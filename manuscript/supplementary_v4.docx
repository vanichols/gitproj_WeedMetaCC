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FA22" w14:textId="66D3C94F" w:rsidR="00543719" w:rsidRDefault="00543719" w:rsidP="00B5733F">
      <w:pPr>
        <w:rPr>
          <w:sz w:val="36"/>
          <w:szCs w:val="36"/>
        </w:rPr>
      </w:pPr>
      <w:r>
        <w:rPr>
          <w:sz w:val="36"/>
          <w:szCs w:val="36"/>
        </w:rPr>
        <w:t>S1 Literature search</w:t>
      </w:r>
      <w:r w:rsidR="00743C98">
        <w:rPr>
          <w:sz w:val="36"/>
          <w:szCs w:val="36"/>
        </w:rPr>
        <w:t xml:space="preserve"> methodology and results</w:t>
      </w:r>
    </w:p>
    <w:p w14:paraId="65DECD23" w14:textId="76B4E279" w:rsidR="00743C98" w:rsidRPr="00743C98" w:rsidRDefault="00743C98" w:rsidP="00B5733F">
      <w:pPr>
        <w:rPr>
          <w:b/>
          <w:bCs/>
          <w:sz w:val="24"/>
          <w:szCs w:val="24"/>
          <w:u w:val="single"/>
        </w:rPr>
      </w:pPr>
      <w:r w:rsidRPr="00743C98">
        <w:rPr>
          <w:b/>
          <w:bCs/>
          <w:sz w:val="24"/>
          <w:szCs w:val="24"/>
          <w:u w:val="single"/>
        </w:rPr>
        <w:t>Literature search</w:t>
      </w:r>
    </w:p>
    <w:p w14:paraId="78C2F531" w14:textId="77777777" w:rsidR="00543719" w:rsidRPr="00E22AFA" w:rsidRDefault="00543719" w:rsidP="00543719">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t xml:space="preserve">A </w:t>
      </w:r>
      <w:r>
        <w:rPr>
          <w:rFonts w:eastAsia="Times New Roman" w:cstheme="minorHAnsi"/>
          <w:sz w:val="24"/>
          <w:szCs w:val="24"/>
        </w:rPr>
        <w:t xml:space="preserve">search </w:t>
      </w:r>
      <w:r w:rsidRPr="0042521F">
        <w:rPr>
          <w:rFonts w:eastAsia="Times New Roman" w:cstheme="minorHAnsi"/>
          <w:sz w:val="24"/>
          <w:szCs w:val="24"/>
        </w:rPr>
        <w:t>was conducted in October 2018 using the following Boolean string:</w:t>
      </w:r>
      <w:r w:rsidRPr="0042521F">
        <w:rPr>
          <w:rFonts w:cstheme="minorHAnsi"/>
          <w:color w:val="2A2D35"/>
          <w:sz w:val="24"/>
          <w:szCs w:val="24"/>
        </w:rPr>
        <w:t xml:space="preserve"> </w:t>
      </w:r>
      <w:r w:rsidRPr="0042521F">
        <w:rPr>
          <w:rFonts w:eastAsia="Times New Roman" w:cstheme="minorHAnsi"/>
          <w:sz w:val="24"/>
          <w:szCs w:val="24"/>
        </w:rPr>
        <w:t>(weed* AND ("cover crop*" OR "green manure" OR "catch crop*") AND ("corn" OR "maize" OR "soybean*")). This resulted in a total of 676 studies that were screened for eligibili</w:t>
      </w:r>
      <w:r w:rsidRPr="00E22AFA">
        <w:rPr>
          <w:rFonts w:eastAsia="Times New Roman" w:cstheme="minorHAnsi"/>
          <w:sz w:val="24"/>
          <w:szCs w:val="24"/>
        </w:rPr>
        <w:t xml:space="preserve">ty based on the following three criteria: </w:t>
      </w:r>
    </w:p>
    <w:p w14:paraId="6A454D3D" w14:textId="6AD94279" w:rsidR="00543719" w:rsidRPr="00E22AFA" w:rsidRDefault="00543719" w:rsidP="00543719">
      <w:pPr>
        <w:shd w:val="clear" w:color="auto" w:fill="FFFFFF"/>
        <w:spacing w:after="0" w:line="360" w:lineRule="auto"/>
        <w:rPr>
          <w:rFonts w:eastAsia="Times New Roman" w:cstheme="minorHAnsi"/>
          <w:sz w:val="24"/>
          <w:szCs w:val="24"/>
        </w:rPr>
      </w:pPr>
      <w:r>
        <w:rPr>
          <w:rFonts w:eastAsia="Times New Roman" w:cstheme="minorHAnsi"/>
          <w:sz w:val="24"/>
          <w:szCs w:val="24"/>
        </w:rPr>
        <w:t>(1</w:t>
      </w:r>
      <w:r w:rsidRPr="00E22AFA">
        <w:rPr>
          <w:rFonts w:eastAsia="Times New Roman" w:cstheme="minorHAnsi"/>
          <w:sz w:val="24"/>
          <w:szCs w:val="24"/>
        </w:rPr>
        <w:t>) Studies must have been conducted in a US ‘Corn Belt’ state, defined as a state in the contiguous Midwestern region with the largest acreages of maize acres harvested in the most recent five years of available data</w:t>
      </w:r>
      <w:r>
        <w:rPr>
          <w:rFonts w:eastAsia="Times New Roman" w:cstheme="minorHAnsi"/>
          <w:sz w:val="24"/>
          <w:szCs w:val="24"/>
        </w:rPr>
        <w:t xml:space="preserve"> </w:t>
      </w:r>
      <w:r w:rsidRPr="007A4BFC">
        <w:rPr>
          <w:rFonts w:eastAsia="Times New Roman" w:cs="Calibri"/>
          <w:noProof/>
          <w:sz w:val="24"/>
          <w:szCs w:val="24"/>
        </w:rPr>
        <w:t>(US Department of Agriculture National Agricultural Statistics Service)</w:t>
      </w:r>
      <w:r w:rsidRPr="00E22AFA">
        <w:rPr>
          <w:rFonts w:eastAsia="Times New Roman" w:cstheme="minorHAnsi"/>
          <w:sz w:val="24"/>
          <w:szCs w:val="24"/>
        </w:rPr>
        <w:t xml:space="preserve"> including: Illinois, Indiana, Iowa, Kansas, Michigan, Minnesota, Missouri, Nebraska, North Dakota, Ohio, South Dakota, and Wisconsin</w:t>
      </w:r>
    </w:p>
    <w:p w14:paraId="7FB1017C" w14:textId="77777777" w:rsidR="00543719" w:rsidRDefault="00543719" w:rsidP="00543719">
      <w:pPr>
        <w:shd w:val="clear" w:color="auto" w:fill="FFFFFF"/>
        <w:spacing w:after="0" w:line="360" w:lineRule="auto"/>
        <w:rPr>
          <w:rFonts w:eastAsia="Times New Roman" w:cstheme="minorHAnsi"/>
          <w:sz w:val="24"/>
          <w:szCs w:val="24"/>
        </w:rPr>
      </w:pPr>
      <w:r>
        <w:rPr>
          <w:rFonts w:eastAsia="Times New Roman" w:cstheme="minorHAnsi"/>
          <w:sz w:val="24"/>
          <w:szCs w:val="24"/>
        </w:rPr>
        <w:t>(2</w:t>
      </w:r>
      <w:r w:rsidRPr="0042521F">
        <w:rPr>
          <w:rFonts w:eastAsia="Times New Roman" w:cstheme="minorHAnsi"/>
          <w:sz w:val="24"/>
          <w:szCs w:val="24"/>
        </w:rPr>
        <w:t xml:space="preserve">) </w:t>
      </w:r>
      <w:r>
        <w:rPr>
          <w:rFonts w:eastAsia="Times New Roman" w:cstheme="minorHAnsi"/>
          <w:sz w:val="24"/>
          <w:szCs w:val="24"/>
        </w:rPr>
        <w:t>S</w:t>
      </w:r>
      <w:r w:rsidRPr="0042521F">
        <w:rPr>
          <w:rFonts w:eastAsia="Times New Roman" w:cstheme="minorHAnsi"/>
          <w:sz w:val="24"/>
          <w:szCs w:val="24"/>
        </w:rPr>
        <w:t>tudies must have measured weed biomass and/or weed density</w:t>
      </w:r>
    </w:p>
    <w:p w14:paraId="0487D6F7" w14:textId="765F5B22" w:rsidR="00433B79" w:rsidRDefault="00543719" w:rsidP="00743C98">
      <w:pPr>
        <w:shd w:val="clear" w:color="auto" w:fill="FFFFFF"/>
        <w:spacing w:after="0" w:line="360" w:lineRule="auto"/>
      </w:pPr>
      <w:r>
        <w:rPr>
          <w:rFonts w:eastAsia="Times New Roman" w:cstheme="minorHAnsi"/>
          <w:sz w:val="24"/>
          <w:szCs w:val="24"/>
        </w:rPr>
        <w:t>(3</w:t>
      </w:r>
      <w:r w:rsidRPr="0042521F">
        <w:rPr>
          <w:rFonts w:eastAsia="Times New Roman" w:cstheme="minorHAnsi"/>
          <w:sz w:val="24"/>
          <w:szCs w:val="24"/>
        </w:rPr>
        <w:t xml:space="preserve">) </w:t>
      </w:r>
      <w:r>
        <w:rPr>
          <w:rFonts w:eastAsia="Times New Roman" w:cstheme="minorHAnsi"/>
          <w:sz w:val="24"/>
          <w:szCs w:val="24"/>
        </w:rPr>
        <w:t>S</w:t>
      </w:r>
      <w:r w:rsidRPr="0042521F">
        <w:rPr>
          <w:rFonts w:eastAsia="Times New Roman" w:cstheme="minorHAnsi"/>
          <w:sz w:val="24"/>
          <w:szCs w:val="24"/>
        </w:rPr>
        <w:t xml:space="preserve">tudies must have included a treatment that tested the effects of a </w:t>
      </w:r>
      <w:r>
        <w:rPr>
          <w:rFonts w:eastAsia="Times New Roman" w:cstheme="minorHAnsi"/>
          <w:sz w:val="24"/>
          <w:szCs w:val="24"/>
        </w:rPr>
        <w:t xml:space="preserve">fall-planted </w:t>
      </w:r>
      <w:r w:rsidR="003D4854">
        <w:rPr>
          <w:rFonts w:eastAsia="Times New Roman" w:cstheme="minorHAnsi"/>
          <w:sz w:val="24"/>
          <w:szCs w:val="24"/>
        </w:rPr>
        <w:t>cover-crop (</w:t>
      </w:r>
      <w:r>
        <w:rPr>
          <w:rFonts w:eastAsia="Times New Roman" w:cstheme="minorHAnsi"/>
          <w:sz w:val="24"/>
          <w:szCs w:val="24"/>
        </w:rPr>
        <w:t>CC</w:t>
      </w:r>
      <w:r w:rsidR="003D4854">
        <w:rPr>
          <w:rFonts w:eastAsia="Times New Roman" w:cstheme="minorHAnsi"/>
          <w:sz w:val="24"/>
          <w:szCs w:val="24"/>
        </w:rPr>
        <w:t>)</w:t>
      </w:r>
      <w:r w:rsidRPr="0042521F">
        <w:rPr>
          <w:rFonts w:eastAsia="Times New Roman" w:cstheme="minorHAnsi"/>
          <w:sz w:val="24"/>
          <w:szCs w:val="24"/>
        </w:rPr>
        <w:t xml:space="preserve"> </w:t>
      </w:r>
      <w:r>
        <w:rPr>
          <w:rFonts w:eastAsia="Times New Roman" w:cstheme="minorHAnsi"/>
          <w:sz w:val="24"/>
          <w:szCs w:val="24"/>
        </w:rPr>
        <w:t xml:space="preserve">followed by </w:t>
      </w:r>
      <w:r w:rsidRPr="0042521F">
        <w:rPr>
          <w:rFonts w:eastAsia="Times New Roman" w:cstheme="minorHAnsi"/>
          <w:sz w:val="24"/>
          <w:szCs w:val="24"/>
        </w:rPr>
        <w:t xml:space="preserve">either </w:t>
      </w:r>
      <w:r>
        <w:rPr>
          <w:rFonts w:eastAsia="Times New Roman" w:cstheme="minorHAnsi"/>
          <w:sz w:val="24"/>
          <w:szCs w:val="24"/>
        </w:rPr>
        <w:t>maize</w:t>
      </w:r>
      <w:r w:rsidRPr="0042521F">
        <w:rPr>
          <w:rFonts w:eastAsia="Times New Roman" w:cstheme="minorHAnsi"/>
          <w:sz w:val="24"/>
          <w:szCs w:val="24"/>
        </w:rPr>
        <w:t xml:space="preserve"> or soybean against a treatment that included no </w:t>
      </w:r>
      <w:r>
        <w:rPr>
          <w:rFonts w:eastAsia="Times New Roman" w:cstheme="minorHAnsi"/>
          <w:sz w:val="24"/>
          <w:szCs w:val="24"/>
        </w:rPr>
        <w:t>CC holding all other factors constant</w:t>
      </w:r>
      <w:r w:rsidRPr="0042521F">
        <w:rPr>
          <w:rFonts w:eastAsia="Times New Roman" w:cstheme="minorHAnsi"/>
          <w:sz w:val="24"/>
          <w:szCs w:val="24"/>
        </w:rPr>
        <w:t>.</w:t>
      </w:r>
      <w:r w:rsidR="00743C98">
        <w:rPr>
          <w:rFonts w:eastAsia="Times New Roman" w:cstheme="minorHAnsi"/>
          <w:sz w:val="24"/>
          <w:szCs w:val="24"/>
        </w:rPr>
        <w:t xml:space="preserve"> </w:t>
      </w:r>
      <w:r w:rsidRPr="0042521F">
        <w:rPr>
          <w:rFonts w:eastAsia="Times New Roman" w:cstheme="minorHAnsi"/>
          <w:sz w:val="24"/>
          <w:szCs w:val="24"/>
        </w:rPr>
        <w:t>From this search, we screened the full text of 220 articles for inclusion in the database</w:t>
      </w:r>
      <w:r>
        <w:rPr>
          <w:rFonts w:eastAsia="Times New Roman" w:cstheme="minorHAnsi"/>
          <w:sz w:val="24"/>
          <w:szCs w:val="24"/>
        </w:rPr>
        <w:t>. From this, 1</w:t>
      </w:r>
      <w:r w:rsidRPr="0042521F">
        <w:rPr>
          <w:rFonts w:eastAsia="Times New Roman" w:cstheme="minorHAnsi"/>
          <w:sz w:val="24"/>
          <w:szCs w:val="24"/>
        </w:rPr>
        <w:t xml:space="preserve">5 </w:t>
      </w:r>
      <w:r>
        <w:rPr>
          <w:rFonts w:eastAsia="Times New Roman" w:cstheme="minorHAnsi"/>
          <w:sz w:val="24"/>
          <w:szCs w:val="24"/>
        </w:rPr>
        <w:t>articles met our three criteria (</w:t>
      </w:r>
      <w:r w:rsidRPr="00433B79">
        <w:rPr>
          <w:rFonts w:eastAsia="Times New Roman" w:cstheme="minorHAnsi"/>
          <w:b/>
          <w:bCs/>
          <w:sz w:val="24"/>
          <w:szCs w:val="24"/>
        </w:rPr>
        <w:t>Fig. S</w:t>
      </w:r>
      <w:r w:rsidR="00433B79" w:rsidRPr="00433B79">
        <w:rPr>
          <w:rFonts w:eastAsia="Times New Roman" w:cstheme="minorHAnsi"/>
          <w:b/>
          <w:bCs/>
          <w:sz w:val="24"/>
          <w:szCs w:val="24"/>
        </w:rPr>
        <w:t>1.1</w:t>
      </w:r>
      <w:r>
        <w:rPr>
          <w:rFonts w:eastAsia="Times New Roman" w:cstheme="minorHAnsi"/>
          <w:sz w:val="24"/>
          <w:szCs w:val="24"/>
        </w:rPr>
        <w:t>)</w:t>
      </w:r>
      <w:r w:rsidR="00743C98">
        <w:rPr>
          <w:rFonts w:eastAsia="Times New Roman" w:cstheme="minorHAnsi"/>
          <w:sz w:val="24"/>
          <w:szCs w:val="24"/>
        </w:rPr>
        <w:t xml:space="preserve">. </w:t>
      </w:r>
    </w:p>
    <w:p w14:paraId="6A4E6971" w14:textId="77777777" w:rsidR="00433B79" w:rsidRDefault="00433B79" w:rsidP="00433B79"/>
    <w:p w14:paraId="59039048" w14:textId="6DFDC1E2" w:rsidR="00543719" w:rsidRDefault="00433B79" w:rsidP="00433B79">
      <w:pPr>
        <w:shd w:val="clear" w:color="auto" w:fill="FFFFFF"/>
        <w:spacing w:after="0" w:line="360" w:lineRule="auto"/>
        <w:rPr>
          <w:sz w:val="36"/>
          <w:szCs w:val="36"/>
        </w:rPr>
      </w:pPr>
      <w:r>
        <w:rPr>
          <w:sz w:val="36"/>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C4615" w14:paraId="33C306AE" w14:textId="77777777" w:rsidTr="005A7682">
        <w:tc>
          <w:tcPr>
            <w:tcW w:w="9350" w:type="dxa"/>
          </w:tcPr>
          <w:p w14:paraId="4CD21D83" w14:textId="693C95DE" w:rsidR="006C4615" w:rsidRDefault="006C4615" w:rsidP="006C4615">
            <w:r>
              <w:rPr>
                <w:noProof/>
                <w:sz w:val="36"/>
                <w:szCs w:val="36"/>
              </w:rPr>
              <w:lastRenderedPageBreak/>
              <w:drawing>
                <wp:inline distT="0" distB="0" distL="0" distR="0" wp14:anchorId="66859941" wp14:editId="2E553D16">
                  <wp:extent cx="5943600" cy="621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15380"/>
                          </a:xfrm>
                          <a:prstGeom prst="rect">
                            <a:avLst/>
                          </a:prstGeom>
                        </pic:spPr>
                      </pic:pic>
                    </a:graphicData>
                  </a:graphic>
                </wp:inline>
              </w:drawing>
            </w:r>
          </w:p>
        </w:tc>
      </w:tr>
      <w:tr w:rsidR="006C4615" w14:paraId="548AA5F6" w14:textId="77777777" w:rsidTr="005A7682">
        <w:tc>
          <w:tcPr>
            <w:tcW w:w="9350" w:type="dxa"/>
          </w:tcPr>
          <w:p w14:paraId="5BE3FDC0" w14:textId="6686E0EB" w:rsidR="006C4615" w:rsidRPr="005A7682" w:rsidRDefault="006C4615" w:rsidP="00203C73">
            <w:r w:rsidRPr="00155A50">
              <w:rPr>
                <w:b/>
                <w:bCs/>
                <w:i/>
                <w:iCs/>
              </w:rPr>
              <w:t>Figure S</w:t>
            </w:r>
            <w:r>
              <w:rPr>
                <w:b/>
                <w:bCs/>
                <w:i/>
                <w:iCs/>
              </w:rPr>
              <w:t>1</w:t>
            </w:r>
            <w:r w:rsidRPr="00155A50">
              <w:rPr>
                <w:b/>
                <w:bCs/>
                <w:i/>
                <w:iCs/>
              </w:rPr>
              <w:t>.1.</w:t>
            </w:r>
            <w:r w:rsidRPr="00A74370">
              <w:rPr>
                <w:i/>
                <w:iCs/>
              </w:rPr>
              <w:t xml:space="preserve"> </w:t>
            </w:r>
            <w:r>
              <w:rPr>
                <w:i/>
                <w:iCs/>
              </w:rPr>
              <w:t xml:space="preserve">PRISMA diagram </w:t>
            </w:r>
            <w:r>
              <w:rPr>
                <w:i/>
                <w:iCs/>
              </w:rPr>
              <w:fldChar w:fldCharType="begin" w:fldLock="1"/>
            </w:r>
            <w:r w:rsidR="009A1A85">
              <w:rPr>
                <w:i/>
                <w:iCs/>
              </w:rPr>
              <w:instrText>ADDIN CSL_CITATION {"citationItems":[{"id":"ITEM-1","itemData":{"DOI":"10.7326/0003-4819-151-4-200908180-00135","ISSN":"15393704","PMID":"19622511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Annals of Internal Medicine","id":"ITEM-1","issue":"4","issued":{"date-parts":[["2009","8","18"]]},"page":"264-269","publisher":"American College of Physicians","title":"Preferred reporting items for systematic reviews and meta-analyses: The PRISMA statement","type":"article","volume":"151"},"uris":["http://www.mendeley.com/documents/?uuid=a97f3f2a-c603-35f2-b1e8-56db960907f7"]}],"mendeley":{"formattedCitation":"(Moher et al. 2009)","plainTextFormattedCitation":"(Moher et al. 2009)","previouslyFormattedCitation":"(Moher et al. 2009)"},"properties":{"noteIndex":0},"schema":"https://github.com/citation-style-language/schema/raw/master/csl-citation.json"}</w:instrText>
            </w:r>
            <w:r>
              <w:rPr>
                <w:i/>
                <w:iCs/>
              </w:rPr>
              <w:fldChar w:fldCharType="separate"/>
            </w:r>
            <w:r w:rsidR="00203C73" w:rsidRPr="00203C73">
              <w:rPr>
                <w:iCs/>
                <w:noProof/>
              </w:rPr>
              <w:t>(Moher et al. 2009)</w:t>
            </w:r>
            <w:r>
              <w:rPr>
                <w:i/>
                <w:iCs/>
              </w:rPr>
              <w:fldChar w:fldCharType="end"/>
            </w:r>
            <w:r>
              <w:rPr>
                <w:i/>
                <w:iCs/>
              </w:rPr>
              <w:t xml:space="preserve"> </w:t>
            </w:r>
            <w:r w:rsidR="005A7682">
              <w:t>for the literature search</w:t>
            </w:r>
          </w:p>
        </w:tc>
      </w:tr>
    </w:tbl>
    <w:p w14:paraId="448DA663" w14:textId="03B812F3" w:rsidR="00AB06A0" w:rsidRDefault="00AB06A0" w:rsidP="00AB06A0">
      <w:pPr>
        <w:jc w:val="center"/>
        <w:rPr>
          <w:i/>
          <w:iCs/>
        </w:rPr>
      </w:pPr>
    </w:p>
    <w:p w14:paraId="536D9E3C" w14:textId="77777777" w:rsidR="005A7682" w:rsidRDefault="005A7682" w:rsidP="00743C98">
      <w:pPr>
        <w:shd w:val="clear" w:color="auto" w:fill="FFFFFF"/>
        <w:spacing w:after="0" w:line="360" w:lineRule="auto"/>
        <w:rPr>
          <w:rFonts w:eastAsia="Times New Roman" w:cstheme="minorHAnsi"/>
          <w:sz w:val="24"/>
          <w:szCs w:val="24"/>
        </w:rPr>
      </w:pPr>
    </w:p>
    <w:p w14:paraId="00C0E760" w14:textId="19A02FBE" w:rsidR="005A7682" w:rsidRDefault="005A7682" w:rsidP="00743C98">
      <w:pPr>
        <w:shd w:val="clear" w:color="auto" w:fill="FFFFFF"/>
        <w:spacing w:after="0" w:line="360" w:lineRule="auto"/>
        <w:rPr>
          <w:rFonts w:eastAsia="Times New Roman" w:cstheme="minorHAnsi"/>
          <w:sz w:val="24"/>
          <w:szCs w:val="24"/>
        </w:rPr>
      </w:pPr>
    </w:p>
    <w:p w14:paraId="31544079" w14:textId="77777777" w:rsidR="005A7682" w:rsidRDefault="005A7682" w:rsidP="00743C98">
      <w:pPr>
        <w:shd w:val="clear" w:color="auto" w:fill="FFFFFF"/>
        <w:spacing w:after="0" w:line="360" w:lineRule="auto"/>
        <w:rPr>
          <w:rFonts w:eastAsia="Times New Roman" w:cstheme="minorHAnsi"/>
          <w:sz w:val="24"/>
          <w:szCs w:val="24"/>
        </w:rPr>
      </w:pPr>
    </w:p>
    <w:p w14:paraId="51AC0898" w14:textId="77777777" w:rsidR="005A7682" w:rsidRDefault="005A7682" w:rsidP="00743C98">
      <w:pPr>
        <w:shd w:val="clear" w:color="auto" w:fill="FFFFFF"/>
        <w:spacing w:after="0" w:line="360" w:lineRule="auto"/>
        <w:rPr>
          <w:rFonts w:eastAsia="Times New Roman" w:cstheme="minorHAnsi"/>
          <w:sz w:val="24"/>
          <w:szCs w:val="24"/>
        </w:rPr>
      </w:pPr>
    </w:p>
    <w:p w14:paraId="5E20D2B6" w14:textId="77777777" w:rsidR="005A7682" w:rsidRDefault="005A7682" w:rsidP="00743C98">
      <w:pPr>
        <w:shd w:val="clear" w:color="auto" w:fill="FFFFFF"/>
        <w:spacing w:after="0" w:line="360" w:lineRule="auto"/>
        <w:rPr>
          <w:rFonts w:eastAsia="Times New Roman" w:cstheme="minorHAnsi"/>
          <w:sz w:val="24"/>
          <w:szCs w:val="24"/>
        </w:rPr>
      </w:pPr>
    </w:p>
    <w:p w14:paraId="27C130E2" w14:textId="2C407B57" w:rsidR="00743C98" w:rsidRDefault="00743C98" w:rsidP="00743C98">
      <w:pPr>
        <w:shd w:val="clear" w:color="auto" w:fill="FFFFFF"/>
        <w:spacing w:after="0" w:line="360" w:lineRule="auto"/>
        <w:rPr>
          <w:rFonts w:eastAsia="Times New Roman" w:cstheme="minorHAnsi"/>
          <w:sz w:val="24"/>
          <w:szCs w:val="24"/>
        </w:rPr>
      </w:pPr>
      <w:r>
        <w:rPr>
          <w:rFonts w:eastAsia="Times New Roman" w:cstheme="minorHAnsi"/>
          <w:sz w:val="24"/>
          <w:szCs w:val="24"/>
        </w:rPr>
        <w:lastRenderedPageBreak/>
        <w:t>The 15 publications included in the database are listed below in alphabetical order:</w:t>
      </w:r>
    </w:p>
    <w:p w14:paraId="397D1D6A" w14:textId="77777777" w:rsidR="00743C98" w:rsidRDefault="00743C98" w:rsidP="00743C98">
      <w:pPr>
        <w:shd w:val="clear" w:color="auto" w:fill="FFFFFF"/>
        <w:spacing w:after="0" w:line="360" w:lineRule="auto"/>
        <w:rPr>
          <w:rFonts w:eastAsia="Times New Roman" w:cstheme="minorHAnsi"/>
          <w:sz w:val="24"/>
          <w:szCs w:val="24"/>
        </w:rPr>
      </w:pPr>
    </w:p>
    <w:p w14:paraId="0FDE3C65" w14:textId="77777777" w:rsidR="00743C98" w:rsidRDefault="00743C98" w:rsidP="00743C98">
      <w:pPr>
        <w:pStyle w:val="ListParagraph"/>
        <w:numPr>
          <w:ilvl w:val="0"/>
          <w:numId w:val="1"/>
        </w:numPr>
      </w:pPr>
      <w:r>
        <w:t xml:space="preserve">Bernstein ER, Posner JL, Stoltenberg DE, </w:t>
      </w:r>
      <w:proofErr w:type="spellStart"/>
      <w:r>
        <w:t>Hedtcke</w:t>
      </w:r>
      <w:proofErr w:type="spellEnd"/>
      <w:r>
        <w:t xml:space="preserve"> JL (2011) Organically managed no-tillage rye-soybean systems: Agronomic, economic, and environmental assessment. </w:t>
      </w:r>
      <w:proofErr w:type="spellStart"/>
      <w:r>
        <w:t>Agron</w:t>
      </w:r>
      <w:proofErr w:type="spellEnd"/>
      <w:r>
        <w:t xml:space="preserve"> J 103:1169–1179. </w:t>
      </w:r>
      <w:proofErr w:type="spellStart"/>
      <w:r>
        <w:t>doi</w:t>
      </w:r>
      <w:proofErr w:type="spellEnd"/>
      <w:r>
        <w:t>: 10.2134/agronj2010.0498</w:t>
      </w:r>
    </w:p>
    <w:p w14:paraId="5BBFB86B" w14:textId="77777777" w:rsidR="00743C98" w:rsidRDefault="00743C98" w:rsidP="00743C98">
      <w:pPr>
        <w:pStyle w:val="ListParagraph"/>
        <w:numPr>
          <w:ilvl w:val="0"/>
          <w:numId w:val="1"/>
        </w:numPr>
      </w:pPr>
      <w:r>
        <w:t xml:space="preserve">Cornelius CD, Bradley KW (2017) Influence of Various Cover Crop Species on Winter and Summer Annual Weed Emergence in Soybean. Weed Technol 31:503–513. </w:t>
      </w:r>
      <w:proofErr w:type="spellStart"/>
      <w:r>
        <w:t>doi</w:t>
      </w:r>
      <w:proofErr w:type="spellEnd"/>
      <w:r>
        <w:t>: 10.1017/wet.2017.23</w:t>
      </w:r>
    </w:p>
    <w:p w14:paraId="6512D6E2" w14:textId="77777777" w:rsidR="00743C98" w:rsidRDefault="00743C98" w:rsidP="00743C98">
      <w:pPr>
        <w:pStyle w:val="ListParagraph"/>
        <w:numPr>
          <w:ilvl w:val="0"/>
          <w:numId w:val="1"/>
        </w:numPr>
      </w:pPr>
      <w:r>
        <w:t xml:space="preserve">Crawford LE, Williams MM, Wortman SE (2018) An early-killed rye (Secale </w:t>
      </w:r>
      <w:proofErr w:type="spellStart"/>
      <w:r>
        <w:t>cereale</w:t>
      </w:r>
      <w:proofErr w:type="spellEnd"/>
      <w:r>
        <w:t xml:space="preserve">) cover crop has potential for weed management in edamame (Glycine max). Weed Sci 66:502–507. </w:t>
      </w:r>
      <w:proofErr w:type="spellStart"/>
      <w:r>
        <w:t>doi</w:t>
      </w:r>
      <w:proofErr w:type="spellEnd"/>
      <w:r>
        <w:t>: 10.1017/wsc.2018.5</w:t>
      </w:r>
    </w:p>
    <w:p w14:paraId="1ECA792A" w14:textId="77777777" w:rsidR="00743C98" w:rsidRDefault="00743C98" w:rsidP="00743C98">
      <w:pPr>
        <w:pStyle w:val="ListParagraph"/>
        <w:numPr>
          <w:ilvl w:val="0"/>
          <w:numId w:val="1"/>
        </w:numPr>
      </w:pPr>
      <w:r>
        <w:t xml:space="preserve">Currie RS, </w:t>
      </w:r>
      <w:proofErr w:type="spellStart"/>
      <w:r>
        <w:t>Klocke</w:t>
      </w:r>
      <w:proofErr w:type="spellEnd"/>
      <w:r>
        <w:t xml:space="preserve"> NL (2005) Impact of a terminated wheat cover crop in irrigated corn on atrazine rates and water use efficiency. Weed Sci 53:709–716. </w:t>
      </w:r>
      <w:proofErr w:type="spellStart"/>
      <w:r>
        <w:t>doi</w:t>
      </w:r>
      <w:proofErr w:type="spellEnd"/>
      <w:r>
        <w:t>: 10.1614/ws04-170r1.1</w:t>
      </w:r>
    </w:p>
    <w:p w14:paraId="58970AA9" w14:textId="77777777" w:rsidR="00743C98" w:rsidRDefault="00743C98" w:rsidP="00743C98">
      <w:pPr>
        <w:pStyle w:val="ListParagraph"/>
        <w:numPr>
          <w:ilvl w:val="0"/>
          <w:numId w:val="1"/>
        </w:numPr>
      </w:pPr>
      <w:r>
        <w:t xml:space="preserve">Davis AS (2010) Cover-Crop Roller–Crimper Contributes to Weed Management in No-Till Soybean. Weed Sci 58:300–309. </w:t>
      </w:r>
      <w:proofErr w:type="spellStart"/>
      <w:r>
        <w:t>doi</w:t>
      </w:r>
      <w:proofErr w:type="spellEnd"/>
      <w:r>
        <w:t>: 10.1614/ws-d-09-00040.1</w:t>
      </w:r>
    </w:p>
    <w:p w14:paraId="3580DD65" w14:textId="77777777" w:rsidR="00743C98" w:rsidRDefault="00743C98" w:rsidP="00743C98">
      <w:pPr>
        <w:pStyle w:val="ListParagraph"/>
        <w:numPr>
          <w:ilvl w:val="0"/>
          <w:numId w:val="1"/>
        </w:numPr>
      </w:pPr>
      <w:r>
        <w:t xml:space="preserve">De Bruin JL, Porter PM, Jordan NR (2005) Use of a rye cover crop following corn in rotation with soybean in the upper Midwest. </w:t>
      </w:r>
      <w:proofErr w:type="spellStart"/>
      <w:r>
        <w:t>Agron</w:t>
      </w:r>
      <w:proofErr w:type="spellEnd"/>
      <w:r>
        <w:t xml:space="preserve"> J 97:587–598. </w:t>
      </w:r>
      <w:proofErr w:type="spellStart"/>
      <w:r>
        <w:t>doi</w:t>
      </w:r>
      <w:proofErr w:type="spellEnd"/>
      <w:r>
        <w:t>: 10.2134/agronj2005.0587</w:t>
      </w:r>
    </w:p>
    <w:p w14:paraId="2BBA4A07" w14:textId="77777777" w:rsidR="00743C98" w:rsidRDefault="00743C98" w:rsidP="00743C98">
      <w:pPr>
        <w:pStyle w:val="ListParagraph"/>
        <w:numPr>
          <w:ilvl w:val="0"/>
          <w:numId w:val="1"/>
        </w:numPr>
      </w:pPr>
      <w:r>
        <w:t xml:space="preserve">Delate K, </w:t>
      </w:r>
      <w:proofErr w:type="spellStart"/>
      <w:r>
        <w:t>Cwach</w:t>
      </w:r>
      <w:proofErr w:type="spellEnd"/>
      <w:r>
        <w:t xml:space="preserve"> D, Chase C (2012) Organic no-tillage system effects on soybean, corn and irrigated tomato production and economic performance in Iowa, USA. Renew Agric Food Syst 27:49–59. </w:t>
      </w:r>
      <w:proofErr w:type="spellStart"/>
      <w:r>
        <w:t>doi</w:t>
      </w:r>
      <w:proofErr w:type="spellEnd"/>
      <w:r>
        <w:t>: 10.1017/S1742170511000524</w:t>
      </w:r>
    </w:p>
    <w:p w14:paraId="24B6BC52" w14:textId="77777777" w:rsidR="00743C98" w:rsidRDefault="00743C98" w:rsidP="00743C98">
      <w:pPr>
        <w:pStyle w:val="ListParagraph"/>
        <w:numPr>
          <w:ilvl w:val="0"/>
          <w:numId w:val="1"/>
        </w:numPr>
      </w:pPr>
      <w:r>
        <w:t xml:space="preserve">Fisk JW, </w:t>
      </w:r>
      <w:proofErr w:type="spellStart"/>
      <w:r>
        <w:t>Hesterman</w:t>
      </w:r>
      <w:proofErr w:type="spellEnd"/>
      <w:r>
        <w:t xml:space="preserve"> OB, Shrestha A, et al (2001) Weed suppression by annual legume cover crops in no-tillage corn. </w:t>
      </w:r>
      <w:proofErr w:type="spellStart"/>
      <w:r>
        <w:t>Agron</w:t>
      </w:r>
      <w:proofErr w:type="spellEnd"/>
      <w:r>
        <w:t xml:space="preserve"> J 93:319–325. </w:t>
      </w:r>
      <w:proofErr w:type="spellStart"/>
      <w:r>
        <w:t>doi</w:t>
      </w:r>
      <w:proofErr w:type="spellEnd"/>
      <w:r>
        <w:t>: 10.2134/agronj2001.932319x</w:t>
      </w:r>
    </w:p>
    <w:p w14:paraId="11635E19" w14:textId="77777777" w:rsidR="00743C98" w:rsidRDefault="00743C98" w:rsidP="00743C98">
      <w:pPr>
        <w:pStyle w:val="ListParagraph"/>
        <w:numPr>
          <w:ilvl w:val="0"/>
          <w:numId w:val="1"/>
        </w:numPr>
      </w:pPr>
      <w:proofErr w:type="spellStart"/>
      <w:r>
        <w:t>Forcella</w:t>
      </w:r>
      <w:proofErr w:type="spellEnd"/>
      <w:r>
        <w:t xml:space="preserve"> F (2014) Short- and full-season soybean in stale seedbeds versus rolled-crimped winter rye mulch. Renew Agric Food Syst 29:92–99. </w:t>
      </w:r>
      <w:proofErr w:type="spellStart"/>
      <w:r>
        <w:t>doi</w:t>
      </w:r>
      <w:proofErr w:type="spellEnd"/>
      <w:r>
        <w:t>: 10.1017/S1742170512000373</w:t>
      </w:r>
    </w:p>
    <w:p w14:paraId="2C1DA36D" w14:textId="77777777" w:rsidR="00743C98" w:rsidRDefault="00743C98" w:rsidP="00743C98">
      <w:pPr>
        <w:pStyle w:val="ListParagraph"/>
        <w:numPr>
          <w:ilvl w:val="0"/>
          <w:numId w:val="1"/>
        </w:numPr>
      </w:pPr>
      <w:r>
        <w:t xml:space="preserve">Gallagher RS, </w:t>
      </w:r>
      <w:proofErr w:type="spellStart"/>
      <w:r>
        <w:t>Cardina</w:t>
      </w:r>
      <w:proofErr w:type="spellEnd"/>
      <w:r>
        <w:t xml:space="preserve"> J, </w:t>
      </w:r>
      <w:proofErr w:type="spellStart"/>
      <w:r>
        <w:t>Loux</w:t>
      </w:r>
      <w:proofErr w:type="spellEnd"/>
      <w:r>
        <w:t xml:space="preserve"> M (2003) Integration of cover crops with postemergence herbicides in no-till corn and soybean. Weed Sci 51:995–1001. </w:t>
      </w:r>
      <w:proofErr w:type="spellStart"/>
      <w:r>
        <w:t>doi</w:t>
      </w:r>
      <w:proofErr w:type="spellEnd"/>
      <w:r>
        <w:t>: 10.1614/p2002-062</w:t>
      </w:r>
    </w:p>
    <w:p w14:paraId="081344DF" w14:textId="77777777" w:rsidR="00743C98" w:rsidRDefault="00743C98" w:rsidP="00743C98">
      <w:pPr>
        <w:pStyle w:val="ListParagraph"/>
        <w:numPr>
          <w:ilvl w:val="0"/>
          <w:numId w:val="1"/>
        </w:numPr>
      </w:pPr>
      <w:proofErr w:type="spellStart"/>
      <w:r>
        <w:t>Gieske</w:t>
      </w:r>
      <w:proofErr w:type="spellEnd"/>
      <w:r>
        <w:t xml:space="preserve"> MF, Wyse DL, </w:t>
      </w:r>
      <w:proofErr w:type="spellStart"/>
      <w:r>
        <w:t>Durgan</w:t>
      </w:r>
      <w:proofErr w:type="spellEnd"/>
      <w:r>
        <w:t xml:space="preserve"> BR (2016) Spring- and Fall-Seeded Radish Cover-Crop Effects on Weed Management in Corn. Weed Technol 30:559–572. </w:t>
      </w:r>
      <w:proofErr w:type="spellStart"/>
      <w:r>
        <w:t>doi</w:t>
      </w:r>
      <w:proofErr w:type="spellEnd"/>
      <w:r>
        <w:t>: 10.1614/wt-d-15-00023.1</w:t>
      </w:r>
    </w:p>
    <w:p w14:paraId="6645E24C" w14:textId="77777777" w:rsidR="00743C98" w:rsidRPr="00D52F7B" w:rsidRDefault="00743C98" w:rsidP="00743C98">
      <w:pPr>
        <w:pStyle w:val="ListParagraph"/>
        <w:numPr>
          <w:ilvl w:val="0"/>
          <w:numId w:val="1"/>
        </w:numPr>
      </w:pPr>
      <w:r>
        <w:t xml:space="preserve">Hoffman ML, </w:t>
      </w:r>
      <w:proofErr w:type="spellStart"/>
      <w:r>
        <w:t>Regnier</w:t>
      </w:r>
      <w:proofErr w:type="spellEnd"/>
      <w:r>
        <w:t xml:space="preserve"> EE, </w:t>
      </w:r>
      <w:proofErr w:type="spellStart"/>
      <w:r>
        <w:t>Cardina</w:t>
      </w:r>
      <w:proofErr w:type="spellEnd"/>
      <w:r>
        <w:t xml:space="preserve"> J (1993) Weed and corn (</w:t>
      </w:r>
      <w:proofErr w:type="spellStart"/>
      <w:r>
        <w:t>Zea</w:t>
      </w:r>
      <w:proofErr w:type="spellEnd"/>
      <w:r>
        <w:t xml:space="preserve"> mays) responses to a hairy vetch (</w:t>
      </w:r>
      <w:proofErr w:type="spellStart"/>
      <w:r>
        <w:t>Vicia</w:t>
      </w:r>
      <w:proofErr w:type="spellEnd"/>
      <w:r>
        <w:t xml:space="preserve"> </w:t>
      </w:r>
      <w:proofErr w:type="spellStart"/>
      <w:r>
        <w:t>villosa</w:t>
      </w:r>
      <w:proofErr w:type="spellEnd"/>
      <w:r>
        <w:t>) cover crop. Weed Technol 7: 594-599. Doi:</w:t>
      </w:r>
      <w:r w:rsidRPr="00D52F7B">
        <w:t>10.1017/S0890037X00037398</w:t>
      </w:r>
    </w:p>
    <w:p w14:paraId="22075BCC" w14:textId="77777777" w:rsidR="00743C98" w:rsidRDefault="00743C98" w:rsidP="00743C98">
      <w:pPr>
        <w:pStyle w:val="ListParagraph"/>
        <w:numPr>
          <w:ilvl w:val="0"/>
          <w:numId w:val="1"/>
        </w:numPr>
      </w:pPr>
      <w:r>
        <w:t xml:space="preserve">Mock VA, Creech JE, Ferris VR, et al (2012) Influence of Winter Annual Weed Management and Crop Rotation on Soybean Cyst Nematode ( </w:t>
      </w:r>
      <w:proofErr w:type="spellStart"/>
      <w:r>
        <w:t>Heterodera</w:t>
      </w:r>
      <w:proofErr w:type="spellEnd"/>
      <w:r>
        <w:t xml:space="preserve"> </w:t>
      </w:r>
      <w:proofErr w:type="spellStart"/>
      <w:r>
        <w:t>glycines</w:t>
      </w:r>
      <w:proofErr w:type="spellEnd"/>
      <w:r>
        <w:t xml:space="preserve"> ) and Winter Annual Weeds: Years Four and Five . Weed Sci 60:634–640. </w:t>
      </w:r>
      <w:proofErr w:type="spellStart"/>
      <w:r>
        <w:t>doi</w:t>
      </w:r>
      <w:proofErr w:type="spellEnd"/>
      <w:r>
        <w:t>: 10.1614/ws-d-11-00192.1</w:t>
      </w:r>
    </w:p>
    <w:p w14:paraId="0F5960F4" w14:textId="77777777" w:rsidR="00743C98" w:rsidRDefault="00743C98" w:rsidP="00743C98">
      <w:pPr>
        <w:pStyle w:val="ListParagraph"/>
        <w:numPr>
          <w:ilvl w:val="0"/>
          <w:numId w:val="1"/>
        </w:numPr>
      </w:pPr>
      <w:proofErr w:type="spellStart"/>
      <w:r>
        <w:t>Werle</w:t>
      </w:r>
      <w:proofErr w:type="spellEnd"/>
      <w:r>
        <w:t xml:space="preserve"> R, Burr C, Blanco-</w:t>
      </w:r>
      <w:proofErr w:type="spellStart"/>
      <w:r>
        <w:t>Canqui</w:t>
      </w:r>
      <w:proofErr w:type="spellEnd"/>
      <w:r>
        <w:t xml:space="preserve"> H (2017) Cereal rye cover crop suppresses winter annual weeds. Can J Plant Sci 98:498–500. </w:t>
      </w:r>
      <w:proofErr w:type="spellStart"/>
      <w:r>
        <w:t>doi</w:t>
      </w:r>
      <w:proofErr w:type="spellEnd"/>
      <w:r>
        <w:t>: 10.1139/CJPS-2017-0267</w:t>
      </w:r>
    </w:p>
    <w:p w14:paraId="72E91AD3" w14:textId="77777777" w:rsidR="00743C98" w:rsidRDefault="00743C98" w:rsidP="00743C98">
      <w:pPr>
        <w:pStyle w:val="ListParagraph"/>
        <w:numPr>
          <w:ilvl w:val="0"/>
          <w:numId w:val="1"/>
        </w:numPr>
      </w:pPr>
      <w:r>
        <w:t xml:space="preserve">Williams MM, Mortensen DA, Doran JW (1998) Assessment of weed and crop fitness in cover crop residues for integrated weed management. Weed Sci 46:595–603. </w:t>
      </w:r>
      <w:proofErr w:type="spellStart"/>
      <w:r>
        <w:t>doi</w:t>
      </w:r>
      <w:proofErr w:type="spellEnd"/>
      <w:r>
        <w:t>: 10.1017/s0043174500091153</w:t>
      </w:r>
    </w:p>
    <w:p w14:paraId="2814DEE8" w14:textId="265C12B2" w:rsidR="007E0EE1" w:rsidRDefault="007E0EE1" w:rsidP="007E0EE1">
      <w:pPr>
        <w:shd w:val="clear" w:color="auto" w:fill="FFFFFF"/>
        <w:spacing w:after="0" w:line="360" w:lineRule="auto"/>
        <w:rPr>
          <w:rFonts w:eastAsia="Times New Roman"/>
          <w:sz w:val="24"/>
          <w:szCs w:val="24"/>
        </w:rPr>
      </w:pPr>
      <w:r>
        <w:rPr>
          <w:rFonts w:eastAsia="Times New Roman" w:cstheme="minorHAnsi"/>
          <w:sz w:val="24"/>
          <w:szCs w:val="24"/>
        </w:rPr>
        <w:t>Data were recorded as reported (each site-year separately or averaged). No zero values were reported.</w:t>
      </w:r>
      <w:r w:rsidRPr="007E0EE1">
        <w:rPr>
          <w:rFonts w:eastAsia="Times New Roman"/>
          <w:sz w:val="24"/>
          <w:szCs w:val="24"/>
        </w:rPr>
        <w:t xml:space="preserve"> </w:t>
      </w:r>
      <w:r>
        <w:rPr>
          <w:rFonts w:eastAsia="Times New Roman"/>
          <w:sz w:val="24"/>
          <w:szCs w:val="24"/>
        </w:rPr>
        <w:t>W</w:t>
      </w:r>
      <w:r w:rsidR="009A1A85">
        <w:rPr>
          <w:rFonts w:eastAsia="Times New Roman"/>
          <w:sz w:val="24"/>
          <w:szCs w:val="24"/>
        </w:rPr>
        <w:t>hen available, we</w:t>
      </w:r>
      <w:r>
        <w:rPr>
          <w:rFonts w:eastAsia="Times New Roman"/>
          <w:sz w:val="24"/>
          <w:szCs w:val="24"/>
        </w:rPr>
        <w:t xml:space="preserve"> sought to extract ancillary information </w:t>
      </w:r>
      <w:r w:rsidR="009A1A85">
        <w:rPr>
          <w:rFonts w:eastAsia="Times New Roman"/>
          <w:sz w:val="24"/>
          <w:szCs w:val="24"/>
        </w:rPr>
        <w:t>(</w:t>
      </w:r>
      <w:r w:rsidR="009A1A85" w:rsidRPr="009A1A85">
        <w:rPr>
          <w:rFonts w:eastAsia="Times New Roman"/>
          <w:b/>
          <w:bCs/>
          <w:sz w:val="24"/>
          <w:szCs w:val="24"/>
        </w:rPr>
        <w:t>Table S1.1</w:t>
      </w:r>
      <w:r w:rsidR="009A1A85">
        <w:rPr>
          <w:rFonts w:eastAsia="Times New Roman"/>
          <w:sz w:val="24"/>
          <w:szCs w:val="24"/>
        </w:rPr>
        <w:t xml:space="preserve">) </w:t>
      </w:r>
      <w:r>
        <w:rPr>
          <w:rFonts w:eastAsia="Times New Roman"/>
          <w:sz w:val="24"/>
          <w:szCs w:val="24"/>
        </w:rPr>
        <w:t>from each study to accompany each paired observation</w:t>
      </w:r>
      <w:r w:rsidR="009A1A85">
        <w:rPr>
          <w:rFonts w:eastAsia="Times New Roman"/>
          <w:sz w:val="24"/>
          <w:szCs w:val="24"/>
        </w:rPr>
        <w:t xml:space="preserve">. </w:t>
      </w:r>
    </w:p>
    <w:p w14:paraId="245F4B28" w14:textId="77777777" w:rsidR="009A1A85" w:rsidRDefault="009A1A85" w:rsidP="009A1A85">
      <w:pPr>
        <w:shd w:val="clear" w:color="auto" w:fill="FFFFFF"/>
        <w:spacing w:after="0" w:line="360" w:lineRule="auto"/>
        <w:rPr>
          <w:rFonts w:eastAsia="Times New Roman" w:cstheme="minorHAnsi"/>
          <w:sz w:val="24"/>
          <w:szCs w:val="24"/>
        </w:rPr>
      </w:pPr>
    </w:p>
    <w:p w14:paraId="76D30D54" w14:textId="77777777" w:rsidR="009A1A85" w:rsidRPr="005A7682" w:rsidRDefault="009A1A85" w:rsidP="009A1A85">
      <w:pPr>
        <w:shd w:val="clear" w:color="auto" w:fill="FFFFFF"/>
        <w:spacing w:after="0" w:line="360" w:lineRule="auto"/>
        <w:rPr>
          <w:rFonts w:eastAsia="Times New Roman" w:cstheme="minorHAnsi"/>
          <w:i/>
          <w:iCs/>
        </w:rPr>
      </w:pPr>
      <w:r w:rsidRPr="005A7682">
        <w:rPr>
          <w:rFonts w:eastAsia="Times New Roman" w:cstheme="minorHAnsi"/>
          <w:b/>
          <w:bCs/>
          <w:i/>
          <w:iCs/>
        </w:rPr>
        <w:t xml:space="preserve">Table S1.1 </w:t>
      </w:r>
      <w:r w:rsidRPr="005A7682">
        <w:rPr>
          <w:rFonts w:eastAsia="Times New Roman" w:cstheme="minorHAnsi"/>
          <w:i/>
          <w:iCs/>
        </w:rPr>
        <w:t xml:space="preserve">Summary of factors recorded in database accompanying weed responses to cover cropping. </w:t>
      </w:r>
    </w:p>
    <w:tbl>
      <w:tblPr>
        <w:tblStyle w:val="TableGrid"/>
        <w:tblW w:w="0" w:type="auto"/>
        <w:tblLook w:val="04A0" w:firstRow="1" w:lastRow="0" w:firstColumn="1" w:lastColumn="0" w:noHBand="0" w:noVBand="1"/>
      </w:tblPr>
      <w:tblGrid>
        <w:gridCol w:w="4675"/>
        <w:gridCol w:w="4675"/>
      </w:tblGrid>
      <w:tr w:rsidR="009A1A85" w14:paraId="0FE9ED4A" w14:textId="77777777" w:rsidTr="004C6876">
        <w:tc>
          <w:tcPr>
            <w:tcW w:w="4675" w:type="dxa"/>
          </w:tcPr>
          <w:p w14:paraId="19B33A84" w14:textId="77777777" w:rsidR="009A1A85" w:rsidRPr="009A1A85" w:rsidRDefault="009A1A85" w:rsidP="004C6876">
            <w:pPr>
              <w:pStyle w:val="NoSpacing"/>
              <w:spacing w:line="360" w:lineRule="auto"/>
              <w:jc w:val="center"/>
              <w:rPr>
                <w:rFonts w:cstheme="minorHAnsi"/>
                <w:b/>
                <w:bCs/>
                <w:sz w:val="24"/>
                <w:szCs w:val="24"/>
              </w:rPr>
            </w:pPr>
            <w:r w:rsidRPr="009A1A85">
              <w:rPr>
                <w:rFonts w:cstheme="minorHAnsi"/>
                <w:b/>
                <w:bCs/>
                <w:sz w:val="24"/>
                <w:szCs w:val="24"/>
              </w:rPr>
              <w:t>Category</w:t>
            </w:r>
          </w:p>
        </w:tc>
        <w:tc>
          <w:tcPr>
            <w:tcW w:w="4675" w:type="dxa"/>
          </w:tcPr>
          <w:p w14:paraId="0BD89C1E" w14:textId="77777777" w:rsidR="009A1A85" w:rsidRPr="009A1A85" w:rsidRDefault="009A1A85" w:rsidP="004C6876">
            <w:pPr>
              <w:pStyle w:val="NoSpacing"/>
              <w:spacing w:line="360" w:lineRule="auto"/>
              <w:jc w:val="center"/>
              <w:rPr>
                <w:rFonts w:cstheme="minorHAnsi"/>
                <w:b/>
                <w:bCs/>
                <w:sz w:val="24"/>
                <w:szCs w:val="24"/>
              </w:rPr>
            </w:pPr>
            <w:r w:rsidRPr="009A1A85">
              <w:rPr>
                <w:rFonts w:cstheme="minorHAnsi"/>
                <w:b/>
                <w:bCs/>
                <w:sz w:val="24"/>
                <w:szCs w:val="24"/>
              </w:rPr>
              <w:t>Variable</w:t>
            </w:r>
          </w:p>
        </w:tc>
      </w:tr>
      <w:tr w:rsidR="009A1A85" w14:paraId="34EBEBD4" w14:textId="77777777" w:rsidTr="004C6876">
        <w:tc>
          <w:tcPr>
            <w:tcW w:w="4675" w:type="dxa"/>
            <w:vAlign w:val="center"/>
          </w:tcPr>
          <w:p w14:paraId="1C40E0D0" w14:textId="77777777" w:rsidR="009A1A85" w:rsidRPr="009A1A85" w:rsidRDefault="009A1A85" w:rsidP="004C6876">
            <w:pPr>
              <w:pStyle w:val="NoSpacing"/>
              <w:spacing w:line="360" w:lineRule="auto"/>
              <w:jc w:val="center"/>
              <w:rPr>
                <w:rFonts w:cstheme="minorHAnsi"/>
                <w:i/>
                <w:iCs/>
                <w:sz w:val="24"/>
                <w:szCs w:val="24"/>
              </w:rPr>
            </w:pPr>
            <w:r w:rsidRPr="009A1A85">
              <w:rPr>
                <w:rFonts w:cstheme="minorHAnsi"/>
                <w:i/>
                <w:iCs/>
                <w:sz w:val="24"/>
                <w:szCs w:val="24"/>
              </w:rPr>
              <w:t>Management</w:t>
            </w:r>
          </w:p>
        </w:tc>
        <w:tc>
          <w:tcPr>
            <w:tcW w:w="4675" w:type="dxa"/>
          </w:tcPr>
          <w:p w14:paraId="7FFD567D" w14:textId="77777777" w:rsidR="009A1A85" w:rsidRDefault="009A1A85" w:rsidP="004C6876">
            <w:pPr>
              <w:pStyle w:val="NoSpacing"/>
              <w:rPr>
                <w:rFonts w:cstheme="minorHAnsi"/>
                <w:sz w:val="24"/>
                <w:szCs w:val="24"/>
              </w:rPr>
            </w:pPr>
            <w:r>
              <w:rPr>
                <w:rFonts w:cstheme="minorHAnsi"/>
                <w:sz w:val="24"/>
                <w:szCs w:val="24"/>
              </w:rPr>
              <w:t>System tillage; time between cover-crop termination and cash crop planting; cover crop species, planting date, planting method, planting density, termination date, termination method, biomass at termination, subsequent crop; cash crop planting date, yield</w:t>
            </w:r>
          </w:p>
        </w:tc>
      </w:tr>
      <w:tr w:rsidR="009A1A85" w14:paraId="619F883F" w14:textId="77777777" w:rsidTr="004C6876">
        <w:tc>
          <w:tcPr>
            <w:tcW w:w="4675" w:type="dxa"/>
            <w:vAlign w:val="center"/>
          </w:tcPr>
          <w:p w14:paraId="59C2E594" w14:textId="77777777" w:rsidR="009A1A85" w:rsidRPr="009A1A85" w:rsidRDefault="009A1A85" w:rsidP="004C6876">
            <w:pPr>
              <w:pStyle w:val="NoSpacing"/>
              <w:spacing w:line="360" w:lineRule="auto"/>
              <w:jc w:val="center"/>
              <w:rPr>
                <w:rFonts w:cstheme="minorHAnsi"/>
                <w:i/>
                <w:iCs/>
                <w:sz w:val="24"/>
                <w:szCs w:val="24"/>
              </w:rPr>
            </w:pPr>
            <w:r w:rsidRPr="009A1A85">
              <w:rPr>
                <w:rFonts w:cstheme="minorHAnsi"/>
                <w:i/>
                <w:iCs/>
                <w:sz w:val="24"/>
                <w:szCs w:val="24"/>
              </w:rPr>
              <w:t>Environment</w:t>
            </w:r>
          </w:p>
        </w:tc>
        <w:tc>
          <w:tcPr>
            <w:tcW w:w="4675" w:type="dxa"/>
          </w:tcPr>
          <w:p w14:paraId="24EE3622" w14:textId="77777777" w:rsidR="009A1A85" w:rsidRDefault="009A1A85" w:rsidP="004C6876">
            <w:pPr>
              <w:pStyle w:val="NoSpacing"/>
              <w:rPr>
                <w:rFonts w:cstheme="minorHAnsi"/>
                <w:sz w:val="24"/>
                <w:szCs w:val="24"/>
              </w:rPr>
            </w:pPr>
            <w:r>
              <w:rPr>
                <w:rFonts w:cstheme="minorHAnsi"/>
                <w:sz w:val="24"/>
                <w:szCs w:val="24"/>
              </w:rPr>
              <w:t>State, latitude, longitude, soil type, organic matter content, aridity index*</w:t>
            </w:r>
          </w:p>
        </w:tc>
      </w:tr>
      <w:tr w:rsidR="009A1A85" w14:paraId="2DBB1F11" w14:textId="77777777" w:rsidTr="004C6876">
        <w:tc>
          <w:tcPr>
            <w:tcW w:w="4675" w:type="dxa"/>
            <w:vAlign w:val="center"/>
          </w:tcPr>
          <w:p w14:paraId="403AC72E" w14:textId="77777777" w:rsidR="009A1A85" w:rsidRPr="009A1A85" w:rsidRDefault="009A1A85" w:rsidP="004C6876">
            <w:pPr>
              <w:pStyle w:val="NoSpacing"/>
              <w:spacing w:line="360" w:lineRule="auto"/>
              <w:jc w:val="center"/>
              <w:rPr>
                <w:rFonts w:cstheme="minorHAnsi"/>
                <w:i/>
                <w:iCs/>
                <w:sz w:val="24"/>
                <w:szCs w:val="24"/>
              </w:rPr>
            </w:pPr>
            <w:r w:rsidRPr="009A1A85">
              <w:rPr>
                <w:rFonts w:cstheme="minorHAnsi"/>
                <w:i/>
                <w:iCs/>
                <w:sz w:val="24"/>
                <w:szCs w:val="24"/>
              </w:rPr>
              <w:t>Experiment</w:t>
            </w:r>
          </w:p>
        </w:tc>
        <w:tc>
          <w:tcPr>
            <w:tcW w:w="4675" w:type="dxa"/>
          </w:tcPr>
          <w:p w14:paraId="29F817F0" w14:textId="77777777" w:rsidR="009A1A85" w:rsidRDefault="009A1A85" w:rsidP="004C6876">
            <w:pPr>
              <w:pStyle w:val="NoSpacing"/>
              <w:rPr>
                <w:rFonts w:cstheme="minorHAnsi"/>
                <w:sz w:val="24"/>
                <w:szCs w:val="24"/>
              </w:rPr>
            </w:pPr>
            <w:r>
              <w:rPr>
                <w:rFonts w:cstheme="minorHAnsi"/>
                <w:sz w:val="24"/>
                <w:szCs w:val="24"/>
              </w:rPr>
              <w:t>Publication year, number of replicates, type of weed(s) measured, duration of experiment, timing of weed measurement with respect to crop planting, season of weed measurement**</w:t>
            </w:r>
          </w:p>
        </w:tc>
      </w:tr>
    </w:tbl>
    <w:p w14:paraId="7EA39096" w14:textId="2A2CCCEA" w:rsidR="009A1A85" w:rsidRPr="00FD068D" w:rsidRDefault="009A1A85" w:rsidP="009A1A85">
      <w:pPr>
        <w:spacing w:after="0" w:line="240" w:lineRule="auto"/>
        <w:rPr>
          <w:rFonts w:eastAsia="Times New Roman" w:cstheme="minorHAnsi"/>
        </w:rPr>
      </w:pPr>
      <w:r w:rsidRPr="00FD068D">
        <w:rPr>
          <w:rFonts w:eastAsia="Times New Roman" w:cstheme="minorHAnsi"/>
        </w:rPr>
        <w:t xml:space="preserve">*an integrated measure of temperature, precipitation and potential evapotranspiration were derived from location coordinates using the CGIAR-CSI Global-Aridity and Global-PET databases </w:t>
      </w:r>
      <w:r>
        <w:rPr>
          <w:rFonts w:eastAsia="Times New Roman" w:cstheme="minorHAnsi"/>
        </w:rPr>
        <w:fldChar w:fldCharType="begin" w:fldLock="1"/>
      </w:r>
      <w:r>
        <w:rPr>
          <w:rFonts w:eastAsia="Times New Roman" w:cstheme="minorHAnsi"/>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reforestation","type":"article-journal","volume":"126"},"uris":["http://www.mendeley.com/documents/?uuid=d1bcbc80-6f14-44e1-aaf6-02e3ca13dbbe"]}],"mendeley":{"formattedCitation":"(Zomer et al. 2008)","plainTextFormattedCitation":"(Zomer et al. 2008)","previouslyFormattedCitation":"(Zomer et al. 2008)"},"properties":{"noteIndex":0},"schema":"https://github.com/citation-style-language/schema/raw/master/csl-citation.json"}</w:instrText>
      </w:r>
      <w:r>
        <w:rPr>
          <w:rFonts w:eastAsia="Times New Roman" w:cstheme="minorHAnsi"/>
        </w:rPr>
        <w:fldChar w:fldCharType="separate"/>
      </w:r>
      <w:r w:rsidRPr="009A1A85">
        <w:rPr>
          <w:rFonts w:eastAsia="Times New Roman" w:cstheme="minorHAnsi"/>
          <w:noProof/>
        </w:rPr>
        <w:t>(Zomer et al. 2008)</w:t>
      </w:r>
      <w:r>
        <w:rPr>
          <w:rFonts w:eastAsia="Times New Roman" w:cstheme="minorHAnsi"/>
        </w:rPr>
        <w:fldChar w:fldCharType="end"/>
      </w:r>
    </w:p>
    <w:p w14:paraId="63EEBA49" w14:textId="77777777" w:rsidR="009A1A85" w:rsidRDefault="009A1A85" w:rsidP="009A1A85">
      <w:pPr>
        <w:pStyle w:val="NoSpacing"/>
        <w:spacing w:line="360" w:lineRule="auto"/>
        <w:rPr>
          <w:rFonts w:cstheme="minorHAnsi"/>
          <w:sz w:val="24"/>
          <w:szCs w:val="24"/>
        </w:rPr>
      </w:pPr>
      <w:r w:rsidRPr="00FD068D">
        <w:rPr>
          <w:rFonts w:eastAsia="Times New Roman" w:cstheme="minorHAnsi"/>
        </w:rPr>
        <w:t>** Spring: January-June; Summer: June-September; Fall : September – December</w:t>
      </w:r>
    </w:p>
    <w:p w14:paraId="586D5CA8" w14:textId="77777777" w:rsidR="009A1A85" w:rsidRDefault="009A1A85" w:rsidP="009A1A85">
      <w:pPr>
        <w:shd w:val="clear" w:color="auto" w:fill="FFFFFF"/>
        <w:spacing w:after="0" w:line="360" w:lineRule="auto"/>
        <w:rPr>
          <w:rFonts w:cstheme="minorHAnsi"/>
          <w:sz w:val="24"/>
          <w:szCs w:val="24"/>
        </w:rPr>
      </w:pPr>
    </w:p>
    <w:p w14:paraId="3E9250EC" w14:textId="435DF201" w:rsidR="00192CE3" w:rsidRDefault="007E0EE1" w:rsidP="00477F89">
      <w:pPr>
        <w:shd w:val="clear" w:color="auto" w:fill="FFFFFF"/>
        <w:spacing w:after="0" w:line="360" w:lineRule="auto"/>
        <w:rPr>
          <w:rFonts w:eastAsia="Times New Roman" w:cstheme="minorHAnsi"/>
          <w:sz w:val="24"/>
          <w:szCs w:val="24"/>
        </w:rPr>
      </w:pPr>
      <w:r>
        <w:rPr>
          <w:rFonts w:eastAsia="Times New Roman"/>
          <w:sz w:val="24"/>
          <w:szCs w:val="24"/>
        </w:rPr>
        <w:t>Over 95% of comparisons were done in treatments imposed the same or previous calendar year; we were therefore unable to include the duration of the experiment as an explanatory variable.</w:t>
      </w:r>
      <w:r w:rsidRPr="00D22E9A">
        <w:rPr>
          <w:rFonts w:eastAsia="Times New Roman" w:cs="Calibri"/>
          <w:sz w:val="24"/>
          <w:szCs w:val="24"/>
        </w:rPr>
        <w:t xml:space="preserve"> </w:t>
      </w:r>
      <w:r>
        <w:rPr>
          <w:rFonts w:eastAsia="Times New Roman" w:cs="Calibri"/>
          <w:sz w:val="24"/>
          <w:szCs w:val="24"/>
        </w:rPr>
        <w:t>The s</w:t>
      </w:r>
      <w:r w:rsidRPr="007A4BFC">
        <w:rPr>
          <w:rFonts w:eastAsia="Times New Roman" w:cs="Calibri"/>
          <w:sz w:val="24"/>
          <w:szCs w:val="24"/>
        </w:rPr>
        <w:t>ubsequent cash</w:t>
      </w:r>
      <w:r>
        <w:rPr>
          <w:rFonts w:eastAsia="Times New Roman" w:cs="Calibri"/>
          <w:sz w:val="24"/>
          <w:szCs w:val="24"/>
        </w:rPr>
        <w:t>-</w:t>
      </w:r>
      <w:r w:rsidRPr="007A4BFC">
        <w:rPr>
          <w:rFonts w:eastAsia="Times New Roman" w:cs="Calibri"/>
          <w:sz w:val="24"/>
          <w:szCs w:val="24"/>
        </w:rPr>
        <w:t xml:space="preserve">crop’s planting density can affect a CC’s weed suppression effectiveness </w:t>
      </w:r>
      <w:r w:rsidR="009A1A85">
        <w:rPr>
          <w:rFonts w:eastAsia="Times New Roman" w:cs="Calibri"/>
          <w:sz w:val="24"/>
          <w:szCs w:val="24"/>
        </w:rPr>
        <w:fldChar w:fldCharType="begin" w:fldLock="1"/>
      </w:r>
      <w:r w:rsidR="009A1A85">
        <w:rPr>
          <w:rFonts w:eastAsia="Times New Roman" w:cs="Calibri"/>
          <w:sz w:val="24"/>
          <w:szCs w:val="24"/>
        </w:rPr>
        <w:instrText>ADDIN CSL_CITATION {"citationItems":[{"id":"ITEM-1","itemData":{"DOI":"10.1614/ws-d-10-00110.1","ISSN":"0043-1745","abstract":" Increasing crop density is a cultural weed management practice that can compliment the use of cover crops for weed suppression. In this research, we created a range of cover crop biomass and soybean densities to assess their weed-suppressive ability alone and in combination. The experiment was conducted in 2008 and 2009 in Maryland and Pennsylvania using five levels of cereal rye residue, representing 0, 0.5, 1.0, 1.5, and 2.0 times the ambient level, and five soybean densities ranging from 0 to 74 seeds m −2 . Weed biomass decreased with increasing rye residue and weeds were completely suppressed at levels above 1,500 g m −2 . Weed biomass also decreased with increasing soybean density in 2 of 4 site–years. We evaluated weed suppression by fitting an exponential decay model of weed biomass as a function of rye biomass and a hyperbolic model of weed biomass as a function of soybean density at each of the five tactic levels. We multiplied these individual tactic models and included an interaction term to test for tactic interactions. In two of the four site-years, the combination of these tactics produced a synergistic interaction that resulted in greater weed suppression than would be predicted by the efficacy of each tactic alone. Our results indicate that increasing soybean planting rate can compensate for lower cereal rye biomass levels when these tactics are combined. ","author":[{"dropping-particle":"","family":"Ryan","given":"Matthew R.","non-dropping-particle":"","parse-names":false,"suffix":""},{"dropping-particle":"","family":"Mirsky","given":"Steven B.","non-dropping-particle":"","parse-names":false,"suffix":""},{"dropping-particle":"","family":"Mortensen","given":"David A.","non-dropping-particle":"","parse-names":false,"suffix":""},{"dropping-particle":"","family":"Teasdale","given":"John R.","non-dropping-particle":"","parse-names":false,"suffix":""},{"dropping-particle":"","family":"Curran","given":"William S.","non-dropping-particle":"","parse-names":false,"suffix":""}],"container-title":"Weed Science","id":"ITEM-1","issue":"2","issued":{"date-parts":[["2011","6","20"]]},"page":"238-246","publisher":"Cambridge University Press","title":"Potential Synergistic Effects of Cereal Rye Biomass and Soybean Planting Density on Weed Suppression","type":"article-journal","volume":"59"},"uris":["http://www.mendeley.com/documents/?uuid=31ff4a04-692c-49c9-8cc8-a7d12be5e3bd"]}],"mendeley":{"formattedCitation":"(Ryan et al. 2011)","plainTextFormattedCitation":"(Ryan et al. 2011)","previouslyFormattedCitation":"(Ryan et al. 2011)"},"properties":{"noteIndex":0},"schema":"https://github.com/citation-style-language/schema/raw/master/csl-citation.json"}</w:instrText>
      </w:r>
      <w:r w:rsidR="009A1A85">
        <w:rPr>
          <w:rFonts w:eastAsia="Times New Roman" w:cs="Calibri"/>
          <w:sz w:val="24"/>
          <w:szCs w:val="24"/>
        </w:rPr>
        <w:fldChar w:fldCharType="separate"/>
      </w:r>
      <w:r w:rsidR="009A1A85" w:rsidRPr="009A1A85">
        <w:rPr>
          <w:rFonts w:eastAsia="Times New Roman" w:cs="Calibri"/>
          <w:noProof/>
          <w:sz w:val="24"/>
          <w:szCs w:val="24"/>
        </w:rPr>
        <w:t>(Ryan et al. 2011)</w:t>
      </w:r>
      <w:r w:rsidR="009A1A85">
        <w:rPr>
          <w:rFonts w:eastAsia="Times New Roman" w:cs="Calibri"/>
          <w:sz w:val="24"/>
          <w:szCs w:val="24"/>
        </w:rPr>
        <w:fldChar w:fldCharType="end"/>
      </w:r>
      <w:r w:rsidRPr="007A4BFC">
        <w:rPr>
          <w:rFonts w:eastAsia="Times New Roman" w:cs="Calibri"/>
          <w:sz w:val="24"/>
          <w:szCs w:val="24"/>
        </w:rPr>
        <w:t>,</w:t>
      </w:r>
      <w:r>
        <w:rPr>
          <w:rFonts w:eastAsia="Times New Roman" w:cstheme="minorHAnsi"/>
          <w:sz w:val="24"/>
          <w:szCs w:val="24"/>
        </w:rPr>
        <w:t xml:space="preserve"> but that was also not included due to paucity of such data reporting. 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02B1D8E3" w14:textId="77777777" w:rsidR="007E0EE1" w:rsidRDefault="007E0EE1" w:rsidP="00477F89">
      <w:pPr>
        <w:shd w:val="clear" w:color="auto" w:fill="FFFFFF"/>
        <w:spacing w:after="0" w:line="360" w:lineRule="auto"/>
        <w:rPr>
          <w:rFonts w:eastAsia="Times New Roman" w:cstheme="minorHAnsi"/>
          <w:b/>
          <w:sz w:val="24"/>
          <w:szCs w:val="24"/>
        </w:rPr>
      </w:pPr>
    </w:p>
    <w:p w14:paraId="0AD4BEDC" w14:textId="6CC60AF7" w:rsidR="00743C98" w:rsidRPr="00743C98" w:rsidRDefault="00743C98" w:rsidP="00477F89">
      <w:pPr>
        <w:shd w:val="clear" w:color="auto" w:fill="FFFFFF"/>
        <w:spacing w:after="0" w:line="360" w:lineRule="auto"/>
        <w:rPr>
          <w:rFonts w:cstheme="minorHAnsi"/>
          <w:b/>
          <w:bCs/>
          <w:sz w:val="24"/>
          <w:szCs w:val="24"/>
          <w:u w:val="single"/>
        </w:rPr>
      </w:pPr>
      <w:r w:rsidRPr="00743C98">
        <w:rPr>
          <w:rFonts w:cstheme="minorHAnsi"/>
          <w:b/>
          <w:bCs/>
          <w:sz w:val="24"/>
          <w:szCs w:val="24"/>
          <w:u w:val="single"/>
        </w:rPr>
        <w:t>Database description</w:t>
      </w:r>
    </w:p>
    <w:p w14:paraId="606C1636" w14:textId="429936B6" w:rsidR="00433B79" w:rsidRDefault="00433B79" w:rsidP="00477F89">
      <w:pPr>
        <w:shd w:val="clear" w:color="auto" w:fill="FFFFFF"/>
        <w:spacing w:after="0" w:line="360" w:lineRule="auto"/>
        <w:rPr>
          <w:rFonts w:cstheme="minorHAnsi"/>
          <w:sz w:val="24"/>
          <w:szCs w:val="24"/>
        </w:rPr>
      </w:pPr>
      <w:r>
        <w:rPr>
          <w:rFonts w:cstheme="minorHAnsi"/>
          <w:sz w:val="24"/>
          <w:szCs w:val="24"/>
        </w:rPr>
        <w:t>These</w:t>
      </w:r>
      <w:r w:rsidR="00192CE3">
        <w:rPr>
          <w:rFonts w:cstheme="minorHAnsi"/>
          <w:sz w:val="24"/>
          <w:szCs w:val="24"/>
        </w:rPr>
        <w:t xml:space="preserve"> 15 published studies done in one of the 12 Midwest states measured weed biomass or weed density in a winter cover-cropped and no-cover treatment of maize or soybean</w:t>
      </w:r>
      <w:r>
        <w:rPr>
          <w:rFonts w:cstheme="minorHAnsi"/>
          <w:sz w:val="24"/>
          <w:szCs w:val="24"/>
        </w:rPr>
        <w:t xml:space="preserve"> (</w:t>
      </w:r>
      <w:r w:rsidRPr="00433B79">
        <w:rPr>
          <w:rFonts w:cstheme="minorHAnsi"/>
          <w:b/>
          <w:bCs/>
          <w:sz w:val="24"/>
          <w:szCs w:val="24"/>
        </w:rPr>
        <w:t>Fig. S1.2</w:t>
      </w:r>
      <w:r>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33B79" w14:paraId="1625FF43" w14:textId="77777777" w:rsidTr="005A7682">
        <w:tc>
          <w:tcPr>
            <w:tcW w:w="9350" w:type="dxa"/>
          </w:tcPr>
          <w:p w14:paraId="7577F604" w14:textId="6AAFF31C" w:rsidR="00433B79" w:rsidRDefault="00433B79" w:rsidP="00477F89">
            <w:pPr>
              <w:spacing w:line="360" w:lineRule="auto"/>
              <w:rPr>
                <w:rFonts w:cstheme="minorHAnsi"/>
                <w:sz w:val="24"/>
                <w:szCs w:val="24"/>
              </w:rPr>
            </w:pPr>
            <w:r>
              <w:rPr>
                <w:rFonts w:cstheme="minorHAnsi"/>
                <w:noProof/>
                <w:sz w:val="24"/>
                <w:szCs w:val="24"/>
              </w:rPr>
              <w:lastRenderedPageBreak/>
              <w:drawing>
                <wp:inline distT="0" distB="0" distL="0" distR="0" wp14:anchorId="7B0E6597" wp14:editId="2FBBA4C3">
                  <wp:extent cx="5943600" cy="30734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supp-figs1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tc>
      </w:tr>
      <w:tr w:rsidR="00433B79" w14:paraId="08C2537E" w14:textId="77777777" w:rsidTr="005A7682">
        <w:tc>
          <w:tcPr>
            <w:tcW w:w="9350" w:type="dxa"/>
          </w:tcPr>
          <w:p w14:paraId="5FDE42F0" w14:textId="6666DAC6" w:rsidR="00743C98" w:rsidRPr="005A7682" w:rsidRDefault="00433B79" w:rsidP="00743C98">
            <w:pPr>
              <w:shd w:val="clear" w:color="auto" w:fill="FFFFFF"/>
              <w:spacing w:line="360" w:lineRule="auto"/>
              <w:rPr>
                <w:rFonts w:cstheme="minorHAnsi"/>
                <w:i/>
                <w:iCs/>
              </w:rPr>
            </w:pPr>
            <w:r w:rsidRPr="005A7682">
              <w:rPr>
                <w:rFonts w:cstheme="minorHAnsi"/>
                <w:b/>
                <w:bCs/>
                <w:i/>
                <w:iCs/>
              </w:rPr>
              <w:t>Figure S1.2</w:t>
            </w:r>
            <w:r w:rsidR="00743C98" w:rsidRPr="005A7682">
              <w:rPr>
                <w:rFonts w:cstheme="minorHAnsi"/>
                <w:b/>
                <w:bCs/>
                <w:i/>
                <w:iCs/>
              </w:rPr>
              <w:t xml:space="preserve"> </w:t>
            </w:r>
            <w:r w:rsidR="00743C98" w:rsidRPr="005A7682">
              <w:rPr>
                <w:rFonts w:cstheme="minorHAnsi"/>
                <w:i/>
                <w:iCs/>
              </w:rPr>
              <w:t>The 12 contiguous US states with the highest maize production with published studies concerning cover-cropping effects on weed biomass and density; point shape indicates the weed response reported, point size the number of comparisons extracted from the study location, and point color the tillage classification of the study. No studies from North and South Dakota met our selection criteria.</w:t>
            </w:r>
          </w:p>
          <w:p w14:paraId="4ABE7CB0" w14:textId="1CA93C0F" w:rsidR="00433B79" w:rsidRPr="00743C98" w:rsidRDefault="00433B79" w:rsidP="00477F89">
            <w:pPr>
              <w:spacing w:line="360" w:lineRule="auto"/>
              <w:rPr>
                <w:rFonts w:cstheme="minorHAnsi"/>
                <w:sz w:val="24"/>
                <w:szCs w:val="24"/>
              </w:rPr>
            </w:pPr>
          </w:p>
        </w:tc>
      </w:tr>
    </w:tbl>
    <w:p w14:paraId="7D8BF445" w14:textId="77777777" w:rsidR="00433B79" w:rsidRDefault="00433B79" w:rsidP="00477F89">
      <w:pPr>
        <w:shd w:val="clear" w:color="auto" w:fill="FFFFFF"/>
        <w:spacing w:after="0" w:line="360" w:lineRule="auto"/>
        <w:rPr>
          <w:rFonts w:cstheme="minorHAnsi"/>
          <w:sz w:val="24"/>
          <w:szCs w:val="24"/>
        </w:rPr>
      </w:pPr>
    </w:p>
    <w:p w14:paraId="7A592D87" w14:textId="38682424" w:rsidR="007E0EE1" w:rsidRDefault="009A1A85" w:rsidP="007E0EE1">
      <w:pPr>
        <w:shd w:val="clear" w:color="auto" w:fill="FFFFFF"/>
        <w:spacing w:after="0" w:line="360" w:lineRule="auto"/>
        <w:rPr>
          <w:rFonts w:eastAsia="Times New Roman" w:cstheme="minorHAnsi"/>
          <w:sz w:val="24"/>
          <w:szCs w:val="24"/>
        </w:rPr>
      </w:pPr>
      <w:r>
        <w:rPr>
          <w:rFonts w:eastAsia="Times New Roman" w:cstheme="minorHAnsi"/>
          <w:sz w:val="24"/>
          <w:szCs w:val="24"/>
        </w:rPr>
        <w:t>The studies represented a range of management, environmental, and experimental contexts representative of the region (</w:t>
      </w:r>
      <w:r w:rsidRPr="009A1A85">
        <w:rPr>
          <w:rFonts w:eastAsia="Times New Roman" w:cstheme="minorHAnsi"/>
          <w:b/>
          <w:bCs/>
          <w:sz w:val="24"/>
          <w:szCs w:val="24"/>
        </w:rPr>
        <w:t>Table S1.2</w:t>
      </w:r>
      <w:r>
        <w:rPr>
          <w:rFonts w:eastAsia="Times New Roman" w:cstheme="minorHAnsi"/>
          <w:sz w:val="24"/>
          <w:szCs w:val="24"/>
        </w:rPr>
        <w:t>).</w:t>
      </w:r>
    </w:p>
    <w:p w14:paraId="76F7B480" w14:textId="083A417F" w:rsidR="00192CE3" w:rsidRDefault="00192CE3" w:rsidP="00477F89">
      <w:pPr>
        <w:shd w:val="clear" w:color="auto" w:fill="FFFFFF"/>
        <w:spacing w:after="0" w:line="360" w:lineRule="auto"/>
        <w:rPr>
          <w:rFonts w:eastAsia="Times New Roman" w:cstheme="minorHAnsi"/>
          <w:b/>
          <w:sz w:val="24"/>
          <w:szCs w:val="24"/>
        </w:rPr>
      </w:pPr>
    </w:p>
    <w:p w14:paraId="3DEF48F4" w14:textId="1FCE8BBD" w:rsidR="005A7682" w:rsidRDefault="005A7682" w:rsidP="00477F89">
      <w:pPr>
        <w:shd w:val="clear" w:color="auto" w:fill="FFFFFF"/>
        <w:spacing w:after="0" w:line="360" w:lineRule="auto"/>
        <w:rPr>
          <w:rFonts w:eastAsia="Times New Roman" w:cstheme="minorHAnsi"/>
          <w:b/>
          <w:sz w:val="24"/>
          <w:szCs w:val="24"/>
        </w:rPr>
      </w:pPr>
    </w:p>
    <w:p w14:paraId="51D395FE" w14:textId="3D2E244A" w:rsidR="005A7682" w:rsidRDefault="005A7682" w:rsidP="00477F89">
      <w:pPr>
        <w:shd w:val="clear" w:color="auto" w:fill="FFFFFF"/>
        <w:spacing w:after="0" w:line="360" w:lineRule="auto"/>
        <w:rPr>
          <w:rFonts w:eastAsia="Times New Roman" w:cstheme="minorHAnsi"/>
          <w:b/>
          <w:sz w:val="24"/>
          <w:szCs w:val="24"/>
        </w:rPr>
      </w:pPr>
    </w:p>
    <w:p w14:paraId="2E32FDC1" w14:textId="753DAAE7" w:rsidR="005A7682" w:rsidRDefault="005A7682" w:rsidP="00477F89">
      <w:pPr>
        <w:shd w:val="clear" w:color="auto" w:fill="FFFFFF"/>
        <w:spacing w:after="0" w:line="360" w:lineRule="auto"/>
        <w:rPr>
          <w:rFonts w:eastAsia="Times New Roman" w:cstheme="minorHAnsi"/>
          <w:b/>
          <w:sz w:val="24"/>
          <w:szCs w:val="24"/>
        </w:rPr>
      </w:pPr>
    </w:p>
    <w:p w14:paraId="59D25F4B" w14:textId="769EB85A" w:rsidR="005A7682" w:rsidRDefault="005A7682" w:rsidP="00477F89">
      <w:pPr>
        <w:shd w:val="clear" w:color="auto" w:fill="FFFFFF"/>
        <w:spacing w:after="0" w:line="360" w:lineRule="auto"/>
        <w:rPr>
          <w:rFonts w:eastAsia="Times New Roman" w:cstheme="minorHAnsi"/>
          <w:b/>
          <w:sz w:val="24"/>
          <w:szCs w:val="24"/>
        </w:rPr>
      </w:pPr>
    </w:p>
    <w:p w14:paraId="42135B6B" w14:textId="7BA6E21F" w:rsidR="005A7682" w:rsidRDefault="005A7682" w:rsidP="00477F89">
      <w:pPr>
        <w:shd w:val="clear" w:color="auto" w:fill="FFFFFF"/>
        <w:spacing w:after="0" w:line="360" w:lineRule="auto"/>
        <w:rPr>
          <w:rFonts w:eastAsia="Times New Roman" w:cstheme="minorHAnsi"/>
          <w:b/>
          <w:sz w:val="24"/>
          <w:szCs w:val="24"/>
        </w:rPr>
      </w:pPr>
    </w:p>
    <w:p w14:paraId="4C3DBFB0" w14:textId="77EFA9A9" w:rsidR="005A7682" w:rsidRDefault="005A7682" w:rsidP="00477F89">
      <w:pPr>
        <w:shd w:val="clear" w:color="auto" w:fill="FFFFFF"/>
        <w:spacing w:after="0" w:line="360" w:lineRule="auto"/>
        <w:rPr>
          <w:rFonts w:eastAsia="Times New Roman" w:cstheme="minorHAnsi"/>
          <w:b/>
          <w:sz w:val="24"/>
          <w:szCs w:val="24"/>
        </w:rPr>
      </w:pPr>
    </w:p>
    <w:p w14:paraId="404CB9B9" w14:textId="5A7DB576" w:rsidR="005A7682" w:rsidRDefault="005A7682" w:rsidP="00477F89">
      <w:pPr>
        <w:shd w:val="clear" w:color="auto" w:fill="FFFFFF"/>
        <w:spacing w:after="0" w:line="360" w:lineRule="auto"/>
        <w:rPr>
          <w:rFonts w:eastAsia="Times New Roman" w:cstheme="minorHAnsi"/>
          <w:b/>
          <w:sz w:val="24"/>
          <w:szCs w:val="24"/>
        </w:rPr>
      </w:pPr>
    </w:p>
    <w:p w14:paraId="23A7661B" w14:textId="77777777" w:rsidR="005A7682" w:rsidRDefault="005A7682" w:rsidP="00477F89">
      <w:pPr>
        <w:shd w:val="clear" w:color="auto" w:fill="FFFFFF"/>
        <w:spacing w:after="0" w:line="360" w:lineRule="auto"/>
        <w:rPr>
          <w:rFonts w:eastAsia="Times New Roman" w:cstheme="minorHAnsi"/>
          <w:b/>
          <w:sz w:val="24"/>
          <w:szCs w:val="24"/>
        </w:rPr>
      </w:pPr>
    </w:p>
    <w:p w14:paraId="7B54CF3A" w14:textId="53AF3A05" w:rsidR="00477F89" w:rsidRPr="005A7682" w:rsidRDefault="00477F89" w:rsidP="00477F89">
      <w:pPr>
        <w:shd w:val="clear" w:color="auto" w:fill="FFFFFF"/>
        <w:spacing w:after="0" w:line="360" w:lineRule="auto"/>
        <w:rPr>
          <w:rFonts w:eastAsia="Times New Roman" w:cstheme="minorHAnsi"/>
          <w:i/>
          <w:iCs/>
        </w:rPr>
      </w:pPr>
      <w:r w:rsidRPr="005A7682">
        <w:rPr>
          <w:rFonts w:eastAsia="Times New Roman" w:cstheme="minorHAnsi"/>
          <w:b/>
          <w:i/>
          <w:iCs/>
        </w:rPr>
        <w:lastRenderedPageBreak/>
        <w:t xml:space="preserve">Table </w:t>
      </w:r>
      <w:r w:rsidR="009A1A85" w:rsidRPr="005A7682">
        <w:rPr>
          <w:rFonts w:eastAsia="Times New Roman" w:cstheme="minorHAnsi"/>
          <w:b/>
          <w:i/>
          <w:iCs/>
        </w:rPr>
        <w:t>S</w:t>
      </w:r>
      <w:r w:rsidRPr="005A7682">
        <w:rPr>
          <w:rFonts w:eastAsia="Times New Roman" w:cstheme="minorHAnsi"/>
          <w:b/>
          <w:i/>
          <w:iCs/>
        </w:rPr>
        <w:t>1.</w:t>
      </w:r>
      <w:r w:rsidR="009A1A85" w:rsidRPr="005A7682">
        <w:rPr>
          <w:rFonts w:eastAsia="Times New Roman" w:cstheme="minorHAnsi"/>
          <w:b/>
          <w:i/>
          <w:iCs/>
        </w:rPr>
        <w:t>2</w:t>
      </w:r>
      <w:r w:rsidRPr="005A7682">
        <w:rPr>
          <w:rFonts w:eastAsia="Times New Roman" w:cstheme="minorHAnsi"/>
          <w:b/>
          <w:i/>
          <w:iCs/>
        </w:rPr>
        <w:t xml:space="preserve"> </w:t>
      </w:r>
      <w:r w:rsidRPr="005A7682">
        <w:rPr>
          <w:rFonts w:eastAsia="Times New Roman" w:cstheme="minorHAnsi"/>
          <w:i/>
          <w:iCs/>
        </w:rPr>
        <w:t xml:space="preserve">Management, </w:t>
      </w:r>
      <w:r w:rsidR="009A1A85" w:rsidRPr="005A7682">
        <w:rPr>
          <w:rFonts w:eastAsia="Times New Roman" w:cstheme="minorHAnsi"/>
          <w:i/>
          <w:iCs/>
        </w:rPr>
        <w:t xml:space="preserve">environment, and </w:t>
      </w:r>
      <w:r w:rsidRPr="005A7682">
        <w:rPr>
          <w:rFonts w:eastAsia="Times New Roman" w:cstheme="minorHAnsi"/>
          <w:i/>
          <w:iCs/>
        </w:rPr>
        <w:t xml:space="preserve">experimental characteristics were extracted from each publication; weed biomass and weed density responses were separated into two datasets. </w:t>
      </w:r>
    </w:p>
    <w:p w14:paraId="7F9ED775" w14:textId="77777777" w:rsidR="00477F89" w:rsidRDefault="00477F89" w:rsidP="00477F89">
      <w:pPr>
        <w:shd w:val="clear" w:color="auto" w:fill="FFFFFF"/>
        <w:spacing w:after="0" w:line="360" w:lineRule="auto"/>
        <w:rPr>
          <w:rFonts w:eastAsia="Times New Roman"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930"/>
        <w:gridCol w:w="2133"/>
        <w:gridCol w:w="3179"/>
      </w:tblGrid>
      <w:tr w:rsidR="00477F89" w:rsidRPr="00FD068D" w14:paraId="47AA5103" w14:textId="77777777" w:rsidTr="00723DAB">
        <w:tc>
          <w:tcPr>
            <w:tcW w:w="1108" w:type="dxa"/>
            <w:shd w:val="clear" w:color="auto" w:fill="auto"/>
          </w:tcPr>
          <w:p w14:paraId="0BBC9938"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Category</w:t>
            </w:r>
          </w:p>
        </w:tc>
        <w:tc>
          <w:tcPr>
            <w:tcW w:w="2930" w:type="dxa"/>
            <w:shd w:val="clear" w:color="auto" w:fill="auto"/>
          </w:tcPr>
          <w:p w14:paraId="5D4EBA9B"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Factor</w:t>
            </w:r>
          </w:p>
        </w:tc>
        <w:tc>
          <w:tcPr>
            <w:tcW w:w="2133" w:type="dxa"/>
            <w:shd w:val="clear" w:color="auto" w:fill="auto"/>
          </w:tcPr>
          <w:p w14:paraId="3059AE2B"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Biomass (n = 123)</w:t>
            </w:r>
          </w:p>
        </w:tc>
        <w:tc>
          <w:tcPr>
            <w:tcW w:w="3179" w:type="dxa"/>
            <w:shd w:val="clear" w:color="auto" w:fill="auto"/>
          </w:tcPr>
          <w:p w14:paraId="7B7B63A3"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Density (n = 119)</w:t>
            </w:r>
          </w:p>
        </w:tc>
      </w:tr>
      <w:tr w:rsidR="00477F89" w:rsidRPr="00FD068D" w14:paraId="58584234" w14:textId="77777777" w:rsidTr="00723DAB">
        <w:tc>
          <w:tcPr>
            <w:tcW w:w="9350" w:type="dxa"/>
            <w:gridSpan w:val="4"/>
            <w:shd w:val="clear" w:color="auto" w:fill="E7E6E6"/>
          </w:tcPr>
          <w:p w14:paraId="6BF2B009" w14:textId="77777777" w:rsidR="00477F89" w:rsidRPr="00FD068D" w:rsidRDefault="00477F89" w:rsidP="00723DAB">
            <w:pPr>
              <w:spacing w:after="0" w:line="240" w:lineRule="auto"/>
              <w:rPr>
                <w:rFonts w:eastAsia="Times New Roman" w:cstheme="minorHAnsi"/>
                <w:b/>
                <w:i/>
              </w:rPr>
            </w:pPr>
            <w:r w:rsidRPr="00FD068D">
              <w:rPr>
                <w:rFonts w:eastAsia="Times New Roman" w:cstheme="minorHAnsi"/>
                <w:b/>
                <w:i/>
              </w:rPr>
              <w:t>Management</w:t>
            </w:r>
          </w:p>
        </w:tc>
      </w:tr>
      <w:tr w:rsidR="00477F89" w:rsidRPr="00FD068D" w14:paraId="7A938619" w14:textId="77777777" w:rsidTr="00723DAB">
        <w:tc>
          <w:tcPr>
            <w:tcW w:w="1108" w:type="dxa"/>
            <w:shd w:val="clear" w:color="auto" w:fill="auto"/>
          </w:tcPr>
          <w:p w14:paraId="4CF0A553" w14:textId="77777777" w:rsidR="00477F89" w:rsidRPr="00FD068D" w:rsidRDefault="00477F89" w:rsidP="00723DAB">
            <w:pPr>
              <w:spacing w:after="0" w:line="240" w:lineRule="auto"/>
              <w:rPr>
                <w:rFonts w:eastAsia="Times New Roman" w:cstheme="minorHAnsi"/>
              </w:rPr>
            </w:pPr>
            <w:bookmarkStart w:id="0" w:name="_Hlk34285935"/>
            <w:r w:rsidRPr="00FD068D">
              <w:rPr>
                <w:rFonts w:eastAsia="Times New Roman" w:cstheme="minorHAnsi"/>
              </w:rPr>
              <w:t>System</w:t>
            </w:r>
          </w:p>
        </w:tc>
        <w:tc>
          <w:tcPr>
            <w:tcW w:w="2930" w:type="dxa"/>
            <w:shd w:val="clear" w:color="auto" w:fill="auto"/>
          </w:tcPr>
          <w:p w14:paraId="4703323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Tillage</w:t>
            </w:r>
          </w:p>
        </w:tc>
        <w:tc>
          <w:tcPr>
            <w:tcW w:w="2133" w:type="dxa"/>
            <w:shd w:val="clear" w:color="auto" w:fill="auto"/>
          </w:tcPr>
          <w:p w14:paraId="60AAA31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Tilled (n=30) </w:t>
            </w:r>
          </w:p>
          <w:p w14:paraId="0D3EFF1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Zero-till (n=93)</w:t>
            </w:r>
          </w:p>
        </w:tc>
        <w:tc>
          <w:tcPr>
            <w:tcW w:w="3179" w:type="dxa"/>
            <w:shd w:val="clear" w:color="auto" w:fill="auto"/>
          </w:tcPr>
          <w:p w14:paraId="44CD2A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Tilled (n=31) </w:t>
            </w:r>
          </w:p>
          <w:p w14:paraId="0DF13BE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Zero-till (n=88)</w:t>
            </w:r>
          </w:p>
        </w:tc>
      </w:tr>
      <w:tr w:rsidR="00477F89" w:rsidRPr="00FD068D" w14:paraId="3C4DE960" w14:textId="77777777" w:rsidTr="00723DAB">
        <w:tc>
          <w:tcPr>
            <w:tcW w:w="1108" w:type="dxa"/>
            <w:shd w:val="clear" w:color="auto" w:fill="auto"/>
          </w:tcPr>
          <w:p w14:paraId="088C58FC"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B3E5E3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Time between cover crop termination and cash crop planting</w:t>
            </w:r>
          </w:p>
        </w:tc>
        <w:tc>
          <w:tcPr>
            <w:tcW w:w="2133" w:type="dxa"/>
            <w:shd w:val="clear" w:color="auto" w:fill="auto"/>
          </w:tcPr>
          <w:p w14:paraId="72B227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-31 – 29 days</w:t>
            </w:r>
          </w:p>
        </w:tc>
        <w:tc>
          <w:tcPr>
            <w:tcW w:w="3179" w:type="dxa"/>
            <w:shd w:val="clear" w:color="auto" w:fill="auto"/>
          </w:tcPr>
          <w:p w14:paraId="37AE7F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-31 – 13 days</w:t>
            </w:r>
          </w:p>
        </w:tc>
      </w:tr>
      <w:tr w:rsidR="00477F89" w:rsidRPr="00FD068D" w14:paraId="57227752" w14:textId="77777777" w:rsidTr="00723DAB">
        <w:tc>
          <w:tcPr>
            <w:tcW w:w="1108" w:type="dxa"/>
            <w:shd w:val="clear" w:color="auto" w:fill="auto"/>
          </w:tcPr>
          <w:p w14:paraId="13FEC9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Cover Crop</w:t>
            </w:r>
          </w:p>
        </w:tc>
        <w:tc>
          <w:tcPr>
            <w:tcW w:w="2930" w:type="dxa"/>
            <w:shd w:val="clear" w:color="auto" w:fill="auto"/>
          </w:tcPr>
          <w:p w14:paraId="3091046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Type</w:t>
            </w:r>
          </w:p>
          <w:p w14:paraId="4662ED70" w14:textId="77777777" w:rsidR="00477F89" w:rsidRPr="00FD068D" w:rsidRDefault="00477F89" w:rsidP="00723DAB">
            <w:pPr>
              <w:spacing w:after="0" w:line="240" w:lineRule="auto"/>
              <w:rPr>
                <w:rFonts w:eastAsia="Times New Roman" w:cstheme="minorHAnsi"/>
              </w:rPr>
            </w:pPr>
          </w:p>
        </w:tc>
        <w:tc>
          <w:tcPr>
            <w:tcW w:w="2133" w:type="dxa"/>
            <w:shd w:val="clear" w:color="auto" w:fill="auto"/>
          </w:tcPr>
          <w:p w14:paraId="5C3BAB7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Grass (n=46)</w:t>
            </w:r>
          </w:p>
          <w:p w14:paraId="782ED76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Non-grass (n=77)</w:t>
            </w:r>
          </w:p>
          <w:p w14:paraId="3809F045" w14:textId="77777777" w:rsidR="00477F89" w:rsidRPr="00FD068D" w:rsidRDefault="00477F89" w:rsidP="00723DAB">
            <w:pPr>
              <w:spacing w:after="0" w:line="240" w:lineRule="auto"/>
              <w:rPr>
                <w:rFonts w:eastAsia="Times New Roman" w:cstheme="minorHAnsi"/>
              </w:rPr>
            </w:pPr>
            <w:r w:rsidRPr="00FD068D">
              <w:rPr>
                <w:rFonts w:eastAsia="Times New Roman" w:cstheme="minorHAnsi"/>
                <w:i/>
              </w:rPr>
              <w:t>Non-grass category includes brassicas (3), legumes (74)</w:t>
            </w:r>
          </w:p>
        </w:tc>
        <w:tc>
          <w:tcPr>
            <w:tcW w:w="3179" w:type="dxa"/>
            <w:shd w:val="clear" w:color="auto" w:fill="auto"/>
          </w:tcPr>
          <w:p w14:paraId="705351E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Grass (n=31)</w:t>
            </w:r>
          </w:p>
          <w:p w14:paraId="477A8F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Non-grass (n=88)</w:t>
            </w:r>
          </w:p>
          <w:p w14:paraId="43EC310C" w14:textId="77777777" w:rsidR="00477F89" w:rsidRPr="00FD068D" w:rsidRDefault="00477F89" w:rsidP="00723DAB">
            <w:pPr>
              <w:spacing w:after="0" w:line="240" w:lineRule="auto"/>
              <w:rPr>
                <w:rFonts w:eastAsia="Times New Roman" w:cstheme="minorHAnsi"/>
                <w:i/>
              </w:rPr>
            </w:pPr>
            <w:r w:rsidRPr="00FD068D">
              <w:rPr>
                <w:rFonts w:eastAsia="Times New Roman" w:cstheme="minorHAnsi"/>
                <w:i/>
              </w:rPr>
              <w:t>Non-grass category includes brassicas (9), legumes (73), mixtures (6)</w:t>
            </w:r>
          </w:p>
        </w:tc>
      </w:tr>
      <w:tr w:rsidR="00477F89" w:rsidRPr="00FD068D" w14:paraId="227C6F14" w14:textId="77777777" w:rsidTr="00723DAB">
        <w:tc>
          <w:tcPr>
            <w:tcW w:w="1108" w:type="dxa"/>
            <w:shd w:val="clear" w:color="auto" w:fill="auto"/>
          </w:tcPr>
          <w:p w14:paraId="60485616"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21B66E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Planting date</w:t>
            </w:r>
          </w:p>
        </w:tc>
        <w:tc>
          <w:tcPr>
            <w:tcW w:w="2133" w:type="dxa"/>
            <w:shd w:val="clear" w:color="auto" w:fill="auto"/>
          </w:tcPr>
          <w:p w14:paraId="00478EC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Aug 15 – Oct 18</w:t>
            </w:r>
          </w:p>
        </w:tc>
        <w:tc>
          <w:tcPr>
            <w:tcW w:w="3179" w:type="dxa"/>
            <w:shd w:val="clear" w:color="auto" w:fill="auto"/>
          </w:tcPr>
          <w:p w14:paraId="543C25A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Aug 15 – Oct 31</w:t>
            </w:r>
          </w:p>
        </w:tc>
      </w:tr>
      <w:tr w:rsidR="00477F89" w:rsidRPr="00FD068D" w14:paraId="0D0F9A05" w14:textId="77777777" w:rsidTr="00723DAB">
        <w:tc>
          <w:tcPr>
            <w:tcW w:w="1108" w:type="dxa"/>
            <w:shd w:val="clear" w:color="auto" w:fill="auto"/>
          </w:tcPr>
          <w:p w14:paraId="1ABE0F1C"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8566B8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Planting density</w:t>
            </w:r>
          </w:p>
        </w:tc>
        <w:tc>
          <w:tcPr>
            <w:tcW w:w="2133" w:type="dxa"/>
            <w:shd w:val="clear" w:color="auto" w:fill="auto"/>
          </w:tcPr>
          <w:p w14:paraId="7668096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13.4 – 180 kg seed ha-1</w:t>
            </w:r>
          </w:p>
        </w:tc>
        <w:tc>
          <w:tcPr>
            <w:tcW w:w="3179" w:type="dxa"/>
            <w:shd w:val="clear" w:color="auto" w:fill="auto"/>
          </w:tcPr>
          <w:p w14:paraId="103CF1A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9 – 135 kg seed ha-1</w:t>
            </w:r>
          </w:p>
        </w:tc>
      </w:tr>
      <w:tr w:rsidR="00477F89" w:rsidRPr="00FD068D" w14:paraId="36B30CC8" w14:textId="77777777" w:rsidTr="00723DAB">
        <w:tc>
          <w:tcPr>
            <w:tcW w:w="1108" w:type="dxa"/>
            <w:shd w:val="clear" w:color="auto" w:fill="auto"/>
          </w:tcPr>
          <w:p w14:paraId="2A945915"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182A350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Termination date</w:t>
            </w:r>
          </w:p>
        </w:tc>
        <w:tc>
          <w:tcPr>
            <w:tcW w:w="2133" w:type="dxa"/>
            <w:shd w:val="clear" w:color="auto" w:fill="auto"/>
          </w:tcPr>
          <w:p w14:paraId="2640079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18 – June 18</w:t>
            </w:r>
          </w:p>
        </w:tc>
        <w:tc>
          <w:tcPr>
            <w:tcW w:w="3179" w:type="dxa"/>
            <w:shd w:val="clear" w:color="auto" w:fill="auto"/>
          </w:tcPr>
          <w:p w14:paraId="016FBD0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18 – June 18</w:t>
            </w:r>
          </w:p>
        </w:tc>
      </w:tr>
      <w:tr w:rsidR="00477F89" w:rsidRPr="00FD068D" w14:paraId="7973F430" w14:textId="77777777" w:rsidTr="00723DAB">
        <w:tc>
          <w:tcPr>
            <w:tcW w:w="1108" w:type="dxa"/>
            <w:shd w:val="clear" w:color="auto" w:fill="auto"/>
          </w:tcPr>
          <w:p w14:paraId="0DFE35B1"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6C5E8ED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Termination method</w:t>
            </w:r>
          </w:p>
        </w:tc>
        <w:tc>
          <w:tcPr>
            <w:tcW w:w="2133" w:type="dxa"/>
            <w:shd w:val="clear" w:color="auto" w:fill="auto"/>
          </w:tcPr>
          <w:p w14:paraId="029B534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Several methods (n = 3)</w:t>
            </w:r>
          </w:p>
          <w:p w14:paraId="1BD7B8F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herbicides (n = 54)</w:t>
            </w:r>
          </w:p>
          <w:p w14:paraId="3DDFCF9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mechanical (roller crimper, mowing; n = 29)</w:t>
            </w:r>
          </w:p>
          <w:p w14:paraId="4E2AFD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winterkill (n = 37)</w:t>
            </w:r>
          </w:p>
        </w:tc>
        <w:tc>
          <w:tcPr>
            <w:tcW w:w="3179" w:type="dxa"/>
            <w:shd w:val="clear" w:color="auto" w:fill="auto"/>
          </w:tcPr>
          <w:p w14:paraId="6258E6D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Several methods (n = 3)</w:t>
            </w:r>
          </w:p>
          <w:p w14:paraId="079D8A4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herbicides (n = 53)</w:t>
            </w:r>
          </w:p>
          <w:p w14:paraId="41CD642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mechanical (roller crimper, mowing; n = 22)</w:t>
            </w:r>
          </w:p>
          <w:p w14:paraId="7F893BF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winterkill (n = 37)</w:t>
            </w:r>
          </w:p>
          <w:p w14:paraId="4ECF156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none (n = 4)</w:t>
            </w:r>
          </w:p>
        </w:tc>
      </w:tr>
      <w:tr w:rsidR="00477F89" w:rsidRPr="00FD068D" w14:paraId="5A8CED85" w14:textId="77777777" w:rsidTr="00723DAB">
        <w:tc>
          <w:tcPr>
            <w:tcW w:w="1108" w:type="dxa"/>
            <w:shd w:val="clear" w:color="auto" w:fill="auto"/>
          </w:tcPr>
          <w:p w14:paraId="706BE05A"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758AD3E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Cover crop biomass at termination</w:t>
            </w:r>
          </w:p>
        </w:tc>
        <w:tc>
          <w:tcPr>
            <w:tcW w:w="2133" w:type="dxa"/>
            <w:shd w:val="clear" w:color="auto" w:fill="auto"/>
          </w:tcPr>
          <w:p w14:paraId="69F044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130 – 9003 kg ha-1</w:t>
            </w:r>
          </w:p>
        </w:tc>
        <w:tc>
          <w:tcPr>
            <w:tcW w:w="3179" w:type="dxa"/>
            <w:shd w:val="clear" w:color="auto" w:fill="auto"/>
          </w:tcPr>
          <w:p w14:paraId="418D088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 – 9003 kg ha-1</w:t>
            </w:r>
          </w:p>
        </w:tc>
      </w:tr>
      <w:tr w:rsidR="00477F89" w:rsidRPr="00FD068D" w14:paraId="3D522170" w14:textId="77777777" w:rsidTr="00723DAB">
        <w:tc>
          <w:tcPr>
            <w:tcW w:w="1108" w:type="dxa"/>
            <w:shd w:val="clear" w:color="auto" w:fill="auto"/>
          </w:tcPr>
          <w:p w14:paraId="6B80F64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Cash crop</w:t>
            </w:r>
          </w:p>
        </w:tc>
        <w:tc>
          <w:tcPr>
            <w:tcW w:w="2930" w:type="dxa"/>
            <w:shd w:val="clear" w:color="auto" w:fill="auto"/>
          </w:tcPr>
          <w:p w14:paraId="4D7528B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Subsequent crop</w:t>
            </w:r>
          </w:p>
        </w:tc>
        <w:tc>
          <w:tcPr>
            <w:tcW w:w="2133" w:type="dxa"/>
            <w:shd w:val="clear" w:color="auto" w:fill="auto"/>
          </w:tcPr>
          <w:p w14:paraId="22A8827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Maize (n=78)</w:t>
            </w:r>
          </w:p>
          <w:p w14:paraId="35A13A9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(n=45)</w:t>
            </w:r>
          </w:p>
          <w:p w14:paraId="0550766A" w14:textId="77777777" w:rsidR="00477F89" w:rsidRPr="00FD068D" w:rsidRDefault="00477F89" w:rsidP="00723DAB">
            <w:pPr>
              <w:spacing w:after="0" w:line="240" w:lineRule="auto"/>
              <w:rPr>
                <w:rFonts w:eastAsia="Times New Roman" w:cstheme="minorHAnsi"/>
              </w:rPr>
            </w:pPr>
          </w:p>
        </w:tc>
        <w:tc>
          <w:tcPr>
            <w:tcW w:w="3179" w:type="dxa"/>
            <w:shd w:val="clear" w:color="auto" w:fill="auto"/>
          </w:tcPr>
          <w:p w14:paraId="7ADB7AA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Maize (n=73)</w:t>
            </w:r>
          </w:p>
          <w:p w14:paraId="50FD30B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(n=42)</w:t>
            </w:r>
          </w:p>
          <w:p w14:paraId="1C427A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Averaged over maize and soybean phases† (n=4) </w:t>
            </w:r>
          </w:p>
        </w:tc>
      </w:tr>
      <w:tr w:rsidR="00477F89" w:rsidRPr="00FD068D" w14:paraId="25E7FA12" w14:textId="77777777" w:rsidTr="00723DAB">
        <w:tc>
          <w:tcPr>
            <w:tcW w:w="1108" w:type="dxa"/>
            <w:shd w:val="clear" w:color="auto" w:fill="auto"/>
          </w:tcPr>
          <w:p w14:paraId="12D9AD2B"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3D4F82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Cash crop planting date</w:t>
            </w:r>
          </w:p>
        </w:tc>
        <w:tc>
          <w:tcPr>
            <w:tcW w:w="2133" w:type="dxa"/>
            <w:shd w:val="clear" w:color="auto" w:fill="auto"/>
          </w:tcPr>
          <w:p w14:paraId="5C41C0F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20 – June 30</w:t>
            </w:r>
          </w:p>
        </w:tc>
        <w:tc>
          <w:tcPr>
            <w:tcW w:w="3179" w:type="dxa"/>
            <w:shd w:val="clear" w:color="auto" w:fill="auto"/>
          </w:tcPr>
          <w:p w14:paraId="6194D62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27 – June 18</w:t>
            </w:r>
          </w:p>
        </w:tc>
      </w:tr>
      <w:tr w:rsidR="00477F89" w:rsidRPr="00FD068D" w14:paraId="2669C01F" w14:textId="77777777" w:rsidTr="00723DAB">
        <w:tc>
          <w:tcPr>
            <w:tcW w:w="1108" w:type="dxa"/>
            <w:shd w:val="clear" w:color="auto" w:fill="auto"/>
          </w:tcPr>
          <w:p w14:paraId="4F7159F5"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A94E88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Corn yield</w:t>
            </w:r>
          </w:p>
        </w:tc>
        <w:tc>
          <w:tcPr>
            <w:tcW w:w="2133" w:type="dxa"/>
            <w:shd w:val="clear" w:color="auto" w:fill="auto"/>
          </w:tcPr>
          <w:p w14:paraId="4DA9DC7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40-13500 kg ha-1</w:t>
            </w:r>
          </w:p>
        </w:tc>
        <w:tc>
          <w:tcPr>
            <w:tcW w:w="3179" w:type="dxa"/>
            <w:shd w:val="clear" w:color="auto" w:fill="auto"/>
          </w:tcPr>
          <w:p w14:paraId="087C5F8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40-11200 kg ha-1</w:t>
            </w:r>
          </w:p>
        </w:tc>
      </w:tr>
      <w:tr w:rsidR="00477F89" w:rsidRPr="00FD068D" w14:paraId="74C5ED73" w14:textId="77777777" w:rsidTr="00723DAB">
        <w:tc>
          <w:tcPr>
            <w:tcW w:w="1108" w:type="dxa"/>
            <w:shd w:val="clear" w:color="auto" w:fill="auto"/>
          </w:tcPr>
          <w:p w14:paraId="41FC2553"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130C69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yield</w:t>
            </w:r>
          </w:p>
        </w:tc>
        <w:tc>
          <w:tcPr>
            <w:tcW w:w="2133" w:type="dxa"/>
            <w:shd w:val="clear" w:color="auto" w:fill="auto"/>
          </w:tcPr>
          <w:p w14:paraId="473FFFE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300-3618</w:t>
            </w:r>
          </w:p>
        </w:tc>
        <w:tc>
          <w:tcPr>
            <w:tcW w:w="3179" w:type="dxa"/>
            <w:shd w:val="clear" w:color="auto" w:fill="auto"/>
          </w:tcPr>
          <w:p w14:paraId="7D49015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300-3310 kg ha-1</w:t>
            </w:r>
          </w:p>
        </w:tc>
      </w:tr>
      <w:tr w:rsidR="00477F89" w:rsidRPr="00FD068D" w14:paraId="156F6600" w14:textId="77777777" w:rsidTr="00723DAB">
        <w:tc>
          <w:tcPr>
            <w:tcW w:w="9350" w:type="dxa"/>
            <w:gridSpan w:val="4"/>
            <w:shd w:val="clear" w:color="auto" w:fill="E7E6E6"/>
          </w:tcPr>
          <w:p w14:paraId="68335C78" w14:textId="2DB41728" w:rsidR="00477F89" w:rsidRPr="00FD068D" w:rsidRDefault="007E0EE1" w:rsidP="00723DAB">
            <w:pPr>
              <w:spacing w:after="0" w:line="240" w:lineRule="auto"/>
              <w:rPr>
                <w:rFonts w:eastAsia="Times New Roman" w:cstheme="minorHAnsi"/>
                <w:b/>
                <w:i/>
              </w:rPr>
            </w:pPr>
            <w:r>
              <w:rPr>
                <w:rFonts w:eastAsia="Times New Roman" w:cstheme="minorHAnsi"/>
                <w:b/>
                <w:i/>
              </w:rPr>
              <w:t>Environment</w:t>
            </w:r>
          </w:p>
        </w:tc>
      </w:tr>
      <w:tr w:rsidR="00477F89" w:rsidRPr="00FD068D" w14:paraId="5FF3251D" w14:textId="77777777" w:rsidTr="00723DAB">
        <w:tc>
          <w:tcPr>
            <w:tcW w:w="1108" w:type="dxa"/>
            <w:shd w:val="clear" w:color="auto" w:fill="auto"/>
          </w:tcPr>
          <w:p w14:paraId="6DA8D1E2"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088BAA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State</w:t>
            </w:r>
          </w:p>
        </w:tc>
        <w:tc>
          <w:tcPr>
            <w:tcW w:w="2133" w:type="dxa"/>
            <w:shd w:val="clear" w:color="auto" w:fill="auto"/>
          </w:tcPr>
          <w:p w14:paraId="186E1DC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Illinois (17)</w:t>
            </w:r>
          </w:p>
          <w:p w14:paraId="5379CF4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Kansas (9)</w:t>
            </w:r>
          </w:p>
          <w:p w14:paraId="03110C8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Michigan (44)</w:t>
            </w:r>
          </w:p>
          <w:p w14:paraId="401973D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Minnesota (12)</w:t>
            </w:r>
          </w:p>
          <w:p w14:paraId="2B7E348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Nebraska (11)</w:t>
            </w:r>
          </w:p>
          <w:p w14:paraId="23B1468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Ohio (25)</w:t>
            </w:r>
          </w:p>
          <w:p w14:paraId="62EC7B9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Wisconsin (5)</w:t>
            </w:r>
          </w:p>
        </w:tc>
        <w:tc>
          <w:tcPr>
            <w:tcW w:w="3179" w:type="dxa"/>
            <w:shd w:val="clear" w:color="auto" w:fill="auto"/>
          </w:tcPr>
          <w:p w14:paraId="254D5C8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Iowa (4)</w:t>
            </w:r>
          </w:p>
          <w:p w14:paraId="23E4056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Illinois (5)</w:t>
            </w:r>
          </w:p>
          <w:p w14:paraId="7DB12AF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Indiana (4)</w:t>
            </w:r>
          </w:p>
          <w:p w14:paraId="10CB50E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Michigan (45)</w:t>
            </w:r>
          </w:p>
          <w:p w14:paraId="62EB86D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Minnesota (16)</w:t>
            </w:r>
          </w:p>
          <w:p w14:paraId="00A170B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Missouri (18)</w:t>
            </w:r>
          </w:p>
          <w:p w14:paraId="4C6D678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Nebraska (6)</w:t>
            </w:r>
          </w:p>
          <w:p w14:paraId="1C28AFF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Ohio (21)</w:t>
            </w:r>
          </w:p>
        </w:tc>
      </w:tr>
      <w:tr w:rsidR="00477F89" w:rsidRPr="00FD068D" w14:paraId="43641541" w14:textId="77777777" w:rsidTr="00723DAB">
        <w:tc>
          <w:tcPr>
            <w:tcW w:w="1108" w:type="dxa"/>
            <w:shd w:val="clear" w:color="auto" w:fill="auto"/>
          </w:tcPr>
          <w:p w14:paraId="0DE3C4F2"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7607319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Latitude</w:t>
            </w:r>
          </w:p>
        </w:tc>
        <w:tc>
          <w:tcPr>
            <w:tcW w:w="2133" w:type="dxa"/>
            <w:shd w:val="clear" w:color="auto" w:fill="auto"/>
          </w:tcPr>
          <w:p w14:paraId="0D07024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38.0 - 45.7N</w:t>
            </w:r>
          </w:p>
        </w:tc>
        <w:tc>
          <w:tcPr>
            <w:tcW w:w="3179" w:type="dxa"/>
            <w:shd w:val="clear" w:color="auto" w:fill="auto"/>
          </w:tcPr>
          <w:p w14:paraId="60EEC76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38.7 - 45.7N</w:t>
            </w:r>
          </w:p>
        </w:tc>
      </w:tr>
      <w:tr w:rsidR="00477F89" w:rsidRPr="00FD068D" w14:paraId="24AD8379" w14:textId="77777777" w:rsidTr="00723DAB">
        <w:tc>
          <w:tcPr>
            <w:tcW w:w="1108" w:type="dxa"/>
            <w:shd w:val="clear" w:color="auto" w:fill="auto"/>
          </w:tcPr>
          <w:p w14:paraId="719034DA"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448920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Longitude</w:t>
            </w:r>
          </w:p>
        </w:tc>
        <w:tc>
          <w:tcPr>
            <w:tcW w:w="2133" w:type="dxa"/>
            <w:shd w:val="clear" w:color="auto" w:fill="auto"/>
          </w:tcPr>
          <w:p w14:paraId="2F16A95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81.9 – 101W</w:t>
            </w:r>
          </w:p>
        </w:tc>
        <w:tc>
          <w:tcPr>
            <w:tcW w:w="3179" w:type="dxa"/>
            <w:shd w:val="clear" w:color="auto" w:fill="auto"/>
          </w:tcPr>
          <w:p w14:paraId="136BABE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83.0 – 101W</w:t>
            </w:r>
          </w:p>
        </w:tc>
      </w:tr>
      <w:tr w:rsidR="00477F89" w:rsidRPr="00FD068D" w14:paraId="040428C1" w14:textId="77777777" w:rsidTr="00723DAB">
        <w:tc>
          <w:tcPr>
            <w:tcW w:w="1108" w:type="dxa"/>
            <w:shd w:val="clear" w:color="auto" w:fill="auto"/>
          </w:tcPr>
          <w:p w14:paraId="2F997D4B"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2E6872E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Soil type</w:t>
            </w:r>
          </w:p>
        </w:tc>
        <w:tc>
          <w:tcPr>
            <w:tcW w:w="2133" w:type="dxa"/>
            <w:shd w:val="clear" w:color="auto" w:fill="auto"/>
          </w:tcPr>
          <w:p w14:paraId="780CB46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Loam (n = 46)</w:t>
            </w:r>
          </w:p>
          <w:p w14:paraId="1A728F6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Sandy loam (n = 1)</w:t>
            </w:r>
          </w:p>
          <w:p w14:paraId="37F3C86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 Loam (n = 67)</w:t>
            </w:r>
          </w:p>
          <w:p w14:paraId="1E5C899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Silty Clay Loam (n = 9)</w:t>
            </w:r>
          </w:p>
        </w:tc>
        <w:tc>
          <w:tcPr>
            <w:tcW w:w="3179" w:type="dxa"/>
            <w:shd w:val="clear" w:color="auto" w:fill="auto"/>
          </w:tcPr>
          <w:p w14:paraId="5F171BB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Loam (n = 59)</w:t>
            </w:r>
          </w:p>
          <w:p w14:paraId="148F9F6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 Loam (n = 61)</w:t>
            </w:r>
          </w:p>
          <w:p w14:paraId="64E36E1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Silty Clay Loam (n = 9)</w:t>
            </w:r>
          </w:p>
        </w:tc>
      </w:tr>
      <w:tr w:rsidR="00477F89" w:rsidRPr="00FD068D" w14:paraId="5250C602" w14:textId="77777777" w:rsidTr="00723DAB">
        <w:tc>
          <w:tcPr>
            <w:tcW w:w="1108" w:type="dxa"/>
            <w:shd w:val="clear" w:color="auto" w:fill="auto"/>
          </w:tcPr>
          <w:p w14:paraId="2E9C1BE7"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35E731B4"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Organic matter content</w:t>
            </w:r>
          </w:p>
          <w:p w14:paraId="016A967E" w14:textId="77777777" w:rsidR="00477F89" w:rsidRPr="00FD068D" w:rsidRDefault="00477F89" w:rsidP="00723DAB">
            <w:pPr>
              <w:spacing w:after="0" w:line="240" w:lineRule="auto"/>
              <w:rPr>
                <w:rFonts w:eastAsia="Times New Roman" w:cstheme="minorHAnsi"/>
              </w:rPr>
            </w:pPr>
          </w:p>
        </w:tc>
        <w:tc>
          <w:tcPr>
            <w:tcW w:w="2133" w:type="dxa"/>
            <w:shd w:val="clear" w:color="auto" w:fill="auto"/>
          </w:tcPr>
          <w:p w14:paraId="711C19E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1.5 - 4.15%</w:t>
            </w:r>
          </w:p>
        </w:tc>
        <w:tc>
          <w:tcPr>
            <w:tcW w:w="3179" w:type="dxa"/>
            <w:shd w:val="clear" w:color="auto" w:fill="auto"/>
          </w:tcPr>
          <w:p w14:paraId="5E1B246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 – 3.4%</w:t>
            </w:r>
          </w:p>
        </w:tc>
      </w:tr>
      <w:tr w:rsidR="00477F89" w:rsidRPr="00FD068D" w14:paraId="33596BD3" w14:textId="77777777" w:rsidTr="00723DAB">
        <w:tc>
          <w:tcPr>
            <w:tcW w:w="1108" w:type="dxa"/>
            <w:shd w:val="clear" w:color="auto" w:fill="auto"/>
          </w:tcPr>
          <w:p w14:paraId="7FC909D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E8BC2D7"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Aridity index*</w:t>
            </w:r>
          </w:p>
          <w:p w14:paraId="32BE996F" w14:textId="77777777" w:rsidR="00477F89" w:rsidRPr="00FD068D" w:rsidRDefault="00477F89" w:rsidP="00723DAB">
            <w:pPr>
              <w:shd w:val="clear" w:color="auto" w:fill="FFFFFF"/>
              <w:spacing w:after="0" w:line="240" w:lineRule="auto"/>
              <w:rPr>
                <w:rFonts w:eastAsia="Times New Roman" w:cstheme="minorHAnsi"/>
              </w:rPr>
            </w:pPr>
          </w:p>
        </w:tc>
        <w:tc>
          <w:tcPr>
            <w:tcW w:w="2133" w:type="dxa"/>
            <w:shd w:val="clear" w:color="auto" w:fill="auto"/>
          </w:tcPr>
          <w:p w14:paraId="5510FD4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0.37 – 0.94</w:t>
            </w:r>
          </w:p>
        </w:tc>
        <w:tc>
          <w:tcPr>
            <w:tcW w:w="3179" w:type="dxa"/>
            <w:shd w:val="clear" w:color="auto" w:fill="auto"/>
          </w:tcPr>
          <w:p w14:paraId="07D28C3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0.44 – 0.96</w:t>
            </w:r>
          </w:p>
        </w:tc>
      </w:tr>
      <w:tr w:rsidR="00477F89" w:rsidRPr="00FD068D" w14:paraId="34688B3B" w14:textId="77777777" w:rsidTr="00723DAB">
        <w:tc>
          <w:tcPr>
            <w:tcW w:w="1108" w:type="dxa"/>
            <w:shd w:val="clear" w:color="auto" w:fill="auto"/>
          </w:tcPr>
          <w:p w14:paraId="088A5BB1"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3EEC4734"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Publication year</w:t>
            </w:r>
          </w:p>
        </w:tc>
        <w:tc>
          <w:tcPr>
            <w:tcW w:w="2133" w:type="dxa"/>
            <w:shd w:val="clear" w:color="auto" w:fill="auto"/>
          </w:tcPr>
          <w:p w14:paraId="09746EA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1993 - 2018</w:t>
            </w:r>
          </w:p>
        </w:tc>
        <w:tc>
          <w:tcPr>
            <w:tcW w:w="3179" w:type="dxa"/>
            <w:shd w:val="clear" w:color="auto" w:fill="auto"/>
          </w:tcPr>
          <w:p w14:paraId="52C6EC6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1993 - 2018</w:t>
            </w:r>
          </w:p>
        </w:tc>
      </w:tr>
      <w:tr w:rsidR="00477F89" w:rsidRPr="00FD068D" w14:paraId="316BFC33" w14:textId="77777777" w:rsidTr="00723DAB">
        <w:tc>
          <w:tcPr>
            <w:tcW w:w="9350" w:type="dxa"/>
            <w:gridSpan w:val="4"/>
            <w:shd w:val="clear" w:color="auto" w:fill="E7E6E6"/>
          </w:tcPr>
          <w:p w14:paraId="29B21F6A" w14:textId="39507C27" w:rsidR="00477F89" w:rsidRPr="007E0EE1" w:rsidRDefault="00477F89" w:rsidP="00723DAB">
            <w:pPr>
              <w:spacing w:after="0" w:line="240" w:lineRule="auto"/>
              <w:rPr>
                <w:rFonts w:eastAsia="Times New Roman" w:cstheme="minorHAnsi"/>
                <w:b/>
                <w:i/>
                <w:iCs/>
              </w:rPr>
            </w:pPr>
            <w:r w:rsidRPr="007E0EE1">
              <w:rPr>
                <w:rFonts w:eastAsia="Times New Roman" w:cstheme="minorHAnsi"/>
                <w:b/>
                <w:i/>
                <w:iCs/>
              </w:rPr>
              <w:t>Experiment</w:t>
            </w:r>
          </w:p>
        </w:tc>
      </w:tr>
      <w:tr w:rsidR="00477F89" w:rsidRPr="00FD068D" w14:paraId="3493BC54" w14:textId="77777777" w:rsidTr="00723DAB">
        <w:tc>
          <w:tcPr>
            <w:tcW w:w="1108" w:type="dxa"/>
            <w:shd w:val="clear" w:color="auto" w:fill="auto"/>
          </w:tcPr>
          <w:p w14:paraId="16B7107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Design</w:t>
            </w:r>
          </w:p>
        </w:tc>
        <w:tc>
          <w:tcPr>
            <w:tcW w:w="2930" w:type="dxa"/>
            <w:shd w:val="clear" w:color="auto" w:fill="auto"/>
          </w:tcPr>
          <w:p w14:paraId="07FE5F59"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Number of replicates</w:t>
            </w:r>
          </w:p>
        </w:tc>
        <w:tc>
          <w:tcPr>
            <w:tcW w:w="2133" w:type="dxa"/>
            <w:shd w:val="clear" w:color="auto" w:fill="auto"/>
          </w:tcPr>
          <w:p w14:paraId="449C97D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3 - 5</w:t>
            </w:r>
          </w:p>
        </w:tc>
        <w:tc>
          <w:tcPr>
            <w:tcW w:w="3179" w:type="dxa"/>
            <w:shd w:val="clear" w:color="auto" w:fill="auto"/>
          </w:tcPr>
          <w:p w14:paraId="46793FD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 – 6</w:t>
            </w:r>
          </w:p>
        </w:tc>
      </w:tr>
      <w:tr w:rsidR="00477F89" w:rsidRPr="00FD068D" w14:paraId="58760595" w14:textId="77777777" w:rsidTr="00723DAB">
        <w:tc>
          <w:tcPr>
            <w:tcW w:w="1108" w:type="dxa"/>
            <w:shd w:val="clear" w:color="auto" w:fill="auto"/>
          </w:tcPr>
          <w:p w14:paraId="22ACC174"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88637EF"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Type of weed(s) measured</w:t>
            </w:r>
          </w:p>
        </w:tc>
        <w:tc>
          <w:tcPr>
            <w:tcW w:w="2133" w:type="dxa"/>
            <w:shd w:val="clear" w:color="auto" w:fill="auto"/>
          </w:tcPr>
          <w:p w14:paraId="301CBFE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annual (86)</w:t>
            </w:r>
          </w:p>
          <w:p w14:paraId="59FA4F2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 annual (17)</w:t>
            </w:r>
          </w:p>
          <w:p w14:paraId="72BBE7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Perennial (15)</w:t>
            </w:r>
          </w:p>
          <w:p w14:paraId="2D9CEEE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Unknown (5)</w:t>
            </w:r>
          </w:p>
        </w:tc>
        <w:tc>
          <w:tcPr>
            <w:tcW w:w="3179" w:type="dxa"/>
            <w:shd w:val="clear" w:color="auto" w:fill="auto"/>
          </w:tcPr>
          <w:p w14:paraId="788567C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annual (75)</w:t>
            </w:r>
          </w:p>
          <w:p w14:paraId="30EB646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 annual (29)</w:t>
            </w:r>
          </w:p>
          <w:p w14:paraId="5176DF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Perennial (15)</w:t>
            </w:r>
          </w:p>
        </w:tc>
      </w:tr>
      <w:tr w:rsidR="00477F89" w:rsidRPr="00FD068D" w14:paraId="2B891A06" w14:textId="77777777" w:rsidTr="00723DAB">
        <w:tc>
          <w:tcPr>
            <w:tcW w:w="1108" w:type="dxa"/>
            <w:shd w:val="clear" w:color="auto" w:fill="auto"/>
          </w:tcPr>
          <w:p w14:paraId="42C1141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42CDD4D"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Duration of experiment</w:t>
            </w:r>
          </w:p>
        </w:tc>
        <w:tc>
          <w:tcPr>
            <w:tcW w:w="2133" w:type="dxa"/>
            <w:shd w:val="clear" w:color="auto" w:fill="auto"/>
          </w:tcPr>
          <w:p w14:paraId="48327AC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 years (n=123)</w:t>
            </w:r>
          </w:p>
          <w:p w14:paraId="539C4FA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4-5 years (n=0)</w:t>
            </w:r>
          </w:p>
        </w:tc>
        <w:tc>
          <w:tcPr>
            <w:tcW w:w="3179" w:type="dxa"/>
            <w:shd w:val="clear" w:color="auto" w:fill="auto"/>
          </w:tcPr>
          <w:p w14:paraId="2EA77D3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 years (n=115)</w:t>
            </w:r>
          </w:p>
          <w:p w14:paraId="6A7BD43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4-5 years (n=4)</w:t>
            </w:r>
          </w:p>
        </w:tc>
      </w:tr>
      <w:tr w:rsidR="00477F89" w:rsidRPr="00FD068D" w14:paraId="3D4D0D7A" w14:textId="77777777" w:rsidTr="00723DAB">
        <w:tc>
          <w:tcPr>
            <w:tcW w:w="1108" w:type="dxa"/>
            <w:shd w:val="clear" w:color="auto" w:fill="auto"/>
          </w:tcPr>
          <w:p w14:paraId="45B81C1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Timing</w:t>
            </w:r>
          </w:p>
        </w:tc>
        <w:tc>
          <w:tcPr>
            <w:tcW w:w="2930" w:type="dxa"/>
            <w:shd w:val="clear" w:color="auto" w:fill="auto"/>
          </w:tcPr>
          <w:p w14:paraId="43198162"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Timing of weed measurement with respect to cash crop planting</w:t>
            </w:r>
          </w:p>
        </w:tc>
        <w:tc>
          <w:tcPr>
            <w:tcW w:w="2133" w:type="dxa"/>
            <w:shd w:val="clear" w:color="auto" w:fill="auto"/>
          </w:tcPr>
          <w:p w14:paraId="448551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Before (38)</w:t>
            </w:r>
          </w:p>
          <w:p w14:paraId="49A1524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After (119)</w:t>
            </w:r>
          </w:p>
        </w:tc>
        <w:tc>
          <w:tcPr>
            <w:tcW w:w="3179" w:type="dxa"/>
            <w:shd w:val="clear" w:color="auto" w:fill="auto"/>
          </w:tcPr>
          <w:p w14:paraId="4CDEA8A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Before (38)</w:t>
            </w:r>
          </w:p>
          <w:p w14:paraId="14F95C0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After (119)</w:t>
            </w:r>
          </w:p>
        </w:tc>
      </w:tr>
      <w:tr w:rsidR="00477F89" w:rsidRPr="00FD068D" w14:paraId="04BCB13D" w14:textId="77777777" w:rsidTr="00723DAB">
        <w:tc>
          <w:tcPr>
            <w:tcW w:w="1108" w:type="dxa"/>
            <w:shd w:val="clear" w:color="auto" w:fill="auto"/>
          </w:tcPr>
          <w:p w14:paraId="500AE85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D806ECE"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Season of weed measurement**</w:t>
            </w:r>
          </w:p>
        </w:tc>
        <w:tc>
          <w:tcPr>
            <w:tcW w:w="2133" w:type="dxa"/>
            <w:shd w:val="clear" w:color="auto" w:fill="auto"/>
          </w:tcPr>
          <w:p w14:paraId="5327B1D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Spring (January-June; n = 19)</w:t>
            </w:r>
          </w:p>
          <w:p w14:paraId="34DDAF1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(June-September; n = 104)</w:t>
            </w:r>
          </w:p>
          <w:p w14:paraId="3792CB1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Fall‡ (October – December; n = 4)</w:t>
            </w:r>
          </w:p>
        </w:tc>
        <w:tc>
          <w:tcPr>
            <w:tcW w:w="3179" w:type="dxa"/>
            <w:shd w:val="clear" w:color="auto" w:fill="auto"/>
          </w:tcPr>
          <w:p w14:paraId="1586F58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Spring (n = 36)</w:t>
            </w:r>
          </w:p>
          <w:p w14:paraId="7584DA6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(n = 79)</w:t>
            </w:r>
          </w:p>
        </w:tc>
      </w:tr>
      <w:bookmarkEnd w:id="0"/>
      <w:tr w:rsidR="00477F89" w:rsidRPr="00FD068D" w14:paraId="72DCC10C" w14:textId="77777777" w:rsidTr="00723DAB">
        <w:tc>
          <w:tcPr>
            <w:tcW w:w="9350" w:type="dxa"/>
            <w:gridSpan w:val="4"/>
            <w:shd w:val="clear" w:color="auto" w:fill="auto"/>
          </w:tcPr>
          <w:p w14:paraId="55E82DA0" w14:textId="77777777" w:rsidR="00477F89" w:rsidRPr="00FD068D" w:rsidRDefault="00477F89" w:rsidP="00723DAB">
            <w:pPr>
              <w:spacing w:after="0" w:line="240" w:lineRule="auto"/>
              <w:rPr>
                <w:rFonts w:eastAsia="Times New Roman" w:cstheme="minorHAnsi"/>
              </w:rPr>
            </w:pPr>
            <w:r w:rsidRPr="007A4BFC">
              <w:rPr>
                <w:rFonts w:eastAsia="Times New Roman" w:cs="Calibri"/>
              </w:rPr>
              <w:t xml:space="preserve">†The study </w:t>
            </w:r>
            <w:r w:rsidRPr="007A4BFC">
              <w:rPr>
                <w:rFonts w:eastAsia="Times New Roman" w:cs="Calibri"/>
                <w:noProof/>
              </w:rPr>
              <w:t>(Mock et al. 2012)</w:t>
            </w:r>
            <w:r w:rsidRPr="00FD068D">
              <w:rPr>
                <w:rFonts w:eastAsia="Times New Roman" w:cstheme="minorHAnsi"/>
              </w:rPr>
              <w:t xml:space="preserve"> reported weed densities averaged over both phases, but did not report crop yields</w:t>
            </w:r>
          </w:p>
          <w:p w14:paraId="472B435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‡This category was removed from analyses testing the significance of this modifier due to the small number of points representing the category</w:t>
            </w:r>
          </w:p>
          <w:p w14:paraId="61C44AB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*an integrated measure of temperature, precipitation and potential evapotranspiration were derived from location coordinates using the CGIAR-CSI Global-Aridity and Global-PET databases (</w:t>
            </w:r>
            <w:proofErr w:type="spellStart"/>
            <w:r w:rsidRPr="00FD068D">
              <w:rPr>
                <w:rFonts w:eastAsia="Times New Roman" w:cstheme="minorHAnsi"/>
              </w:rPr>
              <w:t>Zomer</w:t>
            </w:r>
            <w:proofErr w:type="spellEnd"/>
            <w:r w:rsidRPr="00FD068D">
              <w:rPr>
                <w:rFonts w:eastAsia="Times New Roman" w:cstheme="minorHAnsi"/>
              </w:rPr>
              <w:t xml:space="preserve"> et al. 2008).</w:t>
            </w:r>
          </w:p>
          <w:p w14:paraId="4273E31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Spring: January-June; Summer: June-September; Fall : September – December</w:t>
            </w:r>
          </w:p>
        </w:tc>
      </w:tr>
    </w:tbl>
    <w:p w14:paraId="19E6F0AF" w14:textId="77777777" w:rsidR="00477F89" w:rsidRDefault="00477F89" w:rsidP="00477F89">
      <w:pPr>
        <w:shd w:val="clear" w:color="auto" w:fill="FFFFFF"/>
        <w:spacing w:after="0" w:line="360" w:lineRule="auto"/>
        <w:rPr>
          <w:rFonts w:eastAsia="Times New Roman" w:cstheme="minorHAnsi"/>
          <w:sz w:val="24"/>
          <w:szCs w:val="24"/>
        </w:rPr>
      </w:pPr>
    </w:p>
    <w:p w14:paraId="5870D2D3" w14:textId="77777777" w:rsidR="00477F89" w:rsidRDefault="00477F89" w:rsidP="00AB06A0">
      <w:pPr>
        <w:jc w:val="center"/>
        <w:rPr>
          <w:i/>
          <w:iCs/>
        </w:rPr>
      </w:pPr>
    </w:p>
    <w:p w14:paraId="1EE1D18D" w14:textId="77777777" w:rsidR="005A7682" w:rsidRDefault="005A7682">
      <w:pPr>
        <w:rPr>
          <w:b/>
          <w:bCs/>
          <w:sz w:val="32"/>
          <w:szCs w:val="32"/>
        </w:rPr>
      </w:pPr>
    </w:p>
    <w:p w14:paraId="63CE2751" w14:textId="77777777" w:rsidR="005A7682" w:rsidRDefault="005A7682">
      <w:pPr>
        <w:rPr>
          <w:b/>
          <w:bCs/>
          <w:sz w:val="32"/>
          <w:szCs w:val="32"/>
        </w:rPr>
      </w:pPr>
    </w:p>
    <w:p w14:paraId="51CDC576" w14:textId="77777777" w:rsidR="005A7682" w:rsidRDefault="005A7682">
      <w:pPr>
        <w:rPr>
          <w:b/>
          <w:bCs/>
          <w:sz w:val="32"/>
          <w:szCs w:val="32"/>
        </w:rPr>
      </w:pPr>
    </w:p>
    <w:p w14:paraId="1CE60CA3" w14:textId="77777777" w:rsidR="005A7682" w:rsidRDefault="005A7682">
      <w:pPr>
        <w:rPr>
          <w:b/>
          <w:bCs/>
          <w:sz w:val="32"/>
          <w:szCs w:val="32"/>
        </w:rPr>
      </w:pPr>
    </w:p>
    <w:p w14:paraId="59A8F5F7" w14:textId="407F823C" w:rsidR="00477F89" w:rsidRDefault="00477F89">
      <w:pPr>
        <w:rPr>
          <w:b/>
          <w:bCs/>
          <w:sz w:val="32"/>
          <w:szCs w:val="32"/>
        </w:rPr>
      </w:pPr>
      <w:r w:rsidRPr="00477F89">
        <w:rPr>
          <w:b/>
          <w:bCs/>
          <w:sz w:val="32"/>
          <w:szCs w:val="32"/>
        </w:rPr>
        <w:lastRenderedPageBreak/>
        <w:t>S</w:t>
      </w:r>
      <w:r w:rsidR="008061CF">
        <w:rPr>
          <w:b/>
          <w:bCs/>
          <w:sz w:val="32"/>
          <w:szCs w:val="32"/>
        </w:rPr>
        <w:t>2</w:t>
      </w:r>
      <w:r w:rsidRPr="00477F89">
        <w:rPr>
          <w:b/>
          <w:bCs/>
          <w:sz w:val="32"/>
          <w:szCs w:val="32"/>
        </w:rPr>
        <w:t xml:space="preserve"> </w:t>
      </w:r>
      <w:r w:rsidR="00BE23B1">
        <w:rPr>
          <w:b/>
          <w:bCs/>
          <w:sz w:val="32"/>
          <w:szCs w:val="32"/>
        </w:rPr>
        <w:t xml:space="preserve">Fitting </w:t>
      </w:r>
      <w:r w:rsidR="00D90FEC">
        <w:rPr>
          <w:b/>
          <w:bCs/>
          <w:sz w:val="32"/>
          <w:szCs w:val="32"/>
        </w:rPr>
        <w:t>s</w:t>
      </w:r>
      <w:r w:rsidRPr="00477F89">
        <w:rPr>
          <w:b/>
          <w:bCs/>
          <w:sz w:val="32"/>
          <w:szCs w:val="32"/>
        </w:rPr>
        <w:t>tatistical models</w:t>
      </w:r>
    </w:p>
    <w:p w14:paraId="0541AD3D" w14:textId="1AD11B84" w:rsidR="00C06577" w:rsidRDefault="003D4854" w:rsidP="00C06577">
      <w:pPr>
        <w:shd w:val="clear" w:color="auto" w:fill="FFFFFF"/>
        <w:spacing w:after="0" w:line="360" w:lineRule="auto"/>
        <w:rPr>
          <w:rFonts w:eastAsia="Times New Roman" w:cs="Calibri"/>
          <w:sz w:val="24"/>
          <w:szCs w:val="24"/>
        </w:rPr>
      </w:pPr>
      <w:r>
        <w:rPr>
          <w:rFonts w:eastAsia="Times New Roman" w:cs="Calibri"/>
          <w:sz w:val="24"/>
          <w:szCs w:val="24"/>
        </w:rPr>
        <w:t xml:space="preserve">Note that all R code for statistical analyses is available in the </w:t>
      </w:r>
      <w:proofErr w:type="spellStart"/>
      <w:r>
        <w:rPr>
          <w:rFonts w:eastAsia="Times New Roman" w:cs="Calibri"/>
          <w:sz w:val="24"/>
          <w:szCs w:val="24"/>
        </w:rPr>
        <w:t>github</w:t>
      </w:r>
      <w:proofErr w:type="spellEnd"/>
      <w:r>
        <w:rPr>
          <w:rFonts w:eastAsia="Times New Roman" w:cs="Calibri"/>
          <w:sz w:val="24"/>
          <w:szCs w:val="24"/>
        </w:rPr>
        <w:t xml:space="preserve"> repository </w:t>
      </w:r>
      <w:r w:rsidRPr="003D4854">
        <w:rPr>
          <w:rFonts w:eastAsia="Times New Roman" w:cs="Calibri"/>
          <w:b/>
          <w:bCs/>
          <w:color w:val="FF0000"/>
          <w:sz w:val="24"/>
          <w:szCs w:val="24"/>
        </w:rPr>
        <w:t>XXX</w:t>
      </w:r>
      <w:r>
        <w:rPr>
          <w:rFonts w:eastAsia="Times New Roman" w:cs="Calibri"/>
          <w:sz w:val="24"/>
          <w:szCs w:val="24"/>
        </w:rPr>
        <w:t xml:space="preserve">. </w:t>
      </w:r>
      <w:r w:rsidR="00C06577" w:rsidRPr="007A4BFC">
        <w:rPr>
          <w:rFonts w:eastAsia="Times New Roman" w:cs="Calibri"/>
          <w:sz w:val="24"/>
          <w:szCs w:val="24"/>
        </w:rPr>
        <w:t xml:space="preserve">The response (y) variable in all statistical analyses was the response ratio, defined as the value of the response in the CC treatment divided by the value in the no-cover treatment </w:t>
      </w:r>
      <w:r w:rsidR="009A1A85">
        <w:rPr>
          <w:rFonts w:eastAsia="Times New Roman" w:cs="Calibri"/>
          <w:sz w:val="24"/>
          <w:szCs w:val="24"/>
        </w:rPr>
        <w:fldChar w:fldCharType="begin" w:fldLock="1"/>
      </w:r>
      <w:r w:rsidR="009A1A85">
        <w:rPr>
          <w:rFonts w:eastAsia="Times New Roman" w:cs="Calibr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9A1A85">
        <w:rPr>
          <w:rFonts w:eastAsia="Times New Roman" w:cs="Calibri"/>
          <w:sz w:val="24"/>
          <w:szCs w:val="24"/>
        </w:rPr>
        <w:fldChar w:fldCharType="separate"/>
      </w:r>
      <w:r w:rsidR="009A1A85" w:rsidRPr="009A1A85">
        <w:rPr>
          <w:rFonts w:eastAsia="Times New Roman" w:cs="Calibri"/>
          <w:noProof/>
          <w:sz w:val="24"/>
          <w:szCs w:val="24"/>
        </w:rPr>
        <w:t>(Gurevitch et al. 2018)</w:t>
      </w:r>
      <w:r w:rsidR="009A1A85">
        <w:rPr>
          <w:rFonts w:eastAsia="Times New Roman" w:cs="Calibri"/>
          <w:sz w:val="24"/>
          <w:szCs w:val="24"/>
        </w:rPr>
        <w:fldChar w:fldCharType="end"/>
      </w:r>
      <w:r w:rsidR="009A1A85">
        <w:rPr>
          <w:rFonts w:eastAsia="Times New Roman" w:cs="Calibri"/>
          <w:sz w:val="24"/>
          <w:szCs w:val="24"/>
        </w:rPr>
        <w:t>.</w:t>
      </w:r>
      <w:r w:rsidR="00C06577" w:rsidRPr="007A4BFC">
        <w:rPr>
          <w:rFonts w:eastAsia="Times New Roman" w:cs="Calibri"/>
          <w:sz w:val="24"/>
          <w:szCs w:val="24"/>
        </w:rPr>
        <w:t xml:space="preserve"> The ratios exhibited a log-normal distribution and were therefore log-transformed (log-response-ratio, LRR) for all statistical analyses. Values were back-transformed and presented as a percent change for interpretation purposes and reported as geometric means. To estimate over-all effect sizes, we fit a linear mixed-model using the lmer4 package </w:t>
      </w:r>
      <w:r w:rsidR="00C06577" w:rsidRPr="007A4BFC">
        <w:rPr>
          <w:rFonts w:eastAsia="Times New Roman" w:cs="Calibri"/>
          <w:noProof/>
          <w:sz w:val="24"/>
          <w:szCs w:val="24"/>
        </w:rPr>
        <w:t>(Bates et al. 2015)</w:t>
      </w:r>
      <w:r w:rsidR="00C06577" w:rsidRPr="007A4BFC">
        <w:rPr>
          <w:rFonts w:eastAsia="Times New Roman" w:cs="Calibri"/>
          <w:sz w:val="24"/>
          <w:szCs w:val="24"/>
        </w:rPr>
        <w:t xml:space="preserve"> using the LRR as the response variable and a random intercept for each study with non-parametric weighting based on sample sizes </w:t>
      </w:r>
      <w:r w:rsidR="009A1A85">
        <w:rPr>
          <w:rFonts w:eastAsia="Times New Roman" w:cs="Calibri"/>
          <w:sz w:val="24"/>
          <w:szCs w:val="24"/>
        </w:rPr>
        <w:fldChar w:fldCharType="begin" w:fldLock="1"/>
      </w:r>
      <w:r w:rsidR="009A1A85">
        <w:rPr>
          <w:rFonts w:eastAsia="Times New Roman" w:cs="Calibr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9A1A85">
        <w:rPr>
          <w:rFonts w:eastAsia="Times New Roman" w:cs="Calibri"/>
          <w:sz w:val="24"/>
          <w:szCs w:val="24"/>
        </w:rPr>
        <w:fldChar w:fldCharType="separate"/>
      </w:r>
      <w:r w:rsidR="009A1A85" w:rsidRPr="009A1A85">
        <w:rPr>
          <w:rFonts w:eastAsia="Times New Roman" w:cs="Calibri"/>
          <w:noProof/>
          <w:sz w:val="24"/>
          <w:szCs w:val="24"/>
        </w:rPr>
        <w:t>(Adams et al. 1997)</w:t>
      </w:r>
      <w:r w:rsidR="009A1A85">
        <w:rPr>
          <w:rFonts w:eastAsia="Times New Roman" w:cs="Calibri"/>
          <w:sz w:val="24"/>
          <w:szCs w:val="24"/>
        </w:rPr>
        <w:fldChar w:fldCharType="end"/>
      </w:r>
      <w:r w:rsidR="009A1A85">
        <w:rPr>
          <w:rFonts w:eastAsia="Times New Roman" w:cs="Calibri"/>
          <w:sz w:val="24"/>
          <w:szCs w:val="24"/>
        </w:rPr>
        <w:t xml:space="preserve"> </w:t>
      </w:r>
      <w:r w:rsidR="00C06577">
        <w:rPr>
          <w:rFonts w:eastAsia="Times New Roman" w:cs="Calibri"/>
          <w:noProof/>
          <w:sz w:val="24"/>
          <w:szCs w:val="24"/>
        </w:rPr>
        <w:t>because</w:t>
      </w:r>
      <w:r w:rsidR="00C06577" w:rsidRPr="007A4BFC">
        <w:rPr>
          <w:rFonts w:eastAsia="Times New Roman" w:cs="Calibri"/>
          <w:sz w:val="24"/>
          <w:szCs w:val="24"/>
        </w:rPr>
        <w:t xml:space="preserve"> only three of the 15 studies reported variances on weed measurements. Results were analyzed using the </w:t>
      </w:r>
      <w:proofErr w:type="spellStart"/>
      <w:r w:rsidR="00C06577" w:rsidRPr="007A4BFC">
        <w:rPr>
          <w:rFonts w:eastAsia="Times New Roman" w:cs="Calibri"/>
          <w:sz w:val="24"/>
          <w:szCs w:val="24"/>
        </w:rPr>
        <w:t>lmerTest</w:t>
      </w:r>
      <w:proofErr w:type="spellEnd"/>
      <w:r w:rsidR="00C06577" w:rsidRPr="007A4BFC">
        <w:rPr>
          <w:rFonts w:eastAsia="Times New Roman" w:cs="Calibri"/>
          <w:sz w:val="24"/>
          <w:szCs w:val="24"/>
        </w:rPr>
        <w:t xml:space="preserve"> </w:t>
      </w:r>
      <w:r w:rsidR="009A1A85">
        <w:rPr>
          <w:rFonts w:eastAsia="Times New Roman" w:cs="Calibri"/>
          <w:sz w:val="24"/>
          <w:szCs w:val="24"/>
        </w:rPr>
        <w:fldChar w:fldCharType="begin" w:fldLock="1"/>
      </w:r>
      <w:r w:rsidR="009A1A85">
        <w:rPr>
          <w:rFonts w:eastAsia="Times New Roman" w:cs="Calibr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9A1A85">
        <w:rPr>
          <w:rFonts w:eastAsia="Times New Roman" w:cs="Calibri"/>
          <w:sz w:val="24"/>
          <w:szCs w:val="24"/>
        </w:rPr>
        <w:fldChar w:fldCharType="separate"/>
      </w:r>
      <w:r w:rsidR="009A1A85" w:rsidRPr="009A1A85">
        <w:rPr>
          <w:rFonts w:eastAsia="Times New Roman" w:cs="Calibri"/>
          <w:noProof/>
          <w:sz w:val="24"/>
          <w:szCs w:val="24"/>
        </w:rPr>
        <w:t>(Kuznetsova et al. 2017)</w:t>
      </w:r>
      <w:r w:rsidR="009A1A85">
        <w:rPr>
          <w:rFonts w:eastAsia="Times New Roman" w:cs="Calibri"/>
          <w:sz w:val="24"/>
          <w:szCs w:val="24"/>
        </w:rPr>
        <w:fldChar w:fldCharType="end"/>
      </w:r>
      <w:r w:rsidR="009A1A85">
        <w:rPr>
          <w:rFonts w:eastAsia="Times New Roman" w:cs="Calibri"/>
          <w:sz w:val="24"/>
          <w:szCs w:val="24"/>
        </w:rPr>
        <w:t xml:space="preserve"> </w:t>
      </w:r>
      <w:r w:rsidR="00C06577" w:rsidRPr="007A4BFC">
        <w:rPr>
          <w:rFonts w:eastAsia="Times New Roman" w:cs="Calibri"/>
          <w:sz w:val="24"/>
          <w:szCs w:val="24"/>
        </w:rPr>
        <w:t xml:space="preserve">and </w:t>
      </w:r>
      <w:proofErr w:type="spellStart"/>
      <w:r w:rsidR="00C06577" w:rsidRPr="007A4BFC">
        <w:rPr>
          <w:rFonts w:eastAsia="Times New Roman" w:cs="Calibri"/>
          <w:sz w:val="24"/>
          <w:szCs w:val="24"/>
        </w:rPr>
        <w:t>emmeans</w:t>
      </w:r>
      <w:proofErr w:type="spellEnd"/>
      <w:r w:rsidR="00C06577" w:rsidRPr="007A4BFC">
        <w:rPr>
          <w:rFonts w:eastAsia="Times New Roman" w:cs="Calibri"/>
          <w:sz w:val="24"/>
          <w:szCs w:val="24"/>
        </w:rPr>
        <w:t xml:space="preserve"> </w:t>
      </w:r>
      <w:r w:rsidR="009A1A85">
        <w:rPr>
          <w:rFonts w:eastAsia="Times New Roman" w:cs="Calibri"/>
          <w:sz w:val="24"/>
          <w:szCs w:val="24"/>
        </w:rPr>
        <w:fldChar w:fldCharType="begin" w:fldLock="1"/>
      </w:r>
      <w:r>
        <w:rPr>
          <w:rFonts w:eastAsia="Times New Roman" w:cs="Calibr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9A1A85">
        <w:rPr>
          <w:rFonts w:eastAsia="Times New Roman" w:cs="Calibri"/>
          <w:sz w:val="24"/>
          <w:szCs w:val="24"/>
        </w:rPr>
        <w:fldChar w:fldCharType="separate"/>
      </w:r>
      <w:r w:rsidR="009A1A85" w:rsidRPr="009A1A85">
        <w:rPr>
          <w:rFonts w:eastAsia="Times New Roman" w:cs="Calibri"/>
          <w:noProof/>
          <w:sz w:val="24"/>
          <w:szCs w:val="24"/>
        </w:rPr>
        <w:t>(Lenth et al. 2018)</w:t>
      </w:r>
      <w:r w:rsidR="009A1A85">
        <w:rPr>
          <w:rFonts w:eastAsia="Times New Roman" w:cs="Calibri"/>
          <w:sz w:val="24"/>
          <w:szCs w:val="24"/>
        </w:rPr>
        <w:fldChar w:fldCharType="end"/>
      </w:r>
      <w:r w:rsidR="00C06577" w:rsidRPr="007A4BFC">
        <w:rPr>
          <w:rFonts w:eastAsia="Times New Roman" w:cs="Calibri"/>
          <w:sz w:val="24"/>
          <w:szCs w:val="24"/>
        </w:rPr>
        <w:t xml:space="preserve"> packages.</w:t>
      </w:r>
      <w:r w:rsidR="00C06577">
        <w:rPr>
          <w:rFonts w:eastAsia="Times New Roman" w:cs="Calibri"/>
          <w:sz w:val="24"/>
          <w:szCs w:val="24"/>
        </w:rPr>
        <w:t xml:space="preserve"> </w:t>
      </w:r>
    </w:p>
    <w:p w14:paraId="6A1298E2" w14:textId="0B1BB8DF" w:rsidR="00BE23B1" w:rsidRPr="007A4BFC" w:rsidRDefault="00BE23B1" w:rsidP="00BE23B1">
      <w:pPr>
        <w:shd w:val="clear" w:color="auto" w:fill="FFFFFF"/>
        <w:spacing w:after="0" w:line="360" w:lineRule="auto"/>
        <w:rPr>
          <w:rFonts w:eastAsia="Times New Roman" w:cs="Calibri"/>
          <w:sz w:val="24"/>
          <w:szCs w:val="24"/>
        </w:rPr>
      </w:pPr>
      <w:r w:rsidRPr="007A4BFC">
        <w:rPr>
          <w:rFonts w:eastAsia="Times New Roman" w:cs="Calibri"/>
          <w:sz w:val="24"/>
          <w:szCs w:val="24"/>
        </w:rPr>
        <w:t>For all linear mixed models</w:t>
      </w:r>
      <w:r>
        <w:rPr>
          <w:rFonts w:eastAsia="Times New Roman" w:cs="Calibri"/>
          <w:sz w:val="24"/>
          <w:szCs w:val="24"/>
        </w:rPr>
        <w:t xml:space="preserve"> subsequently described,</w:t>
      </w:r>
      <w:r w:rsidRPr="007A4BFC">
        <w:rPr>
          <w:rFonts w:eastAsia="Times New Roman" w:cs="Calibri"/>
          <w:sz w:val="24"/>
          <w:szCs w:val="24"/>
        </w:rPr>
        <w:t xml:space="preserve"> a random intercept for each study and non-parametric weighting was used. </w:t>
      </w:r>
      <w:r>
        <w:rPr>
          <w:rFonts w:eastAsia="Times New Roman" w:cs="Calibri"/>
          <w:sz w:val="24"/>
          <w:szCs w:val="24"/>
        </w:rPr>
        <w:t xml:space="preserve"> </w:t>
      </w:r>
      <w:r w:rsidRPr="007A4BFC">
        <w:rPr>
          <w:rFonts w:eastAsia="Times New Roman" w:cs="Calibri"/>
          <w:sz w:val="24"/>
          <w:szCs w:val="24"/>
        </w:rPr>
        <w:t xml:space="preserve">Cover crop biomass is known to have a strong effect on weed suppression </w:t>
      </w:r>
      <w:r w:rsidR="003D4854">
        <w:rPr>
          <w:rFonts w:eastAsia="Times New Roman" w:cs="Calibri"/>
          <w:sz w:val="24"/>
          <w:szCs w:val="24"/>
        </w:rPr>
        <w:fldChar w:fldCharType="begin" w:fldLock="1"/>
      </w:r>
      <w:r w:rsidR="003D4854">
        <w:rPr>
          <w:rFonts w:eastAsia="Times New Roman" w:cs="Calibr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Technology","id":"ITEM-1","issue":"1","issued":{"date-parts":[["2013","3","20"]]},"page":"193-203","publisher":"Cambridge University Press","title":"Overcoming Weed Management Challenges in Cover Crop–Based Organic Rotational No-Till Soybean Production in the Eastern United States","type":"article-journal","volume":"27"},"uris":["http://www.mendeley.com/documents/?uuid=a7065c58-a75f-4b17-81a6-9ac5adc9020b"]},{"id":"ITEM-2","itemData":{"DOI":"10.1007/s13593-018-0543-1","ISSN":"17730155","abstract":"Cover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crops","type":"article-journal","volume":"38"},"uris":["http://www.mendeley.com/documents/?uuid=275b6715-9adc-474e-9317-3a89febe76bb"]},{"id":"ITEM-3","itemData":{"DOI":"10.1017/wsc.2017.53","ISSN":"15502759","abstract":"Cover crop-based, organic rotational no-till (CCORNT) corn and soybean systems have been developed in the mid-Atlantic region to build soil health, increase management flexibility, and reduce labor. In this system, a roller-crimped cover crop mulch provides within-season weed suppression in no-till corn and soybean. A cropping system experiment was conducted in Pennsylvania, Maryland, and Delaware to test the cumulative effects of a multitactic weed management approach in a 3-yr hairy vetch/triticale-corn-cereal rye-soybean-winter wheat CCORNT rotation. Treatments included delayed planting dates (early, intermediate, late) and supplemental weed control using high-residue (HR) cultivation in no-till corn and soybean phases. In the no-till corn phase, HR cultivation decreased weed biomass relative to the uncultivated control by 58%, 23%, and 62% in Delaware, Maryland, and Pennsylvania, respectively. In the no-till soybean phase, HR cultivation decreased weed biomass relative to the uncultivated treatment planted in narrow rows (19 to 38 cm) by 20%, 41%, and 78% in Delaware, Maryland, and Pennsylvania, respectively. Common ragweed was more dominant in soybean (39% of total biomass) compared with corn (10% of total biomass), whereas giant foxtail and smooth pigweed were more dominant in corn, comprising 46% and 22% of total biomass, respectively. Common ragweed became less abundant as corn and soybean planting dates were delayed, whereas giant foxtail and smooth pigweed increased as a percentage of total biomass as planting dates were delayed. At the Pennsylvania location, inconsistent termination of cover crops with the roller-crimper resulted in volunteer cover crops in other phases of the rotation. Our results indicate that HR cultivation is necessary to achieve adequate weed control in CCORNT systems. Integration of winter grain or perennial forages into CCORNT systems will also be an important management tactic for truncating weed seedbank population increases.","author":[{"dropping-particle":"","family":"Wallace","given":"John M.","non-dropping-particle":"","parse-names":false,"suffix":""},{"dropping-particle":"","family":"Keene","given":"Clair L.","non-dropping-particle":"","parse-names":false,"suffix":""},{"dropping-particle":"","family":"Curran","given":"William","non-dropping-particle":"","parse-names":false,"suffix":""},{"dropping-particle":"","family":"Mirsky","given":"Steven","non-dropping-particle":"","parse-names":false,"suffix":""},{"dropping-particle":"","family":"Ryan","given":"Matthew R.","non-dropping-particle":"","parse-names":false,"suffix":""},{"dropping-particle":"","family":"Vangessel","given":"Mark J.","non-dropping-particle":"","parse-names":false,"suffix":""}],"container-title":"Weed Science","id":"ITEM-3","issue":"1","issued":{"date-parts":[["2018"]]},"page":"94-108","title":"Integrated Weed Management Strategies in Cover Crop-based, Organic Rotational No-Till Corn and Soybean in the Mid-Atlantic Region","type":"article-journal","volume":"66"},"uris":["http://www.mendeley.com/documents/?uuid=3c931caa-7a9f-4104-95d9-82b26cc421c5"]}],"mendeley":{"formattedCitation":"(Mirsky et al. 2013; Wallace et al. 2018; Baraibar et al. 2018)","plainTextFormattedCitation":"(Mirsky et al. 2013; Wallace et al. 2018; Baraibar et al. 2018)","previouslyFormattedCitation":"(Mirsky et al. 2013; Wallace et al. 2018; Baraibar et al. 2018)"},"properties":{"noteIndex":0},"schema":"https://github.com/citation-style-language/schema/raw/master/csl-citation.json"}</w:instrText>
      </w:r>
      <w:r w:rsidR="003D4854">
        <w:rPr>
          <w:rFonts w:eastAsia="Times New Roman" w:cs="Calibri"/>
          <w:sz w:val="24"/>
          <w:szCs w:val="24"/>
        </w:rPr>
        <w:fldChar w:fldCharType="separate"/>
      </w:r>
      <w:r w:rsidR="003D4854" w:rsidRPr="003D4854">
        <w:rPr>
          <w:rFonts w:eastAsia="Times New Roman" w:cs="Calibri"/>
          <w:noProof/>
          <w:sz w:val="24"/>
          <w:szCs w:val="24"/>
        </w:rPr>
        <w:t>(Mirsky et al. 2013; Wallace et al. 2018; Baraibar et al. 2018)</w:t>
      </w:r>
      <w:r w:rsidR="003D4854">
        <w:rPr>
          <w:rFonts w:eastAsia="Times New Roman" w:cs="Calibri"/>
          <w:sz w:val="24"/>
          <w:szCs w:val="24"/>
        </w:rPr>
        <w:fldChar w:fldCharType="end"/>
      </w:r>
      <w:r w:rsidRPr="007A4BFC">
        <w:rPr>
          <w:rFonts w:eastAsia="Times New Roman" w:cs="Calibri"/>
          <w:sz w:val="24"/>
          <w:szCs w:val="24"/>
        </w:rPr>
        <w:t xml:space="preserve">. To assess an individual modifiers’ effect on weed responses, we first assessed whether the CC biomass produced at each modifier level was significantly different by fitting a mixed linear model with CC biomass as the response and an individual modifier as a predictor. </w:t>
      </w:r>
      <w:r>
        <w:rPr>
          <w:rFonts w:eastAsia="Times New Roman" w:cs="Calibri"/>
          <w:sz w:val="24"/>
          <w:szCs w:val="24"/>
        </w:rPr>
        <w:t>Because these analyses showed</w:t>
      </w:r>
      <w:r w:rsidRPr="007A4BFC">
        <w:rPr>
          <w:rFonts w:eastAsia="Times New Roman" w:cs="Calibri"/>
          <w:sz w:val="24"/>
          <w:szCs w:val="24"/>
        </w:rPr>
        <w:t xml:space="preserve"> CC type (grass and non-grass) significantly affected CC biomass production (p=0.01), we include</w:t>
      </w:r>
      <w:r>
        <w:rPr>
          <w:rFonts w:eastAsia="Times New Roman" w:cs="Calibri"/>
          <w:sz w:val="24"/>
          <w:szCs w:val="24"/>
        </w:rPr>
        <w:t>d</w:t>
      </w:r>
      <w:r w:rsidRPr="007A4BFC">
        <w:rPr>
          <w:rFonts w:eastAsia="Times New Roman" w:cs="Calibri"/>
          <w:sz w:val="24"/>
          <w:szCs w:val="24"/>
        </w:rPr>
        <w:t xml:space="preserve"> CC biomass as a covariate</w:t>
      </w:r>
      <w:r>
        <w:rPr>
          <w:rFonts w:eastAsia="Times New Roman" w:cs="Calibri"/>
          <w:sz w:val="24"/>
          <w:szCs w:val="24"/>
        </w:rPr>
        <w:t xml:space="preserve"> w</w:t>
      </w:r>
      <w:r w:rsidRPr="007A4BFC">
        <w:rPr>
          <w:rFonts w:eastAsia="Times New Roman" w:cs="Calibri"/>
          <w:sz w:val="24"/>
          <w:szCs w:val="24"/>
        </w:rPr>
        <w:t xml:space="preserve">hen testing for the effect of CC type on weed suppression to control for these differences. </w:t>
      </w:r>
      <w:r>
        <w:rPr>
          <w:rFonts w:eastAsia="Times New Roman" w:cs="Calibri"/>
          <w:sz w:val="24"/>
          <w:szCs w:val="24"/>
        </w:rPr>
        <w:t>This was done</w:t>
      </w:r>
      <w:r w:rsidRPr="007A4BFC">
        <w:rPr>
          <w:rFonts w:eastAsia="Times New Roman" w:cs="Calibri"/>
          <w:sz w:val="24"/>
          <w:szCs w:val="24"/>
        </w:rPr>
        <w:t xml:space="preserve"> by including CC type (grass and non-grass), CC biomass at termination, and their interaction as fixed effects (plus the random</w:t>
      </w:r>
      <w:r>
        <w:rPr>
          <w:rFonts w:eastAsia="Times New Roman" w:cs="Calibri"/>
          <w:sz w:val="24"/>
          <w:szCs w:val="24"/>
        </w:rPr>
        <w:t xml:space="preserve"> intercept for</w:t>
      </w:r>
      <w:r w:rsidRPr="007A4BFC">
        <w:rPr>
          <w:rFonts w:eastAsia="Times New Roman" w:cs="Calibri"/>
          <w:sz w:val="24"/>
          <w:szCs w:val="24"/>
        </w:rPr>
        <w:t xml:space="preserve"> study as previously described). The interaction was not significant based on nested model comparison, so the interaction was not included in the final model. For all other modifiers, they were assessed individually using a linear mixed model as described above with only one fixed effect modifier included at a time.</w:t>
      </w:r>
    </w:p>
    <w:p w14:paraId="668004FE" w14:textId="77777777" w:rsidR="00BE23B1" w:rsidRPr="007A4BFC" w:rsidRDefault="00BE23B1" w:rsidP="00BE23B1">
      <w:pPr>
        <w:shd w:val="clear" w:color="auto" w:fill="FFFFFF"/>
        <w:spacing w:after="0" w:line="360" w:lineRule="auto"/>
        <w:rPr>
          <w:ins w:id="1" w:author="Nichols, Virginia A" w:date="2020-02-22T20:02:00Z"/>
          <w:rFonts w:eastAsia="Times New Roman" w:cs="Calibri"/>
          <w:sz w:val="24"/>
          <w:szCs w:val="24"/>
        </w:rPr>
      </w:pPr>
    </w:p>
    <w:p w14:paraId="584C7DE2" w14:textId="3D83A500" w:rsidR="00BE23B1" w:rsidRDefault="00BE23B1" w:rsidP="00BE23B1">
      <w:pPr>
        <w:shd w:val="clear" w:color="auto" w:fill="FFFFFF"/>
        <w:spacing w:after="0" w:line="360" w:lineRule="auto"/>
        <w:rPr>
          <w:color w:val="FF0000"/>
          <w:sz w:val="24"/>
          <w:szCs w:val="24"/>
        </w:rPr>
      </w:pPr>
      <w:r w:rsidRPr="007A4BFC">
        <w:rPr>
          <w:rFonts w:eastAsia="Times New Roman" w:cs="Calibri"/>
          <w:sz w:val="24"/>
          <w:szCs w:val="24"/>
        </w:rPr>
        <w:t xml:space="preserve">Significance was assigned at a p-value &lt;0.05, but intermediate p-values (0.05-0.10) </w:t>
      </w:r>
      <w:r w:rsidR="003D4854">
        <w:rPr>
          <w:rFonts w:eastAsia="Times New Roman" w:cs="Calibri"/>
          <w:sz w:val="24"/>
          <w:szCs w:val="24"/>
        </w:rPr>
        <w:t xml:space="preserve">and effect sizes </w:t>
      </w:r>
      <w:r w:rsidRPr="007A4BFC">
        <w:rPr>
          <w:rFonts w:eastAsia="Times New Roman" w:cs="Calibri"/>
          <w:sz w:val="24"/>
          <w:szCs w:val="24"/>
        </w:rPr>
        <w:t xml:space="preserve">were investigated </w:t>
      </w:r>
      <w:r w:rsidR="003D4854">
        <w:rPr>
          <w:rFonts w:eastAsia="Times New Roman" w:cs="Calibri"/>
          <w:sz w:val="24"/>
          <w:szCs w:val="24"/>
        </w:rPr>
        <w:fldChar w:fldCharType="begin" w:fldLock="1"/>
      </w:r>
      <w:r w:rsidR="003D4854">
        <w:rPr>
          <w:rFonts w:eastAsia="Times New Roman" w:cs="Calibr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3D4854">
        <w:rPr>
          <w:rFonts w:eastAsia="Times New Roman" w:cs="Calibri"/>
          <w:sz w:val="24"/>
          <w:szCs w:val="24"/>
        </w:rPr>
        <w:fldChar w:fldCharType="separate"/>
      </w:r>
      <w:r w:rsidR="003D4854" w:rsidRPr="003D4854">
        <w:rPr>
          <w:rFonts w:eastAsia="Times New Roman" w:cs="Calibri"/>
          <w:noProof/>
          <w:sz w:val="24"/>
          <w:szCs w:val="24"/>
        </w:rPr>
        <w:t>(Ho et al. 2019)</w:t>
      </w:r>
      <w:r w:rsidR="003D4854">
        <w:rPr>
          <w:rFonts w:eastAsia="Times New Roman" w:cs="Calibri"/>
          <w:sz w:val="24"/>
          <w:szCs w:val="24"/>
        </w:rPr>
        <w:fldChar w:fldCharType="end"/>
      </w:r>
      <w:r w:rsidRPr="007A4BFC">
        <w:rPr>
          <w:rFonts w:eastAsia="Times New Roman" w:cs="Calibri"/>
          <w:sz w:val="24"/>
          <w:szCs w:val="24"/>
        </w:rPr>
        <w:t xml:space="preserve">. The robustness of our results was assessed by </w:t>
      </w:r>
      <w:r w:rsidRPr="007A4BFC">
        <w:rPr>
          <w:rFonts w:eastAsia="Times New Roman" w:cs="Calibri"/>
          <w:sz w:val="24"/>
          <w:szCs w:val="24"/>
        </w:rPr>
        <w:lastRenderedPageBreak/>
        <w:t xml:space="preserve">removing one study at a time from the dataset and fitting the statistical model for each dataset individually </w:t>
      </w:r>
      <w:r w:rsidR="003D4854">
        <w:rPr>
          <w:rFonts w:eastAsia="Times New Roman" w:cs="Calibri"/>
          <w:sz w:val="24"/>
          <w:szCs w:val="24"/>
        </w:rPr>
        <w:fldChar w:fldCharType="begin" w:fldLock="1"/>
      </w:r>
      <w:r w:rsidR="003D4854">
        <w:rPr>
          <w:rFonts w:eastAsia="Times New Roman" w:cs="Calibr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3D4854">
        <w:rPr>
          <w:rFonts w:eastAsia="Times New Roman" w:cs="Calibri"/>
          <w:sz w:val="24"/>
          <w:szCs w:val="24"/>
        </w:rPr>
        <w:fldChar w:fldCharType="separate"/>
      </w:r>
      <w:r w:rsidR="003D4854" w:rsidRPr="003D4854">
        <w:rPr>
          <w:rFonts w:eastAsia="Times New Roman" w:cs="Calibri"/>
          <w:noProof/>
          <w:sz w:val="24"/>
          <w:szCs w:val="24"/>
        </w:rPr>
        <w:t>(Philibert et al. 2012)</w:t>
      </w:r>
      <w:r w:rsidR="003D4854">
        <w:rPr>
          <w:rFonts w:eastAsia="Times New Roman" w:cs="Calibri"/>
          <w:sz w:val="24"/>
          <w:szCs w:val="24"/>
        </w:rPr>
        <w:fldChar w:fldCharType="end"/>
      </w:r>
      <w:r w:rsidRPr="007A4BFC">
        <w:rPr>
          <w:rFonts w:eastAsia="Times New Roman" w:cs="Calibri"/>
          <w:sz w:val="24"/>
          <w:szCs w:val="24"/>
        </w:rPr>
        <w:t xml:space="preserve">. </w:t>
      </w:r>
      <w:r w:rsidRPr="009130A3">
        <w:rPr>
          <w:sz w:val="24"/>
          <w:szCs w:val="24"/>
        </w:rPr>
        <w:t>Additionally, select individual points were assessed for disproportionatel</w:t>
      </w:r>
      <w:r w:rsidRPr="00C071A8">
        <w:rPr>
          <w:sz w:val="24"/>
          <w:szCs w:val="24"/>
        </w:rPr>
        <w:t xml:space="preserve">y influencing results in the same manner.  For significant results, robustness against possibly un-published non-significant results was assessed using a fail-safe number </w:t>
      </w:r>
      <w:r w:rsidR="003D4854">
        <w:rPr>
          <w:sz w:val="24"/>
          <w:szCs w:val="24"/>
        </w:rPr>
        <w:fldChar w:fldCharType="begin" w:fldLock="1"/>
      </w:r>
      <w:r w:rsidR="003D4854">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3D4854">
        <w:rPr>
          <w:sz w:val="24"/>
          <w:szCs w:val="24"/>
        </w:rPr>
        <w:fldChar w:fldCharType="separate"/>
      </w:r>
      <w:r w:rsidR="003D4854" w:rsidRPr="003D4854">
        <w:rPr>
          <w:noProof/>
          <w:sz w:val="24"/>
          <w:szCs w:val="24"/>
        </w:rPr>
        <w:t>(Rosenthal 1979)</w:t>
      </w:r>
      <w:r w:rsidR="003D4854">
        <w:rPr>
          <w:sz w:val="24"/>
          <w:szCs w:val="24"/>
        </w:rPr>
        <w:fldChar w:fldCharType="end"/>
      </w:r>
      <w:r w:rsidRPr="00C071A8">
        <w:rPr>
          <w:sz w:val="24"/>
          <w:szCs w:val="24"/>
        </w:rPr>
        <w:t>.</w:t>
      </w:r>
    </w:p>
    <w:p w14:paraId="09861960" w14:textId="08ECF579" w:rsidR="00BE23B1" w:rsidRDefault="00BE23B1" w:rsidP="00BE23B1">
      <w:pPr>
        <w:shd w:val="clear" w:color="auto" w:fill="FFFFFF"/>
        <w:spacing w:after="0" w:line="360" w:lineRule="auto"/>
        <w:rPr>
          <w:color w:val="FF0000"/>
          <w:sz w:val="24"/>
          <w:szCs w:val="24"/>
        </w:rPr>
      </w:pPr>
    </w:p>
    <w:p w14:paraId="0591C86D" w14:textId="12E8E7B5" w:rsidR="00F56521" w:rsidRDefault="00F56521" w:rsidP="00BE23B1">
      <w:pPr>
        <w:shd w:val="clear" w:color="auto" w:fill="FFFFFF"/>
        <w:spacing w:after="0" w:line="360" w:lineRule="auto"/>
        <w:rPr>
          <w:color w:val="FF0000"/>
          <w:sz w:val="24"/>
          <w:szCs w:val="24"/>
        </w:rPr>
      </w:pPr>
      <w:r w:rsidRPr="00C20676">
        <w:rPr>
          <w:rFonts w:cstheme="minorHAnsi"/>
          <w:sz w:val="24"/>
          <w:szCs w:val="24"/>
        </w:rPr>
        <w:t xml:space="preserve">In the </w:t>
      </w:r>
      <w:r w:rsidR="003D4854">
        <w:rPr>
          <w:rFonts w:cstheme="minorHAnsi"/>
          <w:sz w:val="24"/>
          <w:szCs w:val="24"/>
        </w:rPr>
        <w:t>weed biomass (</w:t>
      </w:r>
      <w:r>
        <w:rPr>
          <w:rFonts w:cstheme="minorHAnsi"/>
          <w:sz w:val="24"/>
          <w:szCs w:val="24"/>
        </w:rPr>
        <w:t>WBIO</w:t>
      </w:r>
      <w:r w:rsidR="003D4854">
        <w:rPr>
          <w:rFonts w:cstheme="minorHAnsi"/>
          <w:sz w:val="24"/>
          <w:szCs w:val="24"/>
        </w:rPr>
        <w:t>)</w:t>
      </w:r>
      <w:r w:rsidRPr="00C20676">
        <w:rPr>
          <w:rFonts w:cstheme="minorHAnsi"/>
          <w:sz w:val="24"/>
          <w:szCs w:val="24"/>
        </w:rPr>
        <w:t xml:space="preserve"> database, the CC type significantly affected the amount of </w:t>
      </w:r>
      <w:r>
        <w:rPr>
          <w:rFonts w:cstheme="minorHAnsi"/>
          <w:sz w:val="24"/>
          <w:szCs w:val="24"/>
        </w:rPr>
        <w:t>CC</w:t>
      </w:r>
      <w:r w:rsidR="003D4854">
        <w:rPr>
          <w:rFonts w:cstheme="minorHAnsi"/>
          <w:sz w:val="24"/>
          <w:szCs w:val="24"/>
        </w:rPr>
        <w:t xml:space="preserve"> biomass (CC</w:t>
      </w:r>
      <w:r>
        <w:rPr>
          <w:rFonts w:cstheme="minorHAnsi"/>
          <w:sz w:val="24"/>
          <w:szCs w:val="24"/>
        </w:rPr>
        <w:t>BIO</w:t>
      </w:r>
      <w:r w:rsidR="003D4854">
        <w:rPr>
          <w:rFonts w:cstheme="minorHAnsi"/>
          <w:sz w:val="24"/>
          <w:szCs w:val="24"/>
        </w:rPr>
        <w:t>)</w:t>
      </w:r>
      <w:r w:rsidRPr="00C20676">
        <w:rPr>
          <w:rFonts w:cstheme="minorHAnsi"/>
          <w:sz w:val="24"/>
          <w:szCs w:val="24"/>
        </w:rPr>
        <w:t xml:space="preserve"> produced (p = 0.01), with grass CCs producing </w:t>
      </w:r>
      <w:r>
        <w:rPr>
          <w:rFonts w:cstheme="minorHAnsi"/>
          <w:sz w:val="24"/>
          <w:szCs w:val="24"/>
        </w:rPr>
        <w:t xml:space="preserve">an estimated </w:t>
      </w:r>
      <w:r w:rsidRPr="00C20676">
        <w:rPr>
          <w:rFonts w:cstheme="minorHAnsi"/>
          <w:sz w:val="24"/>
          <w:szCs w:val="24"/>
        </w:rPr>
        <w:t>3.95 Mg ha</w:t>
      </w:r>
      <w:r w:rsidRPr="00B6686C">
        <w:rPr>
          <w:rFonts w:cstheme="minorHAnsi"/>
          <w:sz w:val="24"/>
          <w:szCs w:val="24"/>
          <w:vertAlign w:val="superscript"/>
        </w:rPr>
        <w:t>-1</w:t>
      </w:r>
      <w:r w:rsidRPr="00C20676">
        <w:rPr>
          <w:rFonts w:cstheme="minorHAnsi"/>
          <w:sz w:val="24"/>
          <w:szCs w:val="24"/>
        </w:rPr>
        <w:t xml:space="preserve"> of biomass, compared to 2.56 Mg ha</w:t>
      </w:r>
      <w:r w:rsidRPr="00B6686C">
        <w:rPr>
          <w:rFonts w:cstheme="minorHAnsi"/>
          <w:sz w:val="24"/>
          <w:szCs w:val="24"/>
          <w:vertAlign w:val="superscript"/>
        </w:rPr>
        <w:t>-1</w:t>
      </w:r>
      <w:r>
        <w:rPr>
          <w:rFonts w:cstheme="minorHAnsi"/>
          <w:sz w:val="24"/>
          <w:szCs w:val="24"/>
        </w:rPr>
        <w:t xml:space="preserve"> in </w:t>
      </w:r>
      <w:r w:rsidRPr="00C20676">
        <w:rPr>
          <w:rFonts w:cstheme="minorHAnsi"/>
          <w:sz w:val="24"/>
          <w:szCs w:val="24"/>
        </w:rPr>
        <w:t>non-grass</w:t>
      </w:r>
      <w:r>
        <w:rPr>
          <w:rFonts w:cstheme="minorHAnsi"/>
          <w:sz w:val="24"/>
          <w:szCs w:val="24"/>
        </w:rPr>
        <w:t xml:space="preserve">. </w:t>
      </w:r>
      <w:r w:rsidRPr="00C20676">
        <w:rPr>
          <w:rFonts w:cstheme="minorHAnsi"/>
          <w:sz w:val="24"/>
          <w:szCs w:val="24"/>
        </w:rPr>
        <w:t xml:space="preserve">Therefore, </w:t>
      </w:r>
      <w:r>
        <w:rPr>
          <w:rFonts w:cstheme="minorHAnsi"/>
          <w:sz w:val="24"/>
          <w:szCs w:val="24"/>
        </w:rPr>
        <w:t>CCBIO</w:t>
      </w:r>
      <w:r w:rsidRPr="00C20676">
        <w:rPr>
          <w:rFonts w:cstheme="minorHAnsi"/>
          <w:sz w:val="24"/>
          <w:szCs w:val="24"/>
        </w:rPr>
        <w:t xml:space="preserve"> was used as a covariate in the statistical model testing for differences in CC type.</w:t>
      </w:r>
    </w:p>
    <w:p w14:paraId="7B078378" w14:textId="77777777" w:rsidR="00F56521" w:rsidRPr="009130A3" w:rsidRDefault="00F56521" w:rsidP="00BE23B1">
      <w:pPr>
        <w:shd w:val="clear" w:color="auto" w:fill="FFFFFF"/>
        <w:spacing w:after="0" w:line="360" w:lineRule="auto"/>
        <w:rPr>
          <w:color w:val="FF0000"/>
          <w:sz w:val="24"/>
          <w:szCs w:val="24"/>
        </w:rPr>
      </w:pPr>
    </w:p>
    <w:p w14:paraId="750F83D3" w14:textId="7665BCC1" w:rsidR="00BE23B1" w:rsidRDefault="00BE23B1" w:rsidP="00BE23B1">
      <w:pPr>
        <w:shd w:val="clear" w:color="auto" w:fill="FFFFFF"/>
        <w:spacing w:after="0" w:line="360" w:lineRule="auto"/>
        <w:rPr>
          <w:rFonts w:eastAsia="Times New Roman" w:cstheme="minorHAnsi"/>
          <w:sz w:val="24"/>
          <w:szCs w:val="24"/>
        </w:rPr>
      </w:pPr>
      <w:r>
        <w:rPr>
          <w:rFonts w:eastAsia="Times New Roman" w:cstheme="minorHAnsi"/>
          <w:sz w:val="24"/>
          <w:szCs w:val="24"/>
        </w:rPr>
        <w:t>To estimate the amount of grass CC</w:t>
      </w:r>
      <w:r w:rsidR="003D4854">
        <w:rPr>
          <w:rFonts w:eastAsia="Times New Roman" w:cstheme="minorHAnsi"/>
          <w:sz w:val="24"/>
          <w:szCs w:val="24"/>
        </w:rPr>
        <w:t>BIO</w:t>
      </w:r>
      <w:r>
        <w:rPr>
          <w:rFonts w:eastAsia="Times New Roman" w:cstheme="minorHAnsi"/>
          <w:sz w:val="24"/>
          <w:szCs w:val="24"/>
        </w:rPr>
        <w:t xml:space="preserve"> needed at termination to achieve a 75% reduction in weed biomass, we fit a linear mixed model with CC type and CC</w:t>
      </w:r>
      <w:r w:rsidR="003D4854">
        <w:rPr>
          <w:rFonts w:eastAsia="Times New Roman" w:cstheme="minorHAnsi"/>
          <w:sz w:val="24"/>
          <w:szCs w:val="24"/>
        </w:rPr>
        <w:t>BIO</w:t>
      </w:r>
      <w:r>
        <w:rPr>
          <w:rFonts w:eastAsia="Times New Roman" w:cstheme="minorHAnsi"/>
          <w:sz w:val="24"/>
          <w:szCs w:val="24"/>
        </w:rPr>
        <w:t xml:space="preserve"> at termination as predictors (with study as a random intercept). The unconditioned fitted parameters were used to back-calculate the grass CC biomass at a CC-induced 75% reduction in weed biomass. The uncertainty around this value was estimated using the delta method </w:t>
      </w:r>
      <w:r w:rsidR="003D4854">
        <w:rPr>
          <w:rFonts w:eastAsia="Times New Roman" w:cstheme="minorHAnsi"/>
          <w:sz w:val="24"/>
          <w:szCs w:val="24"/>
        </w:rPr>
        <w:fldChar w:fldCharType="begin" w:fldLock="1"/>
      </w:r>
      <w:r w:rsidR="003D4854">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3D4854">
        <w:rPr>
          <w:rFonts w:eastAsia="Times New Roman" w:cstheme="minorHAnsi"/>
          <w:sz w:val="24"/>
          <w:szCs w:val="24"/>
        </w:rPr>
        <w:fldChar w:fldCharType="separate"/>
      </w:r>
      <w:r w:rsidR="003D4854" w:rsidRPr="003D4854">
        <w:rPr>
          <w:rFonts w:eastAsia="Times New Roman" w:cstheme="minorHAnsi"/>
          <w:noProof/>
          <w:sz w:val="24"/>
          <w:szCs w:val="24"/>
        </w:rPr>
        <w:t>(Ver Hoef 2012)</w:t>
      </w:r>
      <w:r w:rsidR="003D4854">
        <w:rPr>
          <w:rFonts w:eastAsia="Times New Roman" w:cstheme="minorHAnsi"/>
          <w:sz w:val="24"/>
          <w:szCs w:val="24"/>
        </w:rPr>
        <w:fldChar w:fldCharType="end"/>
      </w:r>
      <w:r w:rsidRPr="007A4BFC">
        <w:rPr>
          <w:rFonts w:eastAsia="Times New Roman" w:cs="Calibri"/>
          <w:sz w:val="24"/>
          <w:szCs w:val="24"/>
        </w:rPr>
        <w:t>.</w:t>
      </w:r>
      <w:r>
        <w:rPr>
          <w:rFonts w:eastAsia="Times New Roman" w:cstheme="minorHAnsi"/>
          <w:sz w:val="24"/>
          <w:szCs w:val="24"/>
        </w:rPr>
        <w:t xml:space="preserve"> </w:t>
      </w:r>
      <w:bookmarkStart w:id="2" w:name="_Hlk33685182"/>
      <w:r w:rsidR="003D4854">
        <w:rPr>
          <w:rFonts w:eastAsia="Times New Roman" w:cstheme="minorHAnsi"/>
          <w:sz w:val="24"/>
          <w:szCs w:val="24"/>
        </w:rPr>
        <w:t>E</w:t>
      </w:r>
      <w:r>
        <w:rPr>
          <w:rFonts w:eastAsia="Times New Roman" w:cstheme="minorHAnsi"/>
          <w:sz w:val="24"/>
          <w:szCs w:val="24"/>
        </w:rPr>
        <w:t xml:space="preserve">ach point was categorized based on cash-crop yield and weed pressure responses; if the comparison exhibited both an increase in cash-crop yield and a decrease in weed pressure it was assigned ‘win-win’, otherwise it was assigned a value of ‘other’. </w:t>
      </w:r>
      <w:r w:rsidRPr="007A4BFC">
        <w:rPr>
          <w:rFonts w:eastAsia="Times New Roman" w:cs="Calibri"/>
          <w:sz w:val="24"/>
          <w:szCs w:val="24"/>
        </w:rPr>
        <w:t>To explore possible predictor combinations for win-win scenarios, we fit random forest models</w:t>
      </w:r>
      <w:r w:rsidR="003D4854">
        <w:rPr>
          <w:rFonts w:eastAsia="Times New Roman" w:cs="Calibri"/>
          <w:sz w:val="24"/>
          <w:szCs w:val="24"/>
        </w:rPr>
        <w:t xml:space="preserve"> </w:t>
      </w:r>
      <w:r w:rsidR="003D4854">
        <w:rPr>
          <w:rFonts w:eastAsia="Times New Roman" w:cs="Calibri"/>
          <w:sz w:val="24"/>
          <w:szCs w:val="24"/>
        </w:rPr>
        <w:fldChar w:fldCharType="begin" w:fldLock="1"/>
      </w:r>
      <w:r w:rsidR="003D4854">
        <w:rPr>
          <w:rFonts w:eastAsia="Times New Roman" w:cs="Calibr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3D4854">
        <w:rPr>
          <w:rFonts w:eastAsia="Times New Roman" w:cs="Calibri"/>
          <w:sz w:val="24"/>
          <w:szCs w:val="24"/>
        </w:rPr>
        <w:fldChar w:fldCharType="separate"/>
      </w:r>
      <w:r w:rsidR="003D4854" w:rsidRPr="003D4854">
        <w:rPr>
          <w:rFonts w:eastAsia="Times New Roman" w:cs="Calibri"/>
          <w:noProof/>
          <w:sz w:val="24"/>
          <w:szCs w:val="24"/>
        </w:rPr>
        <w:t>(Kuhn and Johnson 2013)</w:t>
      </w:r>
      <w:r w:rsidR="003D4854">
        <w:rPr>
          <w:rFonts w:eastAsia="Times New Roman" w:cs="Calibri"/>
          <w:sz w:val="24"/>
          <w:szCs w:val="24"/>
        </w:rPr>
        <w:fldChar w:fldCharType="end"/>
      </w:r>
      <w:r w:rsidRPr="007A4BFC">
        <w:rPr>
          <w:rFonts w:eastAsia="Times New Roman" w:cs="Calibri"/>
          <w:sz w:val="24"/>
          <w:szCs w:val="24"/>
        </w:rPr>
        <w:t xml:space="preserve"> using several R packages </w:t>
      </w:r>
      <w:r w:rsidR="003D4854">
        <w:rPr>
          <w:rFonts w:eastAsia="Times New Roman" w:cs="Calibri"/>
          <w:sz w:val="24"/>
          <w:szCs w:val="24"/>
        </w:rPr>
        <w:fldChar w:fldCharType="begin" w:fldLock="1"/>
      </w:r>
      <w:r w:rsidR="003D4854">
        <w:rPr>
          <w:rFonts w:eastAsia="Times New Roman" w:cs="Calibr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dropping-particle":"","family":"Torsten Hothorn","given":"Kurt Hornik and Achim Zeileis","non-dropping-particle":"","parse-names":false,"suffix":""},{"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framework","type":"article-journal","volume":"15"},"uris":["http://www.mendeley.com/documents/?uuid=7470403a-b8d4-4dd6-8e00-d63369c74c50"]}],"mendeley":{"formattedCitation":"(Hothorn et al. 2006)","plainTextFormattedCitation":"(Hothorn et al. 2006)"},"properties":{"noteIndex":0},"schema":"https://github.com/citation-style-language/schema/raw/master/csl-citation.json"}</w:instrText>
      </w:r>
      <w:r w:rsidR="003D4854">
        <w:rPr>
          <w:rFonts w:eastAsia="Times New Roman" w:cs="Calibri"/>
          <w:sz w:val="24"/>
          <w:szCs w:val="24"/>
        </w:rPr>
        <w:fldChar w:fldCharType="separate"/>
      </w:r>
      <w:r w:rsidR="003D4854" w:rsidRPr="003D4854">
        <w:rPr>
          <w:rFonts w:eastAsia="Times New Roman" w:cs="Calibri"/>
          <w:noProof/>
          <w:sz w:val="24"/>
          <w:szCs w:val="24"/>
        </w:rPr>
        <w:t>(Hothorn et al. 2006)</w:t>
      </w:r>
      <w:r w:rsidR="003D4854">
        <w:rPr>
          <w:rFonts w:eastAsia="Times New Roman" w:cs="Calibri"/>
          <w:sz w:val="24"/>
          <w:szCs w:val="24"/>
        </w:rPr>
        <w:fldChar w:fldCharType="end"/>
      </w:r>
      <w:r w:rsidRPr="007A4BFC">
        <w:rPr>
          <w:rFonts w:eastAsia="Times New Roman" w:cs="Calibri"/>
          <w:sz w:val="24"/>
          <w:szCs w:val="24"/>
        </w:rPr>
        <w:t>.</w:t>
      </w:r>
      <w:r>
        <w:rPr>
          <w:rFonts w:eastAsia="Times New Roman" w:cstheme="minorHAnsi"/>
          <w:sz w:val="24"/>
          <w:szCs w:val="24"/>
        </w:rPr>
        <w:t xml:space="preserve">   </w:t>
      </w:r>
    </w:p>
    <w:p w14:paraId="38072223" w14:textId="69D52ACE" w:rsidR="005A7682" w:rsidRDefault="005A7682" w:rsidP="00BE23B1">
      <w:pPr>
        <w:shd w:val="clear" w:color="auto" w:fill="FFFFFF"/>
        <w:spacing w:after="0" w:line="360" w:lineRule="auto"/>
        <w:rPr>
          <w:rFonts w:eastAsia="Times New Roman" w:cstheme="minorHAnsi"/>
          <w:sz w:val="24"/>
          <w:szCs w:val="24"/>
        </w:rPr>
      </w:pPr>
    </w:p>
    <w:p w14:paraId="31D80F0F" w14:textId="44E88022" w:rsidR="005A7682" w:rsidRDefault="005A7682" w:rsidP="00BE23B1">
      <w:pPr>
        <w:shd w:val="clear" w:color="auto" w:fill="FFFFFF"/>
        <w:spacing w:after="0" w:line="360" w:lineRule="auto"/>
        <w:rPr>
          <w:rFonts w:eastAsia="Times New Roman" w:cstheme="minorHAnsi"/>
          <w:sz w:val="24"/>
          <w:szCs w:val="24"/>
        </w:rPr>
      </w:pPr>
    </w:p>
    <w:p w14:paraId="2688654E" w14:textId="59A329B7" w:rsidR="005A7682" w:rsidRDefault="005A7682" w:rsidP="00BE23B1">
      <w:pPr>
        <w:shd w:val="clear" w:color="auto" w:fill="FFFFFF"/>
        <w:spacing w:after="0" w:line="360" w:lineRule="auto"/>
        <w:rPr>
          <w:rFonts w:eastAsia="Times New Roman" w:cstheme="minorHAnsi"/>
          <w:sz w:val="24"/>
          <w:szCs w:val="24"/>
        </w:rPr>
      </w:pPr>
    </w:p>
    <w:p w14:paraId="63843D27" w14:textId="632ADBAE" w:rsidR="005A7682" w:rsidRDefault="005A7682" w:rsidP="00BE23B1">
      <w:pPr>
        <w:shd w:val="clear" w:color="auto" w:fill="FFFFFF"/>
        <w:spacing w:after="0" w:line="360" w:lineRule="auto"/>
        <w:rPr>
          <w:rFonts w:eastAsia="Times New Roman" w:cstheme="minorHAnsi"/>
          <w:sz w:val="24"/>
          <w:szCs w:val="24"/>
        </w:rPr>
      </w:pPr>
    </w:p>
    <w:p w14:paraId="7E3A8C3B" w14:textId="2722B476" w:rsidR="005A7682" w:rsidRDefault="005A7682" w:rsidP="00BE23B1">
      <w:pPr>
        <w:shd w:val="clear" w:color="auto" w:fill="FFFFFF"/>
        <w:spacing w:after="0" w:line="360" w:lineRule="auto"/>
        <w:rPr>
          <w:rFonts w:eastAsia="Times New Roman" w:cstheme="minorHAnsi"/>
          <w:sz w:val="24"/>
          <w:szCs w:val="24"/>
        </w:rPr>
      </w:pPr>
    </w:p>
    <w:p w14:paraId="7971E49C" w14:textId="215C3B65" w:rsidR="005A7682" w:rsidRDefault="005A7682" w:rsidP="00BE23B1">
      <w:pPr>
        <w:shd w:val="clear" w:color="auto" w:fill="FFFFFF"/>
        <w:spacing w:after="0" w:line="360" w:lineRule="auto"/>
        <w:rPr>
          <w:rFonts w:eastAsia="Times New Roman" w:cstheme="minorHAnsi"/>
          <w:sz w:val="24"/>
          <w:szCs w:val="24"/>
        </w:rPr>
      </w:pPr>
    </w:p>
    <w:p w14:paraId="6A5F5BF1" w14:textId="67572CFA" w:rsidR="005A7682" w:rsidRDefault="005A7682" w:rsidP="00BE23B1">
      <w:pPr>
        <w:shd w:val="clear" w:color="auto" w:fill="FFFFFF"/>
        <w:spacing w:after="0" w:line="360" w:lineRule="auto"/>
        <w:rPr>
          <w:rFonts w:eastAsia="Times New Roman" w:cstheme="minorHAnsi"/>
          <w:sz w:val="24"/>
          <w:szCs w:val="24"/>
        </w:rPr>
      </w:pPr>
    </w:p>
    <w:p w14:paraId="16655966" w14:textId="77777777" w:rsidR="005A7682" w:rsidRDefault="005A7682" w:rsidP="00BE23B1">
      <w:pPr>
        <w:shd w:val="clear" w:color="auto" w:fill="FFFFFF"/>
        <w:spacing w:after="0" w:line="360" w:lineRule="auto"/>
        <w:rPr>
          <w:rFonts w:eastAsia="Times New Roman" w:cstheme="minorHAnsi"/>
          <w:sz w:val="24"/>
          <w:szCs w:val="24"/>
        </w:rPr>
      </w:pPr>
    </w:p>
    <w:p w14:paraId="47F1B30F" w14:textId="30B548F4" w:rsidR="00D90FEC" w:rsidRPr="00D90FEC" w:rsidRDefault="00D90FEC" w:rsidP="00D90FEC">
      <w:pPr>
        <w:rPr>
          <w:b/>
          <w:bCs/>
          <w:sz w:val="32"/>
          <w:szCs w:val="32"/>
        </w:rPr>
      </w:pPr>
      <w:r w:rsidRPr="00D90FEC">
        <w:rPr>
          <w:b/>
          <w:bCs/>
          <w:sz w:val="32"/>
          <w:szCs w:val="32"/>
        </w:rPr>
        <w:lastRenderedPageBreak/>
        <w:t>S3 Results from statistical model-fitting</w:t>
      </w:r>
    </w:p>
    <w:p w14:paraId="22C937B8" w14:textId="35BC74CF" w:rsidR="003D4854" w:rsidRPr="003D4854" w:rsidRDefault="003D4854" w:rsidP="00BE23B1">
      <w:pPr>
        <w:shd w:val="clear" w:color="auto" w:fill="FFFFFF"/>
        <w:spacing w:after="0" w:line="360" w:lineRule="auto"/>
        <w:rPr>
          <w:rFonts w:eastAsia="Times New Roman" w:cstheme="minorHAnsi"/>
          <w:i/>
          <w:iCs/>
          <w:sz w:val="24"/>
          <w:szCs w:val="24"/>
        </w:rPr>
      </w:pPr>
      <w:r w:rsidRPr="003D4854">
        <w:rPr>
          <w:rFonts w:eastAsia="Times New Roman" w:cstheme="minorHAnsi"/>
          <w:i/>
          <w:iCs/>
          <w:sz w:val="24"/>
          <w:szCs w:val="24"/>
        </w:rPr>
        <w:t>Overall model fits</w:t>
      </w:r>
    </w:p>
    <w:p w14:paraId="049A48E5" w14:textId="47DCA8F2" w:rsidR="003D4854" w:rsidRDefault="003D4854" w:rsidP="003D4854">
      <w:pPr>
        <w:shd w:val="clear" w:color="auto" w:fill="FFFFFF"/>
        <w:spacing w:after="0" w:line="360" w:lineRule="auto"/>
      </w:pPr>
      <w:r>
        <w:rPr>
          <w:rFonts w:cstheme="minorHAnsi"/>
          <w:sz w:val="24"/>
          <w:szCs w:val="24"/>
        </w:rPr>
        <w:t xml:space="preserve">There was no evidence CCs reduced weed density (p=0.98; </w:t>
      </w:r>
      <w:r w:rsidRPr="003D4854">
        <w:rPr>
          <w:rFonts w:cstheme="minorHAnsi"/>
          <w:b/>
          <w:bCs/>
          <w:sz w:val="24"/>
          <w:szCs w:val="24"/>
        </w:rPr>
        <w:t>Table S</w:t>
      </w:r>
      <w:r w:rsidR="00D90FEC">
        <w:rPr>
          <w:rFonts w:cstheme="minorHAnsi"/>
          <w:b/>
          <w:bCs/>
          <w:sz w:val="24"/>
          <w:szCs w:val="24"/>
        </w:rPr>
        <w:t>3</w:t>
      </w:r>
      <w:r w:rsidRPr="003D4854">
        <w:rPr>
          <w:rFonts w:cstheme="minorHAnsi"/>
          <w:b/>
          <w:bCs/>
          <w:sz w:val="24"/>
          <w:szCs w:val="24"/>
        </w:rPr>
        <w:t>.1</w:t>
      </w:r>
      <w:r>
        <w:rPr>
          <w:rFonts w:cstheme="minorHAnsi"/>
          <w:sz w:val="24"/>
          <w:szCs w:val="24"/>
        </w:rPr>
        <w:t>), but t</w:t>
      </w:r>
      <w:r w:rsidRPr="007A4BFC">
        <w:rPr>
          <w:rFonts w:cs="Calibri"/>
          <w:sz w:val="24"/>
          <w:szCs w:val="24"/>
        </w:rPr>
        <w:t xml:space="preserve">he </w:t>
      </w:r>
      <w:r>
        <w:rPr>
          <w:rFonts w:cs="Calibri"/>
          <w:sz w:val="24"/>
          <w:szCs w:val="24"/>
        </w:rPr>
        <w:t>sensitivity</w:t>
      </w:r>
      <w:r w:rsidRPr="007A4BFC">
        <w:rPr>
          <w:rFonts w:cs="Calibri"/>
          <w:sz w:val="24"/>
          <w:szCs w:val="24"/>
        </w:rPr>
        <w:t xml:space="preserve"> analysis identified one study </w:t>
      </w:r>
      <w:r w:rsidRPr="007A4BFC">
        <w:rPr>
          <w:rFonts w:cs="Calibri"/>
          <w:noProof/>
          <w:sz w:val="24"/>
          <w:szCs w:val="24"/>
        </w:rPr>
        <w:t>(Gieske et al. 2016)</w:t>
      </w:r>
      <w:r>
        <w:rPr>
          <w:rFonts w:cstheme="minorHAnsi"/>
          <w:sz w:val="24"/>
          <w:szCs w:val="24"/>
        </w:rPr>
        <w:t xml:space="preserve"> using a radish</w:t>
      </w:r>
      <w:r w:rsidRPr="008D5A4F">
        <w:rPr>
          <w:rFonts w:cstheme="minorHAnsi"/>
          <w:sz w:val="24"/>
          <w:szCs w:val="24"/>
        </w:rPr>
        <w:t xml:space="preserve"> (</w:t>
      </w:r>
      <w:proofErr w:type="spellStart"/>
      <w:r w:rsidRPr="008D5A4F">
        <w:rPr>
          <w:rFonts w:cstheme="minorHAnsi"/>
          <w:i/>
          <w:iCs/>
          <w:sz w:val="24"/>
          <w:szCs w:val="24"/>
        </w:rPr>
        <w:t>Raphanus</w:t>
      </w:r>
      <w:proofErr w:type="spellEnd"/>
      <w:r w:rsidRPr="008D5A4F">
        <w:rPr>
          <w:rFonts w:cstheme="minorHAnsi"/>
          <w:i/>
          <w:iCs/>
          <w:sz w:val="24"/>
          <w:szCs w:val="24"/>
        </w:rPr>
        <w:t xml:space="preserve"> sativus</w:t>
      </w:r>
      <w:r w:rsidRPr="008D5A4F">
        <w:rPr>
          <w:rFonts w:cstheme="minorHAnsi"/>
          <w:sz w:val="24"/>
          <w:szCs w:val="24"/>
        </w:rPr>
        <w:t xml:space="preserve">) </w:t>
      </w:r>
      <w:r>
        <w:rPr>
          <w:rFonts w:cstheme="minorHAnsi"/>
          <w:sz w:val="24"/>
          <w:szCs w:val="24"/>
        </w:rPr>
        <w:t>CC whose removal drastically lowered the non-significance of the p-value (lowered from 0.98 to 0.26)</w:t>
      </w:r>
      <w:r>
        <w:t>.</w:t>
      </w:r>
    </w:p>
    <w:p w14:paraId="0B237657" w14:textId="6A7F9E4D" w:rsidR="004C6876" w:rsidRDefault="004C6876" w:rsidP="003D4854">
      <w:pPr>
        <w:shd w:val="clear" w:color="auto" w:fill="FFFFFF"/>
        <w:spacing w:after="0" w:line="360" w:lineRule="auto"/>
      </w:pPr>
    </w:p>
    <w:p w14:paraId="391890D7" w14:textId="74B39678" w:rsidR="003D4854" w:rsidRPr="005A7682" w:rsidRDefault="003D4854" w:rsidP="003D4854">
      <w:pPr>
        <w:shd w:val="clear" w:color="auto" w:fill="FFFFFF"/>
        <w:spacing w:after="0" w:line="360" w:lineRule="auto"/>
        <w:rPr>
          <w:rFonts w:cstheme="minorHAnsi"/>
          <w:b/>
          <w:bCs/>
          <w:i/>
          <w:iCs/>
        </w:rPr>
      </w:pPr>
      <w:r w:rsidRPr="005A7682">
        <w:rPr>
          <w:rFonts w:cstheme="minorHAnsi"/>
          <w:b/>
          <w:bCs/>
          <w:i/>
          <w:iCs/>
        </w:rPr>
        <w:t>Table S</w:t>
      </w:r>
      <w:r w:rsidR="00D90FEC" w:rsidRPr="005A7682">
        <w:rPr>
          <w:rFonts w:cstheme="minorHAnsi"/>
          <w:b/>
          <w:bCs/>
          <w:i/>
          <w:iCs/>
        </w:rPr>
        <w:t>3</w:t>
      </w:r>
      <w:r w:rsidRPr="005A7682">
        <w:rPr>
          <w:rFonts w:cstheme="minorHAnsi"/>
          <w:b/>
          <w:bCs/>
          <w:i/>
          <w:iCs/>
        </w:rPr>
        <w:t xml:space="preserve">.1 </w:t>
      </w:r>
      <w:r w:rsidRPr="005A7682">
        <w:rPr>
          <w:rFonts w:cstheme="minorHAnsi"/>
          <w:i/>
          <w:iCs/>
        </w:rPr>
        <w:t>Overall model results</w:t>
      </w:r>
      <w:r w:rsidR="004C6876" w:rsidRPr="005A7682">
        <w:rPr>
          <w:rFonts w:cstheme="minorHAnsi"/>
          <w:i/>
          <w:iCs/>
        </w:rPr>
        <w:t xml:space="preserve"> with leave-one-study-out sensitivities</w:t>
      </w:r>
    </w:p>
    <w:tbl>
      <w:tblPr>
        <w:tblW w:w="8208" w:type="dxa"/>
        <w:tblLook w:val="04A0" w:firstRow="1" w:lastRow="0" w:firstColumn="1" w:lastColumn="0" w:noHBand="0" w:noVBand="1"/>
      </w:tblPr>
      <w:tblGrid>
        <w:gridCol w:w="1980"/>
        <w:gridCol w:w="960"/>
        <w:gridCol w:w="1016"/>
        <w:gridCol w:w="1282"/>
        <w:gridCol w:w="1260"/>
        <w:gridCol w:w="1710"/>
      </w:tblGrid>
      <w:tr w:rsidR="004C6876" w:rsidRPr="003D4854" w14:paraId="274797FA" w14:textId="77777777" w:rsidTr="004C6876">
        <w:trPr>
          <w:trHeight w:val="288"/>
        </w:trPr>
        <w:tc>
          <w:tcPr>
            <w:tcW w:w="1980" w:type="dxa"/>
            <w:tcBorders>
              <w:top w:val="single" w:sz="4" w:space="0" w:color="auto"/>
              <w:left w:val="nil"/>
              <w:bottom w:val="single" w:sz="4" w:space="0" w:color="auto"/>
              <w:right w:val="nil"/>
            </w:tcBorders>
            <w:shd w:val="clear" w:color="auto" w:fill="auto"/>
            <w:noWrap/>
            <w:vAlign w:val="center"/>
            <w:hideMark/>
          </w:tcPr>
          <w:p w14:paraId="0684DA7F" w14:textId="7C8B0354" w:rsidR="004C6876" w:rsidRPr="003D4854"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Weed Response</w:t>
            </w:r>
          </w:p>
        </w:tc>
        <w:tc>
          <w:tcPr>
            <w:tcW w:w="960" w:type="dxa"/>
            <w:tcBorders>
              <w:top w:val="single" w:sz="4" w:space="0" w:color="auto"/>
              <w:left w:val="nil"/>
              <w:bottom w:val="single" w:sz="4" w:space="0" w:color="auto"/>
              <w:right w:val="nil"/>
            </w:tcBorders>
            <w:shd w:val="clear" w:color="auto" w:fill="auto"/>
            <w:noWrap/>
            <w:vAlign w:val="center"/>
            <w:hideMark/>
          </w:tcPr>
          <w:p w14:paraId="31BEF21C" w14:textId="6954CCAE" w:rsidR="004C6876" w:rsidRPr="003D4854" w:rsidRDefault="004C6876" w:rsidP="004C6876">
            <w:pPr>
              <w:spacing w:after="0" w:line="240" w:lineRule="auto"/>
              <w:jc w:val="center"/>
              <w:rPr>
                <w:rFonts w:ascii="Calibri" w:eastAsia="Times New Roman" w:hAnsi="Calibri" w:cs="Calibri"/>
                <w:b/>
                <w:bCs/>
                <w:color w:val="000000"/>
              </w:rPr>
            </w:pPr>
            <w:r w:rsidRPr="003D4854">
              <w:rPr>
                <w:rFonts w:ascii="Calibri" w:eastAsia="Times New Roman" w:hAnsi="Calibri" w:cs="Calibri"/>
                <w:b/>
                <w:bCs/>
                <w:color w:val="000000"/>
              </w:rPr>
              <w:t>p</w:t>
            </w:r>
            <w:r w:rsidRPr="004C6876">
              <w:rPr>
                <w:rFonts w:ascii="Calibri" w:eastAsia="Times New Roman" w:hAnsi="Calibri" w:cs="Calibri"/>
                <w:b/>
                <w:bCs/>
                <w:color w:val="000000"/>
              </w:rPr>
              <w:t>-</w:t>
            </w:r>
            <w:r w:rsidRPr="003D4854">
              <w:rPr>
                <w:rFonts w:ascii="Calibri" w:eastAsia="Times New Roman" w:hAnsi="Calibri" w:cs="Calibri"/>
                <w:b/>
                <w:bCs/>
                <w:color w:val="000000"/>
              </w:rPr>
              <w:t>val</w:t>
            </w:r>
            <w:r w:rsidRPr="004C6876">
              <w:rPr>
                <w:rFonts w:ascii="Calibri" w:eastAsia="Times New Roman" w:hAnsi="Calibri" w:cs="Calibri"/>
                <w:b/>
                <w:bCs/>
                <w:color w:val="000000"/>
              </w:rPr>
              <w:t>ue</w:t>
            </w:r>
          </w:p>
        </w:tc>
        <w:tc>
          <w:tcPr>
            <w:tcW w:w="1016" w:type="dxa"/>
            <w:tcBorders>
              <w:top w:val="single" w:sz="4" w:space="0" w:color="auto"/>
              <w:left w:val="nil"/>
              <w:bottom w:val="single" w:sz="4" w:space="0" w:color="auto"/>
              <w:right w:val="nil"/>
            </w:tcBorders>
            <w:shd w:val="clear" w:color="auto" w:fill="auto"/>
            <w:noWrap/>
            <w:vAlign w:val="center"/>
            <w:hideMark/>
          </w:tcPr>
          <w:p w14:paraId="055AE9F4" w14:textId="189F8CA3" w:rsidR="004C6876" w:rsidRPr="003D4854"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Estimate</w:t>
            </w:r>
          </w:p>
        </w:tc>
        <w:tc>
          <w:tcPr>
            <w:tcW w:w="1282" w:type="dxa"/>
            <w:tcBorders>
              <w:top w:val="single" w:sz="4" w:space="0" w:color="auto"/>
              <w:left w:val="nil"/>
              <w:bottom w:val="single" w:sz="4" w:space="0" w:color="auto"/>
              <w:right w:val="nil"/>
            </w:tcBorders>
            <w:shd w:val="clear" w:color="auto" w:fill="auto"/>
            <w:noWrap/>
            <w:vAlign w:val="center"/>
            <w:hideMark/>
          </w:tcPr>
          <w:p w14:paraId="0BCDD796" w14:textId="3B6AA278" w:rsidR="004C6876" w:rsidRPr="003D4854"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Lower 95% CI Bound</w:t>
            </w:r>
          </w:p>
        </w:tc>
        <w:tc>
          <w:tcPr>
            <w:tcW w:w="1260" w:type="dxa"/>
            <w:tcBorders>
              <w:top w:val="single" w:sz="4" w:space="0" w:color="auto"/>
              <w:left w:val="nil"/>
              <w:bottom w:val="single" w:sz="4" w:space="0" w:color="auto"/>
              <w:right w:val="nil"/>
            </w:tcBorders>
            <w:shd w:val="clear" w:color="auto" w:fill="auto"/>
            <w:noWrap/>
            <w:vAlign w:val="center"/>
            <w:hideMark/>
          </w:tcPr>
          <w:p w14:paraId="72D453D4" w14:textId="7E4FB263" w:rsidR="004C6876" w:rsidRPr="003D4854"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Upper 95% CI Bound</w:t>
            </w:r>
          </w:p>
        </w:tc>
        <w:tc>
          <w:tcPr>
            <w:tcW w:w="1710" w:type="dxa"/>
            <w:tcBorders>
              <w:top w:val="single" w:sz="4" w:space="0" w:color="auto"/>
              <w:left w:val="nil"/>
              <w:bottom w:val="single" w:sz="4" w:space="0" w:color="auto"/>
              <w:right w:val="nil"/>
            </w:tcBorders>
            <w:shd w:val="clear" w:color="auto" w:fill="auto"/>
            <w:noWrap/>
            <w:vAlign w:val="center"/>
            <w:hideMark/>
          </w:tcPr>
          <w:p w14:paraId="53600FB6" w14:textId="187C2676" w:rsidR="004C6876" w:rsidRPr="003D4854"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S</w:t>
            </w:r>
            <w:r w:rsidRPr="003D4854">
              <w:rPr>
                <w:rFonts w:ascii="Calibri" w:eastAsia="Times New Roman" w:hAnsi="Calibri" w:cs="Calibri"/>
                <w:b/>
                <w:bCs/>
                <w:color w:val="000000"/>
              </w:rPr>
              <w:t>tudy</w:t>
            </w:r>
            <w:r w:rsidRPr="004C6876">
              <w:rPr>
                <w:rFonts w:ascii="Calibri" w:eastAsia="Times New Roman" w:hAnsi="Calibri" w:cs="Calibri"/>
                <w:b/>
                <w:bCs/>
                <w:color w:val="000000"/>
              </w:rPr>
              <w:t xml:space="preserve"> Left Out</w:t>
            </w:r>
          </w:p>
        </w:tc>
      </w:tr>
      <w:tr w:rsidR="004C6876" w:rsidRPr="003D4854" w14:paraId="68328646" w14:textId="77777777" w:rsidTr="004C6876">
        <w:trPr>
          <w:trHeight w:val="288"/>
        </w:trPr>
        <w:tc>
          <w:tcPr>
            <w:tcW w:w="1980" w:type="dxa"/>
            <w:vMerge w:val="restart"/>
            <w:tcBorders>
              <w:top w:val="single" w:sz="4" w:space="0" w:color="auto"/>
              <w:left w:val="nil"/>
              <w:bottom w:val="single" w:sz="4" w:space="0" w:color="auto"/>
              <w:right w:val="nil"/>
            </w:tcBorders>
            <w:shd w:val="clear" w:color="auto" w:fill="auto"/>
            <w:noWrap/>
            <w:vAlign w:val="center"/>
            <w:hideMark/>
          </w:tcPr>
          <w:p w14:paraId="009E2A04" w14:textId="04834B8C" w:rsidR="004C6876" w:rsidRPr="003D4854" w:rsidRDefault="004C6876" w:rsidP="004C6876">
            <w:pPr>
              <w:spacing w:after="0" w:line="240" w:lineRule="auto"/>
              <w:jc w:val="center"/>
              <w:rPr>
                <w:rFonts w:ascii="Calibri" w:eastAsia="Times New Roman" w:hAnsi="Calibri" w:cs="Calibri"/>
                <w:color w:val="000000"/>
              </w:rPr>
            </w:pPr>
            <w:r>
              <w:rPr>
                <w:rFonts w:ascii="Calibri" w:eastAsia="Times New Roman" w:hAnsi="Calibri" w:cs="Calibri"/>
                <w:color w:val="000000"/>
              </w:rPr>
              <w:t>Density</w:t>
            </w:r>
          </w:p>
        </w:tc>
        <w:tc>
          <w:tcPr>
            <w:tcW w:w="960" w:type="dxa"/>
            <w:tcBorders>
              <w:top w:val="single" w:sz="4" w:space="0" w:color="auto"/>
              <w:left w:val="nil"/>
              <w:bottom w:val="nil"/>
              <w:right w:val="nil"/>
            </w:tcBorders>
            <w:shd w:val="clear" w:color="auto" w:fill="auto"/>
            <w:noWrap/>
            <w:vAlign w:val="center"/>
            <w:hideMark/>
          </w:tcPr>
          <w:p w14:paraId="4EBE86E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0.98</w:t>
            </w:r>
          </w:p>
        </w:tc>
        <w:tc>
          <w:tcPr>
            <w:tcW w:w="1016" w:type="dxa"/>
            <w:tcBorders>
              <w:top w:val="single" w:sz="4" w:space="0" w:color="auto"/>
              <w:left w:val="nil"/>
              <w:bottom w:val="nil"/>
              <w:right w:val="nil"/>
            </w:tcBorders>
            <w:shd w:val="clear" w:color="auto" w:fill="auto"/>
            <w:noWrap/>
            <w:vAlign w:val="center"/>
            <w:hideMark/>
          </w:tcPr>
          <w:p w14:paraId="7E4A7FF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0.01</w:t>
            </w:r>
          </w:p>
        </w:tc>
        <w:tc>
          <w:tcPr>
            <w:tcW w:w="1282" w:type="dxa"/>
            <w:tcBorders>
              <w:top w:val="single" w:sz="4" w:space="0" w:color="auto"/>
              <w:left w:val="nil"/>
              <w:bottom w:val="nil"/>
              <w:right w:val="nil"/>
            </w:tcBorders>
            <w:shd w:val="clear" w:color="auto" w:fill="auto"/>
            <w:noWrap/>
            <w:vAlign w:val="center"/>
            <w:hideMark/>
          </w:tcPr>
          <w:p w14:paraId="0B1C44E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-0.72</w:t>
            </w:r>
          </w:p>
        </w:tc>
        <w:tc>
          <w:tcPr>
            <w:tcW w:w="1260" w:type="dxa"/>
            <w:tcBorders>
              <w:top w:val="single" w:sz="4" w:space="0" w:color="auto"/>
              <w:left w:val="nil"/>
              <w:bottom w:val="nil"/>
              <w:right w:val="nil"/>
            </w:tcBorders>
            <w:shd w:val="clear" w:color="auto" w:fill="auto"/>
            <w:noWrap/>
            <w:vAlign w:val="center"/>
            <w:hideMark/>
          </w:tcPr>
          <w:p w14:paraId="568C3CD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0.74</w:t>
            </w:r>
          </w:p>
        </w:tc>
        <w:tc>
          <w:tcPr>
            <w:tcW w:w="1710" w:type="dxa"/>
            <w:tcBorders>
              <w:top w:val="single" w:sz="4" w:space="0" w:color="auto"/>
              <w:left w:val="nil"/>
              <w:bottom w:val="nil"/>
              <w:right w:val="nil"/>
            </w:tcBorders>
            <w:shd w:val="clear" w:color="auto" w:fill="auto"/>
            <w:noWrap/>
            <w:vAlign w:val="center"/>
            <w:hideMark/>
          </w:tcPr>
          <w:p w14:paraId="1EDEE63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NA</w:t>
            </w:r>
          </w:p>
        </w:tc>
      </w:tr>
      <w:tr w:rsidR="004C6876" w:rsidRPr="003D4854" w14:paraId="5FB56679"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75561167" w14:textId="4602A31B"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1E6A4C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0.95</w:t>
            </w:r>
          </w:p>
        </w:tc>
        <w:tc>
          <w:tcPr>
            <w:tcW w:w="1016" w:type="dxa"/>
            <w:tcBorders>
              <w:top w:val="nil"/>
              <w:left w:val="nil"/>
              <w:bottom w:val="nil"/>
              <w:right w:val="nil"/>
            </w:tcBorders>
            <w:shd w:val="clear" w:color="auto" w:fill="auto"/>
            <w:noWrap/>
            <w:vAlign w:val="center"/>
            <w:hideMark/>
          </w:tcPr>
          <w:p w14:paraId="084CA35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-0.02</w:t>
            </w:r>
          </w:p>
        </w:tc>
        <w:tc>
          <w:tcPr>
            <w:tcW w:w="1282" w:type="dxa"/>
            <w:tcBorders>
              <w:top w:val="nil"/>
              <w:left w:val="nil"/>
              <w:bottom w:val="nil"/>
              <w:right w:val="nil"/>
            </w:tcBorders>
            <w:shd w:val="clear" w:color="auto" w:fill="auto"/>
            <w:noWrap/>
            <w:vAlign w:val="center"/>
            <w:hideMark/>
          </w:tcPr>
          <w:p w14:paraId="7F22FEC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-0.86</w:t>
            </w:r>
          </w:p>
        </w:tc>
        <w:tc>
          <w:tcPr>
            <w:tcW w:w="1260" w:type="dxa"/>
            <w:tcBorders>
              <w:top w:val="nil"/>
              <w:left w:val="nil"/>
              <w:bottom w:val="nil"/>
              <w:right w:val="nil"/>
            </w:tcBorders>
            <w:shd w:val="clear" w:color="auto" w:fill="auto"/>
            <w:noWrap/>
            <w:vAlign w:val="center"/>
            <w:hideMark/>
          </w:tcPr>
          <w:p w14:paraId="7C95BFC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0.82</w:t>
            </w:r>
          </w:p>
        </w:tc>
        <w:tc>
          <w:tcPr>
            <w:tcW w:w="1710" w:type="dxa"/>
            <w:tcBorders>
              <w:top w:val="nil"/>
              <w:left w:val="nil"/>
              <w:bottom w:val="nil"/>
              <w:right w:val="nil"/>
            </w:tcBorders>
            <w:shd w:val="clear" w:color="auto" w:fill="auto"/>
            <w:noWrap/>
            <w:vAlign w:val="center"/>
            <w:hideMark/>
          </w:tcPr>
          <w:p w14:paraId="7E0D4FA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3</w:t>
            </w:r>
          </w:p>
        </w:tc>
      </w:tr>
      <w:tr w:rsidR="004C6876" w:rsidRPr="003D4854" w14:paraId="3C7CD56B"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4D2921C6" w14:textId="4D90866E"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3E017F6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0.83</w:t>
            </w:r>
          </w:p>
        </w:tc>
        <w:tc>
          <w:tcPr>
            <w:tcW w:w="1016" w:type="dxa"/>
            <w:tcBorders>
              <w:top w:val="nil"/>
              <w:left w:val="nil"/>
              <w:bottom w:val="nil"/>
              <w:right w:val="nil"/>
            </w:tcBorders>
            <w:shd w:val="clear" w:color="auto" w:fill="auto"/>
            <w:noWrap/>
            <w:vAlign w:val="center"/>
            <w:hideMark/>
          </w:tcPr>
          <w:p w14:paraId="5A81370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0.08</w:t>
            </w:r>
          </w:p>
        </w:tc>
        <w:tc>
          <w:tcPr>
            <w:tcW w:w="1282" w:type="dxa"/>
            <w:tcBorders>
              <w:top w:val="nil"/>
              <w:left w:val="nil"/>
              <w:bottom w:val="nil"/>
              <w:right w:val="nil"/>
            </w:tcBorders>
            <w:shd w:val="clear" w:color="auto" w:fill="auto"/>
            <w:noWrap/>
            <w:vAlign w:val="center"/>
            <w:hideMark/>
          </w:tcPr>
          <w:p w14:paraId="2A2A0D7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-0.73</w:t>
            </w:r>
          </w:p>
        </w:tc>
        <w:tc>
          <w:tcPr>
            <w:tcW w:w="1260" w:type="dxa"/>
            <w:tcBorders>
              <w:top w:val="nil"/>
              <w:left w:val="nil"/>
              <w:bottom w:val="nil"/>
              <w:right w:val="nil"/>
            </w:tcBorders>
            <w:shd w:val="clear" w:color="auto" w:fill="auto"/>
            <w:noWrap/>
            <w:vAlign w:val="center"/>
            <w:hideMark/>
          </w:tcPr>
          <w:p w14:paraId="2A53985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0.88</w:t>
            </w:r>
          </w:p>
        </w:tc>
        <w:tc>
          <w:tcPr>
            <w:tcW w:w="1710" w:type="dxa"/>
            <w:tcBorders>
              <w:top w:val="nil"/>
              <w:left w:val="nil"/>
              <w:bottom w:val="nil"/>
              <w:right w:val="nil"/>
            </w:tcBorders>
            <w:shd w:val="clear" w:color="auto" w:fill="auto"/>
            <w:noWrap/>
            <w:vAlign w:val="center"/>
            <w:hideMark/>
          </w:tcPr>
          <w:p w14:paraId="25294D0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4</w:t>
            </w:r>
          </w:p>
        </w:tc>
      </w:tr>
      <w:tr w:rsidR="004C6876" w:rsidRPr="003D4854" w14:paraId="0667B238"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1C14357A" w14:textId="3F55236A"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E54475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0.76</w:t>
            </w:r>
          </w:p>
        </w:tc>
        <w:tc>
          <w:tcPr>
            <w:tcW w:w="1016" w:type="dxa"/>
            <w:tcBorders>
              <w:top w:val="nil"/>
              <w:left w:val="nil"/>
              <w:bottom w:val="nil"/>
              <w:right w:val="nil"/>
            </w:tcBorders>
            <w:shd w:val="clear" w:color="auto" w:fill="auto"/>
            <w:noWrap/>
            <w:vAlign w:val="center"/>
            <w:hideMark/>
          </w:tcPr>
          <w:p w14:paraId="12427D8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w:t>
            </w:r>
          </w:p>
        </w:tc>
        <w:tc>
          <w:tcPr>
            <w:tcW w:w="1282" w:type="dxa"/>
            <w:tcBorders>
              <w:top w:val="nil"/>
              <w:left w:val="nil"/>
              <w:bottom w:val="nil"/>
              <w:right w:val="nil"/>
            </w:tcBorders>
            <w:shd w:val="clear" w:color="auto" w:fill="auto"/>
            <w:noWrap/>
            <w:vAlign w:val="center"/>
            <w:hideMark/>
          </w:tcPr>
          <w:p w14:paraId="1BD737A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-0.66</w:t>
            </w:r>
          </w:p>
        </w:tc>
        <w:tc>
          <w:tcPr>
            <w:tcW w:w="1260" w:type="dxa"/>
            <w:tcBorders>
              <w:top w:val="nil"/>
              <w:left w:val="nil"/>
              <w:bottom w:val="nil"/>
              <w:right w:val="nil"/>
            </w:tcBorders>
            <w:shd w:val="clear" w:color="auto" w:fill="auto"/>
            <w:noWrap/>
            <w:vAlign w:val="center"/>
            <w:hideMark/>
          </w:tcPr>
          <w:p w14:paraId="2A7DF82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0.87</w:t>
            </w:r>
          </w:p>
        </w:tc>
        <w:tc>
          <w:tcPr>
            <w:tcW w:w="1710" w:type="dxa"/>
            <w:tcBorders>
              <w:top w:val="nil"/>
              <w:left w:val="nil"/>
              <w:bottom w:val="nil"/>
              <w:right w:val="nil"/>
            </w:tcBorders>
            <w:shd w:val="clear" w:color="auto" w:fill="auto"/>
            <w:noWrap/>
            <w:vAlign w:val="center"/>
            <w:hideMark/>
          </w:tcPr>
          <w:p w14:paraId="2F3E5C4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5</w:t>
            </w:r>
          </w:p>
        </w:tc>
      </w:tr>
      <w:tr w:rsidR="004C6876" w:rsidRPr="003D4854" w14:paraId="0CB6A82A"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532CC351" w14:textId="3F811989"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774DE45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0.81</w:t>
            </w:r>
          </w:p>
        </w:tc>
        <w:tc>
          <w:tcPr>
            <w:tcW w:w="1016" w:type="dxa"/>
            <w:tcBorders>
              <w:top w:val="nil"/>
              <w:left w:val="nil"/>
              <w:bottom w:val="nil"/>
              <w:right w:val="nil"/>
            </w:tcBorders>
            <w:shd w:val="clear" w:color="auto" w:fill="auto"/>
            <w:noWrap/>
            <w:vAlign w:val="center"/>
            <w:hideMark/>
          </w:tcPr>
          <w:p w14:paraId="023F0A9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-0.09</w:t>
            </w:r>
          </w:p>
        </w:tc>
        <w:tc>
          <w:tcPr>
            <w:tcW w:w="1282" w:type="dxa"/>
            <w:tcBorders>
              <w:top w:val="nil"/>
              <w:left w:val="nil"/>
              <w:bottom w:val="nil"/>
              <w:right w:val="nil"/>
            </w:tcBorders>
            <w:shd w:val="clear" w:color="auto" w:fill="auto"/>
            <w:noWrap/>
            <w:vAlign w:val="center"/>
            <w:hideMark/>
          </w:tcPr>
          <w:p w14:paraId="478558D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-0.88</w:t>
            </w:r>
          </w:p>
        </w:tc>
        <w:tc>
          <w:tcPr>
            <w:tcW w:w="1260" w:type="dxa"/>
            <w:tcBorders>
              <w:top w:val="nil"/>
              <w:left w:val="nil"/>
              <w:bottom w:val="nil"/>
              <w:right w:val="nil"/>
            </w:tcBorders>
            <w:shd w:val="clear" w:color="auto" w:fill="auto"/>
            <w:noWrap/>
            <w:vAlign w:val="center"/>
            <w:hideMark/>
          </w:tcPr>
          <w:p w14:paraId="61ADBC6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0.71</w:t>
            </w:r>
          </w:p>
        </w:tc>
        <w:tc>
          <w:tcPr>
            <w:tcW w:w="1710" w:type="dxa"/>
            <w:tcBorders>
              <w:top w:val="nil"/>
              <w:left w:val="nil"/>
              <w:bottom w:val="nil"/>
              <w:right w:val="nil"/>
            </w:tcBorders>
            <w:shd w:val="clear" w:color="auto" w:fill="auto"/>
            <w:noWrap/>
            <w:vAlign w:val="center"/>
            <w:hideMark/>
          </w:tcPr>
          <w:p w14:paraId="74E83E9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6</w:t>
            </w:r>
          </w:p>
        </w:tc>
      </w:tr>
      <w:tr w:rsidR="004C6876" w:rsidRPr="003D4854" w14:paraId="7DB8F3AC"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565DFD71" w14:textId="0D264E38"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6ED0BC0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0.94</w:t>
            </w:r>
          </w:p>
        </w:tc>
        <w:tc>
          <w:tcPr>
            <w:tcW w:w="1016" w:type="dxa"/>
            <w:tcBorders>
              <w:top w:val="nil"/>
              <w:left w:val="nil"/>
              <w:bottom w:val="nil"/>
              <w:right w:val="nil"/>
            </w:tcBorders>
            <w:shd w:val="clear" w:color="auto" w:fill="auto"/>
            <w:noWrap/>
            <w:vAlign w:val="center"/>
            <w:hideMark/>
          </w:tcPr>
          <w:p w14:paraId="58C9580A"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282" w:type="dxa"/>
            <w:tcBorders>
              <w:top w:val="nil"/>
              <w:left w:val="nil"/>
              <w:bottom w:val="nil"/>
              <w:right w:val="nil"/>
            </w:tcBorders>
            <w:shd w:val="clear" w:color="auto" w:fill="auto"/>
            <w:noWrap/>
            <w:vAlign w:val="center"/>
            <w:hideMark/>
          </w:tcPr>
          <w:p w14:paraId="3F436434"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-0.85</w:t>
            </w:r>
          </w:p>
        </w:tc>
        <w:tc>
          <w:tcPr>
            <w:tcW w:w="1260" w:type="dxa"/>
            <w:tcBorders>
              <w:top w:val="nil"/>
              <w:left w:val="nil"/>
              <w:bottom w:val="nil"/>
              <w:right w:val="nil"/>
            </w:tcBorders>
            <w:shd w:val="clear" w:color="auto" w:fill="auto"/>
            <w:noWrap/>
            <w:vAlign w:val="center"/>
            <w:hideMark/>
          </w:tcPr>
          <w:p w14:paraId="1768004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w:t>
            </w:r>
          </w:p>
        </w:tc>
        <w:tc>
          <w:tcPr>
            <w:tcW w:w="1710" w:type="dxa"/>
            <w:tcBorders>
              <w:top w:val="nil"/>
              <w:left w:val="nil"/>
              <w:bottom w:val="nil"/>
              <w:right w:val="nil"/>
            </w:tcBorders>
            <w:shd w:val="clear" w:color="auto" w:fill="auto"/>
            <w:noWrap/>
            <w:vAlign w:val="center"/>
            <w:hideMark/>
          </w:tcPr>
          <w:p w14:paraId="2B9E94A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8</w:t>
            </w:r>
          </w:p>
        </w:tc>
      </w:tr>
      <w:tr w:rsidR="004C6876" w:rsidRPr="003D4854" w14:paraId="7791B89A"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3B69121C" w14:textId="40DB67A9"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8E8832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0.93</w:t>
            </w:r>
          </w:p>
        </w:tc>
        <w:tc>
          <w:tcPr>
            <w:tcW w:w="1016" w:type="dxa"/>
            <w:tcBorders>
              <w:top w:val="nil"/>
              <w:left w:val="nil"/>
              <w:bottom w:val="nil"/>
              <w:right w:val="nil"/>
            </w:tcBorders>
            <w:shd w:val="clear" w:color="auto" w:fill="auto"/>
            <w:noWrap/>
            <w:vAlign w:val="center"/>
            <w:hideMark/>
          </w:tcPr>
          <w:p w14:paraId="1AFB635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282" w:type="dxa"/>
            <w:tcBorders>
              <w:top w:val="nil"/>
              <w:left w:val="nil"/>
              <w:bottom w:val="nil"/>
              <w:right w:val="nil"/>
            </w:tcBorders>
            <w:shd w:val="clear" w:color="auto" w:fill="auto"/>
            <w:noWrap/>
            <w:vAlign w:val="center"/>
            <w:hideMark/>
          </w:tcPr>
          <w:p w14:paraId="391F4FC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w:t>
            </w:r>
          </w:p>
        </w:tc>
        <w:tc>
          <w:tcPr>
            <w:tcW w:w="1260" w:type="dxa"/>
            <w:tcBorders>
              <w:top w:val="nil"/>
              <w:left w:val="nil"/>
              <w:bottom w:val="nil"/>
              <w:right w:val="nil"/>
            </w:tcBorders>
            <w:shd w:val="clear" w:color="auto" w:fill="auto"/>
            <w:noWrap/>
            <w:vAlign w:val="center"/>
            <w:hideMark/>
          </w:tcPr>
          <w:p w14:paraId="01448E9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0.86</w:t>
            </w:r>
          </w:p>
        </w:tc>
        <w:tc>
          <w:tcPr>
            <w:tcW w:w="1710" w:type="dxa"/>
            <w:tcBorders>
              <w:top w:val="nil"/>
              <w:left w:val="nil"/>
              <w:bottom w:val="nil"/>
              <w:right w:val="nil"/>
            </w:tcBorders>
            <w:shd w:val="clear" w:color="auto" w:fill="auto"/>
            <w:noWrap/>
            <w:vAlign w:val="center"/>
            <w:hideMark/>
          </w:tcPr>
          <w:p w14:paraId="3618FC3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9</w:t>
            </w:r>
          </w:p>
        </w:tc>
      </w:tr>
      <w:tr w:rsidR="004C6876" w:rsidRPr="003D4854" w14:paraId="3C180687"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2C63E33C" w14:textId="2361289B"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F112ED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0.26</w:t>
            </w:r>
          </w:p>
        </w:tc>
        <w:tc>
          <w:tcPr>
            <w:tcW w:w="1016" w:type="dxa"/>
            <w:tcBorders>
              <w:top w:val="nil"/>
              <w:left w:val="nil"/>
              <w:bottom w:val="nil"/>
              <w:right w:val="nil"/>
            </w:tcBorders>
            <w:shd w:val="clear" w:color="auto" w:fill="auto"/>
            <w:noWrap/>
            <w:vAlign w:val="center"/>
            <w:hideMark/>
          </w:tcPr>
          <w:p w14:paraId="213FCBB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-0.19</w:t>
            </w:r>
          </w:p>
        </w:tc>
        <w:tc>
          <w:tcPr>
            <w:tcW w:w="1282" w:type="dxa"/>
            <w:tcBorders>
              <w:top w:val="nil"/>
              <w:left w:val="nil"/>
              <w:bottom w:val="nil"/>
              <w:right w:val="nil"/>
            </w:tcBorders>
            <w:shd w:val="clear" w:color="auto" w:fill="auto"/>
            <w:noWrap/>
            <w:vAlign w:val="center"/>
            <w:hideMark/>
          </w:tcPr>
          <w:p w14:paraId="2777403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-0.68</w:t>
            </w:r>
          </w:p>
        </w:tc>
        <w:tc>
          <w:tcPr>
            <w:tcW w:w="1260" w:type="dxa"/>
            <w:tcBorders>
              <w:top w:val="nil"/>
              <w:left w:val="nil"/>
              <w:bottom w:val="nil"/>
              <w:right w:val="nil"/>
            </w:tcBorders>
            <w:shd w:val="clear" w:color="auto" w:fill="auto"/>
            <w:noWrap/>
            <w:vAlign w:val="center"/>
            <w:hideMark/>
          </w:tcPr>
          <w:p w14:paraId="24E746D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0.3</w:t>
            </w:r>
          </w:p>
        </w:tc>
        <w:tc>
          <w:tcPr>
            <w:tcW w:w="1710" w:type="dxa"/>
            <w:tcBorders>
              <w:top w:val="nil"/>
              <w:left w:val="nil"/>
              <w:bottom w:val="nil"/>
              <w:right w:val="nil"/>
            </w:tcBorders>
            <w:shd w:val="clear" w:color="auto" w:fill="auto"/>
            <w:noWrap/>
            <w:vAlign w:val="center"/>
            <w:hideMark/>
          </w:tcPr>
          <w:p w14:paraId="0829867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10</w:t>
            </w:r>
          </w:p>
        </w:tc>
      </w:tr>
      <w:tr w:rsidR="004C6876" w:rsidRPr="003D4854" w14:paraId="7665D2C1"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00BF4296" w14:textId="0F79F58A"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46A2A4A"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0.64</w:t>
            </w:r>
          </w:p>
        </w:tc>
        <w:tc>
          <w:tcPr>
            <w:tcW w:w="1016" w:type="dxa"/>
            <w:tcBorders>
              <w:top w:val="nil"/>
              <w:left w:val="nil"/>
              <w:bottom w:val="nil"/>
              <w:right w:val="nil"/>
            </w:tcBorders>
            <w:shd w:val="clear" w:color="auto" w:fill="auto"/>
            <w:noWrap/>
            <w:vAlign w:val="center"/>
            <w:hideMark/>
          </w:tcPr>
          <w:p w14:paraId="37E542C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0.14</w:t>
            </w:r>
          </w:p>
        </w:tc>
        <w:tc>
          <w:tcPr>
            <w:tcW w:w="1282" w:type="dxa"/>
            <w:tcBorders>
              <w:top w:val="nil"/>
              <w:left w:val="nil"/>
              <w:bottom w:val="nil"/>
              <w:right w:val="nil"/>
            </w:tcBorders>
            <w:shd w:val="clear" w:color="auto" w:fill="auto"/>
            <w:noWrap/>
            <w:vAlign w:val="center"/>
            <w:hideMark/>
          </w:tcPr>
          <w:p w14:paraId="713EE4AA"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-0.54</w:t>
            </w:r>
          </w:p>
        </w:tc>
        <w:tc>
          <w:tcPr>
            <w:tcW w:w="1260" w:type="dxa"/>
            <w:tcBorders>
              <w:top w:val="nil"/>
              <w:left w:val="nil"/>
              <w:bottom w:val="nil"/>
              <w:right w:val="nil"/>
            </w:tcBorders>
            <w:shd w:val="clear" w:color="auto" w:fill="auto"/>
            <w:noWrap/>
            <w:vAlign w:val="center"/>
            <w:hideMark/>
          </w:tcPr>
          <w:p w14:paraId="14D745F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0.83</w:t>
            </w:r>
          </w:p>
        </w:tc>
        <w:tc>
          <w:tcPr>
            <w:tcW w:w="1710" w:type="dxa"/>
            <w:tcBorders>
              <w:top w:val="nil"/>
              <w:left w:val="nil"/>
              <w:bottom w:val="nil"/>
              <w:right w:val="nil"/>
            </w:tcBorders>
            <w:shd w:val="clear" w:color="auto" w:fill="auto"/>
            <w:noWrap/>
            <w:vAlign w:val="center"/>
            <w:hideMark/>
          </w:tcPr>
          <w:p w14:paraId="48FEEA0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11</w:t>
            </w:r>
          </w:p>
        </w:tc>
      </w:tr>
      <w:tr w:rsidR="004C6876" w:rsidRPr="003D4854" w14:paraId="3D48704D"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3B5334BE" w14:textId="41711EA7"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21B35F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0.93</w:t>
            </w:r>
          </w:p>
        </w:tc>
        <w:tc>
          <w:tcPr>
            <w:tcW w:w="1016" w:type="dxa"/>
            <w:tcBorders>
              <w:top w:val="nil"/>
              <w:left w:val="nil"/>
              <w:bottom w:val="nil"/>
              <w:right w:val="nil"/>
            </w:tcBorders>
            <w:shd w:val="clear" w:color="auto" w:fill="auto"/>
            <w:noWrap/>
            <w:vAlign w:val="center"/>
            <w:hideMark/>
          </w:tcPr>
          <w:p w14:paraId="68F20F8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282" w:type="dxa"/>
            <w:tcBorders>
              <w:top w:val="nil"/>
              <w:left w:val="nil"/>
              <w:bottom w:val="nil"/>
              <w:right w:val="nil"/>
            </w:tcBorders>
            <w:shd w:val="clear" w:color="auto" w:fill="auto"/>
            <w:noWrap/>
            <w:vAlign w:val="center"/>
            <w:hideMark/>
          </w:tcPr>
          <w:p w14:paraId="2949D2B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-0.79</w:t>
            </w:r>
          </w:p>
        </w:tc>
        <w:tc>
          <w:tcPr>
            <w:tcW w:w="1260" w:type="dxa"/>
            <w:tcBorders>
              <w:top w:val="nil"/>
              <w:left w:val="nil"/>
              <w:bottom w:val="nil"/>
              <w:right w:val="nil"/>
            </w:tcBorders>
            <w:shd w:val="clear" w:color="auto" w:fill="auto"/>
            <w:noWrap/>
            <w:vAlign w:val="center"/>
            <w:hideMark/>
          </w:tcPr>
          <w:p w14:paraId="10254A7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0.85</w:t>
            </w:r>
          </w:p>
        </w:tc>
        <w:tc>
          <w:tcPr>
            <w:tcW w:w="1710" w:type="dxa"/>
            <w:tcBorders>
              <w:top w:val="nil"/>
              <w:left w:val="nil"/>
              <w:bottom w:val="nil"/>
              <w:right w:val="nil"/>
            </w:tcBorders>
            <w:shd w:val="clear" w:color="auto" w:fill="auto"/>
            <w:noWrap/>
            <w:vAlign w:val="center"/>
            <w:hideMark/>
          </w:tcPr>
          <w:p w14:paraId="2DC0173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w:t>
            </w:r>
          </w:p>
        </w:tc>
      </w:tr>
      <w:tr w:rsidR="004C6876" w:rsidRPr="003D4854" w14:paraId="3A9949EE"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1F091E74" w14:textId="5327C7A3"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right w:val="nil"/>
            </w:tcBorders>
            <w:shd w:val="clear" w:color="auto" w:fill="auto"/>
            <w:noWrap/>
            <w:vAlign w:val="center"/>
            <w:hideMark/>
          </w:tcPr>
          <w:p w14:paraId="3BE211D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0.91</w:t>
            </w:r>
          </w:p>
        </w:tc>
        <w:tc>
          <w:tcPr>
            <w:tcW w:w="1016" w:type="dxa"/>
            <w:tcBorders>
              <w:top w:val="nil"/>
              <w:left w:val="nil"/>
              <w:right w:val="nil"/>
            </w:tcBorders>
            <w:shd w:val="clear" w:color="auto" w:fill="auto"/>
            <w:noWrap/>
            <w:vAlign w:val="center"/>
            <w:hideMark/>
          </w:tcPr>
          <w:p w14:paraId="6AD467A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0.04</w:t>
            </w:r>
          </w:p>
        </w:tc>
        <w:tc>
          <w:tcPr>
            <w:tcW w:w="1282" w:type="dxa"/>
            <w:tcBorders>
              <w:top w:val="nil"/>
              <w:left w:val="nil"/>
              <w:right w:val="nil"/>
            </w:tcBorders>
            <w:shd w:val="clear" w:color="auto" w:fill="auto"/>
            <w:noWrap/>
            <w:vAlign w:val="center"/>
            <w:hideMark/>
          </w:tcPr>
          <w:p w14:paraId="71999B74"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-0.78</w:t>
            </w:r>
          </w:p>
        </w:tc>
        <w:tc>
          <w:tcPr>
            <w:tcW w:w="1260" w:type="dxa"/>
            <w:tcBorders>
              <w:top w:val="nil"/>
              <w:left w:val="nil"/>
              <w:right w:val="nil"/>
            </w:tcBorders>
            <w:shd w:val="clear" w:color="auto" w:fill="auto"/>
            <w:noWrap/>
            <w:vAlign w:val="center"/>
            <w:hideMark/>
          </w:tcPr>
          <w:p w14:paraId="2CEDA20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0.86</w:t>
            </w:r>
          </w:p>
        </w:tc>
        <w:tc>
          <w:tcPr>
            <w:tcW w:w="1710" w:type="dxa"/>
            <w:tcBorders>
              <w:top w:val="nil"/>
              <w:left w:val="nil"/>
              <w:right w:val="nil"/>
            </w:tcBorders>
            <w:shd w:val="clear" w:color="auto" w:fill="auto"/>
            <w:noWrap/>
            <w:vAlign w:val="center"/>
            <w:hideMark/>
          </w:tcPr>
          <w:p w14:paraId="42DD307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13</w:t>
            </w:r>
          </w:p>
        </w:tc>
      </w:tr>
      <w:tr w:rsidR="004C6876" w:rsidRPr="003D4854" w14:paraId="2FDD5C42"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25B6143E" w14:textId="5849270A"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nil"/>
            </w:tcBorders>
            <w:shd w:val="clear" w:color="auto" w:fill="auto"/>
            <w:noWrap/>
            <w:vAlign w:val="center"/>
            <w:hideMark/>
          </w:tcPr>
          <w:p w14:paraId="55334DC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0.97</w:t>
            </w:r>
          </w:p>
        </w:tc>
        <w:tc>
          <w:tcPr>
            <w:tcW w:w="1016" w:type="dxa"/>
            <w:tcBorders>
              <w:top w:val="nil"/>
              <w:left w:val="nil"/>
              <w:bottom w:val="single" w:sz="4" w:space="0" w:color="auto"/>
              <w:right w:val="nil"/>
            </w:tcBorders>
            <w:shd w:val="clear" w:color="auto" w:fill="auto"/>
            <w:noWrap/>
            <w:vAlign w:val="center"/>
            <w:hideMark/>
          </w:tcPr>
          <w:p w14:paraId="2C3B175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-0.01</w:t>
            </w:r>
          </w:p>
        </w:tc>
        <w:tc>
          <w:tcPr>
            <w:tcW w:w="1282" w:type="dxa"/>
            <w:tcBorders>
              <w:top w:val="nil"/>
              <w:left w:val="nil"/>
              <w:bottom w:val="single" w:sz="4" w:space="0" w:color="auto"/>
              <w:right w:val="nil"/>
            </w:tcBorders>
            <w:shd w:val="clear" w:color="auto" w:fill="auto"/>
            <w:noWrap/>
            <w:vAlign w:val="center"/>
            <w:hideMark/>
          </w:tcPr>
          <w:p w14:paraId="71FC4FB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-0.84</w:t>
            </w:r>
          </w:p>
        </w:tc>
        <w:tc>
          <w:tcPr>
            <w:tcW w:w="1260" w:type="dxa"/>
            <w:tcBorders>
              <w:top w:val="nil"/>
              <w:left w:val="nil"/>
              <w:bottom w:val="single" w:sz="4" w:space="0" w:color="auto"/>
              <w:right w:val="nil"/>
            </w:tcBorders>
            <w:shd w:val="clear" w:color="auto" w:fill="auto"/>
            <w:noWrap/>
            <w:vAlign w:val="center"/>
            <w:hideMark/>
          </w:tcPr>
          <w:p w14:paraId="778AB56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0.81</w:t>
            </w:r>
          </w:p>
        </w:tc>
        <w:tc>
          <w:tcPr>
            <w:tcW w:w="1710" w:type="dxa"/>
            <w:tcBorders>
              <w:top w:val="nil"/>
              <w:left w:val="nil"/>
              <w:bottom w:val="single" w:sz="4" w:space="0" w:color="auto"/>
              <w:right w:val="nil"/>
            </w:tcBorders>
            <w:shd w:val="clear" w:color="auto" w:fill="auto"/>
            <w:noWrap/>
            <w:vAlign w:val="center"/>
            <w:hideMark/>
          </w:tcPr>
          <w:p w14:paraId="22B25E6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15</w:t>
            </w:r>
          </w:p>
        </w:tc>
      </w:tr>
      <w:tr w:rsidR="004C6876" w:rsidRPr="003D4854" w14:paraId="2E278180" w14:textId="77777777" w:rsidTr="004C6876">
        <w:trPr>
          <w:trHeight w:val="288"/>
        </w:trPr>
        <w:tc>
          <w:tcPr>
            <w:tcW w:w="1980" w:type="dxa"/>
            <w:vMerge w:val="restart"/>
            <w:tcBorders>
              <w:top w:val="single" w:sz="4" w:space="0" w:color="auto"/>
              <w:left w:val="nil"/>
              <w:bottom w:val="single" w:sz="4" w:space="0" w:color="auto"/>
              <w:right w:val="nil"/>
            </w:tcBorders>
            <w:shd w:val="clear" w:color="auto" w:fill="auto"/>
            <w:noWrap/>
            <w:vAlign w:val="center"/>
            <w:hideMark/>
          </w:tcPr>
          <w:p w14:paraId="5A290F97" w14:textId="267DDEFA" w:rsidR="004C6876" w:rsidRPr="003D4854" w:rsidRDefault="004C6876" w:rsidP="004C6876">
            <w:pPr>
              <w:spacing w:after="0" w:line="240" w:lineRule="auto"/>
              <w:jc w:val="center"/>
              <w:rPr>
                <w:rFonts w:ascii="Calibri" w:eastAsia="Times New Roman" w:hAnsi="Calibri" w:cs="Calibri"/>
                <w:color w:val="000000"/>
              </w:rPr>
            </w:pPr>
            <w:r>
              <w:rPr>
                <w:rFonts w:ascii="Calibri" w:eastAsia="Times New Roman" w:hAnsi="Calibri" w:cs="Calibri"/>
                <w:color w:val="000000"/>
              </w:rPr>
              <w:t>Biomass</w:t>
            </w:r>
          </w:p>
        </w:tc>
        <w:tc>
          <w:tcPr>
            <w:tcW w:w="960" w:type="dxa"/>
            <w:tcBorders>
              <w:top w:val="single" w:sz="4" w:space="0" w:color="auto"/>
              <w:left w:val="nil"/>
              <w:bottom w:val="nil"/>
              <w:right w:val="nil"/>
            </w:tcBorders>
            <w:shd w:val="clear" w:color="auto" w:fill="auto"/>
            <w:noWrap/>
            <w:vAlign w:val="center"/>
            <w:hideMark/>
          </w:tcPr>
          <w:p w14:paraId="7447F5D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0.02</w:t>
            </w:r>
          </w:p>
        </w:tc>
        <w:tc>
          <w:tcPr>
            <w:tcW w:w="1016" w:type="dxa"/>
            <w:tcBorders>
              <w:top w:val="single" w:sz="4" w:space="0" w:color="auto"/>
              <w:left w:val="nil"/>
              <w:bottom w:val="nil"/>
              <w:right w:val="nil"/>
            </w:tcBorders>
            <w:shd w:val="clear" w:color="auto" w:fill="auto"/>
            <w:noWrap/>
            <w:vAlign w:val="center"/>
            <w:hideMark/>
          </w:tcPr>
          <w:p w14:paraId="07AFE93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-0.72</w:t>
            </w:r>
          </w:p>
        </w:tc>
        <w:tc>
          <w:tcPr>
            <w:tcW w:w="1282" w:type="dxa"/>
            <w:tcBorders>
              <w:top w:val="single" w:sz="4" w:space="0" w:color="auto"/>
              <w:left w:val="nil"/>
              <w:bottom w:val="nil"/>
              <w:right w:val="nil"/>
            </w:tcBorders>
            <w:shd w:val="clear" w:color="auto" w:fill="auto"/>
            <w:noWrap/>
            <w:vAlign w:val="center"/>
            <w:hideMark/>
          </w:tcPr>
          <w:p w14:paraId="0293ADC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-1.27</w:t>
            </w:r>
          </w:p>
        </w:tc>
        <w:tc>
          <w:tcPr>
            <w:tcW w:w="1260" w:type="dxa"/>
            <w:tcBorders>
              <w:top w:val="single" w:sz="4" w:space="0" w:color="auto"/>
              <w:left w:val="nil"/>
              <w:bottom w:val="nil"/>
              <w:right w:val="nil"/>
            </w:tcBorders>
            <w:shd w:val="clear" w:color="auto" w:fill="auto"/>
            <w:noWrap/>
            <w:vAlign w:val="center"/>
            <w:hideMark/>
          </w:tcPr>
          <w:p w14:paraId="767EF60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-0.17</w:t>
            </w:r>
          </w:p>
        </w:tc>
        <w:tc>
          <w:tcPr>
            <w:tcW w:w="1710" w:type="dxa"/>
            <w:tcBorders>
              <w:top w:val="single" w:sz="4" w:space="0" w:color="auto"/>
              <w:left w:val="nil"/>
              <w:bottom w:val="nil"/>
              <w:right w:val="nil"/>
            </w:tcBorders>
            <w:shd w:val="clear" w:color="auto" w:fill="auto"/>
            <w:noWrap/>
            <w:vAlign w:val="center"/>
            <w:hideMark/>
          </w:tcPr>
          <w:p w14:paraId="6DB75AE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NA</w:t>
            </w:r>
          </w:p>
        </w:tc>
      </w:tr>
      <w:tr w:rsidR="004C6876" w:rsidRPr="003D4854" w14:paraId="081E4C8E"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3C9FD1DC" w14:textId="1299E125"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5A42ADE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016" w:type="dxa"/>
            <w:tcBorders>
              <w:top w:val="nil"/>
              <w:left w:val="nil"/>
              <w:bottom w:val="nil"/>
              <w:right w:val="nil"/>
            </w:tcBorders>
            <w:shd w:val="clear" w:color="auto" w:fill="auto"/>
            <w:noWrap/>
            <w:vAlign w:val="center"/>
            <w:hideMark/>
          </w:tcPr>
          <w:p w14:paraId="4B164D9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-0.76</w:t>
            </w:r>
          </w:p>
        </w:tc>
        <w:tc>
          <w:tcPr>
            <w:tcW w:w="1282" w:type="dxa"/>
            <w:tcBorders>
              <w:top w:val="nil"/>
              <w:left w:val="nil"/>
              <w:bottom w:val="nil"/>
              <w:right w:val="nil"/>
            </w:tcBorders>
            <w:shd w:val="clear" w:color="auto" w:fill="auto"/>
            <w:noWrap/>
            <w:vAlign w:val="center"/>
            <w:hideMark/>
          </w:tcPr>
          <w:p w14:paraId="31AC399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-1.39</w:t>
            </w:r>
          </w:p>
        </w:tc>
        <w:tc>
          <w:tcPr>
            <w:tcW w:w="1260" w:type="dxa"/>
            <w:tcBorders>
              <w:top w:val="nil"/>
              <w:left w:val="nil"/>
              <w:bottom w:val="nil"/>
              <w:right w:val="nil"/>
            </w:tcBorders>
            <w:shd w:val="clear" w:color="auto" w:fill="auto"/>
            <w:noWrap/>
            <w:vAlign w:val="center"/>
            <w:hideMark/>
          </w:tcPr>
          <w:p w14:paraId="3729CFCA"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-0.12</w:t>
            </w:r>
          </w:p>
        </w:tc>
        <w:tc>
          <w:tcPr>
            <w:tcW w:w="1710" w:type="dxa"/>
            <w:tcBorders>
              <w:top w:val="nil"/>
              <w:left w:val="nil"/>
              <w:bottom w:val="nil"/>
              <w:right w:val="nil"/>
            </w:tcBorders>
            <w:shd w:val="clear" w:color="auto" w:fill="auto"/>
            <w:noWrap/>
            <w:vAlign w:val="center"/>
            <w:hideMark/>
          </w:tcPr>
          <w:p w14:paraId="7E0104B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w:t>
            </w:r>
          </w:p>
        </w:tc>
      </w:tr>
      <w:tr w:rsidR="004C6876" w:rsidRPr="003D4854" w14:paraId="08BD8B95"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0D6B8B14" w14:textId="10CBD284"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71C3272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0.04</w:t>
            </w:r>
          </w:p>
        </w:tc>
        <w:tc>
          <w:tcPr>
            <w:tcW w:w="1016" w:type="dxa"/>
            <w:tcBorders>
              <w:top w:val="nil"/>
              <w:left w:val="nil"/>
              <w:bottom w:val="nil"/>
              <w:right w:val="nil"/>
            </w:tcBorders>
            <w:shd w:val="clear" w:color="auto" w:fill="auto"/>
            <w:noWrap/>
            <w:vAlign w:val="center"/>
            <w:hideMark/>
          </w:tcPr>
          <w:p w14:paraId="66C2C9E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-0.65</w:t>
            </w:r>
          </w:p>
        </w:tc>
        <w:tc>
          <w:tcPr>
            <w:tcW w:w="1282" w:type="dxa"/>
            <w:tcBorders>
              <w:top w:val="nil"/>
              <w:left w:val="nil"/>
              <w:bottom w:val="nil"/>
              <w:right w:val="nil"/>
            </w:tcBorders>
            <w:shd w:val="clear" w:color="auto" w:fill="auto"/>
            <w:noWrap/>
            <w:vAlign w:val="center"/>
            <w:hideMark/>
          </w:tcPr>
          <w:p w14:paraId="59C98E8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-1.25</w:t>
            </w:r>
          </w:p>
        </w:tc>
        <w:tc>
          <w:tcPr>
            <w:tcW w:w="1260" w:type="dxa"/>
            <w:tcBorders>
              <w:top w:val="nil"/>
              <w:left w:val="nil"/>
              <w:bottom w:val="nil"/>
              <w:right w:val="nil"/>
            </w:tcBorders>
            <w:shd w:val="clear" w:color="auto" w:fill="auto"/>
            <w:noWrap/>
            <w:vAlign w:val="center"/>
            <w:hideMark/>
          </w:tcPr>
          <w:p w14:paraId="246E579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-0.04</w:t>
            </w:r>
          </w:p>
        </w:tc>
        <w:tc>
          <w:tcPr>
            <w:tcW w:w="1710" w:type="dxa"/>
            <w:tcBorders>
              <w:top w:val="nil"/>
              <w:left w:val="nil"/>
              <w:bottom w:val="nil"/>
              <w:right w:val="nil"/>
            </w:tcBorders>
            <w:shd w:val="clear" w:color="auto" w:fill="auto"/>
            <w:noWrap/>
            <w:vAlign w:val="center"/>
            <w:hideMark/>
          </w:tcPr>
          <w:p w14:paraId="2910E8B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2</w:t>
            </w:r>
          </w:p>
        </w:tc>
      </w:tr>
      <w:tr w:rsidR="004C6876" w:rsidRPr="003D4854" w14:paraId="1096EF83"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6AA07C56" w14:textId="6A2B26DF"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29CEEBB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0.01</w:t>
            </w:r>
          </w:p>
        </w:tc>
        <w:tc>
          <w:tcPr>
            <w:tcW w:w="1016" w:type="dxa"/>
            <w:tcBorders>
              <w:top w:val="nil"/>
              <w:left w:val="nil"/>
              <w:bottom w:val="nil"/>
              <w:right w:val="nil"/>
            </w:tcBorders>
            <w:shd w:val="clear" w:color="auto" w:fill="auto"/>
            <w:noWrap/>
            <w:vAlign w:val="center"/>
            <w:hideMark/>
          </w:tcPr>
          <w:p w14:paraId="0235008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-0.82</w:t>
            </w:r>
          </w:p>
        </w:tc>
        <w:tc>
          <w:tcPr>
            <w:tcW w:w="1282" w:type="dxa"/>
            <w:tcBorders>
              <w:top w:val="nil"/>
              <w:left w:val="nil"/>
              <w:bottom w:val="nil"/>
              <w:right w:val="nil"/>
            </w:tcBorders>
            <w:shd w:val="clear" w:color="auto" w:fill="auto"/>
            <w:noWrap/>
            <w:vAlign w:val="center"/>
            <w:hideMark/>
          </w:tcPr>
          <w:p w14:paraId="466308D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-1.39</w:t>
            </w:r>
          </w:p>
        </w:tc>
        <w:tc>
          <w:tcPr>
            <w:tcW w:w="1260" w:type="dxa"/>
            <w:tcBorders>
              <w:top w:val="nil"/>
              <w:left w:val="nil"/>
              <w:bottom w:val="nil"/>
              <w:right w:val="nil"/>
            </w:tcBorders>
            <w:shd w:val="clear" w:color="auto" w:fill="auto"/>
            <w:noWrap/>
            <w:vAlign w:val="center"/>
            <w:hideMark/>
          </w:tcPr>
          <w:p w14:paraId="60574EB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-0.25</w:t>
            </w:r>
          </w:p>
        </w:tc>
        <w:tc>
          <w:tcPr>
            <w:tcW w:w="1710" w:type="dxa"/>
            <w:tcBorders>
              <w:top w:val="nil"/>
              <w:left w:val="nil"/>
              <w:bottom w:val="nil"/>
              <w:right w:val="nil"/>
            </w:tcBorders>
            <w:shd w:val="clear" w:color="auto" w:fill="auto"/>
            <w:noWrap/>
            <w:vAlign w:val="center"/>
            <w:hideMark/>
          </w:tcPr>
          <w:p w14:paraId="6A4267D9"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3</w:t>
            </w:r>
          </w:p>
        </w:tc>
      </w:tr>
      <w:tr w:rsidR="004C6876" w:rsidRPr="003D4854" w14:paraId="409B4460"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096F3BDA" w14:textId="07CE1C59"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B57C3B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016" w:type="dxa"/>
            <w:tcBorders>
              <w:top w:val="nil"/>
              <w:left w:val="nil"/>
              <w:bottom w:val="nil"/>
              <w:right w:val="nil"/>
            </w:tcBorders>
            <w:shd w:val="clear" w:color="auto" w:fill="auto"/>
            <w:noWrap/>
            <w:vAlign w:val="center"/>
            <w:hideMark/>
          </w:tcPr>
          <w:p w14:paraId="40FBC25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-0.73</w:t>
            </w:r>
          </w:p>
        </w:tc>
        <w:tc>
          <w:tcPr>
            <w:tcW w:w="1282" w:type="dxa"/>
            <w:tcBorders>
              <w:top w:val="nil"/>
              <w:left w:val="nil"/>
              <w:bottom w:val="nil"/>
              <w:right w:val="nil"/>
            </w:tcBorders>
            <w:shd w:val="clear" w:color="auto" w:fill="auto"/>
            <w:noWrap/>
            <w:vAlign w:val="center"/>
            <w:hideMark/>
          </w:tcPr>
          <w:p w14:paraId="155C017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-1.36</w:t>
            </w:r>
          </w:p>
        </w:tc>
        <w:tc>
          <w:tcPr>
            <w:tcW w:w="1260" w:type="dxa"/>
            <w:tcBorders>
              <w:top w:val="nil"/>
              <w:left w:val="nil"/>
              <w:bottom w:val="nil"/>
              <w:right w:val="nil"/>
            </w:tcBorders>
            <w:shd w:val="clear" w:color="auto" w:fill="auto"/>
            <w:noWrap/>
            <w:vAlign w:val="center"/>
            <w:hideMark/>
          </w:tcPr>
          <w:p w14:paraId="05B0F4F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w:t>
            </w:r>
          </w:p>
        </w:tc>
        <w:tc>
          <w:tcPr>
            <w:tcW w:w="1710" w:type="dxa"/>
            <w:tcBorders>
              <w:top w:val="nil"/>
              <w:left w:val="nil"/>
              <w:bottom w:val="nil"/>
              <w:right w:val="nil"/>
            </w:tcBorders>
            <w:shd w:val="clear" w:color="auto" w:fill="auto"/>
            <w:noWrap/>
            <w:vAlign w:val="center"/>
            <w:hideMark/>
          </w:tcPr>
          <w:p w14:paraId="437A299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4</w:t>
            </w:r>
          </w:p>
        </w:tc>
      </w:tr>
      <w:tr w:rsidR="004C6876" w:rsidRPr="003D4854" w14:paraId="59E54E53"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1F9AF6A3" w14:textId="6DA1700E"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16F483F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0.03</w:t>
            </w:r>
          </w:p>
        </w:tc>
        <w:tc>
          <w:tcPr>
            <w:tcW w:w="1016" w:type="dxa"/>
            <w:tcBorders>
              <w:top w:val="nil"/>
              <w:left w:val="nil"/>
              <w:bottom w:val="nil"/>
              <w:right w:val="nil"/>
            </w:tcBorders>
            <w:shd w:val="clear" w:color="auto" w:fill="auto"/>
            <w:noWrap/>
            <w:vAlign w:val="center"/>
            <w:hideMark/>
          </w:tcPr>
          <w:p w14:paraId="3D7654E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-0.66</w:t>
            </w:r>
          </w:p>
        </w:tc>
        <w:tc>
          <w:tcPr>
            <w:tcW w:w="1282" w:type="dxa"/>
            <w:tcBorders>
              <w:top w:val="nil"/>
              <w:left w:val="nil"/>
              <w:bottom w:val="nil"/>
              <w:right w:val="nil"/>
            </w:tcBorders>
            <w:shd w:val="clear" w:color="auto" w:fill="auto"/>
            <w:noWrap/>
            <w:vAlign w:val="center"/>
            <w:hideMark/>
          </w:tcPr>
          <w:p w14:paraId="7FA4A73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-1.23</w:t>
            </w:r>
          </w:p>
        </w:tc>
        <w:tc>
          <w:tcPr>
            <w:tcW w:w="1260" w:type="dxa"/>
            <w:tcBorders>
              <w:top w:val="nil"/>
              <w:left w:val="nil"/>
              <w:bottom w:val="nil"/>
              <w:right w:val="nil"/>
            </w:tcBorders>
            <w:shd w:val="clear" w:color="auto" w:fill="auto"/>
            <w:noWrap/>
            <w:vAlign w:val="center"/>
            <w:hideMark/>
          </w:tcPr>
          <w:p w14:paraId="6AAEEB4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-0.08</w:t>
            </w:r>
          </w:p>
        </w:tc>
        <w:tc>
          <w:tcPr>
            <w:tcW w:w="1710" w:type="dxa"/>
            <w:tcBorders>
              <w:top w:val="nil"/>
              <w:left w:val="nil"/>
              <w:bottom w:val="nil"/>
              <w:right w:val="nil"/>
            </w:tcBorders>
            <w:shd w:val="clear" w:color="auto" w:fill="auto"/>
            <w:noWrap/>
            <w:vAlign w:val="center"/>
            <w:hideMark/>
          </w:tcPr>
          <w:p w14:paraId="6D7919F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5</w:t>
            </w:r>
          </w:p>
        </w:tc>
      </w:tr>
      <w:tr w:rsidR="004C6876" w:rsidRPr="003D4854" w14:paraId="014E8BF4"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4CFAB845" w14:textId="7941ADE0"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97BFB0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0.01</w:t>
            </w:r>
          </w:p>
        </w:tc>
        <w:tc>
          <w:tcPr>
            <w:tcW w:w="1016" w:type="dxa"/>
            <w:tcBorders>
              <w:top w:val="nil"/>
              <w:left w:val="nil"/>
              <w:bottom w:val="nil"/>
              <w:right w:val="nil"/>
            </w:tcBorders>
            <w:shd w:val="clear" w:color="auto" w:fill="auto"/>
            <w:noWrap/>
            <w:vAlign w:val="center"/>
            <w:hideMark/>
          </w:tcPr>
          <w:p w14:paraId="345AB5E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w:t>
            </w:r>
          </w:p>
        </w:tc>
        <w:tc>
          <w:tcPr>
            <w:tcW w:w="1282" w:type="dxa"/>
            <w:tcBorders>
              <w:top w:val="nil"/>
              <w:left w:val="nil"/>
              <w:bottom w:val="nil"/>
              <w:right w:val="nil"/>
            </w:tcBorders>
            <w:shd w:val="clear" w:color="auto" w:fill="auto"/>
            <w:noWrap/>
            <w:vAlign w:val="center"/>
            <w:hideMark/>
          </w:tcPr>
          <w:p w14:paraId="17004D4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-1.37</w:t>
            </w:r>
          </w:p>
        </w:tc>
        <w:tc>
          <w:tcPr>
            <w:tcW w:w="1260" w:type="dxa"/>
            <w:tcBorders>
              <w:top w:val="nil"/>
              <w:left w:val="nil"/>
              <w:bottom w:val="nil"/>
              <w:right w:val="nil"/>
            </w:tcBorders>
            <w:shd w:val="clear" w:color="auto" w:fill="auto"/>
            <w:noWrap/>
            <w:vAlign w:val="center"/>
            <w:hideMark/>
          </w:tcPr>
          <w:p w14:paraId="01A0B2A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-0.23</w:t>
            </w:r>
          </w:p>
        </w:tc>
        <w:tc>
          <w:tcPr>
            <w:tcW w:w="1710" w:type="dxa"/>
            <w:tcBorders>
              <w:top w:val="nil"/>
              <w:left w:val="nil"/>
              <w:bottom w:val="nil"/>
              <w:right w:val="nil"/>
            </w:tcBorders>
            <w:shd w:val="clear" w:color="auto" w:fill="auto"/>
            <w:noWrap/>
            <w:vAlign w:val="center"/>
            <w:hideMark/>
          </w:tcPr>
          <w:p w14:paraId="0741C5D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7</w:t>
            </w:r>
          </w:p>
        </w:tc>
      </w:tr>
      <w:tr w:rsidR="004C6876" w:rsidRPr="003D4854" w14:paraId="4856A6E1"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3D5BC122" w14:textId="25D5CDD5"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40CFB0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0.02</w:t>
            </w:r>
          </w:p>
        </w:tc>
        <w:tc>
          <w:tcPr>
            <w:tcW w:w="1016" w:type="dxa"/>
            <w:tcBorders>
              <w:top w:val="nil"/>
              <w:left w:val="nil"/>
              <w:bottom w:val="nil"/>
              <w:right w:val="nil"/>
            </w:tcBorders>
            <w:shd w:val="clear" w:color="auto" w:fill="auto"/>
            <w:noWrap/>
            <w:vAlign w:val="center"/>
            <w:hideMark/>
          </w:tcPr>
          <w:p w14:paraId="0105FAD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-0.81</w:t>
            </w:r>
          </w:p>
        </w:tc>
        <w:tc>
          <w:tcPr>
            <w:tcW w:w="1282" w:type="dxa"/>
            <w:tcBorders>
              <w:top w:val="nil"/>
              <w:left w:val="nil"/>
              <w:bottom w:val="nil"/>
              <w:right w:val="nil"/>
            </w:tcBorders>
            <w:shd w:val="clear" w:color="auto" w:fill="auto"/>
            <w:noWrap/>
            <w:vAlign w:val="center"/>
            <w:hideMark/>
          </w:tcPr>
          <w:p w14:paraId="5D7469F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-1.44</w:t>
            </w:r>
          </w:p>
        </w:tc>
        <w:tc>
          <w:tcPr>
            <w:tcW w:w="1260" w:type="dxa"/>
            <w:tcBorders>
              <w:top w:val="nil"/>
              <w:left w:val="nil"/>
              <w:bottom w:val="nil"/>
              <w:right w:val="nil"/>
            </w:tcBorders>
            <w:shd w:val="clear" w:color="auto" w:fill="auto"/>
            <w:noWrap/>
            <w:vAlign w:val="center"/>
            <w:hideMark/>
          </w:tcPr>
          <w:p w14:paraId="5611DF21"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-0.18</w:t>
            </w:r>
          </w:p>
        </w:tc>
        <w:tc>
          <w:tcPr>
            <w:tcW w:w="1710" w:type="dxa"/>
            <w:tcBorders>
              <w:top w:val="nil"/>
              <w:left w:val="nil"/>
              <w:bottom w:val="nil"/>
              <w:right w:val="nil"/>
            </w:tcBorders>
            <w:shd w:val="clear" w:color="auto" w:fill="auto"/>
            <w:noWrap/>
            <w:vAlign w:val="center"/>
            <w:hideMark/>
          </w:tcPr>
          <w:p w14:paraId="28BF2762"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9</w:t>
            </w:r>
          </w:p>
        </w:tc>
      </w:tr>
      <w:tr w:rsidR="004C6876" w:rsidRPr="003D4854" w14:paraId="3773B222"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3F4CDC22" w14:textId="5AEE67B0"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02A5C864"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0.02</w:t>
            </w:r>
          </w:p>
        </w:tc>
        <w:tc>
          <w:tcPr>
            <w:tcW w:w="1016" w:type="dxa"/>
            <w:tcBorders>
              <w:top w:val="nil"/>
              <w:left w:val="nil"/>
              <w:bottom w:val="nil"/>
              <w:right w:val="nil"/>
            </w:tcBorders>
            <w:shd w:val="clear" w:color="auto" w:fill="auto"/>
            <w:noWrap/>
            <w:vAlign w:val="center"/>
            <w:hideMark/>
          </w:tcPr>
          <w:p w14:paraId="2D05551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-0.59</w:t>
            </w:r>
          </w:p>
        </w:tc>
        <w:tc>
          <w:tcPr>
            <w:tcW w:w="1282" w:type="dxa"/>
            <w:tcBorders>
              <w:top w:val="nil"/>
              <w:left w:val="nil"/>
              <w:bottom w:val="nil"/>
              <w:right w:val="nil"/>
            </w:tcBorders>
            <w:shd w:val="clear" w:color="auto" w:fill="auto"/>
            <w:noWrap/>
            <w:vAlign w:val="center"/>
            <w:hideMark/>
          </w:tcPr>
          <w:p w14:paraId="409ED02B"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-1.06</w:t>
            </w:r>
          </w:p>
        </w:tc>
        <w:tc>
          <w:tcPr>
            <w:tcW w:w="1260" w:type="dxa"/>
            <w:tcBorders>
              <w:top w:val="nil"/>
              <w:left w:val="nil"/>
              <w:bottom w:val="nil"/>
              <w:right w:val="nil"/>
            </w:tcBorders>
            <w:shd w:val="clear" w:color="auto" w:fill="auto"/>
            <w:noWrap/>
            <w:vAlign w:val="center"/>
            <w:hideMark/>
          </w:tcPr>
          <w:p w14:paraId="27A4C68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-0.11</w:t>
            </w:r>
          </w:p>
        </w:tc>
        <w:tc>
          <w:tcPr>
            <w:tcW w:w="1710" w:type="dxa"/>
            <w:tcBorders>
              <w:top w:val="nil"/>
              <w:left w:val="nil"/>
              <w:bottom w:val="nil"/>
              <w:right w:val="nil"/>
            </w:tcBorders>
            <w:shd w:val="clear" w:color="auto" w:fill="auto"/>
            <w:noWrap/>
            <w:vAlign w:val="center"/>
            <w:hideMark/>
          </w:tcPr>
          <w:p w14:paraId="52B2FBD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11</w:t>
            </w:r>
          </w:p>
        </w:tc>
      </w:tr>
      <w:tr w:rsidR="004C6876" w:rsidRPr="003D4854" w14:paraId="716AA34F"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6C858C14" w14:textId="52BAF8C8"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5A5BD14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0.04</w:t>
            </w:r>
          </w:p>
        </w:tc>
        <w:tc>
          <w:tcPr>
            <w:tcW w:w="1016" w:type="dxa"/>
            <w:tcBorders>
              <w:top w:val="nil"/>
              <w:left w:val="nil"/>
              <w:bottom w:val="nil"/>
              <w:right w:val="nil"/>
            </w:tcBorders>
            <w:shd w:val="clear" w:color="auto" w:fill="auto"/>
            <w:noWrap/>
            <w:vAlign w:val="center"/>
            <w:hideMark/>
          </w:tcPr>
          <w:p w14:paraId="0F786DE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-0.67</w:t>
            </w:r>
          </w:p>
        </w:tc>
        <w:tc>
          <w:tcPr>
            <w:tcW w:w="1282" w:type="dxa"/>
            <w:tcBorders>
              <w:top w:val="nil"/>
              <w:left w:val="nil"/>
              <w:bottom w:val="nil"/>
              <w:right w:val="nil"/>
            </w:tcBorders>
            <w:shd w:val="clear" w:color="auto" w:fill="auto"/>
            <w:noWrap/>
            <w:vAlign w:val="center"/>
            <w:hideMark/>
          </w:tcPr>
          <w:p w14:paraId="1A1E14D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-1.28</w:t>
            </w:r>
          </w:p>
        </w:tc>
        <w:tc>
          <w:tcPr>
            <w:tcW w:w="1260" w:type="dxa"/>
            <w:tcBorders>
              <w:top w:val="nil"/>
              <w:left w:val="nil"/>
              <w:bottom w:val="nil"/>
              <w:right w:val="nil"/>
            </w:tcBorders>
            <w:shd w:val="clear" w:color="auto" w:fill="auto"/>
            <w:noWrap/>
            <w:vAlign w:val="center"/>
            <w:hideMark/>
          </w:tcPr>
          <w:p w14:paraId="0F121343"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-0.06</w:t>
            </w:r>
          </w:p>
        </w:tc>
        <w:tc>
          <w:tcPr>
            <w:tcW w:w="1710" w:type="dxa"/>
            <w:tcBorders>
              <w:top w:val="nil"/>
              <w:left w:val="nil"/>
              <w:bottom w:val="nil"/>
              <w:right w:val="nil"/>
            </w:tcBorders>
            <w:shd w:val="clear" w:color="auto" w:fill="auto"/>
            <w:noWrap/>
            <w:vAlign w:val="center"/>
            <w:hideMark/>
          </w:tcPr>
          <w:p w14:paraId="2AF418DD"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w:t>
            </w:r>
          </w:p>
        </w:tc>
      </w:tr>
      <w:tr w:rsidR="004C6876" w:rsidRPr="003D4854" w14:paraId="02A459B7"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2308036A" w14:textId="5361A360"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right w:val="nil"/>
            </w:tcBorders>
            <w:shd w:val="clear" w:color="auto" w:fill="auto"/>
            <w:noWrap/>
            <w:vAlign w:val="center"/>
            <w:hideMark/>
          </w:tcPr>
          <w:p w14:paraId="0577BAC6"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0.02</w:t>
            </w:r>
          </w:p>
        </w:tc>
        <w:tc>
          <w:tcPr>
            <w:tcW w:w="1016" w:type="dxa"/>
            <w:tcBorders>
              <w:top w:val="nil"/>
              <w:left w:val="nil"/>
              <w:right w:val="nil"/>
            </w:tcBorders>
            <w:shd w:val="clear" w:color="auto" w:fill="auto"/>
            <w:noWrap/>
            <w:vAlign w:val="center"/>
            <w:hideMark/>
          </w:tcPr>
          <w:p w14:paraId="5D44F96C"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-0.79</w:t>
            </w:r>
          </w:p>
        </w:tc>
        <w:tc>
          <w:tcPr>
            <w:tcW w:w="1282" w:type="dxa"/>
            <w:tcBorders>
              <w:top w:val="nil"/>
              <w:left w:val="nil"/>
              <w:right w:val="nil"/>
            </w:tcBorders>
            <w:shd w:val="clear" w:color="auto" w:fill="auto"/>
            <w:noWrap/>
            <w:vAlign w:val="center"/>
            <w:hideMark/>
          </w:tcPr>
          <w:p w14:paraId="3A21869E"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-1.4</w:t>
            </w:r>
          </w:p>
        </w:tc>
        <w:tc>
          <w:tcPr>
            <w:tcW w:w="1260" w:type="dxa"/>
            <w:tcBorders>
              <w:top w:val="nil"/>
              <w:left w:val="nil"/>
              <w:right w:val="nil"/>
            </w:tcBorders>
            <w:shd w:val="clear" w:color="auto" w:fill="auto"/>
            <w:noWrap/>
            <w:vAlign w:val="center"/>
            <w:hideMark/>
          </w:tcPr>
          <w:p w14:paraId="333621D5"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-0.19</w:t>
            </w:r>
          </w:p>
        </w:tc>
        <w:tc>
          <w:tcPr>
            <w:tcW w:w="1710" w:type="dxa"/>
            <w:tcBorders>
              <w:top w:val="nil"/>
              <w:left w:val="nil"/>
              <w:right w:val="nil"/>
            </w:tcBorders>
            <w:shd w:val="clear" w:color="auto" w:fill="auto"/>
            <w:noWrap/>
            <w:vAlign w:val="center"/>
            <w:hideMark/>
          </w:tcPr>
          <w:p w14:paraId="08676BEF"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14</w:t>
            </w:r>
          </w:p>
        </w:tc>
      </w:tr>
      <w:tr w:rsidR="004C6876" w:rsidRPr="003D4854" w14:paraId="6729FB06" w14:textId="77777777" w:rsidTr="004C6876">
        <w:trPr>
          <w:trHeight w:val="288"/>
        </w:trPr>
        <w:tc>
          <w:tcPr>
            <w:tcW w:w="1980" w:type="dxa"/>
            <w:vMerge/>
            <w:tcBorders>
              <w:left w:val="nil"/>
              <w:bottom w:val="single" w:sz="4" w:space="0" w:color="auto"/>
              <w:right w:val="nil"/>
            </w:tcBorders>
            <w:shd w:val="clear" w:color="auto" w:fill="auto"/>
            <w:noWrap/>
            <w:vAlign w:val="center"/>
            <w:hideMark/>
          </w:tcPr>
          <w:p w14:paraId="76126332" w14:textId="660040C4" w:rsidR="004C6876" w:rsidRPr="003D4854" w:rsidRDefault="004C6876" w:rsidP="004C6876">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nil"/>
            </w:tcBorders>
            <w:shd w:val="clear" w:color="auto" w:fill="auto"/>
            <w:noWrap/>
            <w:vAlign w:val="center"/>
            <w:hideMark/>
          </w:tcPr>
          <w:p w14:paraId="3A746B54"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0.04</w:t>
            </w:r>
          </w:p>
        </w:tc>
        <w:tc>
          <w:tcPr>
            <w:tcW w:w="1016" w:type="dxa"/>
            <w:tcBorders>
              <w:top w:val="nil"/>
              <w:left w:val="nil"/>
              <w:bottom w:val="single" w:sz="4" w:space="0" w:color="auto"/>
              <w:right w:val="nil"/>
            </w:tcBorders>
            <w:shd w:val="clear" w:color="auto" w:fill="auto"/>
            <w:noWrap/>
            <w:vAlign w:val="center"/>
            <w:hideMark/>
          </w:tcPr>
          <w:p w14:paraId="1F465128"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-0.66</w:t>
            </w:r>
          </w:p>
        </w:tc>
        <w:tc>
          <w:tcPr>
            <w:tcW w:w="1282" w:type="dxa"/>
            <w:tcBorders>
              <w:top w:val="nil"/>
              <w:left w:val="nil"/>
              <w:bottom w:val="single" w:sz="4" w:space="0" w:color="auto"/>
              <w:right w:val="nil"/>
            </w:tcBorders>
            <w:shd w:val="clear" w:color="auto" w:fill="auto"/>
            <w:noWrap/>
            <w:vAlign w:val="center"/>
            <w:hideMark/>
          </w:tcPr>
          <w:p w14:paraId="67A424A0"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-1.28</w:t>
            </w:r>
          </w:p>
        </w:tc>
        <w:tc>
          <w:tcPr>
            <w:tcW w:w="1260" w:type="dxa"/>
            <w:tcBorders>
              <w:top w:val="nil"/>
              <w:left w:val="nil"/>
              <w:bottom w:val="single" w:sz="4" w:space="0" w:color="auto"/>
              <w:right w:val="nil"/>
            </w:tcBorders>
            <w:shd w:val="clear" w:color="auto" w:fill="auto"/>
            <w:noWrap/>
            <w:vAlign w:val="center"/>
            <w:hideMark/>
          </w:tcPr>
          <w:p w14:paraId="1F1DF7B4"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-0.05</w:t>
            </w:r>
          </w:p>
        </w:tc>
        <w:tc>
          <w:tcPr>
            <w:tcW w:w="1710" w:type="dxa"/>
            <w:tcBorders>
              <w:top w:val="nil"/>
              <w:left w:val="nil"/>
              <w:bottom w:val="single" w:sz="4" w:space="0" w:color="auto"/>
              <w:right w:val="nil"/>
            </w:tcBorders>
            <w:shd w:val="clear" w:color="auto" w:fill="auto"/>
            <w:noWrap/>
            <w:vAlign w:val="center"/>
            <w:hideMark/>
          </w:tcPr>
          <w:p w14:paraId="2263BBD7" w14:textId="77777777" w:rsidR="004C6876" w:rsidRPr="003D4854" w:rsidRDefault="004C6876" w:rsidP="004C6876">
            <w:pPr>
              <w:spacing w:after="0" w:line="240" w:lineRule="auto"/>
              <w:jc w:val="center"/>
              <w:rPr>
                <w:rFonts w:ascii="Calibri" w:eastAsia="Times New Roman" w:hAnsi="Calibri" w:cs="Calibri"/>
                <w:color w:val="000000"/>
              </w:rPr>
            </w:pPr>
            <w:r w:rsidRPr="003D4854">
              <w:rPr>
                <w:rFonts w:ascii="Calibri" w:eastAsia="Times New Roman" w:hAnsi="Calibri" w:cs="Calibri"/>
                <w:color w:val="000000"/>
              </w:rPr>
              <w:t>15</w:t>
            </w:r>
          </w:p>
        </w:tc>
      </w:tr>
    </w:tbl>
    <w:p w14:paraId="28E31F28" w14:textId="33F74133" w:rsidR="003D4854" w:rsidRDefault="003D4854" w:rsidP="003D4854">
      <w:pPr>
        <w:shd w:val="clear" w:color="auto" w:fill="FFFFFF"/>
        <w:spacing w:after="0" w:line="360" w:lineRule="auto"/>
        <w:rPr>
          <w:b/>
          <w:bCs/>
        </w:rPr>
      </w:pPr>
    </w:p>
    <w:p w14:paraId="570EFB4B" w14:textId="49236B15" w:rsidR="004C6876" w:rsidRDefault="004C6876" w:rsidP="004C6876">
      <w:pPr>
        <w:shd w:val="clear" w:color="auto" w:fill="FFFFFF"/>
        <w:spacing w:after="0" w:line="360" w:lineRule="auto"/>
        <w:rPr>
          <w:rFonts w:eastAsia="Times New Roman" w:cstheme="minorHAnsi"/>
          <w:i/>
          <w:iCs/>
          <w:sz w:val="24"/>
          <w:szCs w:val="24"/>
        </w:rPr>
      </w:pPr>
    </w:p>
    <w:p w14:paraId="6ECFD3FA" w14:textId="3604055F" w:rsidR="005A7682" w:rsidRDefault="005A7682" w:rsidP="004C6876">
      <w:pPr>
        <w:shd w:val="clear" w:color="auto" w:fill="FFFFFF"/>
        <w:spacing w:after="0" w:line="360" w:lineRule="auto"/>
        <w:rPr>
          <w:rFonts w:eastAsia="Times New Roman" w:cstheme="minorHAnsi"/>
          <w:i/>
          <w:iCs/>
          <w:sz w:val="24"/>
          <w:szCs w:val="24"/>
        </w:rPr>
      </w:pPr>
    </w:p>
    <w:p w14:paraId="534EE88C" w14:textId="153C374D" w:rsidR="005A7682" w:rsidRDefault="005A7682" w:rsidP="004C6876">
      <w:pPr>
        <w:shd w:val="clear" w:color="auto" w:fill="FFFFFF"/>
        <w:spacing w:after="0" w:line="360" w:lineRule="auto"/>
        <w:rPr>
          <w:rFonts w:eastAsia="Times New Roman" w:cstheme="minorHAnsi"/>
          <w:i/>
          <w:iCs/>
          <w:sz w:val="24"/>
          <w:szCs w:val="24"/>
        </w:rPr>
      </w:pPr>
    </w:p>
    <w:p w14:paraId="422242CA" w14:textId="77777777" w:rsidR="005A7682" w:rsidRDefault="005A7682" w:rsidP="004C6876">
      <w:pPr>
        <w:shd w:val="clear" w:color="auto" w:fill="FFFFFF"/>
        <w:spacing w:after="0" w:line="360" w:lineRule="auto"/>
        <w:rPr>
          <w:rFonts w:eastAsia="Times New Roman" w:cstheme="minorHAnsi"/>
          <w:i/>
          <w:iCs/>
          <w:sz w:val="24"/>
          <w:szCs w:val="24"/>
        </w:rPr>
      </w:pPr>
    </w:p>
    <w:p w14:paraId="398664B0" w14:textId="61B7929C" w:rsidR="00B15021" w:rsidRPr="005A7682" w:rsidRDefault="00B15021" w:rsidP="00B15021">
      <w:pPr>
        <w:shd w:val="clear" w:color="auto" w:fill="FFFFFF"/>
        <w:spacing w:after="0" w:line="360" w:lineRule="auto"/>
        <w:rPr>
          <w:rFonts w:cstheme="minorHAnsi"/>
          <w:b/>
          <w:bCs/>
          <w:i/>
          <w:iCs/>
        </w:rPr>
      </w:pPr>
      <w:r w:rsidRPr="005A7682">
        <w:rPr>
          <w:rFonts w:cstheme="minorHAnsi"/>
          <w:b/>
          <w:bCs/>
          <w:i/>
          <w:iCs/>
        </w:rPr>
        <w:lastRenderedPageBreak/>
        <w:t xml:space="preserve">Table S3.2 </w:t>
      </w:r>
      <w:r w:rsidRPr="005A7682">
        <w:rPr>
          <w:rFonts w:cstheme="minorHAnsi"/>
          <w:i/>
          <w:iCs/>
        </w:rPr>
        <w:t>Overall model results for models assessing differences in cash crop yields under cover-cropping versus no-cover treatments</w:t>
      </w:r>
    </w:p>
    <w:tbl>
      <w:tblPr>
        <w:tblW w:w="4970" w:type="dxa"/>
        <w:jc w:val="center"/>
        <w:tblLook w:val="04A0" w:firstRow="1" w:lastRow="0" w:firstColumn="1" w:lastColumn="0" w:noHBand="0" w:noVBand="1"/>
      </w:tblPr>
      <w:tblGrid>
        <w:gridCol w:w="1074"/>
        <w:gridCol w:w="960"/>
        <w:gridCol w:w="1016"/>
        <w:gridCol w:w="960"/>
        <w:gridCol w:w="960"/>
      </w:tblGrid>
      <w:tr w:rsidR="00B15021" w:rsidRPr="00B15021" w14:paraId="7E404813" w14:textId="77777777" w:rsidTr="00B15021">
        <w:trPr>
          <w:trHeight w:val="288"/>
          <w:jc w:val="center"/>
        </w:trPr>
        <w:tc>
          <w:tcPr>
            <w:tcW w:w="1074" w:type="dxa"/>
            <w:tcBorders>
              <w:top w:val="single" w:sz="4" w:space="0" w:color="auto"/>
              <w:left w:val="nil"/>
              <w:bottom w:val="single" w:sz="4" w:space="0" w:color="auto"/>
              <w:right w:val="nil"/>
            </w:tcBorders>
            <w:shd w:val="clear" w:color="auto" w:fill="auto"/>
            <w:noWrap/>
            <w:vAlign w:val="center"/>
            <w:hideMark/>
          </w:tcPr>
          <w:p w14:paraId="73DC3057" w14:textId="78EB69AB" w:rsidR="00B15021" w:rsidRPr="00B15021" w:rsidRDefault="00B15021" w:rsidP="00B15021">
            <w:pPr>
              <w:spacing w:after="0" w:line="240" w:lineRule="auto"/>
              <w:jc w:val="center"/>
              <w:rPr>
                <w:rFonts w:ascii="Calibri" w:eastAsia="Times New Roman" w:hAnsi="Calibri" w:cs="Calibri"/>
                <w:b/>
                <w:bCs/>
                <w:color w:val="000000"/>
              </w:rPr>
            </w:pPr>
            <w:r w:rsidRPr="00B15021">
              <w:rPr>
                <w:rFonts w:ascii="Calibri" w:eastAsia="Times New Roman" w:hAnsi="Calibri" w:cs="Calibri"/>
                <w:b/>
                <w:bCs/>
                <w:color w:val="000000"/>
              </w:rPr>
              <w:t>Database</w:t>
            </w:r>
          </w:p>
        </w:tc>
        <w:tc>
          <w:tcPr>
            <w:tcW w:w="960" w:type="dxa"/>
            <w:tcBorders>
              <w:top w:val="single" w:sz="4" w:space="0" w:color="auto"/>
              <w:left w:val="nil"/>
              <w:bottom w:val="single" w:sz="4" w:space="0" w:color="auto"/>
              <w:right w:val="nil"/>
            </w:tcBorders>
            <w:shd w:val="clear" w:color="auto" w:fill="auto"/>
            <w:noWrap/>
            <w:vAlign w:val="center"/>
            <w:hideMark/>
          </w:tcPr>
          <w:p w14:paraId="6137734A" w14:textId="3C9BA6ED" w:rsidR="00B15021" w:rsidRPr="00B15021" w:rsidRDefault="00B15021" w:rsidP="00B15021">
            <w:pPr>
              <w:spacing w:after="0" w:line="240" w:lineRule="auto"/>
              <w:jc w:val="center"/>
              <w:rPr>
                <w:rFonts w:ascii="Calibri" w:eastAsia="Times New Roman" w:hAnsi="Calibri" w:cs="Calibri"/>
                <w:b/>
                <w:bCs/>
                <w:color w:val="000000"/>
              </w:rPr>
            </w:pPr>
            <w:r w:rsidRPr="00B15021">
              <w:rPr>
                <w:rFonts w:ascii="Calibri" w:eastAsia="Times New Roman" w:hAnsi="Calibri" w:cs="Calibri"/>
                <w:b/>
                <w:bCs/>
                <w:color w:val="000000"/>
              </w:rPr>
              <w:t>p-value</w:t>
            </w:r>
          </w:p>
        </w:tc>
        <w:tc>
          <w:tcPr>
            <w:tcW w:w="1016" w:type="dxa"/>
            <w:tcBorders>
              <w:top w:val="single" w:sz="4" w:space="0" w:color="auto"/>
              <w:left w:val="nil"/>
              <w:bottom w:val="single" w:sz="4" w:space="0" w:color="auto"/>
              <w:right w:val="nil"/>
            </w:tcBorders>
            <w:shd w:val="clear" w:color="auto" w:fill="auto"/>
            <w:noWrap/>
            <w:vAlign w:val="center"/>
            <w:hideMark/>
          </w:tcPr>
          <w:p w14:paraId="274EB720" w14:textId="5B89B995" w:rsidR="00B15021" w:rsidRPr="00B15021" w:rsidRDefault="00B15021" w:rsidP="00B15021">
            <w:pPr>
              <w:spacing w:after="0" w:line="240" w:lineRule="auto"/>
              <w:jc w:val="center"/>
              <w:rPr>
                <w:rFonts w:ascii="Calibri" w:eastAsia="Times New Roman" w:hAnsi="Calibri" w:cs="Calibri"/>
                <w:b/>
                <w:bCs/>
                <w:color w:val="000000"/>
              </w:rPr>
            </w:pPr>
            <w:r w:rsidRPr="00B15021">
              <w:rPr>
                <w:rFonts w:ascii="Calibri" w:eastAsia="Times New Roman" w:hAnsi="Calibri" w:cs="Calibri"/>
                <w:b/>
                <w:bCs/>
                <w:color w:val="000000"/>
              </w:rPr>
              <w:t>Estimate</w:t>
            </w:r>
          </w:p>
        </w:tc>
        <w:tc>
          <w:tcPr>
            <w:tcW w:w="960" w:type="dxa"/>
            <w:tcBorders>
              <w:top w:val="single" w:sz="4" w:space="0" w:color="auto"/>
              <w:left w:val="nil"/>
              <w:bottom w:val="single" w:sz="4" w:space="0" w:color="auto"/>
              <w:right w:val="nil"/>
            </w:tcBorders>
            <w:shd w:val="clear" w:color="auto" w:fill="auto"/>
            <w:noWrap/>
            <w:vAlign w:val="center"/>
            <w:hideMark/>
          </w:tcPr>
          <w:p w14:paraId="11D406EB" w14:textId="1FEFAC20" w:rsidR="00B15021" w:rsidRPr="00B15021" w:rsidRDefault="00B15021" w:rsidP="00B15021">
            <w:pPr>
              <w:spacing w:after="0" w:line="240" w:lineRule="auto"/>
              <w:jc w:val="center"/>
              <w:rPr>
                <w:rFonts w:ascii="Calibri" w:eastAsia="Times New Roman" w:hAnsi="Calibri" w:cs="Calibri"/>
                <w:b/>
                <w:bCs/>
                <w:color w:val="000000"/>
              </w:rPr>
            </w:pPr>
            <w:r w:rsidRPr="00B15021">
              <w:rPr>
                <w:rFonts w:ascii="Calibri" w:eastAsia="Times New Roman" w:hAnsi="Calibri" w:cs="Calibri"/>
                <w:b/>
                <w:bCs/>
                <w:color w:val="000000"/>
              </w:rPr>
              <w:t>Lower 95% CI Bound</w:t>
            </w:r>
          </w:p>
        </w:tc>
        <w:tc>
          <w:tcPr>
            <w:tcW w:w="960" w:type="dxa"/>
            <w:tcBorders>
              <w:top w:val="single" w:sz="4" w:space="0" w:color="auto"/>
              <w:left w:val="nil"/>
              <w:bottom w:val="single" w:sz="4" w:space="0" w:color="auto"/>
              <w:right w:val="nil"/>
            </w:tcBorders>
            <w:shd w:val="clear" w:color="auto" w:fill="auto"/>
            <w:noWrap/>
            <w:vAlign w:val="center"/>
            <w:hideMark/>
          </w:tcPr>
          <w:p w14:paraId="0E1A1301" w14:textId="25B537AA" w:rsidR="00B15021" w:rsidRPr="00B15021" w:rsidRDefault="00B15021" w:rsidP="00B15021">
            <w:pPr>
              <w:spacing w:after="0" w:line="240" w:lineRule="auto"/>
              <w:jc w:val="center"/>
              <w:rPr>
                <w:rFonts w:ascii="Calibri" w:eastAsia="Times New Roman" w:hAnsi="Calibri" w:cs="Calibri"/>
                <w:b/>
                <w:bCs/>
                <w:color w:val="000000"/>
              </w:rPr>
            </w:pPr>
            <w:r w:rsidRPr="00B15021">
              <w:rPr>
                <w:rFonts w:ascii="Calibri" w:eastAsia="Times New Roman" w:hAnsi="Calibri" w:cs="Calibri"/>
                <w:b/>
                <w:bCs/>
                <w:color w:val="000000"/>
              </w:rPr>
              <w:t>Upper 95% CI Bound</w:t>
            </w:r>
          </w:p>
        </w:tc>
      </w:tr>
      <w:tr w:rsidR="00B15021" w:rsidRPr="00B15021" w14:paraId="0D9EF101" w14:textId="77777777" w:rsidTr="00B15021">
        <w:trPr>
          <w:trHeight w:val="288"/>
          <w:jc w:val="center"/>
        </w:trPr>
        <w:tc>
          <w:tcPr>
            <w:tcW w:w="1074" w:type="dxa"/>
            <w:tcBorders>
              <w:top w:val="single" w:sz="4" w:space="0" w:color="auto"/>
              <w:left w:val="nil"/>
              <w:right w:val="nil"/>
            </w:tcBorders>
            <w:shd w:val="clear" w:color="auto" w:fill="auto"/>
            <w:noWrap/>
            <w:vAlign w:val="center"/>
            <w:hideMark/>
          </w:tcPr>
          <w:p w14:paraId="0319EF33" w14:textId="58E0F099" w:rsidR="00B15021" w:rsidRPr="00B15021" w:rsidRDefault="00B15021" w:rsidP="00B15021">
            <w:pPr>
              <w:spacing w:after="0" w:line="240" w:lineRule="auto"/>
              <w:jc w:val="center"/>
              <w:rPr>
                <w:rFonts w:ascii="Calibri" w:eastAsia="Times New Roman" w:hAnsi="Calibri" w:cs="Calibri"/>
                <w:color w:val="000000"/>
              </w:rPr>
            </w:pPr>
            <w:r>
              <w:rPr>
                <w:rFonts w:ascii="Calibri" w:eastAsia="Times New Roman" w:hAnsi="Calibri" w:cs="Calibri"/>
                <w:color w:val="000000"/>
              </w:rPr>
              <w:t>Weed Biomass</w:t>
            </w:r>
          </w:p>
        </w:tc>
        <w:tc>
          <w:tcPr>
            <w:tcW w:w="960" w:type="dxa"/>
            <w:tcBorders>
              <w:top w:val="single" w:sz="4" w:space="0" w:color="auto"/>
              <w:left w:val="nil"/>
              <w:right w:val="nil"/>
            </w:tcBorders>
            <w:shd w:val="clear" w:color="auto" w:fill="auto"/>
            <w:noWrap/>
            <w:vAlign w:val="center"/>
            <w:hideMark/>
          </w:tcPr>
          <w:p w14:paraId="14FA3964"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0.147</w:t>
            </w:r>
          </w:p>
        </w:tc>
        <w:tc>
          <w:tcPr>
            <w:tcW w:w="1016" w:type="dxa"/>
            <w:tcBorders>
              <w:top w:val="single" w:sz="4" w:space="0" w:color="auto"/>
              <w:left w:val="nil"/>
              <w:right w:val="nil"/>
            </w:tcBorders>
            <w:shd w:val="clear" w:color="auto" w:fill="auto"/>
            <w:noWrap/>
            <w:vAlign w:val="center"/>
            <w:hideMark/>
          </w:tcPr>
          <w:p w14:paraId="5E787E35"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-0.461</w:t>
            </w:r>
          </w:p>
        </w:tc>
        <w:tc>
          <w:tcPr>
            <w:tcW w:w="960" w:type="dxa"/>
            <w:tcBorders>
              <w:top w:val="single" w:sz="4" w:space="0" w:color="auto"/>
              <w:left w:val="nil"/>
              <w:right w:val="nil"/>
            </w:tcBorders>
            <w:shd w:val="clear" w:color="auto" w:fill="auto"/>
            <w:noWrap/>
            <w:vAlign w:val="center"/>
            <w:hideMark/>
          </w:tcPr>
          <w:p w14:paraId="4F8E8FAB"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-1.329</w:t>
            </w:r>
          </w:p>
        </w:tc>
        <w:tc>
          <w:tcPr>
            <w:tcW w:w="960" w:type="dxa"/>
            <w:tcBorders>
              <w:top w:val="single" w:sz="4" w:space="0" w:color="auto"/>
              <w:left w:val="nil"/>
              <w:right w:val="nil"/>
            </w:tcBorders>
            <w:shd w:val="clear" w:color="auto" w:fill="auto"/>
            <w:noWrap/>
            <w:vAlign w:val="center"/>
            <w:hideMark/>
          </w:tcPr>
          <w:p w14:paraId="2B2A79D9"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0.406</w:t>
            </w:r>
          </w:p>
        </w:tc>
      </w:tr>
      <w:tr w:rsidR="00B15021" w:rsidRPr="00B15021" w14:paraId="25E97128" w14:textId="77777777" w:rsidTr="00B15021">
        <w:trPr>
          <w:trHeight w:val="288"/>
          <w:jc w:val="center"/>
        </w:trPr>
        <w:tc>
          <w:tcPr>
            <w:tcW w:w="1074" w:type="dxa"/>
            <w:tcBorders>
              <w:top w:val="nil"/>
              <w:left w:val="nil"/>
              <w:bottom w:val="single" w:sz="4" w:space="0" w:color="auto"/>
              <w:right w:val="nil"/>
            </w:tcBorders>
            <w:shd w:val="clear" w:color="auto" w:fill="auto"/>
            <w:noWrap/>
            <w:vAlign w:val="center"/>
            <w:hideMark/>
          </w:tcPr>
          <w:p w14:paraId="259070A8" w14:textId="53496D9E" w:rsidR="00B15021" w:rsidRPr="00B15021" w:rsidRDefault="00B15021" w:rsidP="00B15021">
            <w:pPr>
              <w:spacing w:after="0" w:line="240" w:lineRule="auto"/>
              <w:jc w:val="center"/>
              <w:rPr>
                <w:rFonts w:ascii="Calibri" w:eastAsia="Times New Roman" w:hAnsi="Calibri" w:cs="Calibri"/>
                <w:color w:val="000000"/>
              </w:rPr>
            </w:pPr>
            <w:r>
              <w:rPr>
                <w:rFonts w:ascii="Calibri" w:eastAsia="Times New Roman" w:hAnsi="Calibri" w:cs="Calibri"/>
                <w:color w:val="000000"/>
              </w:rPr>
              <w:t>Weed Density</w:t>
            </w:r>
          </w:p>
        </w:tc>
        <w:tc>
          <w:tcPr>
            <w:tcW w:w="960" w:type="dxa"/>
            <w:tcBorders>
              <w:top w:val="nil"/>
              <w:left w:val="nil"/>
              <w:bottom w:val="single" w:sz="4" w:space="0" w:color="auto"/>
              <w:right w:val="nil"/>
            </w:tcBorders>
            <w:shd w:val="clear" w:color="auto" w:fill="auto"/>
            <w:noWrap/>
            <w:vAlign w:val="center"/>
            <w:hideMark/>
          </w:tcPr>
          <w:p w14:paraId="313EA6D6"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0.117</w:t>
            </w:r>
          </w:p>
        </w:tc>
        <w:tc>
          <w:tcPr>
            <w:tcW w:w="1016" w:type="dxa"/>
            <w:tcBorders>
              <w:top w:val="nil"/>
              <w:left w:val="nil"/>
              <w:bottom w:val="single" w:sz="4" w:space="0" w:color="auto"/>
              <w:right w:val="nil"/>
            </w:tcBorders>
            <w:shd w:val="clear" w:color="auto" w:fill="auto"/>
            <w:noWrap/>
            <w:vAlign w:val="center"/>
            <w:hideMark/>
          </w:tcPr>
          <w:p w14:paraId="4B93365C"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-0.262</w:t>
            </w:r>
          </w:p>
        </w:tc>
        <w:tc>
          <w:tcPr>
            <w:tcW w:w="960" w:type="dxa"/>
            <w:tcBorders>
              <w:top w:val="nil"/>
              <w:left w:val="nil"/>
              <w:bottom w:val="single" w:sz="4" w:space="0" w:color="auto"/>
              <w:right w:val="nil"/>
            </w:tcBorders>
            <w:shd w:val="clear" w:color="auto" w:fill="auto"/>
            <w:noWrap/>
            <w:vAlign w:val="center"/>
            <w:hideMark/>
          </w:tcPr>
          <w:p w14:paraId="6999405C"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-0.607</w:t>
            </w:r>
          </w:p>
        </w:tc>
        <w:tc>
          <w:tcPr>
            <w:tcW w:w="960" w:type="dxa"/>
            <w:tcBorders>
              <w:top w:val="nil"/>
              <w:left w:val="nil"/>
              <w:bottom w:val="single" w:sz="4" w:space="0" w:color="auto"/>
              <w:right w:val="nil"/>
            </w:tcBorders>
            <w:shd w:val="clear" w:color="auto" w:fill="auto"/>
            <w:noWrap/>
            <w:vAlign w:val="center"/>
            <w:hideMark/>
          </w:tcPr>
          <w:p w14:paraId="3746FA90" w14:textId="77777777" w:rsidR="00B15021" w:rsidRPr="00B15021" w:rsidRDefault="00B15021" w:rsidP="00B15021">
            <w:pPr>
              <w:spacing w:after="0" w:line="240" w:lineRule="auto"/>
              <w:jc w:val="center"/>
              <w:rPr>
                <w:rFonts w:ascii="Calibri" w:eastAsia="Times New Roman" w:hAnsi="Calibri" w:cs="Calibri"/>
                <w:color w:val="000000"/>
              </w:rPr>
            </w:pPr>
            <w:r w:rsidRPr="00B15021">
              <w:rPr>
                <w:rFonts w:ascii="Calibri" w:eastAsia="Times New Roman" w:hAnsi="Calibri" w:cs="Calibri"/>
                <w:color w:val="000000"/>
              </w:rPr>
              <w:t>0.084</w:t>
            </w:r>
          </w:p>
        </w:tc>
      </w:tr>
    </w:tbl>
    <w:p w14:paraId="1383C7DB" w14:textId="77777777" w:rsidR="004C6876" w:rsidRDefault="004C6876" w:rsidP="004C6876">
      <w:pPr>
        <w:shd w:val="clear" w:color="auto" w:fill="FFFFFF"/>
        <w:spacing w:after="0" w:line="360" w:lineRule="auto"/>
        <w:rPr>
          <w:rFonts w:eastAsia="Times New Roman" w:cstheme="minorHAnsi"/>
          <w:i/>
          <w:iCs/>
          <w:sz w:val="24"/>
          <w:szCs w:val="24"/>
        </w:rPr>
      </w:pPr>
    </w:p>
    <w:p w14:paraId="74A87CCD" w14:textId="5359FF66" w:rsidR="004C6876" w:rsidRPr="005A7682" w:rsidRDefault="004C6876" w:rsidP="004C6876">
      <w:pPr>
        <w:shd w:val="clear" w:color="auto" w:fill="FFFFFF"/>
        <w:spacing w:after="0" w:line="360" w:lineRule="auto"/>
        <w:rPr>
          <w:rFonts w:eastAsia="Times New Roman" w:cstheme="minorHAnsi"/>
          <w:i/>
          <w:iCs/>
        </w:rPr>
      </w:pPr>
      <w:r w:rsidRPr="005A7682">
        <w:rPr>
          <w:rFonts w:eastAsia="Times New Roman" w:cstheme="minorHAnsi"/>
          <w:b/>
          <w:bCs/>
          <w:i/>
          <w:iCs/>
        </w:rPr>
        <w:t>Table S</w:t>
      </w:r>
      <w:r w:rsidR="00D90FEC" w:rsidRPr="005A7682">
        <w:rPr>
          <w:rFonts w:eastAsia="Times New Roman" w:cstheme="minorHAnsi"/>
          <w:b/>
          <w:bCs/>
          <w:i/>
          <w:iCs/>
        </w:rPr>
        <w:t>3</w:t>
      </w:r>
      <w:r w:rsidRPr="005A7682">
        <w:rPr>
          <w:rFonts w:eastAsia="Times New Roman" w:cstheme="minorHAnsi"/>
          <w:b/>
          <w:bCs/>
          <w:i/>
          <w:iCs/>
        </w:rPr>
        <w:t>.2</w:t>
      </w:r>
      <w:r w:rsidRPr="005A7682">
        <w:rPr>
          <w:rFonts w:eastAsia="Times New Roman" w:cstheme="minorHAnsi"/>
          <w:i/>
          <w:iCs/>
        </w:rPr>
        <w:t xml:space="preserve"> Weed biomass </w:t>
      </w:r>
      <w:r w:rsidR="00D90FEC" w:rsidRPr="005A7682">
        <w:rPr>
          <w:rFonts w:eastAsia="Times New Roman" w:cstheme="minorHAnsi"/>
          <w:i/>
          <w:iCs/>
        </w:rPr>
        <w:t xml:space="preserve">categorical </w:t>
      </w:r>
      <w:r w:rsidRPr="005A7682">
        <w:rPr>
          <w:rFonts w:eastAsia="Times New Roman" w:cstheme="minorHAnsi"/>
          <w:i/>
          <w:iCs/>
        </w:rPr>
        <w:t>modifier level contrasts</w:t>
      </w:r>
    </w:p>
    <w:tbl>
      <w:tblPr>
        <w:tblW w:w="8486" w:type="dxa"/>
        <w:tblLook w:val="04A0" w:firstRow="1" w:lastRow="0" w:firstColumn="1" w:lastColumn="0" w:noHBand="0" w:noVBand="1"/>
      </w:tblPr>
      <w:tblGrid>
        <w:gridCol w:w="1568"/>
        <w:gridCol w:w="1295"/>
        <w:gridCol w:w="1295"/>
        <w:gridCol w:w="1016"/>
        <w:gridCol w:w="1046"/>
        <w:gridCol w:w="1032"/>
        <w:gridCol w:w="946"/>
        <w:gridCol w:w="874"/>
      </w:tblGrid>
      <w:tr w:rsidR="004C6876" w:rsidRPr="004C6876" w14:paraId="27EBEB38" w14:textId="77777777" w:rsidTr="004C6876">
        <w:trPr>
          <w:trHeight w:val="288"/>
        </w:trPr>
        <w:tc>
          <w:tcPr>
            <w:tcW w:w="1517" w:type="dxa"/>
            <w:tcBorders>
              <w:top w:val="single" w:sz="4" w:space="0" w:color="auto"/>
              <w:left w:val="nil"/>
              <w:bottom w:val="single" w:sz="4" w:space="0" w:color="auto"/>
              <w:right w:val="nil"/>
            </w:tcBorders>
            <w:shd w:val="clear" w:color="auto" w:fill="auto"/>
            <w:noWrap/>
            <w:vAlign w:val="center"/>
            <w:hideMark/>
          </w:tcPr>
          <w:p w14:paraId="2B66C9F6" w14:textId="14B68D73"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Modifier</w:t>
            </w:r>
          </w:p>
        </w:tc>
        <w:tc>
          <w:tcPr>
            <w:tcW w:w="1295" w:type="dxa"/>
            <w:tcBorders>
              <w:top w:val="single" w:sz="4" w:space="0" w:color="auto"/>
              <w:left w:val="nil"/>
              <w:bottom w:val="single" w:sz="4" w:space="0" w:color="auto"/>
              <w:right w:val="nil"/>
            </w:tcBorders>
            <w:shd w:val="clear" w:color="auto" w:fill="auto"/>
            <w:noWrap/>
            <w:vAlign w:val="center"/>
            <w:hideMark/>
          </w:tcPr>
          <w:p w14:paraId="215EBBC2" w14:textId="36C9E061"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Level 1</w:t>
            </w:r>
          </w:p>
        </w:tc>
        <w:tc>
          <w:tcPr>
            <w:tcW w:w="1295" w:type="dxa"/>
            <w:tcBorders>
              <w:top w:val="single" w:sz="4" w:space="0" w:color="auto"/>
              <w:left w:val="nil"/>
              <w:bottom w:val="single" w:sz="4" w:space="0" w:color="auto"/>
              <w:right w:val="nil"/>
            </w:tcBorders>
            <w:shd w:val="clear" w:color="auto" w:fill="auto"/>
            <w:noWrap/>
            <w:vAlign w:val="center"/>
            <w:hideMark/>
          </w:tcPr>
          <w:p w14:paraId="4A55CFB4" w14:textId="231812DC"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Level 2</w:t>
            </w:r>
          </w:p>
        </w:tc>
        <w:tc>
          <w:tcPr>
            <w:tcW w:w="874" w:type="dxa"/>
            <w:tcBorders>
              <w:top w:val="single" w:sz="4" w:space="0" w:color="auto"/>
              <w:left w:val="nil"/>
              <w:bottom w:val="single" w:sz="4" w:space="0" w:color="auto"/>
              <w:right w:val="nil"/>
            </w:tcBorders>
            <w:shd w:val="clear" w:color="auto" w:fill="auto"/>
            <w:noWrap/>
            <w:vAlign w:val="center"/>
            <w:hideMark/>
          </w:tcPr>
          <w:p w14:paraId="590DF824" w14:textId="472B9B3C"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Estimate</w:t>
            </w:r>
          </w:p>
        </w:tc>
        <w:tc>
          <w:tcPr>
            <w:tcW w:w="874" w:type="dxa"/>
            <w:tcBorders>
              <w:top w:val="single" w:sz="4" w:space="0" w:color="auto"/>
              <w:left w:val="nil"/>
              <w:bottom w:val="single" w:sz="4" w:space="0" w:color="auto"/>
              <w:right w:val="nil"/>
            </w:tcBorders>
            <w:shd w:val="clear" w:color="auto" w:fill="auto"/>
            <w:noWrap/>
            <w:vAlign w:val="center"/>
            <w:hideMark/>
          </w:tcPr>
          <w:p w14:paraId="07F56F6C" w14:textId="504C1721"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Standard Error</w:t>
            </w:r>
          </w:p>
        </w:tc>
        <w:tc>
          <w:tcPr>
            <w:tcW w:w="874" w:type="dxa"/>
            <w:tcBorders>
              <w:top w:val="single" w:sz="4" w:space="0" w:color="auto"/>
              <w:left w:val="nil"/>
              <w:bottom w:val="single" w:sz="4" w:space="0" w:color="auto"/>
              <w:right w:val="nil"/>
            </w:tcBorders>
            <w:shd w:val="clear" w:color="auto" w:fill="auto"/>
            <w:noWrap/>
            <w:vAlign w:val="center"/>
            <w:hideMark/>
          </w:tcPr>
          <w:p w14:paraId="6DC03CC0" w14:textId="0C098C60"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Degrees of Freedom</w:t>
            </w:r>
          </w:p>
        </w:tc>
        <w:tc>
          <w:tcPr>
            <w:tcW w:w="883" w:type="dxa"/>
            <w:tcBorders>
              <w:top w:val="single" w:sz="4" w:space="0" w:color="auto"/>
              <w:left w:val="nil"/>
              <w:bottom w:val="single" w:sz="4" w:space="0" w:color="auto"/>
              <w:right w:val="nil"/>
            </w:tcBorders>
            <w:shd w:val="clear" w:color="auto" w:fill="auto"/>
            <w:noWrap/>
            <w:vAlign w:val="center"/>
            <w:hideMark/>
          </w:tcPr>
          <w:p w14:paraId="02E78CA3" w14:textId="6FCAB8F0"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Statistic</w:t>
            </w:r>
          </w:p>
        </w:tc>
        <w:tc>
          <w:tcPr>
            <w:tcW w:w="874" w:type="dxa"/>
            <w:tcBorders>
              <w:top w:val="single" w:sz="4" w:space="0" w:color="auto"/>
              <w:left w:val="nil"/>
              <w:bottom w:val="single" w:sz="4" w:space="0" w:color="auto"/>
              <w:right w:val="nil"/>
            </w:tcBorders>
            <w:shd w:val="clear" w:color="auto" w:fill="auto"/>
            <w:noWrap/>
            <w:vAlign w:val="center"/>
            <w:hideMark/>
          </w:tcPr>
          <w:p w14:paraId="080AF880" w14:textId="77E868A1" w:rsidR="004C6876" w:rsidRPr="004C6876" w:rsidRDefault="004C6876" w:rsidP="004C6876">
            <w:pPr>
              <w:spacing w:after="0" w:line="240" w:lineRule="auto"/>
              <w:jc w:val="center"/>
              <w:rPr>
                <w:rFonts w:ascii="Calibri" w:eastAsia="Times New Roman" w:hAnsi="Calibri" w:cs="Calibri"/>
                <w:b/>
                <w:bCs/>
                <w:color w:val="000000"/>
              </w:rPr>
            </w:pPr>
            <w:r w:rsidRPr="004C6876">
              <w:rPr>
                <w:rFonts w:ascii="Calibri" w:eastAsia="Times New Roman" w:hAnsi="Calibri" w:cs="Calibri"/>
                <w:b/>
                <w:bCs/>
                <w:color w:val="000000"/>
              </w:rPr>
              <w:t>p-value</w:t>
            </w:r>
          </w:p>
        </w:tc>
      </w:tr>
      <w:tr w:rsidR="004C6876" w:rsidRPr="004C6876" w14:paraId="27ABAA20" w14:textId="77777777" w:rsidTr="004C6876">
        <w:trPr>
          <w:trHeight w:val="288"/>
        </w:trPr>
        <w:tc>
          <w:tcPr>
            <w:tcW w:w="1517" w:type="dxa"/>
            <w:tcBorders>
              <w:top w:val="single" w:sz="4" w:space="0" w:color="auto"/>
              <w:left w:val="nil"/>
              <w:bottom w:val="nil"/>
              <w:right w:val="nil"/>
            </w:tcBorders>
            <w:shd w:val="clear" w:color="auto" w:fill="auto"/>
            <w:noWrap/>
            <w:vAlign w:val="center"/>
            <w:hideMark/>
          </w:tcPr>
          <w:p w14:paraId="70720406"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msmt_season</w:t>
            </w:r>
            <w:proofErr w:type="spellEnd"/>
          </w:p>
        </w:tc>
        <w:tc>
          <w:tcPr>
            <w:tcW w:w="1295" w:type="dxa"/>
            <w:tcBorders>
              <w:top w:val="single" w:sz="4" w:space="0" w:color="auto"/>
              <w:left w:val="nil"/>
              <w:bottom w:val="nil"/>
              <w:right w:val="nil"/>
            </w:tcBorders>
            <w:shd w:val="clear" w:color="auto" w:fill="auto"/>
            <w:noWrap/>
            <w:vAlign w:val="center"/>
            <w:hideMark/>
          </w:tcPr>
          <w:p w14:paraId="611140B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spring</w:t>
            </w:r>
          </w:p>
        </w:tc>
        <w:tc>
          <w:tcPr>
            <w:tcW w:w="1295" w:type="dxa"/>
            <w:tcBorders>
              <w:top w:val="single" w:sz="4" w:space="0" w:color="auto"/>
              <w:left w:val="nil"/>
              <w:bottom w:val="nil"/>
              <w:right w:val="nil"/>
            </w:tcBorders>
            <w:shd w:val="clear" w:color="auto" w:fill="auto"/>
            <w:noWrap/>
            <w:vAlign w:val="center"/>
            <w:hideMark/>
          </w:tcPr>
          <w:p w14:paraId="6DECAFA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w:t>
            </w:r>
          </w:p>
        </w:tc>
        <w:tc>
          <w:tcPr>
            <w:tcW w:w="874" w:type="dxa"/>
            <w:tcBorders>
              <w:top w:val="single" w:sz="4" w:space="0" w:color="auto"/>
              <w:left w:val="nil"/>
              <w:bottom w:val="nil"/>
              <w:right w:val="nil"/>
            </w:tcBorders>
            <w:shd w:val="clear" w:color="auto" w:fill="auto"/>
            <w:noWrap/>
            <w:vAlign w:val="center"/>
            <w:hideMark/>
          </w:tcPr>
          <w:p w14:paraId="2C1C821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-0.75</w:t>
            </w:r>
          </w:p>
        </w:tc>
        <w:tc>
          <w:tcPr>
            <w:tcW w:w="874" w:type="dxa"/>
            <w:tcBorders>
              <w:top w:val="single" w:sz="4" w:space="0" w:color="auto"/>
              <w:left w:val="nil"/>
              <w:bottom w:val="nil"/>
              <w:right w:val="nil"/>
            </w:tcBorders>
            <w:shd w:val="clear" w:color="auto" w:fill="auto"/>
            <w:noWrap/>
            <w:vAlign w:val="center"/>
            <w:hideMark/>
          </w:tcPr>
          <w:p w14:paraId="5CB6E10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0.26</w:t>
            </w:r>
          </w:p>
        </w:tc>
        <w:tc>
          <w:tcPr>
            <w:tcW w:w="874" w:type="dxa"/>
            <w:tcBorders>
              <w:top w:val="single" w:sz="4" w:space="0" w:color="auto"/>
              <w:left w:val="nil"/>
              <w:bottom w:val="nil"/>
              <w:right w:val="nil"/>
            </w:tcBorders>
            <w:shd w:val="clear" w:color="auto" w:fill="auto"/>
            <w:noWrap/>
            <w:vAlign w:val="center"/>
            <w:hideMark/>
          </w:tcPr>
          <w:p w14:paraId="6EE49ADE"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395.41</w:t>
            </w:r>
          </w:p>
        </w:tc>
        <w:tc>
          <w:tcPr>
            <w:tcW w:w="883" w:type="dxa"/>
            <w:tcBorders>
              <w:top w:val="single" w:sz="4" w:space="0" w:color="auto"/>
              <w:left w:val="nil"/>
              <w:bottom w:val="nil"/>
              <w:right w:val="nil"/>
            </w:tcBorders>
            <w:shd w:val="clear" w:color="auto" w:fill="auto"/>
            <w:noWrap/>
            <w:vAlign w:val="center"/>
            <w:hideMark/>
          </w:tcPr>
          <w:p w14:paraId="53162D1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-2.82</w:t>
            </w:r>
          </w:p>
        </w:tc>
        <w:tc>
          <w:tcPr>
            <w:tcW w:w="874" w:type="dxa"/>
            <w:tcBorders>
              <w:top w:val="single" w:sz="4" w:space="0" w:color="auto"/>
              <w:left w:val="nil"/>
              <w:bottom w:val="nil"/>
              <w:right w:val="nil"/>
            </w:tcBorders>
            <w:shd w:val="clear" w:color="auto" w:fill="auto"/>
            <w:noWrap/>
            <w:vAlign w:val="center"/>
            <w:hideMark/>
          </w:tcPr>
          <w:p w14:paraId="14CD6BC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0.01</w:t>
            </w:r>
          </w:p>
        </w:tc>
      </w:tr>
      <w:tr w:rsidR="004C6876" w:rsidRPr="004C6876" w14:paraId="24406C00" w14:textId="77777777" w:rsidTr="004C6876">
        <w:trPr>
          <w:trHeight w:val="288"/>
        </w:trPr>
        <w:tc>
          <w:tcPr>
            <w:tcW w:w="1517" w:type="dxa"/>
            <w:tcBorders>
              <w:top w:val="nil"/>
              <w:left w:val="nil"/>
              <w:bottom w:val="nil"/>
              <w:right w:val="nil"/>
            </w:tcBorders>
            <w:shd w:val="clear" w:color="auto" w:fill="auto"/>
            <w:noWrap/>
            <w:vAlign w:val="center"/>
            <w:hideMark/>
          </w:tcPr>
          <w:p w14:paraId="4367BEE8"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msmt_planting</w:t>
            </w:r>
            <w:proofErr w:type="spellEnd"/>
          </w:p>
        </w:tc>
        <w:tc>
          <w:tcPr>
            <w:tcW w:w="1295" w:type="dxa"/>
            <w:tcBorders>
              <w:top w:val="nil"/>
              <w:left w:val="nil"/>
              <w:bottom w:val="nil"/>
              <w:right w:val="nil"/>
            </w:tcBorders>
            <w:shd w:val="clear" w:color="auto" w:fill="auto"/>
            <w:noWrap/>
            <w:vAlign w:val="center"/>
            <w:hideMark/>
          </w:tcPr>
          <w:p w14:paraId="7E13B281"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after</w:t>
            </w:r>
          </w:p>
        </w:tc>
        <w:tc>
          <w:tcPr>
            <w:tcW w:w="1295" w:type="dxa"/>
            <w:tcBorders>
              <w:top w:val="nil"/>
              <w:left w:val="nil"/>
              <w:bottom w:val="nil"/>
              <w:right w:val="nil"/>
            </w:tcBorders>
            <w:shd w:val="clear" w:color="auto" w:fill="auto"/>
            <w:noWrap/>
            <w:vAlign w:val="center"/>
            <w:hideMark/>
          </w:tcPr>
          <w:p w14:paraId="54B3F21A"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before</w:t>
            </w:r>
          </w:p>
        </w:tc>
        <w:tc>
          <w:tcPr>
            <w:tcW w:w="874" w:type="dxa"/>
            <w:tcBorders>
              <w:top w:val="nil"/>
              <w:left w:val="nil"/>
              <w:bottom w:val="nil"/>
              <w:right w:val="nil"/>
            </w:tcBorders>
            <w:shd w:val="clear" w:color="auto" w:fill="auto"/>
            <w:noWrap/>
            <w:vAlign w:val="center"/>
            <w:hideMark/>
          </w:tcPr>
          <w:p w14:paraId="165BB76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0.75</w:t>
            </w:r>
          </w:p>
        </w:tc>
        <w:tc>
          <w:tcPr>
            <w:tcW w:w="874" w:type="dxa"/>
            <w:tcBorders>
              <w:top w:val="nil"/>
              <w:left w:val="nil"/>
              <w:bottom w:val="nil"/>
              <w:right w:val="nil"/>
            </w:tcBorders>
            <w:shd w:val="clear" w:color="auto" w:fill="auto"/>
            <w:noWrap/>
            <w:vAlign w:val="center"/>
            <w:hideMark/>
          </w:tcPr>
          <w:p w14:paraId="57968EE1"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0.26</w:t>
            </w:r>
          </w:p>
        </w:tc>
        <w:tc>
          <w:tcPr>
            <w:tcW w:w="874" w:type="dxa"/>
            <w:tcBorders>
              <w:top w:val="nil"/>
              <w:left w:val="nil"/>
              <w:bottom w:val="nil"/>
              <w:right w:val="nil"/>
            </w:tcBorders>
            <w:shd w:val="clear" w:color="auto" w:fill="auto"/>
            <w:noWrap/>
            <w:vAlign w:val="center"/>
            <w:hideMark/>
          </w:tcPr>
          <w:p w14:paraId="45F41FA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395.41</w:t>
            </w:r>
          </w:p>
        </w:tc>
        <w:tc>
          <w:tcPr>
            <w:tcW w:w="883" w:type="dxa"/>
            <w:tcBorders>
              <w:top w:val="nil"/>
              <w:left w:val="nil"/>
              <w:bottom w:val="nil"/>
              <w:right w:val="nil"/>
            </w:tcBorders>
            <w:shd w:val="clear" w:color="auto" w:fill="auto"/>
            <w:noWrap/>
            <w:vAlign w:val="center"/>
            <w:hideMark/>
          </w:tcPr>
          <w:p w14:paraId="416E782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2.82</w:t>
            </w:r>
          </w:p>
        </w:tc>
        <w:tc>
          <w:tcPr>
            <w:tcW w:w="874" w:type="dxa"/>
            <w:tcBorders>
              <w:top w:val="nil"/>
              <w:left w:val="nil"/>
              <w:bottom w:val="nil"/>
              <w:right w:val="nil"/>
            </w:tcBorders>
            <w:shd w:val="clear" w:color="auto" w:fill="auto"/>
            <w:noWrap/>
            <w:vAlign w:val="center"/>
            <w:hideMark/>
          </w:tcPr>
          <w:p w14:paraId="46040BA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0.01</w:t>
            </w:r>
          </w:p>
        </w:tc>
      </w:tr>
      <w:tr w:rsidR="004C6876" w:rsidRPr="004C6876" w14:paraId="175803D4" w14:textId="77777777" w:rsidTr="004C6876">
        <w:trPr>
          <w:trHeight w:val="288"/>
        </w:trPr>
        <w:tc>
          <w:tcPr>
            <w:tcW w:w="1517" w:type="dxa"/>
            <w:tcBorders>
              <w:top w:val="nil"/>
              <w:left w:val="nil"/>
              <w:bottom w:val="nil"/>
              <w:right w:val="nil"/>
            </w:tcBorders>
            <w:shd w:val="clear" w:color="auto" w:fill="auto"/>
            <w:noWrap/>
            <w:vAlign w:val="center"/>
            <w:hideMark/>
          </w:tcPr>
          <w:p w14:paraId="6DB594EF"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95" w:type="dxa"/>
            <w:tcBorders>
              <w:top w:val="nil"/>
              <w:left w:val="nil"/>
              <w:bottom w:val="nil"/>
              <w:right w:val="nil"/>
            </w:tcBorders>
            <w:shd w:val="clear" w:color="auto" w:fill="auto"/>
            <w:noWrap/>
            <w:vAlign w:val="center"/>
            <w:hideMark/>
          </w:tcPr>
          <w:p w14:paraId="6A1F955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perennial</w:t>
            </w:r>
          </w:p>
        </w:tc>
        <w:tc>
          <w:tcPr>
            <w:tcW w:w="1295" w:type="dxa"/>
            <w:tcBorders>
              <w:top w:val="nil"/>
              <w:left w:val="nil"/>
              <w:bottom w:val="nil"/>
              <w:right w:val="nil"/>
            </w:tcBorders>
            <w:shd w:val="clear" w:color="auto" w:fill="auto"/>
            <w:noWrap/>
            <w:vAlign w:val="center"/>
            <w:hideMark/>
          </w:tcPr>
          <w:p w14:paraId="58B07EC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winter annual</w:t>
            </w:r>
          </w:p>
        </w:tc>
        <w:tc>
          <w:tcPr>
            <w:tcW w:w="874" w:type="dxa"/>
            <w:tcBorders>
              <w:top w:val="nil"/>
              <w:left w:val="nil"/>
              <w:bottom w:val="nil"/>
              <w:right w:val="nil"/>
            </w:tcBorders>
            <w:shd w:val="clear" w:color="auto" w:fill="auto"/>
            <w:noWrap/>
            <w:vAlign w:val="center"/>
            <w:hideMark/>
          </w:tcPr>
          <w:p w14:paraId="05FC41C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1.03</w:t>
            </w:r>
          </w:p>
        </w:tc>
        <w:tc>
          <w:tcPr>
            <w:tcW w:w="874" w:type="dxa"/>
            <w:tcBorders>
              <w:top w:val="nil"/>
              <w:left w:val="nil"/>
              <w:bottom w:val="nil"/>
              <w:right w:val="nil"/>
            </w:tcBorders>
            <w:shd w:val="clear" w:color="auto" w:fill="auto"/>
            <w:noWrap/>
            <w:vAlign w:val="center"/>
            <w:hideMark/>
          </w:tcPr>
          <w:p w14:paraId="3975477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0.33</w:t>
            </w:r>
          </w:p>
        </w:tc>
        <w:tc>
          <w:tcPr>
            <w:tcW w:w="874" w:type="dxa"/>
            <w:tcBorders>
              <w:top w:val="nil"/>
              <w:left w:val="nil"/>
              <w:bottom w:val="nil"/>
              <w:right w:val="nil"/>
            </w:tcBorders>
            <w:shd w:val="clear" w:color="auto" w:fill="auto"/>
            <w:noWrap/>
            <w:vAlign w:val="center"/>
            <w:hideMark/>
          </w:tcPr>
          <w:p w14:paraId="6342781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432.46</w:t>
            </w:r>
          </w:p>
        </w:tc>
        <w:tc>
          <w:tcPr>
            <w:tcW w:w="883" w:type="dxa"/>
            <w:tcBorders>
              <w:top w:val="nil"/>
              <w:left w:val="nil"/>
              <w:bottom w:val="nil"/>
              <w:right w:val="nil"/>
            </w:tcBorders>
            <w:shd w:val="clear" w:color="auto" w:fill="auto"/>
            <w:noWrap/>
            <w:vAlign w:val="center"/>
            <w:hideMark/>
          </w:tcPr>
          <w:p w14:paraId="0805F37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3.14</w:t>
            </w:r>
          </w:p>
        </w:tc>
        <w:tc>
          <w:tcPr>
            <w:tcW w:w="874" w:type="dxa"/>
            <w:tcBorders>
              <w:top w:val="nil"/>
              <w:left w:val="nil"/>
              <w:bottom w:val="nil"/>
              <w:right w:val="nil"/>
            </w:tcBorders>
            <w:shd w:val="clear" w:color="auto" w:fill="auto"/>
            <w:noWrap/>
            <w:vAlign w:val="center"/>
            <w:hideMark/>
          </w:tcPr>
          <w:p w14:paraId="675A897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0.01</w:t>
            </w:r>
          </w:p>
        </w:tc>
      </w:tr>
      <w:tr w:rsidR="004C6876" w:rsidRPr="004C6876" w14:paraId="4C512905" w14:textId="77777777" w:rsidTr="004C6876">
        <w:trPr>
          <w:trHeight w:val="288"/>
        </w:trPr>
        <w:tc>
          <w:tcPr>
            <w:tcW w:w="1517" w:type="dxa"/>
            <w:tcBorders>
              <w:top w:val="nil"/>
              <w:left w:val="nil"/>
              <w:bottom w:val="nil"/>
              <w:right w:val="nil"/>
            </w:tcBorders>
            <w:shd w:val="clear" w:color="auto" w:fill="auto"/>
            <w:noWrap/>
            <w:vAlign w:val="center"/>
            <w:hideMark/>
          </w:tcPr>
          <w:p w14:paraId="235F58C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cc_type2</w:t>
            </w:r>
          </w:p>
        </w:tc>
        <w:tc>
          <w:tcPr>
            <w:tcW w:w="1295" w:type="dxa"/>
            <w:tcBorders>
              <w:top w:val="nil"/>
              <w:left w:val="nil"/>
              <w:bottom w:val="nil"/>
              <w:right w:val="nil"/>
            </w:tcBorders>
            <w:shd w:val="clear" w:color="auto" w:fill="auto"/>
            <w:noWrap/>
            <w:vAlign w:val="center"/>
            <w:hideMark/>
          </w:tcPr>
          <w:p w14:paraId="1BDE4036"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grass</w:t>
            </w:r>
          </w:p>
        </w:tc>
        <w:tc>
          <w:tcPr>
            <w:tcW w:w="1295" w:type="dxa"/>
            <w:tcBorders>
              <w:top w:val="nil"/>
              <w:left w:val="nil"/>
              <w:bottom w:val="nil"/>
              <w:right w:val="nil"/>
            </w:tcBorders>
            <w:shd w:val="clear" w:color="auto" w:fill="auto"/>
            <w:noWrap/>
            <w:vAlign w:val="center"/>
            <w:hideMark/>
          </w:tcPr>
          <w:p w14:paraId="385210A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non-grass</w:t>
            </w:r>
          </w:p>
        </w:tc>
        <w:tc>
          <w:tcPr>
            <w:tcW w:w="874" w:type="dxa"/>
            <w:tcBorders>
              <w:top w:val="nil"/>
              <w:left w:val="nil"/>
              <w:bottom w:val="nil"/>
              <w:right w:val="nil"/>
            </w:tcBorders>
            <w:shd w:val="clear" w:color="auto" w:fill="auto"/>
            <w:noWrap/>
            <w:vAlign w:val="center"/>
            <w:hideMark/>
          </w:tcPr>
          <w:p w14:paraId="3F551FD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0.44</w:t>
            </w:r>
          </w:p>
        </w:tc>
        <w:tc>
          <w:tcPr>
            <w:tcW w:w="874" w:type="dxa"/>
            <w:tcBorders>
              <w:top w:val="nil"/>
              <w:left w:val="nil"/>
              <w:bottom w:val="nil"/>
              <w:right w:val="nil"/>
            </w:tcBorders>
            <w:shd w:val="clear" w:color="auto" w:fill="auto"/>
            <w:noWrap/>
            <w:vAlign w:val="center"/>
            <w:hideMark/>
          </w:tcPr>
          <w:p w14:paraId="3FB296A1"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0.17</w:t>
            </w:r>
          </w:p>
        </w:tc>
        <w:tc>
          <w:tcPr>
            <w:tcW w:w="874" w:type="dxa"/>
            <w:tcBorders>
              <w:top w:val="nil"/>
              <w:left w:val="nil"/>
              <w:bottom w:val="nil"/>
              <w:right w:val="nil"/>
            </w:tcBorders>
            <w:shd w:val="clear" w:color="auto" w:fill="auto"/>
            <w:noWrap/>
            <w:vAlign w:val="center"/>
            <w:hideMark/>
          </w:tcPr>
          <w:p w14:paraId="4149621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80.66</w:t>
            </w:r>
          </w:p>
        </w:tc>
        <w:tc>
          <w:tcPr>
            <w:tcW w:w="883" w:type="dxa"/>
            <w:tcBorders>
              <w:top w:val="nil"/>
              <w:left w:val="nil"/>
              <w:bottom w:val="nil"/>
              <w:right w:val="nil"/>
            </w:tcBorders>
            <w:shd w:val="clear" w:color="auto" w:fill="auto"/>
            <w:noWrap/>
            <w:vAlign w:val="center"/>
            <w:hideMark/>
          </w:tcPr>
          <w:p w14:paraId="3744469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2.50</w:t>
            </w:r>
          </w:p>
        </w:tc>
        <w:tc>
          <w:tcPr>
            <w:tcW w:w="874" w:type="dxa"/>
            <w:tcBorders>
              <w:top w:val="nil"/>
              <w:left w:val="nil"/>
              <w:bottom w:val="nil"/>
              <w:right w:val="nil"/>
            </w:tcBorders>
            <w:shd w:val="clear" w:color="auto" w:fill="auto"/>
            <w:noWrap/>
            <w:vAlign w:val="center"/>
            <w:hideMark/>
          </w:tcPr>
          <w:p w14:paraId="5155314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0.01</w:t>
            </w:r>
          </w:p>
        </w:tc>
      </w:tr>
      <w:tr w:rsidR="004C6876" w:rsidRPr="004C6876" w14:paraId="79E99782" w14:textId="77777777" w:rsidTr="004C6876">
        <w:trPr>
          <w:trHeight w:val="288"/>
        </w:trPr>
        <w:tc>
          <w:tcPr>
            <w:tcW w:w="1517" w:type="dxa"/>
            <w:tcBorders>
              <w:top w:val="nil"/>
              <w:left w:val="nil"/>
              <w:bottom w:val="nil"/>
              <w:right w:val="nil"/>
            </w:tcBorders>
            <w:shd w:val="clear" w:color="auto" w:fill="auto"/>
            <w:noWrap/>
            <w:vAlign w:val="center"/>
            <w:hideMark/>
          </w:tcPr>
          <w:p w14:paraId="61326B8E"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cropsys_tillage</w:t>
            </w:r>
            <w:proofErr w:type="spellEnd"/>
          </w:p>
        </w:tc>
        <w:tc>
          <w:tcPr>
            <w:tcW w:w="1295" w:type="dxa"/>
            <w:tcBorders>
              <w:top w:val="nil"/>
              <w:left w:val="nil"/>
              <w:bottom w:val="nil"/>
              <w:right w:val="nil"/>
            </w:tcBorders>
            <w:shd w:val="clear" w:color="auto" w:fill="auto"/>
            <w:noWrap/>
            <w:vAlign w:val="center"/>
            <w:hideMark/>
          </w:tcPr>
          <w:p w14:paraId="66551A93"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w:t>
            </w:r>
          </w:p>
        </w:tc>
        <w:tc>
          <w:tcPr>
            <w:tcW w:w="1295" w:type="dxa"/>
            <w:tcBorders>
              <w:top w:val="nil"/>
              <w:left w:val="nil"/>
              <w:bottom w:val="nil"/>
              <w:right w:val="nil"/>
            </w:tcBorders>
            <w:shd w:val="clear" w:color="auto" w:fill="auto"/>
            <w:noWrap/>
            <w:vAlign w:val="center"/>
            <w:hideMark/>
          </w:tcPr>
          <w:p w14:paraId="69E95A2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Y</w:t>
            </w:r>
          </w:p>
        </w:tc>
        <w:tc>
          <w:tcPr>
            <w:tcW w:w="874" w:type="dxa"/>
            <w:tcBorders>
              <w:top w:val="nil"/>
              <w:left w:val="nil"/>
              <w:bottom w:val="nil"/>
              <w:right w:val="nil"/>
            </w:tcBorders>
            <w:shd w:val="clear" w:color="auto" w:fill="auto"/>
            <w:noWrap/>
            <w:vAlign w:val="center"/>
            <w:hideMark/>
          </w:tcPr>
          <w:p w14:paraId="3833B74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0.82</w:t>
            </w:r>
          </w:p>
        </w:tc>
        <w:tc>
          <w:tcPr>
            <w:tcW w:w="874" w:type="dxa"/>
            <w:tcBorders>
              <w:top w:val="nil"/>
              <w:left w:val="nil"/>
              <w:bottom w:val="nil"/>
              <w:right w:val="nil"/>
            </w:tcBorders>
            <w:shd w:val="clear" w:color="auto" w:fill="auto"/>
            <w:noWrap/>
            <w:vAlign w:val="center"/>
            <w:hideMark/>
          </w:tcPr>
          <w:p w14:paraId="330BBC7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0.51</w:t>
            </w:r>
          </w:p>
        </w:tc>
        <w:tc>
          <w:tcPr>
            <w:tcW w:w="874" w:type="dxa"/>
            <w:tcBorders>
              <w:top w:val="nil"/>
              <w:left w:val="nil"/>
              <w:bottom w:val="nil"/>
              <w:right w:val="nil"/>
            </w:tcBorders>
            <w:shd w:val="clear" w:color="auto" w:fill="auto"/>
            <w:noWrap/>
            <w:vAlign w:val="center"/>
            <w:hideMark/>
          </w:tcPr>
          <w:p w14:paraId="644B1E7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13.52</w:t>
            </w:r>
          </w:p>
        </w:tc>
        <w:tc>
          <w:tcPr>
            <w:tcW w:w="883" w:type="dxa"/>
            <w:tcBorders>
              <w:top w:val="nil"/>
              <w:left w:val="nil"/>
              <w:bottom w:val="nil"/>
              <w:right w:val="nil"/>
            </w:tcBorders>
            <w:shd w:val="clear" w:color="auto" w:fill="auto"/>
            <w:noWrap/>
            <w:vAlign w:val="center"/>
            <w:hideMark/>
          </w:tcPr>
          <w:p w14:paraId="30DC9C4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1.61</w:t>
            </w:r>
          </w:p>
        </w:tc>
        <w:tc>
          <w:tcPr>
            <w:tcW w:w="874" w:type="dxa"/>
            <w:tcBorders>
              <w:top w:val="nil"/>
              <w:left w:val="nil"/>
              <w:bottom w:val="nil"/>
              <w:right w:val="nil"/>
            </w:tcBorders>
            <w:shd w:val="clear" w:color="auto" w:fill="auto"/>
            <w:noWrap/>
            <w:vAlign w:val="center"/>
            <w:hideMark/>
          </w:tcPr>
          <w:p w14:paraId="1A6398C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0.13</w:t>
            </w:r>
          </w:p>
        </w:tc>
      </w:tr>
      <w:tr w:rsidR="004C6876" w:rsidRPr="004C6876" w14:paraId="495FCBB0" w14:textId="77777777" w:rsidTr="004C6876">
        <w:trPr>
          <w:trHeight w:val="288"/>
        </w:trPr>
        <w:tc>
          <w:tcPr>
            <w:tcW w:w="1517" w:type="dxa"/>
            <w:tcBorders>
              <w:top w:val="nil"/>
              <w:left w:val="nil"/>
              <w:bottom w:val="nil"/>
              <w:right w:val="nil"/>
            </w:tcBorders>
            <w:shd w:val="clear" w:color="auto" w:fill="auto"/>
            <w:noWrap/>
            <w:vAlign w:val="center"/>
            <w:hideMark/>
          </w:tcPr>
          <w:p w14:paraId="1BF503D2"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95" w:type="dxa"/>
            <w:tcBorders>
              <w:top w:val="nil"/>
              <w:left w:val="nil"/>
              <w:bottom w:val="nil"/>
              <w:right w:val="nil"/>
            </w:tcBorders>
            <w:shd w:val="clear" w:color="auto" w:fill="auto"/>
            <w:noWrap/>
            <w:vAlign w:val="center"/>
            <w:hideMark/>
          </w:tcPr>
          <w:p w14:paraId="21A045B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perennial</w:t>
            </w:r>
          </w:p>
        </w:tc>
        <w:tc>
          <w:tcPr>
            <w:tcW w:w="1295" w:type="dxa"/>
            <w:tcBorders>
              <w:top w:val="nil"/>
              <w:left w:val="nil"/>
              <w:bottom w:val="nil"/>
              <w:right w:val="nil"/>
            </w:tcBorders>
            <w:shd w:val="clear" w:color="auto" w:fill="auto"/>
            <w:noWrap/>
            <w:vAlign w:val="center"/>
            <w:hideMark/>
          </w:tcPr>
          <w:p w14:paraId="1C9E45D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 annual</w:t>
            </w:r>
          </w:p>
        </w:tc>
        <w:tc>
          <w:tcPr>
            <w:tcW w:w="874" w:type="dxa"/>
            <w:tcBorders>
              <w:top w:val="nil"/>
              <w:left w:val="nil"/>
              <w:bottom w:val="nil"/>
              <w:right w:val="nil"/>
            </w:tcBorders>
            <w:shd w:val="clear" w:color="auto" w:fill="auto"/>
            <w:noWrap/>
            <w:vAlign w:val="center"/>
            <w:hideMark/>
          </w:tcPr>
          <w:p w14:paraId="7EE9CE7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0.60</w:t>
            </w:r>
          </w:p>
        </w:tc>
        <w:tc>
          <w:tcPr>
            <w:tcW w:w="874" w:type="dxa"/>
            <w:tcBorders>
              <w:top w:val="nil"/>
              <w:left w:val="nil"/>
              <w:bottom w:val="nil"/>
              <w:right w:val="nil"/>
            </w:tcBorders>
            <w:shd w:val="clear" w:color="auto" w:fill="auto"/>
            <w:noWrap/>
            <w:vAlign w:val="center"/>
            <w:hideMark/>
          </w:tcPr>
          <w:p w14:paraId="6AA3E15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0.33</w:t>
            </w:r>
          </w:p>
        </w:tc>
        <w:tc>
          <w:tcPr>
            <w:tcW w:w="874" w:type="dxa"/>
            <w:tcBorders>
              <w:top w:val="nil"/>
              <w:left w:val="nil"/>
              <w:bottom w:val="nil"/>
              <w:right w:val="nil"/>
            </w:tcBorders>
            <w:shd w:val="clear" w:color="auto" w:fill="auto"/>
            <w:noWrap/>
            <w:vAlign w:val="center"/>
            <w:hideMark/>
          </w:tcPr>
          <w:p w14:paraId="2C087C2E"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379.78</w:t>
            </w:r>
          </w:p>
        </w:tc>
        <w:tc>
          <w:tcPr>
            <w:tcW w:w="883" w:type="dxa"/>
            <w:tcBorders>
              <w:top w:val="nil"/>
              <w:left w:val="nil"/>
              <w:bottom w:val="nil"/>
              <w:right w:val="nil"/>
            </w:tcBorders>
            <w:shd w:val="clear" w:color="auto" w:fill="auto"/>
            <w:noWrap/>
            <w:vAlign w:val="center"/>
            <w:hideMark/>
          </w:tcPr>
          <w:p w14:paraId="5C90C5AE"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1.81</w:t>
            </w:r>
          </w:p>
        </w:tc>
        <w:tc>
          <w:tcPr>
            <w:tcW w:w="874" w:type="dxa"/>
            <w:tcBorders>
              <w:top w:val="nil"/>
              <w:left w:val="nil"/>
              <w:bottom w:val="nil"/>
              <w:right w:val="nil"/>
            </w:tcBorders>
            <w:shd w:val="clear" w:color="auto" w:fill="auto"/>
            <w:noWrap/>
            <w:vAlign w:val="center"/>
            <w:hideMark/>
          </w:tcPr>
          <w:p w14:paraId="38FC7D4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0.17</w:t>
            </w:r>
          </w:p>
        </w:tc>
      </w:tr>
      <w:tr w:rsidR="004C6876" w:rsidRPr="004C6876" w14:paraId="0AC164CB" w14:textId="77777777" w:rsidTr="004C6876">
        <w:trPr>
          <w:trHeight w:val="288"/>
        </w:trPr>
        <w:tc>
          <w:tcPr>
            <w:tcW w:w="1517" w:type="dxa"/>
            <w:tcBorders>
              <w:top w:val="nil"/>
              <w:left w:val="nil"/>
              <w:bottom w:val="nil"/>
              <w:right w:val="nil"/>
            </w:tcBorders>
            <w:shd w:val="clear" w:color="auto" w:fill="auto"/>
            <w:noWrap/>
            <w:vAlign w:val="center"/>
            <w:hideMark/>
          </w:tcPr>
          <w:p w14:paraId="1551B7D4"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bottom w:val="nil"/>
              <w:right w:val="nil"/>
            </w:tcBorders>
            <w:shd w:val="clear" w:color="auto" w:fill="auto"/>
            <w:noWrap/>
            <w:vAlign w:val="center"/>
            <w:hideMark/>
          </w:tcPr>
          <w:p w14:paraId="7B0608C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295" w:type="dxa"/>
            <w:tcBorders>
              <w:top w:val="nil"/>
              <w:left w:val="nil"/>
              <w:bottom w:val="nil"/>
              <w:right w:val="nil"/>
            </w:tcBorders>
            <w:shd w:val="clear" w:color="auto" w:fill="auto"/>
            <w:noWrap/>
            <w:vAlign w:val="center"/>
            <w:hideMark/>
          </w:tcPr>
          <w:p w14:paraId="318B55B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874" w:type="dxa"/>
            <w:tcBorders>
              <w:top w:val="nil"/>
              <w:left w:val="nil"/>
              <w:bottom w:val="nil"/>
              <w:right w:val="nil"/>
            </w:tcBorders>
            <w:shd w:val="clear" w:color="auto" w:fill="auto"/>
            <w:noWrap/>
            <w:vAlign w:val="center"/>
            <w:hideMark/>
          </w:tcPr>
          <w:p w14:paraId="496439E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0.52</w:t>
            </w:r>
          </w:p>
        </w:tc>
        <w:tc>
          <w:tcPr>
            <w:tcW w:w="874" w:type="dxa"/>
            <w:tcBorders>
              <w:top w:val="nil"/>
              <w:left w:val="nil"/>
              <w:bottom w:val="nil"/>
              <w:right w:val="nil"/>
            </w:tcBorders>
            <w:shd w:val="clear" w:color="auto" w:fill="auto"/>
            <w:noWrap/>
            <w:vAlign w:val="center"/>
            <w:hideMark/>
          </w:tcPr>
          <w:p w14:paraId="250E266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0.31</w:t>
            </w:r>
          </w:p>
        </w:tc>
        <w:tc>
          <w:tcPr>
            <w:tcW w:w="874" w:type="dxa"/>
            <w:tcBorders>
              <w:top w:val="nil"/>
              <w:left w:val="nil"/>
              <w:bottom w:val="nil"/>
              <w:right w:val="nil"/>
            </w:tcBorders>
            <w:shd w:val="clear" w:color="auto" w:fill="auto"/>
            <w:noWrap/>
            <w:vAlign w:val="center"/>
            <w:hideMark/>
          </w:tcPr>
          <w:p w14:paraId="2AE38B2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194.51</w:t>
            </w:r>
          </w:p>
        </w:tc>
        <w:tc>
          <w:tcPr>
            <w:tcW w:w="883" w:type="dxa"/>
            <w:tcBorders>
              <w:top w:val="nil"/>
              <w:left w:val="nil"/>
              <w:bottom w:val="nil"/>
              <w:right w:val="nil"/>
            </w:tcBorders>
            <w:shd w:val="clear" w:color="auto" w:fill="auto"/>
            <w:noWrap/>
            <w:vAlign w:val="center"/>
            <w:hideMark/>
          </w:tcPr>
          <w:p w14:paraId="765DC27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1.67</w:t>
            </w:r>
          </w:p>
        </w:tc>
        <w:tc>
          <w:tcPr>
            <w:tcW w:w="874" w:type="dxa"/>
            <w:tcBorders>
              <w:top w:val="nil"/>
              <w:left w:val="nil"/>
              <w:bottom w:val="nil"/>
              <w:right w:val="nil"/>
            </w:tcBorders>
            <w:shd w:val="clear" w:color="auto" w:fill="auto"/>
            <w:noWrap/>
            <w:vAlign w:val="center"/>
            <w:hideMark/>
          </w:tcPr>
          <w:p w14:paraId="05FB0A2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0.34</w:t>
            </w:r>
          </w:p>
        </w:tc>
      </w:tr>
      <w:tr w:rsidR="004C6876" w:rsidRPr="004C6876" w14:paraId="64CA8708" w14:textId="77777777" w:rsidTr="004C6876">
        <w:trPr>
          <w:trHeight w:val="288"/>
        </w:trPr>
        <w:tc>
          <w:tcPr>
            <w:tcW w:w="1517" w:type="dxa"/>
            <w:tcBorders>
              <w:top w:val="nil"/>
              <w:left w:val="nil"/>
              <w:bottom w:val="nil"/>
              <w:right w:val="nil"/>
            </w:tcBorders>
            <w:shd w:val="clear" w:color="auto" w:fill="auto"/>
            <w:noWrap/>
            <w:vAlign w:val="center"/>
            <w:hideMark/>
          </w:tcPr>
          <w:p w14:paraId="37BFA3F4"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95" w:type="dxa"/>
            <w:tcBorders>
              <w:top w:val="nil"/>
              <w:left w:val="nil"/>
              <w:bottom w:val="nil"/>
              <w:right w:val="nil"/>
            </w:tcBorders>
            <w:shd w:val="clear" w:color="auto" w:fill="auto"/>
            <w:noWrap/>
            <w:vAlign w:val="center"/>
            <w:hideMark/>
          </w:tcPr>
          <w:p w14:paraId="4E019D0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 annual</w:t>
            </w:r>
          </w:p>
        </w:tc>
        <w:tc>
          <w:tcPr>
            <w:tcW w:w="1295" w:type="dxa"/>
            <w:tcBorders>
              <w:top w:val="nil"/>
              <w:left w:val="nil"/>
              <w:bottom w:val="nil"/>
              <w:right w:val="nil"/>
            </w:tcBorders>
            <w:shd w:val="clear" w:color="auto" w:fill="auto"/>
            <w:noWrap/>
            <w:vAlign w:val="center"/>
            <w:hideMark/>
          </w:tcPr>
          <w:p w14:paraId="2EF324F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winter annual</w:t>
            </w:r>
          </w:p>
        </w:tc>
        <w:tc>
          <w:tcPr>
            <w:tcW w:w="874" w:type="dxa"/>
            <w:tcBorders>
              <w:top w:val="nil"/>
              <w:left w:val="nil"/>
              <w:bottom w:val="nil"/>
              <w:right w:val="nil"/>
            </w:tcBorders>
            <w:shd w:val="clear" w:color="auto" w:fill="auto"/>
            <w:noWrap/>
            <w:vAlign w:val="center"/>
            <w:hideMark/>
          </w:tcPr>
          <w:p w14:paraId="40DEBDE6"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0.43</w:t>
            </w:r>
          </w:p>
        </w:tc>
        <w:tc>
          <w:tcPr>
            <w:tcW w:w="874" w:type="dxa"/>
            <w:tcBorders>
              <w:top w:val="nil"/>
              <w:left w:val="nil"/>
              <w:bottom w:val="nil"/>
              <w:right w:val="nil"/>
            </w:tcBorders>
            <w:shd w:val="clear" w:color="auto" w:fill="auto"/>
            <w:noWrap/>
            <w:vAlign w:val="center"/>
            <w:hideMark/>
          </w:tcPr>
          <w:p w14:paraId="3C27FF0A"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0.32</w:t>
            </w:r>
          </w:p>
        </w:tc>
        <w:tc>
          <w:tcPr>
            <w:tcW w:w="874" w:type="dxa"/>
            <w:tcBorders>
              <w:top w:val="nil"/>
              <w:left w:val="nil"/>
              <w:bottom w:val="nil"/>
              <w:right w:val="nil"/>
            </w:tcBorders>
            <w:shd w:val="clear" w:color="auto" w:fill="auto"/>
            <w:noWrap/>
            <w:vAlign w:val="center"/>
            <w:hideMark/>
          </w:tcPr>
          <w:p w14:paraId="656FFE5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324.47</w:t>
            </w:r>
          </w:p>
        </w:tc>
        <w:tc>
          <w:tcPr>
            <w:tcW w:w="883" w:type="dxa"/>
            <w:tcBorders>
              <w:top w:val="nil"/>
              <w:left w:val="nil"/>
              <w:bottom w:val="nil"/>
              <w:right w:val="nil"/>
            </w:tcBorders>
            <w:shd w:val="clear" w:color="auto" w:fill="auto"/>
            <w:noWrap/>
            <w:vAlign w:val="center"/>
            <w:hideMark/>
          </w:tcPr>
          <w:p w14:paraId="147D5C66"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1.35</w:t>
            </w:r>
          </w:p>
        </w:tc>
        <w:tc>
          <w:tcPr>
            <w:tcW w:w="874" w:type="dxa"/>
            <w:tcBorders>
              <w:top w:val="nil"/>
              <w:left w:val="nil"/>
              <w:bottom w:val="nil"/>
              <w:right w:val="nil"/>
            </w:tcBorders>
            <w:shd w:val="clear" w:color="auto" w:fill="auto"/>
            <w:noWrap/>
            <w:vAlign w:val="center"/>
            <w:hideMark/>
          </w:tcPr>
          <w:p w14:paraId="284E742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0.37</w:t>
            </w:r>
          </w:p>
        </w:tc>
      </w:tr>
      <w:tr w:rsidR="004C6876" w:rsidRPr="004C6876" w14:paraId="56C3630E" w14:textId="77777777" w:rsidTr="004C6876">
        <w:trPr>
          <w:trHeight w:val="288"/>
        </w:trPr>
        <w:tc>
          <w:tcPr>
            <w:tcW w:w="1517" w:type="dxa"/>
            <w:tcBorders>
              <w:top w:val="nil"/>
              <w:left w:val="nil"/>
              <w:bottom w:val="nil"/>
              <w:right w:val="nil"/>
            </w:tcBorders>
            <w:shd w:val="clear" w:color="auto" w:fill="auto"/>
            <w:noWrap/>
            <w:vAlign w:val="center"/>
            <w:hideMark/>
          </w:tcPr>
          <w:p w14:paraId="68AC15AF"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crop_follow</w:t>
            </w:r>
            <w:proofErr w:type="spellEnd"/>
          </w:p>
        </w:tc>
        <w:tc>
          <w:tcPr>
            <w:tcW w:w="1295" w:type="dxa"/>
            <w:tcBorders>
              <w:top w:val="nil"/>
              <w:left w:val="nil"/>
              <w:bottom w:val="nil"/>
              <w:right w:val="nil"/>
            </w:tcBorders>
            <w:shd w:val="clear" w:color="auto" w:fill="auto"/>
            <w:noWrap/>
            <w:vAlign w:val="center"/>
            <w:hideMark/>
          </w:tcPr>
          <w:p w14:paraId="2CC8C3E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corn</w:t>
            </w:r>
          </w:p>
        </w:tc>
        <w:tc>
          <w:tcPr>
            <w:tcW w:w="1295" w:type="dxa"/>
            <w:tcBorders>
              <w:top w:val="nil"/>
              <w:left w:val="nil"/>
              <w:bottom w:val="nil"/>
              <w:right w:val="nil"/>
            </w:tcBorders>
            <w:shd w:val="clear" w:color="auto" w:fill="auto"/>
            <w:noWrap/>
            <w:vAlign w:val="center"/>
            <w:hideMark/>
          </w:tcPr>
          <w:p w14:paraId="2D111D6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soybean</w:t>
            </w:r>
          </w:p>
        </w:tc>
        <w:tc>
          <w:tcPr>
            <w:tcW w:w="874" w:type="dxa"/>
            <w:tcBorders>
              <w:top w:val="nil"/>
              <w:left w:val="nil"/>
              <w:bottom w:val="nil"/>
              <w:right w:val="nil"/>
            </w:tcBorders>
            <w:shd w:val="clear" w:color="auto" w:fill="auto"/>
            <w:noWrap/>
            <w:vAlign w:val="center"/>
            <w:hideMark/>
          </w:tcPr>
          <w:p w14:paraId="04A2157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0.38</w:t>
            </w:r>
          </w:p>
        </w:tc>
        <w:tc>
          <w:tcPr>
            <w:tcW w:w="874" w:type="dxa"/>
            <w:tcBorders>
              <w:top w:val="nil"/>
              <w:left w:val="nil"/>
              <w:bottom w:val="nil"/>
              <w:right w:val="nil"/>
            </w:tcBorders>
            <w:shd w:val="clear" w:color="auto" w:fill="auto"/>
            <w:noWrap/>
            <w:vAlign w:val="center"/>
            <w:hideMark/>
          </w:tcPr>
          <w:p w14:paraId="591E6BA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0.47</w:t>
            </w:r>
          </w:p>
        </w:tc>
        <w:tc>
          <w:tcPr>
            <w:tcW w:w="874" w:type="dxa"/>
            <w:tcBorders>
              <w:top w:val="nil"/>
              <w:left w:val="nil"/>
              <w:bottom w:val="nil"/>
              <w:right w:val="nil"/>
            </w:tcBorders>
            <w:shd w:val="clear" w:color="auto" w:fill="auto"/>
            <w:noWrap/>
            <w:vAlign w:val="center"/>
            <w:hideMark/>
          </w:tcPr>
          <w:p w14:paraId="7F14649E"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16.53</w:t>
            </w:r>
          </w:p>
        </w:tc>
        <w:tc>
          <w:tcPr>
            <w:tcW w:w="883" w:type="dxa"/>
            <w:tcBorders>
              <w:top w:val="nil"/>
              <w:left w:val="nil"/>
              <w:bottom w:val="nil"/>
              <w:right w:val="nil"/>
            </w:tcBorders>
            <w:shd w:val="clear" w:color="auto" w:fill="auto"/>
            <w:noWrap/>
            <w:vAlign w:val="center"/>
            <w:hideMark/>
          </w:tcPr>
          <w:p w14:paraId="4C64ECC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0.82</w:t>
            </w:r>
          </w:p>
        </w:tc>
        <w:tc>
          <w:tcPr>
            <w:tcW w:w="874" w:type="dxa"/>
            <w:tcBorders>
              <w:top w:val="nil"/>
              <w:left w:val="nil"/>
              <w:bottom w:val="nil"/>
              <w:right w:val="nil"/>
            </w:tcBorders>
            <w:shd w:val="clear" w:color="auto" w:fill="auto"/>
            <w:noWrap/>
            <w:vAlign w:val="center"/>
            <w:hideMark/>
          </w:tcPr>
          <w:p w14:paraId="56DC26A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0.42</w:t>
            </w:r>
          </w:p>
        </w:tc>
      </w:tr>
      <w:tr w:rsidR="004C6876" w:rsidRPr="004C6876" w14:paraId="09C026FA" w14:textId="77777777" w:rsidTr="004C6876">
        <w:trPr>
          <w:trHeight w:val="288"/>
        </w:trPr>
        <w:tc>
          <w:tcPr>
            <w:tcW w:w="1517" w:type="dxa"/>
            <w:tcBorders>
              <w:top w:val="nil"/>
              <w:left w:val="nil"/>
              <w:bottom w:val="nil"/>
              <w:right w:val="nil"/>
            </w:tcBorders>
            <w:shd w:val="clear" w:color="auto" w:fill="auto"/>
            <w:noWrap/>
            <w:vAlign w:val="center"/>
            <w:hideMark/>
          </w:tcPr>
          <w:p w14:paraId="6352030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cc_type2</w:t>
            </w:r>
          </w:p>
        </w:tc>
        <w:tc>
          <w:tcPr>
            <w:tcW w:w="1295" w:type="dxa"/>
            <w:tcBorders>
              <w:top w:val="nil"/>
              <w:left w:val="nil"/>
              <w:bottom w:val="nil"/>
              <w:right w:val="nil"/>
            </w:tcBorders>
            <w:shd w:val="clear" w:color="auto" w:fill="auto"/>
            <w:noWrap/>
            <w:vAlign w:val="center"/>
            <w:hideMark/>
          </w:tcPr>
          <w:p w14:paraId="5C4BB7F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grass</w:t>
            </w:r>
          </w:p>
        </w:tc>
        <w:tc>
          <w:tcPr>
            <w:tcW w:w="1295" w:type="dxa"/>
            <w:tcBorders>
              <w:top w:val="nil"/>
              <w:left w:val="nil"/>
              <w:bottom w:val="nil"/>
              <w:right w:val="nil"/>
            </w:tcBorders>
            <w:shd w:val="clear" w:color="auto" w:fill="auto"/>
            <w:noWrap/>
            <w:vAlign w:val="center"/>
            <w:hideMark/>
          </w:tcPr>
          <w:p w14:paraId="5FDCE84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non-grass</w:t>
            </w:r>
          </w:p>
        </w:tc>
        <w:tc>
          <w:tcPr>
            <w:tcW w:w="874" w:type="dxa"/>
            <w:tcBorders>
              <w:top w:val="nil"/>
              <w:left w:val="nil"/>
              <w:bottom w:val="nil"/>
              <w:right w:val="nil"/>
            </w:tcBorders>
            <w:shd w:val="clear" w:color="auto" w:fill="auto"/>
            <w:noWrap/>
            <w:vAlign w:val="center"/>
            <w:hideMark/>
          </w:tcPr>
          <w:p w14:paraId="38C6CC9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0.11</w:t>
            </w:r>
          </w:p>
        </w:tc>
        <w:tc>
          <w:tcPr>
            <w:tcW w:w="874" w:type="dxa"/>
            <w:tcBorders>
              <w:top w:val="nil"/>
              <w:left w:val="nil"/>
              <w:bottom w:val="nil"/>
              <w:right w:val="nil"/>
            </w:tcBorders>
            <w:shd w:val="clear" w:color="auto" w:fill="auto"/>
            <w:noWrap/>
            <w:vAlign w:val="center"/>
            <w:hideMark/>
          </w:tcPr>
          <w:p w14:paraId="3DA2D76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0.14</w:t>
            </w:r>
          </w:p>
        </w:tc>
        <w:tc>
          <w:tcPr>
            <w:tcW w:w="874" w:type="dxa"/>
            <w:tcBorders>
              <w:top w:val="nil"/>
              <w:left w:val="nil"/>
              <w:bottom w:val="nil"/>
              <w:right w:val="nil"/>
            </w:tcBorders>
            <w:shd w:val="clear" w:color="auto" w:fill="auto"/>
            <w:noWrap/>
            <w:vAlign w:val="center"/>
            <w:hideMark/>
          </w:tcPr>
          <w:p w14:paraId="2B2E668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24.96</w:t>
            </w:r>
          </w:p>
        </w:tc>
        <w:tc>
          <w:tcPr>
            <w:tcW w:w="883" w:type="dxa"/>
            <w:tcBorders>
              <w:top w:val="nil"/>
              <w:left w:val="nil"/>
              <w:bottom w:val="nil"/>
              <w:right w:val="nil"/>
            </w:tcBorders>
            <w:shd w:val="clear" w:color="auto" w:fill="auto"/>
            <w:noWrap/>
            <w:vAlign w:val="center"/>
            <w:hideMark/>
          </w:tcPr>
          <w:p w14:paraId="2E1F45C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0.81</w:t>
            </w:r>
          </w:p>
        </w:tc>
        <w:tc>
          <w:tcPr>
            <w:tcW w:w="874" w:type="dxa"/>
            <w:tcBorders>
              <w:top w:val="nil"/>
              <w:left w:val="nil"/>
              <w:bottom w:val="nil"/>
              <w:right w:val="nil"/>
            </w:tcBorders>
            <w:shd w:val="clear" w:color="auto" w:fill="auto"/>
            <w:noWrap/>
            <w:vAlign w:val="center"/>
            <w:hideMark/>
          </w:tcPr>
          <w:p w14:paraId="00C4676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0.43</w:t>
            </w:r>
          </w:p>
        </w:tc>
      </w:tr>
      <w:tr w:rsidR="004C6876" w:rsidRPr="004C6876" w14:paraId="52E2566E" w14:textId="77777777" w:rsidTr="004C6876">
        <w:trPr>
          <w:trHeight w:val="288"/>
        </w:trPr>
        <w:tc>
          <w:tcPr>
            <w:tcW w:w="1517" w:type="dxa"/>
            <w:tcBorders>
              <w:top w:val="nil"/>
              <w:left w:val="nil"/>
              <w:bottom w:val="nil"/>
              <w:right w:val="nil"/>
            </w:tcBorders>
            <w:shd w:val="clear" w:color="auto" w:fill="auto"/>
            <w:noWrap/>
            <w:vAlign w:val="center"/>
            <w:hideMark/>
          </w:tcPr>
          <w:p w14:paraId="4BC720CD"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bottom w:val="nil"/>
              <w:right w:val="nil"/>
            </w:tcBorders>
            <w:shd w:val="clear" w:color="auto" w:fill="auto"/>
            <w:noWrap/>
            <w:vAlign w:val="center"/>
            <w:hideMark/>
          </w:tcPr>
          <w:p w14:paraId="3142337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1295" w:type="dxa"/>
            <w:tcBorders>
              <w:top w:val="nil"/>
              <w:left w:val="nil"/>
              <w:bottom w:val="nil"/>
              <w:right w:val="nil"/>
            </w:tcBorders>
            <w:shd w:val="clear" w:color="auto" w:fill="auto"/>
            <w:noWrap/>
            <w:vAlign w:val="center"/>
            <w:hideMark/>
          </w:tcPr>
          <w:p w14:paraId="53BD86C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874" w:type="dxa"/>
            <w:tcBorders>
              <w:top w:val="nil"/>
              <w:left w:val="nil"/>
              <w:bottom w:val="nil"/>
              <w:right w:val="nil"/>
            </w:tcBorders>
            <w:shd w:val="clear" w:color="auto" w:fill="auto"/>
            <w:noWrap/>
            <w:vAlign w:val="center"/>
            <w:hideMark/>
          </w:tcPr>
          <w:p w14:paraId="28E7F6EE"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-0.64</w:t>
            </w:r>
          </w:p>
        </w:tc>
        <w:tc>
          <w:tcPr>
            <w:tcW w:w="874" w:type="dxa"/>
            <w:tcBorders>
              <w:top w:val="nil"/>
              <w:left w:val="nil"/>
              <w:bottom w:val="nil"/>
              <w:right w:val="nil"/>
            </w:tcBorders>
            <w:shd w:val="clear" w:color="auto" w:fill="auto"/>
            <w:noWrap/>
            <w:vAlign w:val="center"/>
            <w:hideMark/>
          </w:tcPr>
          <w:p w14:paraId="65F8C74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0.45</w:t>
            </w:r>
          </w:p>
        </w:tc>
        <w:tc>
          <w:tcPr>
            <w:tcW w:w="874" w:type="dxa"/>
            <w:tcBorders>
              <w:top w:val="nil"/>
              <w:left w:val="nil"/>
              <w:bottom w:val="nil"/>
              <w:right w:val="nil"/>
            </w:tcBorders>
            <w:shd w:val="clear" w:color="auto" w:fill="auto"/>
            <w:noWrap/>
            <w:vAlign w:val="center"/>
            <w:hideMark/>
          </w:tcPr>
          <w:p w14:paraId="1400C456"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160.63</w:t>
            </w:r>
          </w:p>
        </w:tc>
        <w:tc>
          <w:tcPr>
            <w:tcW w:w="883" w:type="dxa"/>
            <w:tcBorders>
              <w:top w:val="nil"/>
              <w:left w:val="nil"/>
              <w:bottom w:val="nil"/>
              <w:right w:val="nil"/>
            </w:tcBorders>
            <w:shd w:val="clear" w:color="auto" w:fill="auto"/>
            <w:noWrap/>
            <w:vAlign w:val="center"/>
            <w:hideMark/>
          </w:tcPr>
          <w:p w14:paraId="7C78C1C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-1.42</w:t>
            </w:r>
          </w:p>
        </w:tc>
        <w:tc>
          <w:tcPr>
            <w:tcW w:w="874" w:type="dxa"/>
            <w:tcBorders>
              <w:top w:val="nil"/>
              <w:left w:val="nil"/>
              <w:bottom w:val="nil"/>
              <w:right w:val="nil"/>
            </w:tcBorders>
            <w:shd w:val="clear" w:color="auto" w:fill="auto"/>
            <w:noWrap/>
            <w:vAlign w:val="center"/>
            <w:hideMark/>
          </w:tcPr>
          <w:p w14:paraId="3FAFB5E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0.49</w:t>
            </w:r>
          </w:p>
        </w:tc>
      </w:tr>
      <w:tr w:rsidR="004C6876" w:rsidRPr="004C6876" w14:paraId="1BEA66D7" w14:textId="77777777" w:rsidTr="004C6876">
        <w:trPr>
          <w:trHeight w:val="288"/>
        </w:trPr>
        <w:tc>
          <w:tcPr>
            <w:tcW w:w="1517" w:type="dxa"/>
            <w:tcBorders>
              <w:top w:val="nil"/>
              <w:left w:val="nil"/>
              <w:bottom w:val="nil"/>
              <w:right w:val="nil"/>
            </w:tcBorders>
            <w:shd w:val="clear" w:color="auto" w:fill="auto"/>
            <w:noWrap/>
            <w:vAlign w:val="center"/>
            <w:hideMark/>
          </w:tcPr>
          <w:p w14:paraId="250423E6"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bottom w:val="nil"/>
              <w:right w:val="nil"/>
            </w:tcBorders>
            <w:shd w:val="clear" w:color="auto" w:fill="auto"/>
            <w:noWrap/>
            <w:vAlign w:val="center"/>
            <w:hideMark/>
          </w:tcPr>
          <w:p w14:paraId="2AE1F7B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95" w:type="dxa"/>
            <w:tcBorders>
              <w:top w:val="nil"/>
              <w:left w:val="nil"/>
              <w:bottom w:val="nil"/>
              <w:right w:val="nil"/>
            </w:tcBorders>
            <w:shd w:val="clear" w:color="auto" w:fill="auto"/>
            <w:noWrap/>
            <w:vAlign w:val="center"/>
            <w:hideMark/>
          </w:tcPr>
          <w:p w14:paraId="39E7D93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874" w:type="dxa"/>
            <w:tcBorders>
              <w:top w:val="nil"/>
              <w:left w:val="nil"/>
              <w:bottom w:val="nil"/>
              <w:right w:val="nil"/>
            </w:tcBorders>
            <w:shd w:val="clear" w:color="auto" w:fill="auto"/>
            <w:noWrap/>
            <w:vAlign w:val="center"/>
            <w:hideMark/>
          </w:tcPr>
          <w:p w14:paraId="0E84778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-0.88</w:t>
            </w:r>
          </w:p>
        </w:tc>
        <w:tc>
          <w:tcPr>
            <w:tcW w:w="874" w:type="dxa"/>
            <w:tcBorders>
              <w:top w:val="nil"/>
              <w:left w:val="nil"/>
              <w:bottom w:val="nil"/>
              <w:right w:val="nil"/>
            </w:tcBorders>
            <w:shd w:val="clear" w:color="auto" w:fill="auto"/>
            <w:noWrap/>
            <w:vAlign w:val="center"/>
            <w:hideMark/>
          </w:tcPr>
          <w:p w14:paraId="0AEB705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0.70</w:t>
            </w:r>
          </w:p>
        </w:tc>
        <w:tc>
          <w:tcPr>
            <w:tcW w:w="874" w:type="dxa"/>
            <w:tcBorders>
              <w:top w:val="nil"/>
              <w:left w:val="nil"/>
              <w:bottom w:val="nil"/>
              <w:right w:val="nil"/>
            </w:tcBorders>
            <w:shd w:val="clear" w:color="auto" w:fill="auto"/>
            <w:noWrap/>
            <w:vAlign w:val="center"/>
            <w:hideMark/>
          </w:tcPr>
          <w:p w14:paraId="054230D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393.73</w:t>
            </w:r>
          </w:p>
        </w:tc>
        <w:tc>
          <w:tcPr>
            <w:tcW w:w="883" w:type="dxa"/>
            <w:tcBorders>
              <w:top w:val="nil"/>
              <w:left w:val="nil"/>
              <w:bottom w:val="nil"/>
              <w:right w:val="nil"/>
            </w:tcBorders>
            <w:shd w:val="clear" w:color="auto" w:fill="auto"/>
            <w:noWrap/>
            <w:vAlign w:val="center"/>
            <w:hideMark/>
          </w:tcPr>
          <w:p w14:paraId="57599E5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-1.25</w:t>
            </w:r>
          </w:p>
        </w:tc>
        <w:tc>
          <w:tcPr>
            <w:tcW w:w="874" w:type="dxa"/>
            <w:tcBorders>
              <w:top w:val="nil"/>
              <w:left w:val="nil"/>
              <w:bottom w:val="nil"/>
              <w:right w:val="nil"/>
            </w:tcBorders>
            <w:shd w:val="clear" w:color="auto" w:fill="auto"/>
            <w:noWrap/>
            <w:vAlign w:val="center"/>
            <w:hideMark/>
          </w:tcPr>
          <w:p w14:paraId="241D87A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0.59</w:t>
            </w:r>
          </w:p>
        </w:tc>
      </w:tr>
      <w:tr w:rsidR="004C6876" w:rsidRPr="004C6876" w14:paraId="29779145" w14:textId="77777777" w:rsidTr="004C6876">
        <w:trPr>
          <w:trHeight w:val="288"/>
        </w:trPr>
        <w:tc>
          <w:tcPr>
            <w:tcW w:w="1517" w:type="dxa"/>
            <w:tcBorders>
              <w:top w:val="nil"/>
              <w:left w:val="nil"/>
              <w:bottom w:val="nil"/>
              <w:right w:val="nil"/>
            </w:tcBorders>
            <w:shd w:val="clear" w:color="auto" w:fill="auto"/>
            <w:noWrap/>
            <w:vAlign w:val="center"/>
            <w:hideMark/>
          </w:tcPr>
          <w:p w14:paraId="3C1847FA"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bottom w:val="nil"/>
              <w:right w:val="nil"/>
            </w:tcBorders>
            <w:shd w:val="clear" w:color="auto" w:fill="auto"/>
            <w:noWrap/>
            <w:vAlign w:val="center"/>
            <w:hideMark/>
          </w:tcPr>
          <w:p w14:paraId="0A8E12E5"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95" w:type="dxa"/>
            <w:tcBorders>
              <w:top w:val="nil"/>
              <w:left w:val="nil"/>
              <w:bottom w:val="nil"/>
              <w:right w:val="nil"/>
            </w:tcBorders>
            <w:shd w:val="clear" w:color="auto" w:fill="auto"/>
            <w:noWrap/>
            <w:vAlign w:val="center"/>
            <w:hideMark/>
          </w:tcPr>
          <w:p w14:paraId="0777A33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874" w:type="dxa"/>
            <w:tcBorders>
              <w:top w:val="nil"/>
              <w:left w:val="nil"/>
              <w:bottom w:val="nil"/>
              <w:right w:val="nil"/>
            </w:tcBorders>
            <w:shd w:val="clear" w:color="auto" w:fill="auto"/>
            <w:noWrap/>
            <w:vAlign w:val="center"/>
            <w:hideMark/>
          </w:tcPr>
          <w:p w14:paraId="13BCA45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-0.76</w:t>
            </w:r>
          </w:p>
        </w:tc>
        <w:tc>
          <w:tcPr>
            <w:tcW w:w="874" w:type="dxa"/>
            <w:tcBorders>
              <w:top w:val="nil"/>
              <w:left w:val="nil"/>
              <w:bottom w:val="nil"/>
              <w:right w:val="nil"/>
            </w:tcBorders>
            <w:shd w:val="clear" w:color="auto" w:fill="auto"/>
            <w:noWrap/>
            <w:vAlign w:val="center"/>
            <w:hideMark/>
          </w:tcPr>
          <w:p w14:paraId="46FA262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0.62</w:t>
            </w:r>
          </w:p>
        </w:tc>
        <w:tc>
          <w:tcPr>
            <w:tcW w:w="874" w:type="dxa"/>
            <w:tcBorders>
              <w:top w:val="nil"/>
              <w:left w:val="nil"/>
              <w:bottom w:val="nil"/>
              <w:right w:val="nil"/>
            </w:tcBorders>
            <w:shd w:val="clear" w:color="auto" w:fill="auto"/>
            <w:noWrap/>
            <w:vAlign w:val="center"/>
            <w:hideMark/>
          </w:tcPr>
          <w:p w14:paraId="05977480"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443.61</w:t>
            </w:r>
          </w:p>
        </w:tc>
        <w:tc>
          <w:tcPr>
            <w:tcW w:w="883" w:type="dxa"/>
            <w:tcBorders>
              <w:top w:val="nil"/>
              <w:left w:val="nil"/>
              <w:bottom w:val="nil"/>
              <w:right w:val="nil"/>
            </w:tcBorders>
            <w:shd w:val="clear" w:color="auto" w:fill="auto"/>
            <w:noWrap/>
            <w:vAlign w:val="center"/>
            <w:hideMark/>
          </w:tcPr>
          <w:p w14:paraId="1E5D186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-1.23</w:t>
            </w:r>
          </w:p>
        </w:tc>
        <w:tc>
          <w:tcPr>
            <w:tcW w:w="874" w:type="dxa"/>
            <w:tcBorders>
              <w:top w:val="nil"/>
              <w:left w:val="nil"/>
              <w:bottom w:val="nil"/>
              <w:right w:val="nil"/>
            </w:tcBorders>
            <w:shd w:val="clear" w:color="auto" w:fill="auto"/>
            <w:noWrap/>
            <w:vAlign w:val="center"/>
            <w:hideMark/>
          </w:tcPr>
          <w:p w14:paraId="747E39AD"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0.61</w:t>
            </w:r>
          </w:p>
        </w:tc>
      </w:tr>
      <w:tr w:rsidR="004C6876" w:rsidRPr="004C6876" w14:paraId="5D4C5E1D" w14:textId="77777777" w:rsidTr="004C6876">
        <w:trPr>
          <w:trHeight w:val="288"/>
        </w:trPr>
        <w:tc>
          <w:tcPr>
            <w:tcW w:w="1517" w:type="dxa"/>
            <w:tcBorders>
              <w:top w:val="nil"/>
              <w:left w:val="nil"/>
              <w:right w:val="nil"/>
            </w:tcBorders>
            <w:shd w:val="clear" w:color="auto" w:fill="auto"/>
            <w:noWrap/>
            <w:vAlign w:val="center"/>
            <w:hideMark/>
          </w:tcPr>
          <w:p w14:paraId="627F9A71"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right w:val="nil"/>
            </w:tcBorders>
            <w:shd w:val="clear" w:color="auto" w:fill="auto"/>
            <w:noWrap/>
            <w:vAlign w:val="center"/>
            <w:hideMark/>
          </w:tcPr>
          <w:p w14:paraId="5454CA7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295" w:type="dxa"/>
            <w:tcBorders>
              <w:top w:val="nil"/>
              <w:left w:val="nil"/>
              <w:right w:val="nil"/>
            </w:tcBorders>
            <w:shd w:val="clear" w:color="auto" w:fill="auto"/>
            <w:noWrap/>
            <w:vAlign w:val="center"/>
            <w:hideMark/>
          </w:tcPr>
          <w:p w14:paraId="53E87399"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874" w:type="dxa"/>
            <w:tcBorders>
              <w:top w:val="nil"/>
              <w:left w:val="nil"/>
              <w:right w:val="nil"/>
            </w:tcBorders>
            <w:shd w:val="clear" w:color="auto" w:fill="auto"/>
            <w:noWrap/>
            <w:vAlign w:val="center"/>
            <w:hideMark/>
          </w:tcPr>
          <w:p w14:paraId="17A7A726"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-0.12</w:t>
            </w:r>
          </w:p>
        </w:tc>
        <w:tc>
          <w:tcPr>
            <w:tcW w:w="874" w:type="dxa"/>
            <w:tcBorders>
              <w:top w:val="nil"/>
              <w:left w:val="nil"/>
              <w:right w:val="nil"/>
            </w:tcBorders>
            <w:shd w:val="clear" w:color="auto" w:fill="auto"/>
            <w:noWrap/>
            <w:vAlign w:val="center"/>
            <w:hideMark/>
          </w:tcPr>
          <w:p w14:paraId="15C42C3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0.33</w:t>
            </w:r>
          </w:p>
        </w:tc>
        <w:tc>
          <w:tcPr>
            <w:tcW w:w="874" w:type="dxa"/>
            <w:tcBorders>
              <w:top w:val="nil"/>
              <w:left w:val="nil"/>
              <w:right w:val="nil"/>
            </w:tcBorders>
            <w:shd w:val="clear" w:color="auto" w:fill="auto"/>
            <w:noWrap/>
            <w:vAlign w:val="center"/>
            <w:hideMark/>
          </w:tcPr>
          <w:p w14:paraId="21E19B9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273.22</w:t>
            </w:r>
          </w:p>
        </w:tc>
        <w:tc>
          <w:tcPr>
            <w:tcW w:w="883" w:type="dxa"/>
            <w:tcBorders>
              <w:top w:val="nil"/>
              <w:left w:val="nil"/>
              <w:right w:val="nil"/>
            </w:tcBorders>
            <w:shd w:val="clear" w:color="auto" w:fill="auto"/>
            <w:noWrap/>
            <w:vAlign w:val="center"/>
            <w:hideMark/>
          </w:tcPr>
          <w:p w14:paraId="671AC69F"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-0.35</w:t>
            </w:r>
          </w:p>
        </w:tc>
        <w:tc>
          <w:tcPr>
            <w:tcW w:w="874" w:type="dxa"/>
            <w:tcBorders>
              <w:top w:val="nil"/>
              <w:left w:val="nil"/>
              <w:right w:val="nil"/>
            </w:tcBorders>
            <w:shd w:val="clear" w:color="auto" w:fill="auto"/>
            <w:noWrap/>
            <w:vAlign w:val="center"/>
            <w:hideMark/>
          </w:tcPr>
          <w:p w14:paraId="0942A8A4"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0.99</w:t>
            </w:r>
          </w:p>
        </w:tc>
      </w:tr>
      <w:tr w:rsidR="004C6876" w:rsidRPr="004C6876" w14:paraId="503BBB2E" w14:textId="77777777" w:rsidTr="004C6876">
        <w:trPr>
          <w:trHeight w:val="288"/>
        </w:trPr>
        <w:tc>
          <w:tcPr>
            <w:tcW w:w="1517" w:type="dxa"/>
            <w:tcBorders>
              <w:top w:val="nil"/>
              <w:left w:val="nil"/>
              <w:bottom w:val="single" w:sz="4" w:space="0" w:color="auto"/>
              <w:right w:val="nil"/>
            </w:tcBorders>
            <w:shd w:val="clear" w:color="auto" w:fill="auto"/>
            <w:noWrap/>
            <w:vAlign w:val="center"/>
            <w:hideMark/>
          </w:tcPr>
          <w:p w14:paraId="43D718E4" w14:textId="77777777" w:rsidR="004C6876" w:rsidRPr="004C6876" w:rsidRDefault="004C6876" w:rsidP="004C6876">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95" w:type="dxa"/>
            <w:tcBorders>
              <w:top w:val="nil"/>
              <w:left w:val="nil"/>
              <w:bottom w:val="single" w:sz="4" w:space="0" w:color="auto"/>
              <w:right w:val="nil"/>
            </w:tcBorders>
            <w:shd w:val="clear" w:color="auto" w:fill="auto"/>
            <w:noWrap/>
            <w:vAlign w:val="center"/>
            <w:hideMark/>
          </w:tcPr>
          <w:p w14:paraId="2DE2AFA2"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95" w:type="dxa"/>
            <w:tcBorders>
              <w:top w:val="nil"/>
              <w:left w:val="nil"/>
              <w:bottom w:val="single" w:sz="4" w:space="0" w:color="auto"/>
              <w:right w:val="nil"/>
            </w:tcBorders>
            <w:shd w:val="clear" w:color="auto" w:fill="auto"/>
            <w:noWrap/>
            <w:vAlign w:val="center"/>
            <w:hideMark/>
          </w:tcPr>
          <w:p w14:paraId="6C78944B"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874" w:type="dxa"/>
            <w:tcBorders>
              <w:top w:val="nil"/>
              <w:left w:val="nil"/>
              <w:bottom w:val="single" w:sz="4" w:space="0" w:color="auto"/>
              <w:right w:val="nil"/>
            </w:tcBorders>
            <w:shd w:val="clear" w:color="auto" w:fill="auto"/>
            <w:noWrap/>
            <w:vAlign w:val="center"/>
            <w:hideMark/>
          </w:tcPr>
          <w:p w14:paraId="68DDF52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-0.24</w:t>
            </w:r>
          </w:p>
        </w:tc>
        <w:tc>
          <w:tcPr>
            <w:tcW w:w="874" w:type="dxa"/>
            <w:tcBorders>
              <w:top w:val="nil"/>
              <w:left w:val="nil"/>
              <w:bottom w:val="single" w:sz="4" w:space="0" w:color="auto"/>
              <w:right w:val="nil"/>
            </w:tcBorders>
            <w:shd w:val="clear" w:color="auto" w:fill="auto"/>
            <w:noWrap/>
            <w:vAlign w:val="center"/>
            <w:hideMark/>
          </w:tcPr>
          <w:p w14:paraId="2612FFB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0.69</w:t>
            </w:r>
          </w:p>
        </w:tc>
        <w:tc>
          <w:tcPr>
            <w:tcW w:w="874" w:type="dxa"/>
            <w:tcBorders>
              <w:top w:val="nil"/>
              <w:left w:val="nil"/>
              <w:bottom w:val="single" w:sz="4" w:space="0" w:color="auto"/>
              <w:right w:val="nil"/>
            </w:tcBorders>
            <w:shd w:val="clear" w:color="auto" w:fill="auto"/>
            <w:noWrap/>
            <w:vAlign w:val="center"/>
            <w:hideMark/>
          </w:tcPr>
          <w:p w14:paraId="41E9A0F8"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369.01</w:t>
            </w:r>
          </w:p>
        </w:tc>
        <w:tc>
          <w:tcPr>
            <w:tcW w:w="883" w:type="dxa"/>
            <w:tcBorders>
              <w:top w:val="nil"/>
              <w:left w:val="nil"/>
              <w:bottom w:val="single" w:sz="4" w:space="0" w:color="auto"/>
              <w:right w:val="nil"/>
            </w:tcBorders>
            <w:shd w:val="clear" w:color="auto" w:fill="auto"/>
            <w:noWrap/>
            <w:vAlign w:val="center"/>
            <w:hideMark/>
          </w:tcPr>
          <w:p w14:paraId="3AD1237C"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-0.35</w:t>
            </w:r>
          </w:p>
        </w:tc>
        <w:tc>
          <w:tcPr>
            <w:tcW w:w="874" w:type="dxa"/>
            <w:tcBorders>
              <w:top w:val="nil"/>
              <w:left w:val="nil"/>
              <w:bottom w:val="single" w:sz="4" w:space="0" w:color="auto"/>
              <w:right w:val="nil"/>
            </w:tcBorders>
            <w:shd w:val="clear" w:color="auto" w:fill="auto"/>
            <w:noWrap/>
            <w:vAlign w:val="center"/>
            <w:hideMark/>
          </w:tcPr>
          <w:p w14:paraId="044B1A47" w14:textId="77777777" w:rsidR="004C6876" w:rsidRPr="004C6876" w:rsidRDefault="004C6876" w:rsidP="004C6876">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0.99</w:t>
            </w:r>
          </w:p>
        </w:tc>
      </w:tr>
    </w:tbl>
    <w:p w14:paraId="2F8D1C31" w14:textId="7EC8C918" w:rsidR="004C6876" w:rsidRDefault="004C6876" w:rsidP="003D4854">
      <w:pPr>
        <w:shd w:val="clear" w:color="auto" w:fill="FFFFFF"/>
        <w:spacing w:after="0" w:line="360" w:lineRule="auto"/>
        <w:rPr>
          <w:b/>
          <w:bCs/>
        </w:rPr>
      </w:pPr>
    </w:p>
    <w:p w14:paraId="77D7966D" w14:textId="54641327" w:rsidR="004C6876" w:rsidRDefault="004C6876" w:rsidP="003D4854">
      <w:pPr>
        <w:shd w:val="clear" w:color="auto" w:fill="FFFFFF"/>
        <w:spacing w:after="0" w:line="360" w:lineRule="auto"/>
        <w:rPr>
          <w:b/>
          <w:bCs/>
        </w:rPr>
      </w:pPr>
    </w:p>
    <w:p w14:paraId="1E3FA48C" w14:textId="0A985F7C" w:rsidR="00D90FEC" w:rsidRDefault="00D90FEC" w:rsidP="003D4854">
      <w:pPr>
        <w:shd w:val="clear" w:color="auto" w:fill="FFFFFF"/>
        <w:spacing w:after="0" w:line="360" w:lineRule="auto"/>
        <w:rPr>
          <w:b/>
          <w:bCs/>
        </w:rPr>
      </w:pPr>
    </w:p>
    <w:p w14:paraId="1293DC9C" w14:textId="4D8307DD" w:rsidR="00D90FEC" w:rsidRDefault="00D90FEC" w:rsidP="003D4854">
      <w:pPr>
        <w:shd w:val="clear" w:color="auto" w:fill="FFFFFF"/>
        <w:spacing w:after="0" w:line="360" w:lineRule="auto"/>
        <w:rPr>
          <w:b/>
          <w:bCs/>
        </w:rPr>
      </w:pPr>
    </w:p>
    <w:p w14:paraId="36D19628" w14:textId="217A5373" w:rsidR="00D90FEC" w:rsidRDefault="00D90FEC" w:rsidP="003D4854">
      <w:pPr>
        <w:shd w:val="clear" w:color="auto" w:fill="FFFFFF"/>
        <w:spacing w:after="0" w:line="360" w:lineRule="auto"/>
        <w:rPr>
          <w:b/>
          <w:bCs/>
        </w:rPr>
      </w:pPr>
    </w:p>
    <w:p w14:paraId="6CE0313A" w14:textId="6FCD5EBA" w:rsidR="00D90FEC" w:rsidRDefault="00D90FEC" w:rsidP="003D4854">
      <w:pPr>
        <w:shd w:val="clear" w:color="auto" w:fill="FFFFFF"/>
        <w:spacing w:after="0" w:line="360" w:lineRule="auto"/>
        <w:rPr>
          <w:b/>
          <w:bCs/>
        </w:rPr>
      </w:pPr>
    </w:p>
    <w:p w14:paraId="34B7EBB3" w14:textId="0ED9FBAF" w:rsidR="00D90FEC" w:rsidRDefault="00D90FEC" w:rsidP="003D4854">
      <w:pPr>
        <w:shd w:val="clear" w:color="auto" w:fill="FFFFFF"/>
        <w:spacing w:after="0" w:line="360" w:lineRule="auto"/>
        <w:rPr>
          <w:b/>
          <w:bCs/>
        </w:rPr>
      </w:pPr>
    </w:p>
    <w:p w14:paraId="5B993141" w14:textId="1F036BCC" w:rsidR="00D90FEC" w:rsidRDefault="00D90FEC" w:rsidP="003D4854">
      <w:pPr>
        <w:shd w:val="clear" w:color="auto" w:fill="FFFFFF"/>
        <w:spacing w:after="0" w:line="360" w:lineRule="auto"/>
        <w:rPr>
          <w:b/>
          <w:bCs/>
        </w:rPr>
      </w:pPr>
    </w:p>
    <w:p w14:paraId="614B3B23" w14:textId="1E28993D" w:rsidR="00D90FEC" w:rsidRDefault="00D90FEC" w:rsidP="003D4854">
      <w:pPr>
        <w:shd w:val="clear" w:color="auto" w:fill="FFFFFF"/>
        <w:spacing w:after="0" w:line="360" w:lineRule="auto"/>
        <w:rPr>
          <w:b/>
          <w:bCs/>
        </w:rPr>
      </w:pPr>
    </w:p>
    <w:p w14:paraId="168B85BD" w14:textId="01966F91" w:rsidR="00D90FEC" w:rsidRDefault="00D90FEC" w:rsidP="003D4854">
      <w:pPr>
        <w:shd w:val="clear" w:color="auto" w:fill="FFFFFF"/>
        <w:spacing w:after="0" w:line="360" w:lineRule="auto"/>
        <w:rPr>
          <w:b/>
          <w:bCs/>
        </w:rPr>
      </w:pPr>
    </w:p>
    <w:p w14:paraId="4C1040B8" w14:textId="46C143F5" w:rsidR="004C6876" w:rsidRPr="005A7682" w:rsidRDefault="004C6876" w:rsidP="004C6876">
      <w:pPr>
        <w:shd w:val="clear" w:color="auto" w:fill="FFFFFF"/>
        <w:spacing w:after="0" w:line="360" w:lineRule="auto"/>
        <w:rPr>
          <w:rFonts w:eastAsia="Times New Roman" w:cstheme="minorHAnsi"/>
          <w:i/>
          <w:iCs/>
        </w:rPr>
      </w:pPr>
      <w:r w:rsidRPr="005A7682">
        <w:rPr>
          <w:rFonts w:eastAsia="Times New Roman" w:cstheme="minorHAnsi"/>
          <w:b/>
          <w:bCs/>
          <w:i/>
          <w:iCs/>
        </w:rPr>
        <w:t>Table S</w:t>
      </w:r>
      <w:r w:rsidR="00D90FEC" w:rsidRPr="005A7682">
        <w:rPr>
          <w:rFonts w:eastAsia="Times New Roman" w:cstheme="minorHAnsi"/>
          <w:b/>
          <w:bCs/>
          <w:i/>
          <w:iCs/>
        </w:rPr>
        <w:t>3</w:t>
      </w:r>
      <w:r w:rsidRPr="005A7682">
        <w:rPr>
          <w:rFonts w:eastAsia="Times New Roman" w:cstheme="minorHAnsi"/>
          <w:b/>
          <w:bCs/>
          <w:i/>
          <w:iCs/>
        </w:rPr>
        <w:t>.</w:t>
      </w:r>
      <w:r w:rsidR="00D90FEC" w:rsidRPr="005A7682">
        <w:rPr>
          <w:rFonts w:eastAsia="Times New Roman" w:cstheme="minorHAnsi"/>
          <w:b/>
          <w:bCs/>
          <w:i/>
          <w:iCs/>
        </w:rPr>
        <w:t>3</w:t>
      </w:r>
      <w:r w:rsidRPr="005A7682">
        <w:rPr>
          <w:rFonts w:eastAsia="Times New Roman" w:cstheme="minorHAnsi"/>
          <w:i/>
          <w:iCs/>
        </w:rPr>
        <w:t xml:space="preserve"> Weed density </w:t>
      </w:r>
      <w:r w:rsidR="00D90FEC" w:rsidRPr="005A7682">
        <w:rPr>
          <w:rFonts w:eastAsia="Times New Roman" w:cstheme="minorHAnsi"/>
          <w:i/>
          <w:iCs/>
        </w:rPr>
        <w:t xml:space="preserve">categorical </w:t>
      </w:r>
      <w:r w:rsidRPr="005A7682">
        <w:rPr>
          <w:rFonts w:eastAsia="Times New Roman" w:cstheme="minorHAnsi"/>
          <w:i/>
          <w:iCs/>
        </w:rPr>
        <w:t>modifier level contrasts</w:t>
      </w:r>
    </w:p>
    <w:tbl>
      <w:tblPr>
        <w:tblW w:w="9038" w:type="dxa"/>
        <w:tblLook w:val="04A0" w:firstRow="1" w:lastRow="0" w:firstColumn="1" w:lastColumn="0" w:noHBand="0" w:noVBand="1"/>
      </w:tblPr>
      <w:tblGrid>
        <w:gridCol w:w="1568"/>
        <w:gridCol w:w="1282"/>
        <w:gridCol w:w="1282"/>
        <w:gridCol w:w="1016"/>
        <w:gridCol w:w="1046"/>
        <w:gridCol w:w="1032"/>
        <w:gridCol w:w="946"/>
        <w:gridCol w:w="866"/>
      </w:tblGrid>
      <w:tr w:rsidR="00D90FEC" w:rsidRPr="004C6876" w14:paraId="2E812162" w14:textId="77777777" w:rsidTr="00D90FEC">
        <w:trPr>
          <w:trHeight w:val="288"/>
        </w:trPr>
        <w:tc>
          <w:tcPr>
            <w:tcW w:w="1568" w:type="dxa"/>
            <w:tcBorders>
              <w:top w:val="single" w:sz="4" w:space="0" w:color="auto"/>
              <w:left w:val="nil"/>
              <w:bottom w:val="single" w:sz="4" w:space="0" w:color="auto"/>
              <w:right w:val="nil"/>
            </w:tcBorders>
            <w:shd w:val="clear" w:color="auto" w:fill="auto"/>
            <w:noWrap/>
            <w:vAlign w:val="center"/>
            <w:hideMark/>
          </w:tcPr>
          <w:p w14:paraId="106CB6FC" w14:textId="1D3B796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Modifier</w:t>
            </w:r>
          </w:p>
        </w:tc>
        <w:tc>
          <w:tcPr>
            <w:tcW w:w="1282" w:type="dxa"/>
            <w:tcBorders>
              <w:top w:val="single" w:sz="4" w:space="0" w:color="auto"/>
              <w:left w:val="nil"/>
              <w:bottom w:val="single" w:sz="4" w:space="0" w:color="auto"/>
              <w:right w:val="nil"/>
            </w:tcBorders>
            <w:shd w:val="clear" w:color="auto" w:fill="auto"/>
            <w:noWrap/>
            <w:vAlign w:val="center"/>
            <w:hideMark/>
          </w:tcPr>
          <w:p w14:paraId="35B489B6" w14:textId="2B705E4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Level 1</w:t>
            </w:r>
          </w:p>
        </w:tc>
        <w:tc>
          <w:tcPr>
            <w:tcW w:w="1282" w:type="dxa"/>
            <w:tcBorders>
              <w:top w:val="single" w:sz="4" w:space="0" w:color="auto"/>
              <w:left w:val="nil"/>
              <w:bottom w:val="single" w:sz="4" w:space="0" w:color="auto"/>
              <w:right w:val="nil"/>
            </w:tcBorders>
            <w:shd w:val="clear" w:color="auto" w:fill="auto"/>
            <w:noWrap/>
            <w:vAlign w:val="center"/>
            <w:hideMark/>
          </w:tcPr>
          <w:p w14:paraId="6A13CC61" w14:textId="0835F6E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Level 2</w:t>
            </w:r>
          </w:p>
        </w:tc>
        <w:tc>
          <w:tcPr>
            <w:tcW w:w="1016" w:type="dxa"/>
            <w:tcBorders>
              <w:top w:val="single" w:sz="4" w:space="0" w:color="auto"/>
              <w:left w:val="nil"/>
              <w:bottom w:val="single" w:sz="4" w:space="0" w:color="auto"/>
              <w:right w:val="nil"/>
            </w:tcBorders>
            <w:shd w:val="clear" w:color="auto" w:fill="auto"/>
            <w:noWrap/>
            <w:vAlign w:val="center"/>
            <w:hideMark/>
          </w:tcPr>
          <w:p w14:paraId="14948719" w14:textId="5C026EA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Estimate</w:t>
            </w:r>
          </w:p>
        </w:tc>
        <w:tc>
          <w:tcPr>
            <w:tcW w:w="1046" w:type="dxa"/>
            <w:tcBorders>
              <w:top w:val="single" w:sz="4" w:space="0" w:color="auto"/>
              <w:left w:val="nil"/>
              <w:bottom w:val="single" w:sz="4" w:space="0" w:color="auto"/>
              <w:right w:val="nil"/>
            </w:tcBorders>
            <w:shd w:val="clear" w:color="auto" w:fill="auto"/>
            <w:noWrap/>
            <w:vAlign w:val="center"/>
            <w:hideMark/>
          </w:tcPr>
          <w:p w14:paraId="210F861A" w14:textId="28767BA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Standard Error</w:t>
            </w:r>
          </w:p>
        </w:tc>
        <w:tc>
          <w:tcPr>
            <w:tcW w:w="1032" w:type="dxa"/>
            <w:tcBorders>
              <w:top w:val="single" w:sz="4" w:space="0" w:color="auto"/>
              <w:left w:val="nil"/>
              <w:bottom w:val="single" w:sz="4" w:space="0" w:color="auto"/>
              <w:right w:val="nil"/>
            </w:tcBorders>
            <w:shd w:val="clear" w:color="auto" w:fill="auto"/>
            <w:noWrap/>
            <w:vAlign w:val="center"/>
            <w:hideMark/>
          </w:tcPr>
          <w:p w14:paraId="6B9859E0" w14:textId="34C2CB5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Degrees of Freedom</w:t>
            </w:r>
          </w:p>
        </w:tc>
        <w:tc>
          <w:tcPr>
            <w:tcW w:w="946" w:type="dxa"/>
            <w:tcBorders>
              <w:top w:val="single" w:sz="4" w:space="0" w:color="auto"/>
              <w:left w:val="nil"/>
              <w:bottom w:val="single" w:sz="4" w:space="0" w:color="auto"/>
              <w:right w:val="nil"/>
            </w:tcBorders>
            <w:shd w:val="clear" w:color="auto" w:fill="auto"/>
            <w:noWrap/>
            <w:vAlign w:val="center"/>
            <w:hideMark/>
          </w:tcPr>
          <w:p w14:paraId="4EBCDCB0" w14:textId="69F11CF0"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Statistic</w:t>
            </w:r>
          </w:p>
        </w:tc>
        <w:tc>
          <w:tcPr>
            <w:tcW w:w="866" w:type="dxa"/>
            <w:tcBorders>
              <w:top w:val="single" w:sz="4" w:space="0" w:color="auto"/>
              <w:left w:val="nil"/>
              <w:bottom w:val="single" w:sz="4" w:space="0" w:color="auto"/>
              <w:right w:val="nil"/>
            </w:tcBorders>
            <w:shd w:val="clear" w:color="auto" w:fill="auto"/>
            <w:noWrap/>
            <w:vAlign w:val="center"/>
            <w:hideMark/>
          </w:tcPr>
          <w:p w14:paraId="3E6B1E95" w14:textId="5245DF1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b/>
                <w:bCs/>
                <w:color w:val="000000"/>
              </w:rPr>
              <w:t>p-value</w:t>
            </w:r>
          </w:p>
        </w:tc>
      </w:tr>
      <w:tr w:rsidR="00D90FEC" w:rsidRPr="004C6876" w14:paraId="452B22B7" w14:textId="77777777" w:rsidTr="00D90FEC">
        <w:trPr>
          <w:trHeight w:val="288"/>
        </w:trPr>
        <w:tc>
          <w:tcPr>
            <w:tcW w:w="1568" w:type="dxa"/>
            <w:tcBorders>
              <w:top w:val="single" w:sz="4" w:space="0" w:color="auto"/>
              <w:left w:val="nil"/>
              <w:bottom w:val="nil"/>
              <w:right w:val="nil"/>
            </w:tcBorders>
            <w:shd w:val="clear" w:color="auto" w:fill="auto"/>
            <w:noWrap/>
            <w:vAlign w:val="center"/>
            <w:hideMark/>
          </w:tcPr>
          <w:p w14:paraId="7E2F5D05" w14:textId="1679CBAF"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msmt_planting</w:t>
            </w:r>
            <w:proofErr w:type="spellEnd"/>
          </w:p>
        </w:tc>
        <w:tc>
          <w:tcPr>
            <w:tcW w:w="1282" w:type="dxa"/>
            <w:tcBorders>
              <w:top w:val="single" w:sz="4" w:space="0" w:color="auto"/>
              <w:left w:val="nil"/>
              <w:bottom w:val="nil"/>
              <w:right w:val="nil"/>
            </w:tcBorders>
            <w:shd w:val="clear" w:color="auto" w:fill="auto"/>
            <w:noWrap/>
            <w:vAlign w:val="center"/>
            <w:hideMark/>
          </w:tcPr>
          <w:p w14:paraId="7A1073BC" w14:textId="471966C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after</w:t>
            </w:r>
          </w:p>
        </w:tc>
        <w:tc>
          <w:tcPr>
            <w:tcW w:w="1282" w:type="dxa"/>
            <w:tcBorders>
              <w:top w:val="single" w:sz="4" w:space="0" w:color="auto"/>
              <w:left w:val="nil"/>
              <w:bottom w:val="nil"/>
              <w:right w:val="nil"/>
            </w:tcBorders>
            <w:shd w:val="clear" w:color="auto" w:fill="auto"/>
            <w:noWrap/>
            <w:vAlign w:val="center"/>
            <w:hideMark/>
          </w:tcPr>
          <w:p w14:paraId="6434FB4A" w14:textId="0BFAC80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before</w:t>
            </w:r>
          </w:p>
        </w:tc>
        <w:tc>
          <w:tcPr>
            <w:tcW w:w="1016" w:type="dxa"/>
            <w:tcBorders>
              <w:top w:val="single" w:sz="4" w:space="0" w:color="auto"/>
              <w:left w:val="nil"/>
              <w:bottom w:val="nil"/>
              <w:right w:val="nil"/>
            </w:tcBorders>
            <w:shd w:val="clear" w:color="auto" w:fill="auto"/>
            <w:noWrap/>
            <w:vAlign w:val="center"/>
            <w:hideMark/>
          </w:tcPr>
          <w:p w14:paraId="5F9939CC" w14:textId="1F3D888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0.39</w:t>
            </w:r>
          </w:p>
        </w:tc>
        <w:tc>
          <w:tcPr>
            <w:tcW w:w="1046" w:type="dxa"/>
            <w:tcBorders>
              <w:top w:val="single" w:sz="4" w:space="0" w:color="auto"/>
              <w:left w:val="nil"/>
              <w:bottom w:val="nil"/>
              <w:right w:val="nil"/>
            </w:tcBorders>
            <w:shd w:val="clear" w:color="auto" w:fill="auto"/>
            <w:noWrap/>
            <w:vAlign w:val="center"/>
            <w:hideMark/>
          </w:tcPr>
          <w:p w14:paraId="144B20E0" w14:textId="39C90C3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0.26</w:t>
            </w:r>
          </w:p>
        </w:tc>
        <w:tc>
          <w:tcPr>
            <w:tcW w:w="1032" w:type="dxa"/>
            <w:tcBorders>
              <w:top w:val="single" w:sz="4" w:space="0" w:color="auto"/>
              <w:left w:val="nil"/>
              <w:bottom w:val="nil"/>
              <w:right w:val="nil"/>
            </w:tcBorders>
            <w:shd w:val="clear" w:color="auto" w:fill="auto"/>
            <w:noWrap/>
            <w:vAlign w:val="center"/>
            <w:hideMark/>
          </w:tcPr>
          <w:p w14:paraId="2138FC15" w14:textId="02D4352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336.64</w:t>
            </w:r>
          </w:p>
        </w:tc>
        <w:tc>
          <w:tcPr>
            <w:tcW w:w="946" w:type="dxa"/>
            <w:tcBorders>
              <w:top w:val="single" w:sz="4" w:space="0" w:color="auto"/>
              <w:left w:val="nil"/>
              <w:bottom w:val="nil"/>
              <w:right w:val="nil"/>
            </w:tcBorders>
            <w:shd w:val="clear" w:color="auto" w:fill="auto"/>
            <w:noWrap/>
            <w:vAlign w:val="center"/>
            <w:hideMark/>
          </w:tcPr>
          <w:p w14:paraId="222B68C7" w14:textId="29833D0E"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1.49</w:t>
            </w:r>
          </w:p>
        </w:tc>
        <w:tc>
          <w:tcPr>
            <w:tcW w:w="866" w:type="dxa"/>
            <w:tcBorders>
              <w:top w:val="single" w:sz="4" w:space="0" w:color="auto"/>
              <w:left w:val="nil"/>
              <w:bottom w:val="nil"/>
              <w:right w:val="nil"/>
            </w:tcBorders>
            <w:shd w:val="clear" w:color="auto" w:fill="auto"/>
            <w:noWrap/>
            <w:vAlign w:val="center"/>
            <w:hideMark/>
          </w:tcPr>
          <w:p w14:paraId="765F6824" w14:textId="2148C23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0.14</w:t>
            </w:r>
          </w:p>
        </w:tc>
      </w:tr>
      <w:tr w:rsidR="00D90FEC" w:rsidRPr="004C6876" w14:paraId="3D98889C" w14:textId="77777777" w:rsidTr="00D90FEC">
        <w:trPr>
          <w:trHeight w:val="288"/>
        </w:trPr>
        <w:tc>
          <w:tcPr>
            <w:tcW w:w="1568" w:type="dxa"/>
            <w:tcBorders>
              <w:top w:val="nil"/>
              <w:left w:val="nil"/>
              <w:bottom w:val="nil"/>
              <w:right w:val="nil"/>
            </w:tcBorders>
            <w:shd w:val="clear" w:color="auto" w:fill="auto"/>
            <w:noWrap/>
            <w:vAlign w:val="center"/>
            <w:hideMark/>
          </w:tcPr>
          <w:p w14:paraId="791EAF8F" w14:textId="395496BA"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82" w:type="dxa"/>
            <w:tcBorders>
              <w:top w:val="nil"/>
              <w:left w:val="nil"/>
              <w:bottom w:val="nil"/>
              <w:right w:val="nil"/>
            </w:tcBorders>
            <w:shd w:val="clear" w:color="auto" w:fill="auto"/>
            <w:noWrap/>
            <w:vAlign w:val="center"/>
            <w:hideMark/>
          </w:tcPr>
          <w:p w14:paraId="29420533" w14:textId="63D9109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perennial</w:t>
            </w:r>
          </w:p>
        </w:tc>
        <w:tc>
          <w:tcPr>
            <w:tcW w:w="1282" w:type="dxa"/>
            <w:tcBorders>
              <w:top w:val="nil"/>
              <w:left w:val="nil"/>
              <w:bottom w:val="nil"/>
              <w:right w:val="nil"/>
            </w:tcBorders>
            <w:shd w:val="clear" w:color="auto" w:fill="auto"/>
            <w:noWrap/>
            <w:vAlign w:val="center"/>
            <w:hideMark/>
          </w:tcPr>
          <w:p w14:paraId="64CE3FEE" w14:textId="3CE94C3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winter annual</w:t>
            </w:r>
          </w:p>
        </w:tc>
        <w:tc>
          <w:tcPr>
            <w:tcW w:w="1016" w:type="dxa"/>
            <w:tcBorders>
              <w:top w:val="nil"/>
              <w:left w:val="nil"/>
              <w:bottom w:val="nil"/>
              <w:right w:val="nil"/>
            </w:tcBorders>
            <w:shd w:val="clear" w:color="auto" w:fill="auto"/>
            <w:noWrap/>
            <w:vAlign w:val="center"/>
            <w:hideMark/>
          </w:tcPr>
          <w:p w14:paraId="57777576" w14:textId="685A4F3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0.52</w:t>
            </w:r>
          </w:p>
        </w:tc>
        <w:tc>
          <w:tcPr>
            <w:tcW w:w="1046" w:type="dxa"/>
            <w:tcBorders>
              <w:top w:val="nil"/>
              <w:left w:val="nil"/>
              <w:bottom w:val="nil"/>
              <w:right w:val="nil"/>
            </w:tcBorders>
            <w:shd w:val="clear" w:color="auto" w:fill="auto"/>
            <w:noWrap/>
            <w:vAlign w:val="center"/>
            <w:hideMark/>
          </w:tcPr>
          <w:p w14:paraId="1CE20E34" w14:textId="36E11E7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0.29</w:t>
            </w:r>
          </w:p>
        </w:tc>
        <w:tc>
          <w:tcPr>
            <w:tcW w:w="1032" w:type="dxa"/>
            <w:tcBorders>
              <w:top w:val="nil"/>
              <w:left w:val="nil"/>
              <w:bottom w:val="nil"/>
              <w:right w:val="nil"/>
            </w:tcBorders>
            <w:shd w:val="clear" w:color="auto" w:fill="auto"/>
            <w:noWrap/>
            <w:vAlign w:val="center"/>
            <w:hideMark/>
          </w:tcPr>
          <w:p w14:paraId="2747AEAB" w14:textId="130EE80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435.50</w:t>
            </w:r>
          </w:p>
        </w:tc>
        <w:tc>
          <w:tcPr>
            <w:tcW w:w="946" w:type="dxa"/>
            <w:tcBorders>
              <w:top w:val="nil"/>
              <w:left w:val="nil"/>
              <w:bottom w:val="nil"/>
              <w:right w:val="nil"/>
            </w:tcBorders>
            <w:shd w:val="clear" w:color="auto" w:fill="auto"/>
            <w:noWrap/>
            <w:vAlign w:val="center"/>
            <w:hideMark/>
          </w:tcPr>
          <w:p w14:paraId="04049E6E" w14:textId="7335FA9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1.77</w:t>
            </w:r>
          </w:p>
        </w:tc>
        <w:tc>
          <w:tcPr>
            <w:tcW w:w="866" w:type="dxa"/>
            <w:tcBorders>
              <w:top w:val="nil"/>
              <w:left w:val="nil"/>
              <w:bottom w:val="nil"/>
              <w:right w:val="nil"/>
            </w:tcBorders>
            <w:shd w:val="clear" w:color="auto" w:fill="auto"/>
            <w:noWrap/>
            <w:vAlign w:val="center"/>
            <w:hideMark/>
          </w:tcPr>
          <w:p w14:paraId="403EA04D" w14:textId="0D7978AD"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0.18</w:t>
            </w:r>
          </w:p>
        </w:tc>
      </w:tr>
      <w:tr w:rsidR="00D90FEC" w:rsidRPr="004C6876" w14:paraId="25A8EB7D" w14:textId="77777777" w:rsidTr="00D90FEC">
        <w:trPr>
          <w:trHeight w:val="288"/>
        </w:trPr>
        <w:tc>
          <w:tcPr>
            <w:tcW w:w="1568" w:type="dxa"/>
            <w:tcBorders>
              <w:top w:val="nil"/>
              <w:left w:val="nil"/>
              <w:bottom w:val="nil"/>
              <w:right w:val="nil"/>
            </w:tcBorders>
            <w:shd w:val="clear" w:color="auto" w:fill="auto"/>
            <w:noWrap/>
            <w:vAlign w:val="center"/>
            <w:hideMark/>
          </w:tcPr>
          <w:p w14:paraId="45AF1430" w14:textId="7C24AD54"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msmt_season</w:t>
            </w:r>
            <w:proofErr w:type="spellEnd"/>
          </w:p>
        </w:tc>
        <w:tc>
          <w:tcPr>
            <w:tcW w:w="1282" w:type="dxa"/>
            <w:tcBorders>
              <w:top w:val="nil"/>
              <w:left w:val="nil"/>
              <w:bottom w:val="nil"/>
              <w:right w:val="nil"/>
            </w:tcBorders>
            <w:shd w:val="clear" w:color="auto" w:fill="auto"/>
            <w:noWrap/>
            <w:vAlign w:val="center"/>
            <w:hideMark/>
          </w:tcPr>
          <w:p w14:paraId="68A65BA3" w14:textId="6105C31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spring</w:t>
            </w:r>
          </w:p>
        </w:tc>
        <w:tc>
          <w:tcPr>
            <w:tcW w:w="1282" w:type="dxa"/>
            <w:tcBorders>
              <w:top w:val="nil"/>
              <w:left w:val="nil"/>
              <w:bottom w:val="nil"/>
              <w:right w:val="nil"/>
            </w:tcBorders>
            <w:shd w:val="clear" w:color="auto" w:fill="auto"/>
            <w:noWrap/>
            <w:vAlign w:val="center"/>
            <w:hideMark/>
          </w:tcPr>
          <w:p w14:paraId="51167320" w14:textId="5993CE3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w:t>
            </w:r>
          </w:p>
        </w:tc>
        <w:tc>
          <w:tcPr>
            <w:tcW w:w="1016" w:type="dxa"/>
            <w:tcBorders>
              <w:top w:val="nil"/>
              <w:left w:val="nil"/>
              <w:bottom w:val="nil"/>
              <w:right w:val="nil"/>
            </w:tcBorders>
            <w:shd w:val="clear" w:color="auto" w:fill="auto"/>
            <w:noWrap/>
            <w:vAlign w:val="center"/>
            <w:hideMark/>
          </w:tcPr>
          <w:p w14:paraId="654B7694" w14:textId="39B5BF3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-0.40</w:t>
            </w:r>
          </w:p>
        </w:tc>
        <w:tc>
          <w:tcPr>
            <w:tcW w:w="1046" w:type="dxa"/>
            <w:tcBorders>
              <w:top w:val="nil"/>
              <w:left w:val="nil"/>
              <w:bottom w:val="nil"/>
              <w:right w:val="nil"/>
            </w:tcBorders>
            <w:shd w:val="clear" w:color="auto" w:fill="auto"/>
            <w:noWrap/>
            <w:vAlign w:val="center"/>
            <w:hideMark/>
          </w:tcPr>
          <w:p w14:paraId="1B10F172" w14:textId="0B7B069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0.22</w:t>
            </w:r>
          </w:p>
        </w:tc>
        <w:tc>
          <w:tcPr>
            <w:tcW w:w="1032" w:type="dxa"/>
            <w:tcBorders>
              <w:top w:val="nil"/>
              <w:left w:val="nil"/>
              <w:bottom w:val="nil"/>
              <w:right w:val="nil"/>
            </w:tcBorders>
            <w:shd w:val="clear" w:color="auto" w:fill="auto"/>
            <w:noWrap/>
            <w:vAlign w:val="center"/>
            <w:hideMark/>
          </w:tcPr>
          <w:p w14:paraId="740B688B" w14:textId="0081ECB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79.59</w:t>
            </w:r>
          </w:p>
        </w:tc>
        <w:tc>
          <w:tcPr>
            <w:tcW w:w="946" w:type="dxa"/>
            <w:tcBorders>
              <w:top w:val="nil"/>
              <w:left w:val="nil"/>
              <w:bottom w:val="nil"/>
              <w:right w:val="nil"/>
            </w:tcBorders>
            <w:shd w:val="clear" w:color="auto" w:fill="auto"/>
            <w:noWrap/>
            <w:vAlign w:val="center"/>
            <w:hideMark/>
          </w:tcPr>
          <w:p w14:paraId="74B69D4C" w14:textId="4A90146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-1.77</w:t>
            </w:r>
          </w:p>
        </w:tc>
        <w:tc>
          <w:tcPr>
            <w:tcW w:w="866" w:type="dxa"/>
            <w:tcBorders>
              <w:top w:val="nil"/>
              <w:left w:val="nil"/>
              <w:bottom w:val="nil"/>
              <w:right w:val="nil"/>
            </w:tcBorders>
            <w:shd w:val="clear" w:color="auto" w:fill="auto"/>
            <w:noWrap/>
            <w:vAlign w:val="center"/>
            <w:hideMark/>
          </w:tcPr>
          <w:p w14:paraId="1CBD4FBE" w14:textId="7EDE8A1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0.19</w:t>
            </w:r>
          </w:p>
        </w:tc>
      </w:tr>
      <w:tr w:rsidR="00D90FEC" w:rsidRPr="004C6876" w14:paraId="4F251752" w14:textId="77777777" w:rsidTr="00D90FEC">
        <w:trPr>
          <w:trHeight w:val="288"/>
        </w:trPr>
        <w:tc>
          <w:tcPr>
            <w:tcW w:w="1568" w:type="dxa"/>
            <w:tcBorders>
              <w:top w:val="nil"/>
              <w:left w:val="nil"/>
              <w:bottom w:val="nil"/>
              <w:right w:val="nil"/>
            </w:tcBorders>
            <w:shd w:val="clear" w:color="auto" w:fill="auto"/>
            <w:noWrap/>
            <w:vAlign w:val="center"/>
            <w:hideMark/>
          </w:tcPr>
          <w:p w14:paraId="40EFB6E1" w14:textId="43CC9DFC"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82" w:type="dxa"/>
            <w:tcBorders>
              <w:top w:val="nil"/>
              <w:left w:val="nil"/>
              <w:bottom w:val="nil"/>
              <w:right w:val="nil"/>
            </w:tcBorders>
            <w:shd w:val="clear" w:color="auto" w:fill="auto"/>
            <w:noWrap/>
            <w:vAlign w:val="center"/>
            <w:hideMark/>
          </w:tcPr>
          <w:p w14:paraId="4747B98B" w14:textId="6CA5296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 annual</w:t>
            </w:r>
          </w:p>
        </w:tc>
        <w:tc>
          <w:tcPr>
            <w:tcW w:w="1282" w:type="dxa"/>
            <w:tcBorders>
              <w:top w:val="nil"/>
              <w:left w:val="nil"/>
              <w:bottom w:val="nil"/>
              <w:right w:val="nil"/>
            </w:tcBorders>
            <w:shd w:val="clear" w:color="auto" w:fill="auto"/>
            <w:noWrap/>
            <w:vAlign w:val="center"/>
            <w:hideMark/>
          </w:tcPr>
          <w:p w14:paraId="25A5E13D" w14:textId="1A53E48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winter annual</w:t>
            </w:r>
          </w:p>
        </w:tc>
        <w:tc>
          <w:tcPr>
            <w:tcW w:w="1016" w:type="dxa"/>
            <w:tcBorders>
              <w:top w:val="nil"/>
              <w:left w:val="nil"/>
              <w:bottom w:val="nil"/>
              <w:right w:val="nil"/>
            </w:tcBorders>
            <w:shd w:val="clear" w:color="auto" w:fill="auto"/>
            <w:noWrap/>
            <w:vAlign w:val="center"/>
            <w:hideMark/>
          </w:tcPr>
          <w:p w14:paraId="67BEAF88" w14:textId="7D83B5F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0.25</w:t>
            </w:r>
          </w:p>
        </w:tc>
        <w:tc>
          <w:tcPr>
            <w:tcW w:w="1046" w:type="dxa"/>
            <w:tcBorders>
              <w:top w:val="nil"/>
              <w:left w:val="nil"/>
              <w:bottom w:val="nil"/>
              <w:right w:val="nil"/>
            </w:tcBorders>
            <w:shd w:val="clear" w:color="auto" w:fill="auto"/>
            <w:noWrap/>
            <w:vAlign w:val="center"/>
            <w:hideMark/>
          </w:tcPr>
          <w:p w14:paraId="1960F476" w14:textId="40F1074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0.24</w:t>
            </w:r>
          </w:p>
        </w:tc>
        <w:tc>
          <w:tcPr>
            <w:tcW w:w="1032" w:type="dxa"/>
            <w:tcBorders>
              <w:top w:val="nil"/>
              <w:left w:val="nil"/>
              <w:bottom w:val="nil"/>
              <w:right w:val="nil"/>
            </w:tcBorders>
            <w:shd w:val="clear" w:color="auto" w:fill="auto"/>
            <w:noWrap/>
            <w:vAlign w:val="center"/>
            <w:hideMark/>
          </w:tcPr>
          <w:p w14:paraId="378F169A" w14:textId="2D5F264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420.34</w:t>
            </w:r>
          </w:p>
        </w:tc>
        <w:tc>
          <w:tcPr>
            <w:tcW w:w="946" w:type="dxa"/>
            <w:tcBorders>
              <w:top w:val="nil"/>
              <w:left w:val="nil"/>
              <w:bottom w:val="nil"/>
              <w:right w:val="nil"/>
            </w:tcBorders>
            <w:shd w:val="clear" w:color="auto" w:fill="auto"/>
            <w:noWrap/>
            <w:vAlign w:val="center"/>
            <w:hideMark/>
          </w:tcPr>
          <w:p w14:paraId="0762F395" w14:textId="28BC0EFD"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1.02</w:t>
            </w:r>
          </w:p>
        </w:tc>
        <w:tc>
          <w:tcPr>
            <w:tcW w:w="866" w:type="dxa"/>
            <w:tcBorders>
              <w:top w:val="nil"/>
              <w:left w:val="nil"/>
              <w:bottom w:val="nil"/>
              <w:right w:val="nil"/>
            </w:tcBorders>
            <w:shd w:val="clear" w:color="auto" w:fill="auto"/>
            <w:noWrap/>
            <w:vAlign w:val="center"/>
            <w:hideMark/>
          </w:tcPr>
          <w:p w14:paraId="7A27423D" w14:textId="48F3F32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0.56</w:t>
            </w:r>
          </w:p>
        </w:tc>
      </w:tr>
      <w:tr w:rsidR="00D90FEC" w:rsidRPr="004C6876" w14:paraId="6755810F" w14:textId="77777777" w:rsidTr="00D90FEC">
        <w:trPr>
          <w:trHeight w:val="288"/>
        </w:trPr>
        <w:tc>
          <w:tcPr>
            <w:tcW w:w="1568" w:type="dxa"/>
            <w:tcBorders>
              <w:top w:val="nil"/>
              <w:left w:val="nil"/>
              <w:bottom w:val="nil"/>
              <w:right w:val="nil"/>
            </w:tcBorders>
            <w:shd w:val="clear" w:color="auto" w:fill="auto"/>
            <w:noWrap/>
            <w:vAlign w:val="center"/>
            <w:hideMark/>
          </w:tcPr>
          <w:p w14:paraId="5BEF0B0A" w14:textId="7693F49E"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weed_group</w:t>
            </w:r>
            <w:proofErr w:type="spellEnd"/>
          </w:p>
        </w:tc>
        <w:tc>
          <w:tcPr>
            <w:tcW w:w="1282" w:type="dxa"/>
            <w:tcBorders>
              <w:top w:val="nil"/>
              <w:left w:val="nil"/>
              <w:bottom w:val="nil"/>
              <w:right w:val="nil"/>
            </w:tcBorders>
            <w:shd w:val="clear" w:color="auto" w:fill="auto"/>
            <w:noWrap/>
            <w:vAlign w:val="center"/>
            <w:hideMark/>
          </w:tcPr>
          <w:p w14:paraId="7C87723E" w14:textId="48682A3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perennial</w:t>
            </w:r>
          </w:p>
        </w:tc>
        <w:tc>
          <w:tcPr>
            <w:tcW w:w="1282" w:type="dxa"/>
            <w:tcBorders>
              <w:top w:val="nil"/>
              <w:left w:val="nil"/>
              <w:bottom w:val="nil"/>
              <w:right w:val="nil"/>
            </w:tcBorders>
            <w:shd w:val="clear" w:color="auto" w:fill="auto"/>
            <w:noWrap/>
            <w:vAlign w:val="center"/>
            <w:hideMark/>
          </w:tcPr>
          <w:p w14:paraId="7336BF23" w14:textId="3F6E889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summer annual</w:t>
            </w:r>
          </w:p>
        </w:tc>
        <w:tc>
          <w:tcPr>
            <w:tcW w:w="1016" w:type="dxa"/>
            <w:tcBorders>
              <w:top w:val="nil"/>
              <w:left w:val="nil"/>
              <w:bottom w:val="nil"/>
              <w:right w:val="nil"/>
            </w:tcBorders>
            <w:shd w:val="clear" w:color="auto" w:fill="auto"/>
            <w:noWrap/>
            <w:vAlign w:val="center"/>
            <w:hideMark/>
          </w:tcPr>
          <w:p w14:paraId="164FA36B" w14:textId="2319DEF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0.28</w:t>
            </w:r>
          </w:p>
        </w:tc>
        <w:tc>
          <w:tcPr>
            <w:tcW w:w="1046" w:type="dxa"/>
            <w:tcBorders>
              <w:top w:val="nil"/>
              <w:left w:val="nil"/>
              <w:bottom w:val="nil"/>
              <w:right w:val="nil"/>
            </w:tcBorders>
            <w:shd w:val="clear" w:color="auto" w:fill="auto"/>
            <w:noWrap/>
            <w:vAlign w:val="center"/>
            <w:hideMark/>
          </w:tcPr>
          <w:p w14:paraId="083D0389" w14:textId="37613530"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0.29</w:t>
            </w:r>
          </w:p>
        </w:tc>
        <w:tc>
          <w:tcPr>
            <w:tcW w:w="1032" w:type="dxa"/>
            <w:tcBorders>
              <w:top w:val="nil"/>
              <w:left w:val="nil"/>
              <w:bottom w:val="nil"/>
              <w:right w:val="nil"/>
            </w:tcBorders>
            <w:shd w:val="clear" w:color="auto" w:fill="auto"/>
            <w:noWrap/>
            <w:vAlign w:val="center"/>
            <w:hideMark/>
          </w:tcPr>
          <w:p w14:paraId="27BD5312" w14:textId="369D242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439.41</w:t>
            </w:r>
          </w:p>
        </w:tc>
        <w:tc>
          <w:tcPr>
            <w:tcW w:w="946" w:type="dxa"/>
            <w:tcBorders>
              <w:top w:val="nil"/>
              <w:left w:val="nil"/>
              <w:bottom w:val="nil"/>
              <w:right w:val="nil"/>
            </w:tcBorders>
            <w:shd w:val="clear" w:color="auto" w:fill="auto"/>
            <w:noWrap/>
            <w:vAlign w:val="center"/>
            <w:hideMark/>
          </w:tcPr>
          <w:p w14:paraId="2528AB23" w14:textId="6C4975D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0.94</w:t>
            </w:r>
          </w:p>
        </w:tc>
        <w:tc>
          <w:tcPr>
            <w:tcW w:w="866" w:type="dxa"/>
            <w:tcBorders>
              <w:top w:val="nil"/>
              <w:left w:val="nil"/>
              <w:bottom w:val="nil"/>
              <w:right w:val="nil"/>
            </w:tcBorders>
            <w:shd w:val="clear" w:color="auto" w:fill="auto"/>
            <w:noWrap/>
            <w:vAlign w:val="center"/>
            <w:hideMark/>
          </w:tcPr>
          <w:p w14:paraId="243A3023" w14:textId="6627A23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0.61</w:t>
            </w:r>
          </w:p>
        </w:tc>
      </w:tr>
      <w:tr w:rsidR="00D90FEC" w:rsidRPr="004C6876" w14:paraId="462C1126" w14:textId="77777777" w:rsidTr="00D90FEC">
        <w:trPr>
          <w:trHeight w:val="288"/>
        </w:trPr>
        <w:tc>
          <w:tcPr>
            <w:tcW w:w="1568" w:type="dxa"/>
            <w:tcBorders>
              <w:top w:val="nil"/>
              <w:left w:val="nil"/>
              <w:bottom w:val="nil"/>
              <w:right w:val="nil"/>
            </w:tcBorders>
            <w:shd w:val="clear" w:color="auto" w:fill="auto"/>
            <w:noWrap/>
            <w:vAlign w:val="center"/>
            <w:hideMark/>
          </w:tcPr>
          <w:p w14:paraId="323E3D4D" w14:textId="7CC5AF0C"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crop_follow</w:t>
            </w:r>
            <w:proofErr w:type="spellEnd"/>
          </w:p>
        </w:tc>
        <w:tc>
          <w:tcPr>
            <w:tcW w:w="1282" w:type="dxa"/>
            <w:tcBorders>
              <w:top w:val="nil"/>
              <w:left w:val="nil"/>
              <w:bottom w:val="nil"/>
              <w:right w:val="nil"/>
            </w:tcBorders>
            <w:shd w:val="clear" w:color="auto" w:fill="auto"/>
            <w:noWrap/>
            <w:vAlign w:val="center"/>
            <w:hideMark/>
          </w:tcPr>
          <w:p w14:paraId="18C2821A" w14:textId="19A1B22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corn</w:t>
            </w:r>
          </w:p>
        </w:tc>
        <w:tc>
          <w:tcPr>
            <w:tcW w:w="1282" w:type="dxa"/>
            <w:tcBorders>
              <w:top w:val="nil"/>
              <w:left w:val="nil"/>
              <w:bottom w:val="nil"/>
              <w:right w:val="nil"/>
            </w:tcBorders>
            <w:shd w:val="clear" w:color="auto" w:fill="auto"/>
            <w:noWrap/>
            <w:vAlign w:val="center"/>
            <w:hideMark/>
          </w:tcPr>
          <w:p w14:paraId="7905CBBA" w14:textId="71DC8E2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soybean</w:t>
            </w:r>
          </w:p>
        </w:tc>
        <w:tc>
          <w:tcPr>
            <w:tcW w:w="1016" w:type="dxa"/>
            <w:tcBorders>
              <w:top w:val="nil"/>
              <w:left w:val="nil"/>
              <w:bottom w:val="nil"/>
              <w:right w:val="nil"/>
            </w:tcBorders>
            <w:shd w:val="clear" w:color="auto" w:fill="auto"/>
            <w:noWrap/>
            <w:vAlign w:val="center"/>
            <w:hideMark/>
          </w:tcPr>
          <w:p w14:paraId="6E6585D2" w14:textId="53F1C28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0.08</w:t>
            </w:r>
          </w:p>
        </w:tc>
        <w:tc>
          <w:tcPr>
            <w:tcW w:w="1046" w:type="dxa"/>
            <w:tcBorders>
              <w:top w:val="nil"/>
              <w:left w:val="nil"/>
              <w:bottom w:val="nil"/>
              <w:right w:val="nil"/>
            </w:tcBorders>
            <w:shd w:val="clear" w:color="auto" w:fill="auto"/>
            <w:noWrap/>
            <w:vAlign w:val="center"/>
            <w:hideMark/>
          </w:tcPr>
          <w:p w14:paraId="47CBAED1" w14:textId="6D4B16B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0.36</w:t>
            </w:r>
          </w:p>
        </w:tc>
        <w:tc>
          <w:tcPr>
            <w:tcW w:w="1032" w:type="dxa"/>
            <w:tcBorders>
              <w:top w:val="nil"/>
              <w:left w:val="nil"/>
              <w:bottom w:val="nil"/>
              <w:right w:val="nil"/>
            </w:tcBorders>
            <w:shd w:val="clear" w:color="auto" w:fill="auto"/>
            <w:noWrap/>
            <w:vAlign w:val="center"/>
            <w:hideMark/>
          </w:tcPr>
          <w:p w14:paraId="6BFE668F" w14:textId="117DCC3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10.28</w:t>
            </w:r>
          </w:p>
        </w:tc>
        <w:tc>
          <w:tcPr>
            <w:tcW w:w="946" w:type="dxa"/>
            <w:tcBorders>
              <w:top w:val="nil"/>
              <w:left w:val="nil"/>
              <w:bottom w:val="nil"/>
              <w:right w:val="nil"/>
            </w:tcBorders>
            <w:shd w:val="clear" w:color="auto" w:fill="auto"/>
            <w:noWrap/>
            <w:vAlign w:val="center"/>
            <w:hideMark/>
          </w:tcPr>
          <w:p w14:paraId="19B1659A" w14:textId="558EE77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0.24</w:t>
            </w:r>
          </w:p>
        </w:tc>
        <w:tc>
          <w:tcPr>
            <w:tcW w:w="866" w:type="dxa"/>
            <w:tcBorders>
              <w:top w:val="nil"/>
              <w:left w:val="nil"/>
              <w:bottom w:val="nil"/>
              <w:right w:val="nil"/>
            </w:tcBorders>
            <w:shd w:val="clear" w:color="auto" w:fill="auto"/>
            <w:noWrap/>
            <w:vAlign w:val="center"/>
            <w:hideMark/>
          </w:tcPr>
          <w:p w14:paraId="45937CEB" w14:textId="3813A2A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0.97</w:t>
            </w:r>
          </w:p>
        </w:tc>
      </w:tr>
      <w:tr w:rsidR="00D90FEC" w:rsidRPr="004C6876" w14:paraId="4A4F4E26" w14:textId="77777777" w:rsidTr="00D90FEC">
        <w:trPr>
          <w:trHeight w:val="288"/>
        </w:trPr>
        <w:tc>
          <w:tcPr>
            <w:tcW w:w="1568" w:type="dxa"/>
            <w:tcBorders>
              <w:top w:val="nil"/>
              <w:left w:val="nil"/>
              <w:bottom w:val="nil"/>
              <w:right w:val="nil"/>
            </w:tcBorders>
            <w:shd w:val="clear" w:color="auto" w:fill="auto"/>
            <w:noWrap/>
            <w:vAlign w:val="center"/>
            <w:hideMark/>
          </w:tcPr>
          <w:p w14:paraId="7F09C1DF" w14:textId="64FBF923"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345F8D03" w14:textId="3CEC98D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82" w:type="dxa"/>
            <w:tcBorders>
              <w:top w:val="nil"/>
              <w:left w:val="nil"/>
              <w:bottom w:val="nil"/>
              <w:right w:val="nil"/>
            </w:tcBorders>
            <w:shd w:val="clear" w:color="auto" w:fill="auto"/>
            <w:noWrap/>
            <w:vAlign w:val="center"/>
            <w:hideMark/>
          </w:tcPr>
          <w:p w14:paraId="50B16F73" w14:textId="1101096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016" w:type="dxa"/>
            <w:tcBorders>
              <w:top w:val="nil"/>
              <w:left w:val="nil"/>
              <w:bottom w:val="nil"/>
              <w:right w:val="nil"/>
            </w:tcBorders>
            <w:shd w:val="clear" w:color="auto" w:fill="auto"/>
            <w:noWrap/>
            <w:vAlign w:val="center"/>
            <w:hideMark/>
          </w:tcPr>
          <w:p w14:paraId="420D73EE" w14:textId="7AF053E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-0.31</w:t>
            </w:r>
          </w:p>
        </w:tc>
        <w:tc>
          <w:tcPr>
            <w:tcW w:w="1046" w:type="dxa"/>
            <w:tcBorders>
              <w:top w:val="nil"/>
              <w:left w:val="nil"/>
              <w:bottom w:val="nil"/>
              <w:right w:val="nil"/>
            </w:tcBorders>
            <w:shd w:val="clear" w:color="auto" w:fill="auto"/>
            <w:noWrap/>
            <w:vAlign w:val="center"/>
            <w:hideMark/>
          </w:tcPr>
          <w:p w14:paraId="1925538B" w14:textId="09C545B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0.60</w:t>
            </w:r>
          </w:p>
        </w:tc>
        <w:tc>
          <w:tcPr>
            <w:tcW w:w="1032" w:type="dxa"/>
            <w:tcBorders>
              <w:top w:val="nil"/>
              <w:left w:val="nil"/>
              <w:bottom w:val="nil"/>
              <w:right w:val="nil"/>
            </w:tcBorders>
            <w:shd w:val="clear" w:color="auto" w:fill="auto"/>
            <w:noWrap/>
            <w:vAlign w:val="center"/>
            <w:hideMark/>
          </w:tcPr>
          <w:p w14:paraId="4802CC6B" w14:textId="51EF504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435.98</w:t>
            </w:r>
          </w:p>
        </w:tc>
        <w:tc>
          <w:tcPr>
            <w:tcW w:w="946" w:type="dxa"/>
            <w:tcBorders>
              <w:top w:val="nil"/>
              <w:left w:val="nil"/>
              <w:bottom w:val="nil"/>
              <w:right w:val="nil"/>
            </w:tcBorders>
            <w:shd w:val="clear" w:color="auto" w:fill="auto"/>
            <w:noWrap/>
            <w:vAlign w:val="center"/>
            <w:hideMark/>
          </w:tcPr>
          <w:p w14:paraId="2E69054E" w14:textId="09F068D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-0.52</w:t>
            </w:r>
          </w:p>
        </w:tc>
        <w:tc>
          <w:tcPr>
            <w:tcW w:w="866" w:type="dxa"/>
            <w:tcBorders>
              <w:top w:val="nil"/>
              <w:left w:val="nil"/>
              <w:bottom w:val="nil"/>
              <w:right w:val="nil"/>
            </w:tcBorders>
            <w:shd w:val="clear" w:color="auto" w:fill="auto"/>
            <w:noWrap/>
            <w:vAlign w:val="center"/>
            <w:hideMark/>
          </w:tcPr>
          <w:p w14:paraId="0DFD5269" w14:textId="35FAD9C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0.99</w:t>
            </w:r>
          </w:p>
        </w:tc>
      </w:tr>
      <w:tr w:rsidR="00D90FEC" w:rsidRPr="004C6876" w14:paraId="5F3134BC" w14:textId="77777777" w:rsidTr="00D90FEC">
        <w:trPr>
          <w:trHeight w:val="288"/>
        </w:trPr>
        <w:tc>
          <w:tcPr>
            <w:tcW w:w="1568" w:type="dxa"/>
            <w:tcBorders>
              <w:top w:val="nil"/>
              <w:left w:val="nil"/>
              <w:bottom w:val="nil"/>
              <w:right w:val="nil"/>
            </w:tcBorders>
            <w:shd w:val="clear" w:color="auto" w:fill="auto"/>
            <w:noWrap/>
            <w:vAlign w:val="center"/>
            <w:hideMark/>
          </w:tcPr>
          <w:p w14:paraId="4B9183C1" w14:textId="04667F89"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28786B44" w14:textId="48C80A4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82" w:type="dxa"/>
            <w:tcBorders>
              <w:top w:val="nil"/>
              <w:left w:val="nil"/>
              <w:bottom w:val="nil"/>
              <w:right w:val="nil"/>
            </w:tcBorders>
            <w:shd w:val="clear" w:color="auto" w:fill="auto"/>
            <w:noWrap/>
            <w:vAlign w:val="center"/>
            <w:hideMark/>
          </w:tcPr>
          <w:p w14:paraId="2EB7D59D" w14:textId="55919A4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none</w:t>
            </w:r>
          </w:p>
        </w:tc>
        <w:tc>
          <w:tcPr>
            <w:tcW w:w="1016" w:type="dxa"/>
            <w:tcBorders>
              <w:top w:val="nil"/>
              <w:left w:val="nil"/>
              <w:bottom w:val="nil"/>
              <w:right w:val="nil"/>
            </w:tcBorders>
            <w:shd w:val="clear" w:color="auto" w:fill="auto"/>
            <w:noWrap/>
            <w:vAlign w:val="center"/>
            <w:hideMark/>
          </w:tcPr>
          <w:p w14:paraId="5D8AAD91" w14:textId="041FA17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-0.60</w:t>
            </w:r>
          </w:p>
        </w:tc>
        <w:tc>
          <w:tcPr>
            <w:tcW w:w="1046" w:type="dxa"/>
            <w:tcBorders>
              <w:top w:val="nil"/>
              <w:left w:val="nil"/>
              <w:bottom w:val="nil"/>
              <w:right w:val="nil"/>
            </w:tcBorders>
            <w:shd w:val="clear" w:color="auto" w:fill="auto"/>
            <w:noWrap/>
            <w:vAlign w:val="center"/>
            <w:hideMark/>
          </w:tcPr>
          <w:p w14:paraId="2C318318" w14:textId="0E64699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1.35</w:t>
            </w:r>
          </w:p>
        </w:tc>
        <w:tc>
          <w:tcPr>
            <w:tcW w:w="1032" w:type="dxa"/>
            <w:tcBorders>
              <w:top w:val="nil"/>
              <w:left w:val="nil"/>
              <w:bottom w:val="nil"/>
              <w:right w:val="nil"/>
            </w:tcBorders>
            <w:shd w:val="clear" w:color="auto" w:fill="auto"/>
            <w:noWrap/>
            <w:vAlign w:val="center"/>
            <w:hideMark/>
          </w:tcPr>
          <w:p w14:paraId="027F0D62" w14:textId="71FAA8AE"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18.43</w:t>
            </w:r>
          </w:p>
        </w:tc>
        <w:tc>
          <w:tcPr>
            <w:tcW w:w="946" w:type="dxa"/>
            <w:tcBorders>
              <w:top w:val="nil"/>
              <w:left w:val="nil"/>
              <w:bottom w:val="nil"/>
              <w:right w:val="nil"/>
            </w:tcBorders>
            <w:shd w:val="clear" w:color="auto" w:fill="auto"/>
            <w:noWrap/>
            <w:vAlign w:val="center"/>
            <w:hideMark/>
          </w:tcPr>
          <w:p w14:paraId="5F311E06" w14:textId="28EB03C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-0.45</w:t>
            </w:r>
          </w:p>
        </w:tc>
        <w:tc>
          <w:tcPr>
            <w:tcW w:w="866" w:type="dxa"/>
            <w:tcBorders>
              <w:top w:val="nil"/>
              <w:left w:val="nil"/>
              <w:bottom w:val="nil"/>
              <w:right w:val="nil"/>
            </w:tcBorders>
            <w:shd w:val="clear" w:color="auto" w:fill="auto"/>
            <w:noWrap/>
            <w:vAlign w:val="center"/>
            <w:hideMark/>
          </w:tcPr>
          <w:p w14:paraId="7A59B993" w14:textId="25C9BDC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0.99</w:t>
            </w:r>
          </w:p>
        </w:tc>
      </w:tr>
      <w:tr w:rsidR="00D90FEC" w:rsidRPr="004C6876" w14:paraId="324078B8" w14:textId="77777777" w:rsidTr="00D90FEC">
        <w:trPr>
          <w:trHeight w:val="288"/>
        </w:trPr>
        <w:tc>
          <w:tcPr>
            <w:tcW w:w="1568" w:type="dxa"/>
            <w:tcBorders>
              <w:top w:val="nil"/>
              <w:left w:val="nil"/>
              <w:bottom w:val="nil"/>
              <w:right w:val="nil"/>
            </w:tcBorders>
            <w:shd w:val="clear" w:color="auto" w:fill="auto"/>
            <w:noWrap/>
            <w:vAlign w:val="center"/>
            <w:hideMark/>
          </w:tcPr>
          <w:p w14:paraId="7104E2CB" w14:textId="355C2F90"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637D7144" w14:textId="18FC5B5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82" w:type="dxa"/>
            <w:tcBorders>
              <w:top w:val="nil"/>
              <w:left w:val="nil"/>
              <w:bottom w:val="nil"/>
              <w:right w:val="nil"/>
            </w:tcBorders>
            <w:shd w:val="clear" w:color="auto" w:fill="auto"/>
            <w:noWrap/>
            <w:vAlign w:val="center"/>
            <w:hideMark/>
          </w:tcPr>
          <w:p w14:paraId="5E6F30B7" w14:textId="0EC01B6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1016" w:type="dxa"/>
            <w:tcBorders>
              <w:top w:val="nil"/>
              <w:left w:val="nil"/>
              <w:bottom w:val="nil"/>
              <w:right w:val="nil"/>
            </w:tcBorders>
            <w:shd w:val="clear" w:color="auto" w:fill="auto"/>
            <w:noWrap/>
            <w:vAlign w:val="center"/>
            <w:hideMark/>
          </w:tcPr>
          <w:p w14:paraId="6AACD5B6" w14:textId="3D606CC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-0.31</w:t>
            </w:r>
          </w:p>
        </w:tc>
        <w:tc>
          <w:tcPr>
            <w:tcW w:w="1046" w:type="dxa"/>
            <w:tcBorders>
              <w:top w:val="nil"/>
              <w:left w:val="nil"/>
              <w:bottom w:val="nil"/>
              <w:right w:val="nil"/>
            </w:tcBorders>
            <w:shd w:val="clear" w:color="auto" w:fill="auto"/>
            <w:noWrap/>
            <w:vAlign w:val="center"/>
            <w:hideMark/>
          </w:tcPr>
          <w:p w14:paraId="038FA347" w14:textId="4C58CCA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0.72</w:t>
            </w:r>
          </w:p>
        </w:tc>
        <w:tc>
          <w:tcPr>
            <w:tcW w:w="1032" w:type="dxa"/>
            <w:tcBorders>
              <w:top w:val="nil"/>
              <w:left w:val="nil"/>
              <w:bottom w:val="nil"/>
              <w:right w:val="nil"/>
            </w:tcBorders>
            <w:shd w:val="clear" w:color="auto" w:fill="auto"/>
            <w:noWrap/>
            <w:vAlign w:val="center"/>
            <w:hideMark/>
          </w:tcPr>
          <w:p w14:paraId="38778D72" w14:textId="2D64F33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358.66</w:t>
            </w:r>
          </w:p>
        </w:tc>
        <w:tc>
          <w:tcPr>
            <w:tcW w:w="946" w:type="dxa"/>
            <w:tcBorders>
              <w:top w:val="nil"/>
              <w:left w:val="nil"/>
              <w:bottom w:val="nil"/>
              <w:right w:val="nil"/>
            </w:tcBorders>
            <w:shd w:val="clear" w:color="auto" w:fill="auto"/>
            <w:noWrap/>
            <w:vAlign w:val="center"/>
            <w:hideMark/>
          </w:tcPr>
          <w:p w14:paraId="5D7A2029" w14:textId="26B9BB2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-0.43</w:t>
            </w:r>
          </w:p>
        </w:tc>
        <w:tc>
          <w:tcPr>
            <w:tcW w:w="866" w:type="dxa"/>
            <w:tcBorders>
              <w:top w:val="nil"/>
              <w:left w:val="nil"/>
              <w:bottom w:val="nil"/>
              <w:right w:val="nil"/>
            </w:tcBorders>
            <w:shd w:val="clear" w:color="auto" w:fill="auto"/>
            <w:noWrap/>
            <w:vAlign w:val="center"/>
            <w:hideMark/>
          </w:tcPr>
          <w:p w14:paraId="3130A541" w14:textId="235449E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0.99</w:t>
            </w:r>
          </w:p>
        </w:tc>
      </w:tr>
      <w:tr w:rsidR="00D90FEC" w:rsidRPr="004C6876" w14:paraId="5F3E9953" w14:textId="77777777" w:rsidTr="00D90FEC">
        <w:trPr>
          <w:trHeight w:val="288"/>
        </w:trPr>
        <w:tc>
          <w:tcPr>
            <w:tcW w:w="1568" w:type="dxa"/>
            <w:tcBorders>
              <w:top w:val="nil"/>
              <w:left w:val="nil"/>
              <w:bottom w:val="nil"/>
              <w:right w:val="nil"/>
            </w:tcBorders>
            <w:shd w:val="clear" w:color="auto" w:fill="auto"/>
            <w:noWrap/>
            <w:vAlign w:val="center"/>
            <w:hideMark/>
          </w:tcPr>
          <w:p w14:paraId="0C0676EB" w14:textId="02C88ED3"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6F0CBB5B" w14:textId="3F54BAC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282" w:type="dxa"/>
            <w:tcBorders>
              <w:top w:val="nil"/>
              <w:left w:val="nil"/>
              <w:bottom w:val="nil"/>
              <w:right w:val="nil"/>
            </w:tcBorders>
            <w:shd w:val="clear" w:color="auto" w:fill="auto"/>
            <w:noWrap/>
            <w:vAlign w:val="center"/>
            <w:hideMark/>
          </w:tcPr>
          <w:p w14:paraId="567C95C8" w14:textId="73D75CD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1016" w:type="dxa"/>
            <w:tcBorders>
              <w:top w:val="nil"/>
              <w:left w:val="nil"/>
              <w:bottom w:val="nil"/>
              <w:right w:val="nil"/>
            </w:tcBorders>
            <w:shd w:val="clear" w:color="auto" w:fill="auto"/>
            <w:noWrap/>
            <w:vAlign w:val="center"/>
            <w:hideMark/>
          </w:tcPr>
          <w:p w14:paraId="048B0016" w14:textId="21DFB1D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0.11</w:t>
            </w:r>
          </w:p>
        </w:tc>
        <w:tc>
          <w:tcPr>
            <w:tcW w:w="1046" w:type="dxa"/>
            <w:tcBorders>
              <w:top w:val="nil"/>
              <w:left w:val="nil"/>
              <w:bottom w:val="nil"/>
              <w:right w:val="nil"/>
            </w:tcBorders>
            <w:shd w:val="clear" w:color="auto" w:fill="auto"/>
            <w:noWrap/>
            <w:vAlign w:val="center"/>
            <w:hideMark/>
          </w:tcPr>
          <w:p w14:paraId="638F0B14" w14:textId="641B054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0.31</w:t>
            </w:r>
          </w:p>
        </w:tc>
        <w:tc>
          <w:tcPr>
            <w:tcW w:w="1032" w:type="dxa"/>
            <w:tcBorders>
              <w:top w:val="nil"/>
              <w:left w:val="nil"/>
              <w:bottom w:val="nil"/>
              <w:right w:val="nil"/>
            </w:tcBorders>
            <w:shd w:val="clear" w:color="auto" w:fill="auto"/>
            <w:noWrap/>
            <w:vAlign w:val="center"/>
            <w:hideMark/>
          </w:tcPr>
          <w:p w14:paraId="01A8FC39" w14:textId="36B607EE"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399.01</w:t>
            </w:r>
          </w:p>
        </w:tc>
        <w:tc>
          <w:tcPr>
            <w:tcW w:w="946" w:type="dxa"/>
            <w:tcBorders>
              <w:top w:val="nil"/>
              <w:left w:val="nil"/>
              <w:bottom w:val="nil"/>
              <w:right w:val="nil"/>
            </w:tcBorders>
            <w:shd w:val="clear" w:color="auto" w:fill="auto"/>
            <w:noWrap/>
            <w:vAlign w:val="center"/>
            <w:hideMark/>
          </w:tcPr>
          <w:p w14:paraId="4AE0D725" w14:textId="3D982EF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0.34</w:t>
            </w:r>
          </w:p>
        </w:tc>
        <w:tc>
          <w:tcPr>
            <w:tcW w:w="866" w:type="dxa"/>
            <w:tcBorders>
              <w:top w:val="nil"/>
              <w:left w:val="nil"/>
              <w:bottom w:val="nil"/>
              <w:right w:val="nil"/>
            </w:tcBorders>
            <w:shd w:val="clear" w:color="auto" w:fill="auto"/>
            <w:noWrap/>
            <w:vAlign w:val="center"/>
            <w:hideMark/>
          </w:tcPr>
          <w:p w14:paraId="2EAA8860" w14:textId="7BD96BC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05E962F7" w14:textId="77777777" w:rsidTr="00D90FEC">
        <w:trPr>
          <w:trHeight w:val="288"/>
        </w:trPr>
        <w:tc>
          <w:tcPr>
            <w:tcW w:w="1568" w:type="dxa"/>
            <w:tcBorders>
              <w:top w:val="nil"/>
              <w:left w:val="nil"/>
              <w:bottom w:val="nil"/>
              <w:right w:val="nil"/>
            </w:tcBorders>
            <w:shd w:val="clear" w:color="auto" w:fill="auto"/>
            <w:noWrap/>
            <w:vAlign w:val="center"/>
            <w:hideMark/>
          </w:tcPr>
          <w:p w14:paraId="5B591C2D" w14:textId="103A43B0"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049ACC6F" w14:textId="0444CB7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none</w:t>
            </w:r>
          </w:p>
        </w:tc>
        <w:tc>
          <w:tcPr>
            <w:tcW w:w="1282" w:type="dxa"/>
            <w:tcBorders>
              <w:top w:val="nil"/>
              <w:left w:val="nil"/>
              <w:bottom w:val="nil"/>
              <w:right w:val="nil"/>
            </w:tcBorders>
            <w:shd w:val="clear" w:color="auto" w:fill="auto"/>
            <w:noWrap/>
            <w:vAlign w:val="center"/>
            <w:hideMark/>
          </w:tcPr>
          <w:p w14:paraId="41A168E2" w14:textId="7FBD207F"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1016" w:type="dxa"/>
            <w:tcBorders>
              <w:top w:val="nil"/>
              <w:left w:val="nil"/>
              <w:bottom w:val="nil"/>
              <w:right w:val="nil"/>
            </w:tcBorders>
            <w:shd w:val="clear" w:color="auto" w:fill="auto"/>
            <w:noWrap/>
            <w:vAlign w:val="center"/>
            <w:hideMark/>
          </w:tcPr>
          <w:p w14:paraId="68418688" w14:textId="031F028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0.40</w:t>
            </w:r>
          </w:p>
        </w:tc>
        <w:tc>
          <w:tcPr>
            <w:tcW w:w="1046" w:type="dxa"/>
            <w:tcBorders>
              <w:top w:val="nil"/>
              <w:left w:val="nil"/>
              <w:bottom w:val="nil"/>
              <w:right w:val="nil"/>
            </w:tcBorders>
            <w:shd w:val="clear" w:color="auto" w:fill="auto"/>
            <w:noWrap/>
            <w:vAlign w:val="center"/>
            <w:hideMark/>
          </w:tcPr>
          <w:p w14:paraId="34D306D8" w14:textId="2CF0828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1.25</w:t>
            </w:r>
          </w:p>
        </w:tc>
        <w:tc>
          <w:tcPr>
            <w:tcW w:w="1032" w:type="dxa"/>
            <w:tcBorders>
              <w:top w:val="nil"/>
              <w:left w:val="nil"/>
              <w:bottom w:val="nil"/>
              <w:right w:val="nil"/>
            </w:tcBorders>
            <w:shd w:val="clear" w:color="auto" w:fill="auto"/>
            <w:noWrap/>
            <w:vAlign w:val="center"/>
            <w:hideMark/>
          </w:tcPr>
          <w:p w14:paraId="1EBA547A" w14:textId="113DACEE"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13.53</w:t>
            </w:r>
          </w:p>
        </w:tc>
        <w:tc>
          <w:tcPr>
            <w:tcW w:w="946" w:type="dxa"/>
            <w:tcBorders>
              <w:top w:val="nil"/>
              <w:left w:val="nil"/>
              <w:bottom w:val="nil"/>
              <w:right w:val="nil"/>
            </w:tcBorders>
            <w:shd w:val="clear" w:color="auto" w:fill="auto"/>
            <w:noWrap/>
            <w:vAlign w:val="center"/>
            <w:hideMark/>
          </w:tcPr>
          <w:p w14:paraId="6D479526" w14:textId="11B03E91"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0.32</w:t>
            </w:r>
          </w:p>
        </w:tc>
        <w:tc>
          <w:tcPr>
            <w:tcW w:w="866" w:type="dxa"/>
            <w:tcBorders>
              <w:top w:val="nil"/>
              <w:left w:val="nil"/>
              <w:bottom w:val="nil"/>
              <w:right w:val="nil"/>
            </w:tcBorders>
            <w:shd w:val="clear" w:color="auto" w:fill="auto"/>
            <w:noWrap/>
            <w:vAlign w:val="center"/>
            <w:hideMark/>
          </w:tcPr>
          <w:p w14:paraId="6E31C1EC" w14:textId="5603CE5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72E98596" w14:textId="77777777" w:rsidTr="00D90FEC">
        <w:trPr>
          <w:trHeight w:val="288"/>
        </w:trPr>
        <w:tc>
          <w:tcPr>
            <w:tcW w:w="1568" w:type="dxa"/>
            <w:tcBorders>
              <w:top w:val="nil"/>
              <w:left w:val="nil"/>
              <w:bottom w:val="nil"/>
              <w:right w:val="nil"/>
            </w:tcBorders>
            <w:shd w:val="clear" w:color="auto" w:fill="auto"/>
            <w:noWrap/>
            <w:vAlign w:val="center"/>
            <w:hideMark/>
          </w:tcPr>
          <w:p w14:paraId="6AF7C62B" w14:textId="0B9F9590"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3E7A4B4B" w14:textId="2A72D3AD"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D</w:t>
            </w:r>
          </w:p>
        </w:tc>
        <w:tc>
          <w:tcPr>
            <w:tcW w:w="1282" w:type="dxa"/>
            <w:tcBorders>
              <w:top w:val="nil"/>
              <w:left w:val="nil"/>
              <w:bottom w:val="nil"/>
              <w:right w:val="nil"/>
            </w:tcBorders>
            <w:shd w:val="clear" w:color="auto" w:fill="auto"/>
            <w:noWrap/>
            <w:vAlign w:val="center"/>
            <w:hideMark/>
          </w:tcPr>
          <w:p w14:paraId="74A756D5" w14:textId="3DE3A96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1016" w:type="dxa"/>
            <w:tcBorders>
              <w:top w:val="nil"/>
              <w:left w:val="nil"/>
              <w:bottom w:val="nil"/>
              <w:right w:val="nil"/>
            </w:tcBorders>
            <w:shd w:val="clear" w:color="auto" w:fill="auto"/>
            <w:noWrap/>
            <w:vAlign w:val="center"/>
            <w:hideMark/>
          </w:tcPr>
          <w:p w14:paraId="52BB1A5F" w14:textId="55E94FC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-0.21</w:t>
            </w:r>
          </w:p>
        </w:tc>
        <w:tc>
          <w:tcPr>
            <w:tcW w:w="1046" w:type="dxa"/>
            <w:tcBorders>
              <w:top w:val="nil"/>
              <w:left w:val="nil"/>
              <w:bottom w:val="nil"/>
              <w:right w:val="nil"/>
            </w:tcBorders>
            <w:shd w:val="clear" w:color="auto" w:fill="auto"/>
            <w:noWrap/>
            <w:vAlign w:val="center"/>
            <w:hideMark/>
          </w:tcPr>
          <w:p w14:paraId="6EEF850D" w14:textId="765F8D3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0.67</w:t>
            </w:r>
          </w:p>
        </w:tc>
        <w:tc>
          <w:tcPr>
            <w:tcW w:w="1032" w:type="dxa"/>
            <w:tcBorders>
              <w:top w:val="nil"/>
              <w:left w:val="nil"/>
              <w:bottom w:val="nil"/>
              <w:right w:val="nil"/>
            </w:tcBorders>
            <w:shd w:val="clear" w:color="auto" w:fill="auto"/>
            <w:noWrap/>
            <w:vAlign w:val="center"/>
            <w:hideMark/>
          </w:tcPr>
          <w:p w14:paraId="75D03C0E" w14:textId="3A1AB93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428.18</w:t>
            </w:r>
          </w:p>
        </w:tc>
        <w:tc>
          <w:tcPr>
            <w:tcW w:w="946" w:type="dxa"/>
            <w:tcBorders>
              <w:top w:val="nil"/>
              <w:left w:val="nil"/>
              <w:bottom w:val="nil"/>
              <w:right w:val="nil"/>
            </w:tcBorders>
            <w:shd w:val="clear" w:color="auto" w:fill="auto"/>
            <w:noWrap/>
            <w:vAlign w:val="center"/>
            <w:hideMark/>
          </w:tcPr>
          <w:p w14:paraId="509CDA7F" w14:textId="7AE5B45A"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-0.31</w:t>
            </w:r>
          </w:p>
        </w:tc>
        <w:tc>
          <w:tcPr>
            <w:tcW w:w="866" w:type="dxa"/>
            <w:tcBorders>
              <w:top w:val="nil"/>
              <w:left w:val="nil"/>
              <w:bottom w:val="nil"/>
              <w:right w:val="nil"/>
            </w:tcBorders>
            <w:shd w:val="clear" w:color="auto" w:fill="auto"/>
            <w:noWrap/>
            <w:vAlign w:val="center"/>
            <w:hideMark/>
          </w:tcPr>
          <w:p w14:paraId="2C772C41" w14:textId="43A27BA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72897539" w14:textId="77777777" w:rsidTr="00D90FEC">
        <w:trPr>
          <w:trHeight w:val="288"/>
        </w:trPr>
        <w:tc>
          <w:tcPr>
            <w:tcW w:w="1568" w:type="dxa"/>
            <w:tcBorders>
              <w:top w:val="nil"/>
              <w:left w:val="nil"/>
              <w:bottom w:val="nil"/>
              <w:right w:val="nil"/>
            </w:tcBorders>
            <w:shd w:val="clear" w:color="auto" w:fill="auto"/>
            <w:noWrap/>
            <w:vAlign w:val="center"/>
            <w:hideMark/>
          </w:tcPr>
          <w:p w14:paraId="17BF7142" w14:textId="0B8E831D"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2668A73A" w14:textId="006B873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282" w:type="dxa"/>
            <w:tcBorders>
              <w:top w:val="nil"/>
              <w:left w:val="nil"/>
              <w:bottom w:val="nil"/>
              <w:right w:val="nil"/>
            </w:tcBorders>
            <w:shd w:val="clear" w:color="auto" w:fill="auto"/>
            <w:noWrap/>
            <w:vAlign w:val="center"/>
            <w:hideMark/>
          </w:tcPr>
          <w:p w14:paraId="17E42308" w14:textId="6BD472C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none</w:t>
            </w:r>
          </w:p>
        </w:tc>
        <w:tc>
          <w:tcPr>
            <w:tcW w:w="1016" w:type="dxa"/>
            <w:tcBorders>
              <w:top w:val="nil"/>
              <w:left w:val="nil"/>
              <w:bottom w:val="nil"/>
              <w:right w:val="nil"/>
            </w:tcBorders>
            <w:shd w:val="clear" w:color="auto" w:fill="auto"/>
            <w:noWrap/>
            <w:vAlign w:val="center"/>
            <w:hideMark/>
          </w:tcPr>
          <w:p w14:paraId="26209DE9" w14:textId="54E2BD5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-0.29</w:t>
            </w:r>
          </w:p>
        </w:tc>
        <w:tc>
          <w:tcPr>
            <w:tcW w:w="1046" w:type="dxa"/>
            <w:tcBorders>
              <w:top w:val="nil"/>
              <w:left w:val="nil"/>
              <w:bottom w:val="nil"/>
              <w:right w:val="nil"/>
            </w:tcBorders>
            <w:shd w:val="clear" w:color="auto" w:fill="auto"/>
            <w:noWrap/>
            <w:vAlign w:val="center"/>
            <w:hideMark/>
          </w:tcPr>
          <w:p w14:paraId="4C56A95E" w14:textId="3F72125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1.22</w:t>
            </w:r>
          </w:p>
        </w:tc>
        <w:tc>
          <w:tcPr>
            <w:tcW w:w="1032" w:type="dxa"/>
            <w:tcBorders>
              <w:top w:val="nil"/>
              <w:left w:val="nil"/>
              <w:bottom w:val="nil"/>
              <w:right w:val="nil"/>
            </w:tcBorders>
            <w:shd w:val="clear" w:color="auto" w:fill="auto"/>
            <w:noWrap/>
            <w:vAlign w:val="center"/>
            <w:hideMark/>
          </w:tcPr>
          <w:p w14:paraId="33AC5E0E" w14:textId="57725E57"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12.51</w:t>
            </w:r>
          </w:p>
        </w:tc>
        <w:tc>
          <w:tcPr>
            <w:tcW w:w="946" w:type="dxa"/>
            <w:tcBorders>
              <w:top w:val="nil"/>
              <w:left w:val="nil"/>
              <w:bottom w:val="nil"/>
              <w:right w:val="nil"/>
            </w:tcBorders>
            <w:shd w:val="clear" w:color="auto" w:fill="auto"/>
            <w:noWrap/>
            <w:vAlign w:val="center"/>
            <w:hideMark/>
          </w:tcPr>
          <w:p w14:paraId="76A10FEE" w14:textId="04D0D2F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-0.24</w:t>
            </w:r>
          </w:p>
        </w:tc>
        <w:tc>
          <w:tcPr>
            <w:tcW w:w="866" w:type="dxa"/>
            <w:tcBorders>
              <w:top w:val="nil"/>
              <w:left w:val="nil"/>
              <w:bottom w:val="nil"/>
              <w:right w:val="nil"/>
            </w:tcBorders>
            <w:shd w:val="clear" w:color="auto" w:fill="auto"/>
            <w:noWrap/>
            <w:vAlign w:val="center"/>
            <w:hideMark/>
          </w:tcPr>
          <w:p w14:paraId="1BED1D4B" w14:textId="5FB9E01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37A695E0" w14:textId="77777777" w:rsidTr="00D90FEC">
        <w:trPr>
          <w:trHeight w:val="288"/>
        </w:trPr>
        <w:tc>
          <w:tcPr>
            <w:tcW w:w="1568" w:type="dxa"/>
            <w:tcBorders>
              <w:top w:val="nil"/>
              <w:left w:val="nil"/>
              <w:bottom w:val="nil"/>
              <w:right w:val="nil"/>
            </w:tcBorders>
            <w:shd w:val="clear" w:color="auto" w:fill="auto"/>
            <w:noWrap/>
            <w:vAlign w:val="center"/>
            <w:hideMark/>
          </w:tcPr>
          <w:p w14:paraId="5828E2D6" w14:textId="2D4134B4"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nil"/>
              <w:right w:val="nil"/>
            </w:tcBorders>
            <w:shd w:val="clear" w:color="auto" w:fill="auto"/>
            <w:noWrap/>
            <w:vAlign w:val="center"/>
            <w:hideMark/>
          </w:tcPr>
          <w:p w14:paraId="339317CA" w14:textId="5A219C5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1282" w:type="dxa"/>
            <w:tcBorders>
              <w:top w:val="nil"/>
              <w:left w:val="nil"/>
              <w:bottom w:val="nil"/>
              <w:right w:val="nil"/>
            </w:tcBorders>
            <w:shd w:val="clear" w:color="auto" w:fill="auto"/>
            <w:noWrap/>
            <w:vAlign w:val="center"/>
            <w:hideMark/>
          </w:tcPr>
          <w:p w14:paraId="2D047760" w14:textId="4CA5B3E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none</w:t>
            </w:r>
          </w:p>
        </w:tc>
        <w:tc>
          <w:tcPr>
            <w:tcW w:w="1016" w:type="dxa"/>
            <w:tcBorders>
              <w:top w:val="nil"/>
              <w:left w:val="nil"/>
              <w:bottom w:val="nil"/>
              <w:right w:val="nil"/>
            </w:tcBorders>
            <w:shd w:val="clear" w:color="auto" w:fill="auto"/>
            <w:noWrap/>
            <w:vAlign w:val="center"/>
            <w:hideMark/>
          </w:tcPr>
          <w:p w14:paraId="1F64734C" w14:textId="2F09990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-0.30</w:t>
            </w:r>
          </w:p>
        </w:tc>
        <w:tc>
          <w:tcPr>
            <w:tcW w:w="1046" w:type="dxa"/>
            <w:tcBorders>
              <w:top w:val="nil"/>
              <w:left w:val="nil"/>
              <w:bottom w:val="nil"/>
              <w:right w:val="nil"/>
            </w:tcBorders>
            <w:shd w:val="clear" w:color="auto" w:fill="auto"/>
            <w:noWrap/>
            <w:vAlign w:val="center"/>
            <w:hideMark/>
          </w:tcPr>
          <w:p w14:paraId="6BA7E0C8" w14:textId="1471F1A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1.25</w:t>
            </w:r>
          </w:p>
        </w:tc>
        <w:tc>
          <w:tcPr>
            <w:tcW w:w="1032" w:type="dxa"/>
            <w:tcBorders>
              <w:top w:val="nil"/>
              <w:left w:val="nil"/>
              <w:bottom w:val="nil"/>
              <w:right w:val="nil"/>
            </w:tcBorders>
            <w:shd w:val="clear" w:color="auto" w:fill="auto"/>
            <w:noWrap/>
            <w:vAlign w:val="center"/>
            <w:hideMark/>
          </w:tcPr>
          <w:p w14:paraId="22673F03" w14:textId="7462C102"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13.59</w:t>
            </w:r>
          </w:p>
        </w:tc>
        <w:tc>
          <w:tcPr>
            <w:tcW w:w="946" w:type="dxa"/>
            <w:tcBorders>
              <w:top w:val="nil"/>
              <w:left w:val="nil"/>
              <w:bottom w:val="nil"/>
              <w:right w:val="nil"/>
            </w:tcBorders>
            <w:shd w:val="clear" w:color="auto" w:fill="auto"/>
            <w:noWrap/>
            <w:vAlign w:val="center"/>
            <w:hideMark/>
          </w:tcPr>
          <w:p w14:paraId="6DE90E5C" w14:textId="2D5FCEBB"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-0.24</w:t>
            </w:r>
          </w:p>
        </w:tc>
        <w:tc>
          <w:tcPr>
            <w:tcW w:w="866" w:type="dxa"/>
            <w:tcBorders>
              <w:top w:val="nil"/>
              <w:left w:val="nil"/>
              <w:bottom w:val="nil"/>
              <w:right w:val="nil"/>
            </w:tcBorders>
            <w:shd w:val="clear" w:color="auto" w:fill="auto"/>
            <w:noWrap/>
            <w:vAlign w:val="center"/>
            <w:hideMark/>
          </w:tcPr>
          <w:p w14:paraId="20D8C913" w14:textId="17525FC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2494DB24" w14:textId="77777777" w:rsidTr="00D90FEC">
        <w:trPr>
          <w:trHeight w:val="288"/>
        </w:trPr>
        <w:tc>
          <w:tcPr>
            <w:tcW w:w="1568" w:type="dxa"/>
            <w:tcBorders>
              <w:top w:val="nil"/>
              <w:left w:val="nil"/>
              <w:right w:val="nil"/>
            </w:tcBorders>
            <w:shd w:val="clear" w:color="auto" w:fill="auto"/>
            <w:noWrap/>
            <w:vAlign w:val="center"/>
            <w:hideMark/>
          </w:tcPr>
          <w:p w14:paraId="35D1207A" w14:textId="253F4B27"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right w:val="nil"/>
            </w:tcBorders>
            <w:shd w:val="clear" w:color="auto" w:fill="auto"/>
            <w:noWrap/>
            <w:vAlign w:val="center"/>
            <w:hideMark/>
          </w:tcPr>
          <w:p w14:paraId="32D7A6A9" w14:textId="23DC1C58"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1282" w:type="dxa"/>
            <w:tcBorders>
              <w:top w:val="nil"/>
              <w:left w:val="nil"/>
              <w:right w:val="nil"/>
            </w:tcBorders>
            <w:shd w:val="clear" w:color="auto" w:fill="auto"/>
            <w:noWrap/>
            <w:vAlign w:val="center"/>
            <w:hideMark/>
          </w:tcPr>
          <w:p w14:paraId="16218008" w14:textId="580E7613"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W</w:t>
            </w:r>
          </w:p>
        </w:tc>
        <w:tc>
          <w:tcPr>
            <w:tcW w:w="1016" w:type="dxa"/>
            <w:tcBorders>
              <w:top w:val="nil"/>
              <w:left w:val="nil"/>
              <w:right w:val="nil"/>
            </w:tcBorders>
            <w:shd w:val="clear" w:color="auto" w:fill="auto"/>
            <w:noWrap/>
            <w:vAlign w:val="center"/>
            <w:hideMark/>
          </w:tcPr>
          <w:p w14:paraId="1E397632" w14:textId="228A4F1D"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0.10</w:t>
            </w:r>
          </w:p>
        </w:tc>
        <w:tc>
          <w:tcPr>
            <w:tcW w:w="1046" w:type="dxa"/>
            <w:tcBorders>
              <w:top w:val="nil"/>
              <w:left w:val="nil"/>
              <w:right w:val="nil"/>
            </w:tcBorders>
            <w:shd w:val="clear" w:color="auto" w:fill="auto"/>
            <w:noWrap/>
            <w:vAlign w:val="center"/>
            <w:hideMark/>
          </w:tcPr>
          <w:p w14:paraId="1D7813FD" w14:textId="287813A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0.51</w:t>
            </w:r>
          </w:p>
        </w:tc>
        <w:tc>
          <w:tcPr>
            <w:tcW w:w="1032" w:type="dxa"/>
            <w:tcBorders>
              <w:top w:val="nil"/>
              <w:left w:val="nil"/>
              <w:right w:val="nil"/>
            </w:tcBorders>
            <w:shd w:val="clear" w:color="auto" w:fill="auto"/>
            <w:noWrap/>
            <w:vAlign w:val="center"/>
            <w:hideMark/>
          </w:tcPr>
          <w:p w14:paraId="22A390C0" w14:textId="23339060"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213.45</w:t>
            </w:r>
          </w:p>
        </w:tc>
        <w:tc>
          <w:tcPr>
            <w:tcW w:w="946" w:type="dxa"/>
            <w:tcBorders>
              <w:top w:val="nil"/>
              <w:left w:val="nil"/>
              <w:right w:val="nil"/>
            </w:tcBorders>
            <w:shd w:val="clear" w:color="auto" w:fill="auto"/>
            <w:noWrap/>
            <w:vAlign w:val="center"/>
            <w:hideMark/>
          </w:tcPr>
          <w:p w14:paraId="77F4E64B" w14:textId="21AD521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0.20</w:t>
            </w:r>
          </w:p>
        </w:tc>
        <w:tc>
          <w:tcPr>
            <w:tcW w:w="866" w:type="dxa"/>
            <w:tcBorders>
              <w:top w:val="nil"/>
              <w:left w:val="nil"/>
              <w:right w:val="nil"/>
            </w:tcBorders>
            <w:shd w:val="clear" w:color="auto" w:fill="auto"/>
            <w:noWrap/>
            <w:vAlign w:val="center"/>
            <w:hideMark/>
          </w:tcPr>
          <w:p w14:paraId="0933D591" w14:textId="5DDBFDA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r w:rsidR="00D90FEC" w:rsidRPr="004C6876" w14:paraId="499D94BD" w14:textId="77777777" w:rsidTr="00D90FEC">
        <w:trPr>
          <w:trHeight w:val="288"/>
        </w:trPr>
        <w:tc>
          <w:tcPr>
            <w:tcW w:w="1568" w:type="dxa"/>
            <w:tcBorders>
              <w:top w:val="nil"/>
              <w:left w:val="nil"/>
              <w:bottom w:val="single" w:sz="4" w:space="0" w:color="auto"/>
              <w:right w:val="nil"/>
            </w:tcBorders>
            <w:shd w:val="clear" w:color="auto" w:fill="auto"/>
            <w:noWrap/>
            <w:vAlign w:val="center"/>
            <w:hideMark/>
          </w:tcPr>
          <w:p w14:paraId="28B62C01" w14:textId="1C023AA5" w:rsidR="00D90FEC" w:rsidRPr="004C6876" w:rsidRDefault="00D90FEC" w:rsidP="00D90FEC">
            <w:pPr>
              <w:spacing w:after="0" w:line="240" w:lineRule="auto"/>
              <w:jc w:val="center"/>
              <w:rPr>
                <w:rFonts w:ascii="Calibri" w:eastAsia="Times New Roman" w:hAnsi="Calibri" w:cs="Calibri"/>
                <w:color w:val="000000"/>
              </w:rPr>
            </w:pPr>
            <w:proofErr w:type="spellStart"/>
            <w:r w:rsidRPr="004C6876">
              <w:rPr>
                <w:rFonts w:ascii="Calibri" w:eastAsia="Times New Roman" w:hAnsi="Calibri" w:cs="Calibri"/>
                <w:color w:val="000000"/>
              </w:rPr>
              <w:t>ccterm_meth</w:t>
            </w:r>
            <w:proofErr w:type="spellEnd"/>
          </w:p>
        </w:tc>
        <w:tc>
          <w:tcPr>
            <w:tcW w:w="1282" w:type="dxa"/>
            <w:tcBorders>
              <w:top w:val="nil"/>
              <w:left w:val="nil"/>
              <w:bottom w:val="single" w:sz="4" w:space="0" w:color="auto"/>
              <w:right w:val="nil"/>
            </w:tcBorders>
            <w:shd w:val="clear" w:color="auto" w:fill="auto"/>
            <w:noWrap/>
            <w:vAlign w:val="center"/>
            <w:hideMark/>
          </w:tcPr>
          <w:p w14:paraId="6FC2DFE0" w14:textId="7293EE14"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H</w:t>
            </w:r>
          </w:p>
        </w:tc>
        <w:tc>
          <w:tcPr>
            <w:tcW w:w="1282" w:type="dxa"/>
            <w:tcBorders>
              <w:top w:val="nil"/>
              <w:left w:val="nil"/>
              <w:bottom w:val="single" w:sz="4" w:space="0" w:color="auto"/>
              <w:right w:val="nil"/>
            </w:tcBorders>
            <w:shd w:val="clear" w:color="auto" w:fill="auto"/>
            <w:noWrap/>
            <w:vAlign w:val="center"/>
            <w:hideMark/>
          </w:tcPr>
          <w:p w14:paraId="22139973" w14:textId="0C234B1C"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M</w:t>
            </w:r>
          </w:p>
        </w:tc>
        <w:tc>
          <w:tcPr>
            <w:tcW w:w="1016" w:type="dxa"/>
            <w:tcBorders>
              <w:top w:val="nil"/>
              <w:left w:val="nil"/>
              <w:bottom w:val="single" w:sz="4" w:space="0" w:color="auto"/>
              <w:right w:val="nil"/>
            </w:tcBorders>
            <w:shd w:val="clear" w:color="auto" w:fill="auto"/>
            <w:noWrap/>
            <w:vAlign w:val="center"/>
            <w:hideMark/>
          </w:tcPr>
          <w:p w14:paraId="64F29B08" w14:textId="7D0869B9"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0.00</w:t>
            </w:r>
          </w:p>
        </w:tc>
        <w:tc>
          <w:tcPr>
            <w:tcW w:w="1046" w:type="dxa"/>
            <w:tcBorders>
              <w:top w:val="nil"/>
              <w:left w:val="nil"/>
              <w:bottom w:val="single" w:sz="4" w:space="0" w:color="auto"/>
              <w:right w:val="nil"/>
            </w:tcBorders>
            <w:shd w:val="clear" w:color="auto" w:fill="auto"/>
            <w:noWrap/>
            <w:vAlign w:val="center"/>
            <w:hideMark/>
          </w:tcPr>
          <w:p w14:paraId="4A325BF8" w14:textId="3D158CF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0.41</w:t>
            </w:r>
          </w:p>
        </w:tc>
        <w:tc>
          <w:tcPr>
            <w:tcW w:w="1032" w:type="dxa"/>
            <w:tcBorders>
              <w:top w:val="nil"/>
              <w:left w:val="nil"/>
              <w:bottom w:val="single" w:sz="4" w:space="0" w:color="auto"/>
              <w:right w:val="nil"/>
            </w:tcBorders>
            <w:shd w:val="clear" w:color="auto" w:fill="auto"/>
            <w:noWrap/>
            <w:vAlign w:val="center"/>
            <w:hideMark/>
          </w:tcPr>
          <w:p w14:paraId="08FF1FAD" w14:textId="31473666"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185.11</w:t>
            </w:r>
          </w:p>
        </w:tc>
        <w:tc>
          <w:tcPr>
            <w:tcW w:w="946" w:type="dxa"/>
            <w:tcBorders>
              <w:top w:val="nil"/>
              <w:left w:val="nil"/>
              <w:bottom w:val="single" w:sz="4" w:space="0" w:color="auto"/>
              <w:right w:val="nil"/>
            </w:tcBorders>
            <w:shd w:val="clear" w:color="auto" w:fill="auto"/>
            <w:noWrap/>
            <w:vAlign w:val="center"/>
            <w:hideMark/>
          </w:tcPr>
          <w:p w14:paraId="3E6ED683" w14:textId="2DE7B220"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0.01</w:t>
            </w:r>
          </w:p>
        </w:tc>
        <w:tc>
          <w:tcPr>
            <w:tcW w:w="866" w:type="dxa"/>
            <w:tcBorders>
              <w:top w:val="nil"/>
              <w:left w:val="nil"/>
              <w:bottom w:val="single" w:sz="4" w:space="0" w:color="auto"/>
              <w:right w:val="nil"/>
            </w:tcBorders>
            <w:shd w:val="clear" w:color="auto" w:fill="auto"/>
            <w:noWrap/>
            <w:vAlign w:val="center"/>
            <w:hideMark/>
          </w:tcPr>
          <w:p w14:paraId="3D282EF0" w14:textId="746BF025" w:rsidR="00D90FEC" w:rsidRPr="004C6876" w:rsidRDefault="00D90FEC" w:rsidP="00D90FEC">
            <w:pPr>
              <w:spacing w:after="0" w:line="240" w:lineRule="auto"/>
              <w:jc w:val="center"/>
              <w:rPr>
                <w:rFonts w:ascii="Calibri" w:eastAsia="Times New Roman" w:hAnsi="Calibri" w:cs="Calibri"/>
                <w:color w:val="000000"/>
              </w:rPr>
            </w:pPr>
            <w:r w:rsidRPr="004C6876">
              <w:rPr>
                <w:rFonts w:ascii="Calibri" w:eastAsia="Times New Roman" w:hAnsi="Calibri" w:cs="Calibri"/>
                <w:color w:val="000000"/>
              </w:rPr>
              <w:t>1.00</w:t>
            </w:r>
          </w:p>
        </w:tc>
      </w:tr>
    </w:tbl>
    <w:p w14:paraId="0F70FFC8" w14:textId="7D115C3E" w:rsidR="00D90FEC" w:rsidRDefault="00D90FEC" w:rsidP="003D4854">
      <w:pPr>
        <w:shd w:val="clear" w:color="auto" w:fill="FFFFFF"/>
        <w:spacing w:after="0" w:line="360" w:lineRule="auto"/>
        <w:rPr>
          <w:b/>
          <w:bCs/>
        </w:rPr>
      </w:pPr>
    </w:p>
    <w:p w14:paraId="058EC283" w14:textId="75A676B2" w:rsidR="005A7682" w:rsidRDefault="005A7682" w:rsidP="005A7682">
      <w:pPr>
        <w:shd w:val="clear" w:color="auto" w:fill="FFFFFF"/>
        <w:spacing w:after="0" w:line="360" w:lineRule="auto"/>
        <w:rPr>
          <w:rFonts w:eastAsia="Times New Roman" w:cstheme="minorHAnsi"/>
          <w:i/>
          <w:iCs/>
        </w:rPr>
      </w:pPr>
      <w:r w:rsidRPr="005A7682">
        <w:rPr>
          <w:rFonts w:eastAsia="Times New Roman" w:cstheme="minorHAnsi"/>
          <w:b/>
          <w:bCs/>
          <w:i/>
          <w:iCs/>
        </w:rPr>
        <w:t>Table S3.</w:t>
      </w:r>
      <w:r>
        <w:rPr>
          <w:rFonts w:eastAsia="Times New Roman" w:cstheme="minorHAnsi"/>
          <w:b/>
          <w:bCs/>
          <w:i/>
          <w:iCs/>
        </w:rPr>
        <w:t>4</w:t>
      </w:r>
      <w:r w:rsidRPr="005A7682">
        <w:rPr>
          <w:rFonts w:eastAsia="Times New Roman" w:cstheme="minorHAnsi"/>
          <w:i/>
          <w:iCs/>
        </w:rPr>
        <w:t xml:space="preserve"> </w:t>
      </w:r>
      <w:r>
        <w:rPr>
          <w:rFonts w:eastAsia="Times New Roman" w:cstheme="minorHAnsi"/>
          <w:i/>
          <w:iCs/>
        </w:rPr>
        <w:t>Continuous</w:t>
      </w:r>
      <w:r w:rsidRPr="005A7682">
        <w:rPr>
          <w:rFonts w:eastAsia="Times New Roman" w:cstheme="minorHAnsi"/>
          <w:i/>
          <w:iCs/>
        </w:rPr>
        <w:t xml:space="preserve"> modifier </w:t>
      </w:r>
      <w:r>
        <w:rPr>
          <w:rFonts w:eastAsia="Times New Roman" w:cstheme="minorHAnsi"/>
          <w:i/>
          <w:iCs/>
        </w:rPr>
        <w:t>regression results</w:t>
      </w:r>
    </w:p>
    <w:p w14:paraId="0E24925D" w14:textId="77777777" w:rsidR="005A7682" w:rsidRPr="005A7682" w:rsidRDefault="005A7682" w:rsidP="005A7682">
      <w:pPr>
        <w:shd w:val="clear" w:color="auto" w:fill="FFFFFF"/>
        <w:spacing w:after="0" w:line="360" w:lineRule="auto"/>
        <w:rPr>
          <w:rFonts w:eastAsia="Times New Roman" w:cstheme="minorHAnsi"/>
          <w:i/>
          <w:iCs/>
        </w:rPr>
      </w:pPr>
      <w:bookmarkStart w:id="3" w:name="_GoBack"/>
      <w:bookmarkEnd w:id="3"/>
    </w:p>
    <w:p w14:paraId="29BF256D" w14:textId="77777777" w:rsidR="00D90FEC" w:rsidRDefault="00D90FEC" w:rsidP="00D90FEC">
      <w:pPr>
        <w:shd w:val="clear" w:color="auto" w:fill="FFFFFF"/>
        <w:spacing w:after="0" w:line="360" w:lineRule="auto"/>
        <w:rPr>
          <w:rFonts w:eastAsia="Times New Roman" w:cstheme="minorHAnsi"/>
          <w:i/>
          <w:iCs/>
          <w:sz w:val="24"/>
          <w:szCs w:val="24"/>
        </w:rPr>
      </w:pPr>
    </w:p>
    <w:tbl>
      <w:tblPr>
        <w:tblW w:w="0" w:type="auto"/>
        <w:tblLook w:val="04A0" w:firstRow="1" w:lastRow="0" w:firstColumn="1" w:lastColumn="0" w:noHBand="0" w:noVBand="1"/>
      </w:tblPr>
      <w:tblGrid>
        <w:gridCol w:w="9350"/>
      </w:tblGrid>
      <w:tr w:rsidR="003D4854" w14:paraId="73562470" w14:textId="77777777" w:rsidTr="005A7682">
        <w:tc>
          <w:tcPr>
            <w:tcW w:w="9350" w:type="dxa"/>
            <w:shd w:val="clear" w:color="auto" w:fill="auto"/>
          </w:tcPr>
          <w:p w14:paraId="6D33B290" w14:textId="77777777" w:rsidR="003D4854" w:rsidRDefault="003D4854" w:rsidP="004C6876">
            <w:pPr>
              <w:pStyle w:val="NoSpacing"/>
              <w:spacing w:line="360" w:lineRule="auto"/>
              <w:rPr>
                <w:rFonts w:cstheme="minorHAnsi"/>
                <w:sz w:val="24"/>
                <w:szCs w:val="24"/>
              </w:rPr>
            </w:pPr>
            <w:del w:id="4" w:author="Nichols, Virginia A" w:date="2020-02-22T20:02:00Z">
              <w:r>
                <w:rPr>
                  <w:rFonts w:cstheme="minorHAnsi"/>
                  <w:color w:val="FF0000"/>
                  <w:sz w:val="24"/>
                  <w:szCs w:val="24"/>
                </w:rPr>
                <w:lastRenderedPageBreak/>
                <w:delText xml:space="preserve"> </w:delText>
              </w:r>
              <w:r w:rsidRPr="00B605FC">
                <w:rPr>
                  <w:rFonts w:cstheme="minorHAnsi"/>
                  <w:color w:val="FF0000"/>
                  <w:sz w:val="24"/>
                  <w:szCs w:val="24"/>
                </w:rPr>
                <w:delText xml:space="preserve"> </w:delText>
              </w:r>
            </w:del>
            <w:r>
              <w:rPr>
                <w:noProof/>
              </w:rPr>
              <w:drawing>
                <wp:inline distT="0" distB="0" distL="0" distR="0" wp14:anchorId="5E526A25" wp14:editId="1ABEF957">
                  <wp:extent cx="557022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0220" cy="3482340"/>
                          </a:xfrm>
                          <a:prstGeom prst="rect">
                            <a:avLst/>
                          </a:prstGeom>
                          <a:noFill/>
                          <a:ln>
                            <a:noFill/>
                          </a:ln>
                        </pic:spPr>
                      </pic:pic>
                    </a:graphicData>
                  </a:graphic>
                </wp:inline>
              </w:drawing>
            </w:r>
          </w:p>
        </w:tc>
      </w:tr>
      <w:tr w:rsidR="003D4854" w14:paraId="617A0482" w14:textId="77777777" w:rsidTr="005A7682">
        <w:tc>
          <w:tcPr>
            <w:tcW w:w="9350" w:type="dxa"/>
            <w:shd w:val="clear" w:color="auto" w:fill="auto"/>
          </w:tcPr>
          <w:p w14:paraId="4AC0CCB4" w14:textId="2767B1F3" w:rsidR="003D4854" w:rsidRPr="005A7682" w:rsidRDefault="003D4854" w:rsidP="004C6876">
            <w:pPr>
              <w:pStyle w:val="NoSpacing"/>
              <w:spacing w:line="360" w:lineRule="auto"/>
              <w:rPr>
                <w:rFonts w:cstheme="minorHAnsi"/>
                <w:i/>
                <w:iCs/>
                <w:sz w:val="24"/>
                <w:szCs w:val="24"/>
              </w:rPr>
            </w:pPr>
            <w:r w:rsidRPr="005A7682">
              <w:rPr>
                <w:rFonts w:cstheme="minorHAnsi"/>
                <w:b/>
                <w:i/>
                <w:iCs/>
              </w:rPr>
              <w:t xml:space="preserve">Figure </w:t>
            </w:r>
            <w:r w:rsidR="00D90FEC" w:rsidRPr="005A7682">
              <w:rPr>
                <w:rFonts w:cstheme="minorHAnsi"/>
                <w:b/>
                <w:i/>
                <w:iCs/>
              </w:rPr>
              <w:t>S</w:t>
            </w:r>
            <w:r w:rsidRPr="005A7682">
              <w:rPr>
                <w:rFonts w:cstheme="minorHAnsi"/>
                <w:b/>
                <w:i/>
                <w:iCs/>
              </w:rPr>
              <w:t>3</w:t>
            </w:r>
            <w:r w:rsidR="00D90FEC" w:rsidRPr="005A7682">
              <w:rPr>
                <w:rFonts w:cstheme="minorHAnsi"/>
                <w:b/>
                <w:i/>
                <w:iCs/>
              </w:rPr>
              <w:t>.1</w:t>
            </w:r>
            <w:r w:rsidRPr="005A7682">
              <w:rPr>
                <w:rFonts w:cstheme="minorHAnsi"/>
                <w:i/>
                <w:iCs/>
              </w:rPr>
              <w:t xml:space="preserve"> A 75% reduction in weed biomass required 5 Mg ha</w:t>
            </w:r>
            <w:r w:rsidRPr="005A7682">
              <w:rPr>
                <w:rFonts w:cstheme="minorHAnsi"/>
                <w:i/>
                <w:iCs/>
                <w:vertAlign w:val="superscript"/>
              </w:rPr>
              <w:t>-1</w:t>
            </w:r>
            <w:r w:rsidRPr="005A7682">
              <w:rPr>
                <w:rFonts w:cstheme="minorHAnsi"/>
                <w:i/>
                <w:iCs/>
              </w:rPr>
              <w:t xml:space="preserve"> of grass cover crop biomass at termination. </w:t>
            </w:r>
          </w:p>
        </w:tc>
      </w:tr>
    </w:tbl>
    <w:p w14:paraId="634C394D" w14:textId="77777777" w:rsidR="003D4854" w:rsidRDefault="003D4854" w:rsidP="00BE23B1">
      <w:pPr>
        <w:shd w:val="clear" w:color="auto" w:fill="FFFFFF"/>
        <w:spacing w:after="0" w:line="360" w:lineRule="auto"/>
        <w:rPr>
          <w:rFonts w:eastAsia="Times New Roman" w:cstheme="minorHAnsi"/>
          <w:sz w:val="24"/>
          <w:szCs w:val="24"/>
        </w:rPr>
      </w:pPr>
    </w:p>
    <w:bookmarkEnd w:id="2"/>
    <w:p w14:paraId="6F41322E" w14:textId="397FC07E" w:rsidR="00BE23B1" w:rsidRDefault="00BE23B1" w:rsidP="00BE23B1">
      <w:pPr>
        <w:shd w:val="clear" w:color="auto" w:fill="FFFFFF"/>
        <w:spacing w:after="0" w:line="360" w:lineRule="auto"/>
      </w:pPr>
    </w:p>
    <w:p w14:paraId="5DFC4BDA" w14:textId="7CF24141" w:rsidR="008061CF" w:rsidRPr="00D036CF" w:rsidRDefault="008061CF" w:rsidP="008061CF">
      <w:pPr>
        <w:pStyle w:val="Title"/>
        <w:rPr>
          <w:sz w:val="36"/>
          <w:szCs w:val="36"/>
        </w:rPr>
      </w:pPr>
      <w:r w:rsidRPr="00D036CF">
        <w:rPr>
          <w:sz w:val="36"/>
          <w:szCs w:val="36"/>
        </w:rPr>
        <w:t>S</w:t>
      </w:r>
      <w:r w:rsidR="00227DF9">
        <w:rPr>
          <w:sz w:val="36"/>
          <w:szCs w:val="36"/>
        </w:rPr>
        <w:t>4</w:t>
      </w:r>
      <w:r w:rsidRPr="00D036CF">
        <w:rPr>
          <w:sz w:val="36"/>
          <w:szCs w:val="36"/>
        </w:rPr>
        <w:t xml:space="preserve">. Supplementary Information on SALUS simple model calibration </w:t>
      </w:r>
    </w:p>
    <w:p w14:paraId="32F6C17D" w14:textId="77777777" w:rsidR="008061CF" w:rsidRDefault="008061CF" w:rsidP="008061CF">
      <w:pPr>
        <w:pStyle w:val="Heading1"/>
      </w:pPr>
      <w:r>
        <w:t>Systems</w:t>
      </w:r>
      <w:r w:rsidRPr="00AE187C">
        <w:t xml:space="preserve"> A</w:t>
      </w:r>
      <w:r>
        <w:t xml:space="preserve">pproach to </w:t>
      </w:r>
      <w:r w:rsidRPr="00AE187C">
        <w:t xml:space="preserve">Land-Use Sustainability </w:t>
      </w:r>
      <w:r>
        <w:t>(SALUS) model overview</w:t>
      </w:r>
    </w:p>
    <w:p w14:paraId="3F69A357" w14:textId="48B23B8B" w:rsidR="008061CF" w:rsidRDefault="008061CF" w:rsidP="008061CF">
      <w:r>
        <w:t xml:space="preserve">SALUS </w:t>
      </w:r>
      <w:r>
        <w:fldChar w:fldCharType="begin" w:fldLock="1"/>
      </w:r>
      <w:r w:rsidR="009A1A85">
        <w:instrText>ADDIN CSL_CITATION {"citationItems":[{"id":"ITEM-1","itemData":{"author":[{"dropping-particle":"","family":"Basso","given":"Bruno","non-dropping-particle":"","parse-names":false,"suffix":""},{"dropping-particle":"","family":"Ritchie","given":"Joe T.","non-dropping-particle":"","parse-names":false,"suffix":""}],"container-title":"The Ecology of Agricultural Landscapes: Lon-term Research on the Path to Sustainability","id":"ITEM-1","issued":{"date-parts":[["2015"]]},"page":"252-274","publisher":"Oxford University Press","publisher-place":"New York, NY USA","title":"Simulating Crop Growth and Biogeochemcial Fluxes in Response to Land Management Using the SALUS Model","type":"chapter"},"uris":["http://www.mendeley.com/documents/?uuid=bf17dcb1-f16b-463f-84d8-6f9c7b48470c"]}],"mendeley":{"formattedCitation":"(Basso and Ritchie 2015)","plainTextFormattedCitation":"(Basso and Ritchie 2015)","previouslyFormattedCitation":"(Basso and Ritchie 2015)"},"properties":{"noteIndex":0},"schema":"https://github.com/citation-style-language/schema/raw/master/csl-citation.json"}</w:instrText>
      </w:r>
      <w:r>
        <w:fldChar w:fldCharType="separate"/>
      </w:r>
      <w:r w:rsidRPr="00203C73">
        <w:rPr>
          <w:noProof/>
        </w:rPr>
        <w:t>(Basso and Ritchie 2015)</w:t>
      </w:r>
      <w:r>
        <w:fldChar w:fldCharType="end"/>
      </w:r>
      <w:r>
        <w:t xml:space="preserve"> is a cropping systems simulation platform that allows estimating the impact of diverse agricultural management strategies on various processes within the soil–plant–atmosphere continuum. The platform contains a suite of interconnected processed-based models derived from the well-validated CERES (C</w:t>
      </w:r>
      <w:r w:rsidRPr="002E6CFF">
        <w:t xml:space="preserve">rop </w:t>
      </w:r>
      <w:r>
        <w:t>E</w:t>
      </w:r>
      <w:r w:rsidRPr="002E6CFF">
        <w:t xml:space="preserve">stimation through </w:t>
      </w:r>
      <w:r>
        <w:t>R</w:t>
      </w:r>
      <w:r w:rsidRPr="002E6CFF">
        <w:t xml:space="preserve">esource and </w:t>
      </w:r>
      <w:r>
        <w:t>E</w:t>
      </w:r>
      <w:r w:rsidRPr="002E6CFF">
        <w:t xml:space="preserve">nvironment </w:t>
      </w:r>
      <w:r>
        <w:t>S</w:t>
      </w:r>
      <w:r w:rsidRPr="002E6CFF">
        <w:t>ynthesis</w:t>
      </w:r>
      <w:r>
        <w:t xml:space="preserve">) model, providing simulation of crop growth and development, and carbon, water, nitrogen, and phosphorus cycling dynamics on a daily time step. The model uses as input daily values of incoming solar radiation (MJ m−2), maximum and minimum air temperature (°C), and rainfall (mm), as well as information on soil characteristics and management. SALUS has been tested extensively for its ability to simulate various soil-crop processes including: soil carbon dynamics </w:t>
      </w:r>
      <w:r>
        <w:fldChar w:fldCharType="begin" w:fldLock="1"/>
      </w:r>
      <w:r w:rsidR="009A1A85">
        <w:instrText>ADDIN CSL_CITATION {"citationItems":[{"id":"ITEM-1","itemData":{"DOI":"10.2134/ael2018.05.0026","author":[{"dropping-particle":"","family":"Basso","given":"B.","non-dropping-particle":"","parse-names":false,"suffix":""},{"dropping-particle":"","family":"Dumont","given":"B.","non-dropping-particle":"","parse-names":false,"suffix":""},{"dropping-particle":"","family":"Maestrini","given":"B.","non-dropping-particle":"","parse-names":false,"suffix":""},{"dropping-particle":"","family":"Shcherbak","given":"I.","non-dropping-particle":"","parse-names":false,"suffix":""},{"dropping-particle":"","family":"Robertson","given":"G. P.","non-dropping-particle":"","parse-names":false,"suffix":""},{"dropping-particle":"","family":"Porter","given":"J. R.","non-dropping-particle":"","parse-names":false,"suffix":""},{"dropping-particle":"","family":"Smith","given":"P.","non-dropping-particle":"","parse-names":false,"suffix":""},{"dropping-particle":"","family":"Paustian","given":"K.","non-dropping-particle":"","parse-names":false,"suffix":""},{"dropping-particle":"","family":"Grace","given":"P. R.","non-dropping-particle":"","parse-names":false,"suffix":""},{"dropping-particle":"","family":"Asseng","given":"S.","non-dropping-particle":"","parse-names":false,"suffix":""},{"dropping-particle":"","family":"Bassu","given":"S.","non-dropping-particle":"","parse-names":false,"suffix":""},{"dropping-particle":"","family":"Biernath","given":"C.","non-dropping-particle":"","parse-names":false,"suffix":""},{"dropping-particle":"","family":"Boote","given":"K. J.","non-dropping-particle":"","parse-names":false,"suffix":""},{"dropping-particle":"","family":"Cammarano","given":"D.","non-dropping-particle":"","parse-names":false,"suffix":""},{"dropping-particle":"","family":"Sanctis","given":"G.","non-dropping-particle":"De","parse-names":false,"suffix":""},{"dropping-particle":"","family":"Durand","given":"J.-L.","non-dropping-particle":"","parse-names":false,"suffix":""},{"dropping-particle":"","family":"Ewert","given":"F.","non-dropping-particle":"","parse-names":false,"suffix":""},{"dropping-particle":"","family":"Gayler","given":"S.","non-dropping-particle":"","parse-names":false,"suffix":""},{"dropping-particle":"","family":"Hyndman","given":"D. W.","non-dropping-particle":"","parse-names":false,"suffix":""},{"dropping-particle":"","family":"Kent","given":"J.","non-dropping-particle":"","parse-names":false,"suffix":""},{"dropping-particle":"","family":"Martre","given":"P.","non-dropping-particle":"","parse-names":false,"suffix":""},{"dropping-particle":"","family":"Nendel","given":"C.","non-dropping-particle":"","parse-names":false,"suffix":""},{"dropping-particle":"","family":"Priesack","given":"E.","non-dropping-particle":"","parse-names":false,"suffix":""},{"dropping-particle":"","family":"Ripoche","given":"D.","non-dropping-particle":"","parse-names":false,"suffix":""},{"dropping-particle":"","family":"Ruane","given":"A. C.","non-dropping-particle":"","parse-names":false,"suffix":""},{"dropping-particle":"","family":"Sharp","given":"J.","non-dropping-particle":"","parse-names":false,"suffix":""},{"dropping-particle":"","family":"Thorburn","given":"P. J.","non-dropping-particle":"","parse-names":false,"suffix":""},{"dropping-particle":"","family":"Hatfield","given":"J. L.","non-dropping-particle":"","parse-names":false,"suffix":""},{"dropping-particle":"","family":"Jones","given":"J. W.","non-dropping-particle":"","parse-names":false,"suffix":""},{"dropping-particle":"","family":"Rosenzweig","given":"C.","non-dropping-particle":"","parse-names":false,"suffix":""}],"container-title":"Ael","id":"ITEM-1","issue":"1","issued":{"date-parts":[["2018"]]},"page":"0","title":"Soil Organic Carbon and Nitrogen Feedbacks on Crop Yields under Climate Change","type":"article-journal","volume":"3"},"uris":["http://www.mendeley.com/documents/?uuid=8d6573e6-96b5-4b72-9293-6eb8bc159efb","http://www.mendeley.com/documents/?uuid=4db1b06a-5e1c-41d4-ac4a-559293c154ec"]},{"id":"ITEM-2","itemData":{"DOI":"10.2136/sssaj2009.0044","ISSN":"03615995","abstract":"Temporal changes in soil C content vary as a result of complex interactions among different factors including climate, baseline soil C levels, soil texture, and agricultural management practices. The study objectives were: to estimate the changes in soil total C contents that occurred in the past 18 to 21 yr in soils under agricultural management and in never-tilled grassland in southwest Michigan; to explore the relationships between these changes and soil properties, such as baseline C levels and soil texture; and to simulate C changes using a system approach model (SALUS). The data were collected from two long-term experiments established in 1986 and 1988. Georeferenced samples were collected from both experiments before establishment and then were resampled in 2006 and 2007. The studied agricultural treatments included the conventional chisel-plow and no-till management systems with and without N fertilization and the organic chisel-plow management with cover crops. Total C was either lost in the conventional chisel-plowed systems or was only maintained at the 1980s levels by the conservation management systems. The largest loss in the agricultural treatments was 4.5 Mg ha-1 total C observed in the chisel-plow system without N fertilization. A loss of 17.3 Mg ha-1 occurred in the virgin grassland soil. Changes in C content tended to be negatively related to baseline C levels. Under no-till, changes in C were positively related to silt + clay contents. The SALUS predictions of soil C changes were in excellent agreement with the observed data for most of the agricultural treatments and for the virgin soil. © Soil Science Society of America.","author":[{"dropping-particle":"","family":"Senthilkumar","given":"S.","non-dropping-particle":"","parse-names":false,"suffix":""},{"dropping-particle":"","family":"Basso","given":"B.","non-dropping-particle":"","parse-names":false,"suffix":""},{"dropping-particle":"","family":"Kravchenko","given":"A. N.","non-dropping-particle":"","parse-names":false,"suffix":""},{"dropping-particle":"","family":"Robertson","given":"G. P.","non-dropping-particle":"","parse-names":false,"suffix":""}],"container-title":"Soil Science Society of America Journal","id":"ITEM-2","issued":{"date-parts":[["2009"]]},"title":"Contemporary evidence of soil carbon loss in the U.S. corn belt","type":"article-journal"},"uris":["http://www.mendeley.com/documents/?uuid=15e1038f-a55d-428a-bc6b-eb1a54abf084","http://www.mendeley.com/documents/?uuid=48d223df-b572-4bd1-9298-ce8214ba04b9"]}],"mendeley":{"formattedCitation":"(Senthilkumar et al. 2009; Basso et al. 2018)","plainTextFormattedCitation":"(Senthilkumar et al. 2009; Basso et al. 2018)","previouslyFormattedCitation":"(Senthilkumar et al. 2009; Basso et al. 2018)"},"properties":{"noteIndex":0},"schema":"https://github.com/citation-style-language/schema/raw/master/csl-citation.json"}</w:instrText>
      </w:r>
      <w:r>
        <w:fldChar w:fldCharType="separate"/>
      </w:r>
      <w:r w:rsidRPr="00203C73">
        <w:rPr>
          <w:noProof/>
        </w:rPr>
        <w:t>(Senthilkumar et al. 2009; Basso et al. 2018)</w:t>
      </w:r>
      <w:r>
        <w:fldChar w:fldCharType="end"/>
      </w:r>
      <w:r>
        <w:t xml:space="preserve">, crop yield </w:t>
      </w:r>
      <w:r>
        <w:fldChar w:fldCharType="begin" w:fldLock="1"/>
      </w:r>
      <w:r w:rsidR="009A1A85">
        <w:instrText>ADDIN CSL_CITATION {"citationItems":[{"id":"ITEM-1","itemData":{"DOI":"10.1016/j.eja.2006.08.008","ISSN":"11610301","abstract":"The identification of homogeneous management zones within a field is crucial for variable rate application of agronomic inputs. This study proposed a methodology to identify homogeneous management zones within a 8 ha field, based on the stability of measured and simulated yield patterns in a maize-soybean-wheat crop rotation in north-east Italy. Crop growth and yield were simulated over a 14-year period (1989-2002) using CERES-Maize, CROPGRO-Soybean and CERES-Wheat models to account for weather effects on yield spatial patterns. The overlay of long-term assessments of yield spatial and temporal data allowed for the identification of two stable zones with different yield levels, one with greater yield (called HS for high and stable yield) and one with lower yield (called LS for low and stable yield). The size of the HS zone identified using 14 years of simulated yield was smaller than the one obtained when considering only yield monitor data taken during the 5-year crop rotation. The LS zone was larger when using simulated data, confirming that the consistency of temporal stability increased by increasing the years considered. The models were able to closely simulate yield across the field when site-specific inputs were used, showing potential for use in yield map interpretation in the context of precision agriculture. Results showed that a combination of GIS tools and crop growth simulation models can be used to identify temporally stable zones, which is a fundamental prerequisite for adopting variable rate technologies. © 2006 Elsevier B.V. All rights reserved.","author":[{"dropping-particle":"","family":"Basso","given":"Bruno","non-dropping-particle":"","parse-names":false,"suffix":""},{"dropping-particle":"","family":"Bertocco","given":"Matteo","non-dropping-particle":"","parse-names":false,"suffix":""},{"dropping-particle":"","family":"Sartori","given":"Luigi","non-dropping-particle":"","parse-names":false,"suffix":""},{"dropping-particle":"","family":"Martin","given":"Edward C.","non-dropping-particle":"","parse-names":false,"suffix":""}],"container-title":"European Journal of Agronomy","id":"ITEM-1","issued":{"date-parts":[["2007"]]},"title":"Analyzing the effects of climate variability on spatial pattern of yield in a maize-wheat-soybean rotation","type":"article-journal"},"uris":["http://www.mendeley.com/documents/?uuid=54655f0f-5dbf-46dd-8114-c89075eda023","http://www.mendeley.com/documents/?uuid=ac5d518e-c321-4810-ad33-116a9e572fb0"]}],"mendeley":{"formattedCitation":"(Basso et al. 2007)","plainTextFormattedCitation":"(Basso et al. 2007)","previouslyFormattedCitation":"(Basso et al. 2007)"},"properties":{"noteIndex":0},"schema":"https://github.com/citation-style-language/schema/raw/master/csl-citation.json"}</w:instrText>
      </w:r>
      <w:r>
        <w:fldChar w:fldCharType="separate"/>
      </w:r>
      <w:r w:rsidRPr="00203C73">
        <w:rPr>
          <w:noProof/>
        </w:rPr>
        <w:t>(Basso et al. 2007)</w:t>
      </w:r>
      <w:r>
        <w:fldChar w:fldCharType="end"/>
      </w:r>
      <w:r>
        <w:t xml:space="preserve">, plant N uptake and phenology </w:t>
      </w:r>
      <w:r>
        <w:fldChar w:fldCharType="begin" w:fldLock="1"/>
      </w:r>
      <w:r w:rsidR="009A1A85">
        <w:instrText>ADDIN CSL_CITATION {"citationItems":[{"id":"ITEM-1","itemData":{"DOI":"10.1016/J.EJA.2011.06.004","ISSN":"1161-0301","abstract":"Wheat yield and protein content in a field are spatially variable due to inherent variability of soil properties and landscape. In Mediterranean environments yield variability in space and time is caused by irregular weather patterns, particularly rainfall, and by position in the landscape. A tested crop simulation model, SALUS, was used to select optimal nitrogen fertilizer rates using strategic and tactical approaches in a spatially variable field where three distinct management zones had been previously identified. The crop model was tested and then used to simulate seven N rates from 0 to 180kgNha−1 with a 30kgNha−1 increments for 56 years using historical weather data. The available soil water at the time of N sidedressing each year and each management zone was correlated with yield response to N to evaluate the possibility of using the stored soil water to tactically determine N rates. Assuming recent production costs and grain prices the simulations helped identify an optimal N rate for each of the zones based on agronomic, economic and environmental sustainability of N management. Results showed the high yielding zone had a maximum economic return and minimal environmental impact in terms of nitrate leaching by applying 90kgNha−1annually. On the other hand, the low yielding zone had little economic returns for application higher than 30kgNha−1. When simulated soil root-zone water was low at sidedressing, a lower fertilizer rate increased profit and decreased N leaching in the medium and high yielding zones.","author":[{"dropping-particle":"","family":"Basso","given":"Bruno","non-dropping-particle":"","parse-names":false,"suffix":""},{"dropping-particle":"","family":"Ritchie","given":"Joe T.","non-dropping-particle":"","parse-names":false,"suffix":""},{"dropping-particle":"","family":"Cammarano","given":"Davide","non-dropping-particle":"","parse-names":false,"suffix":""},{"dropping-particle":"","family":"Sartori","given":"Luigi","non-dropping-particle":"","parse-names":false,"suffix":""}],"container-title":"European Journal of Agronomy","id":"ITEM-1","issue":"4","issued":{"date-parts":[["2011","11"]]},"page":"215-222","publisher":"Elsevier","title":"A strategic and tactical management approach to select optimal N fertilizer rates for wheat in a spatially variable field","type":"article-journal","volume":"35"},"uris":["http://www.mendeley.com/documents/?uuid=78b7e4df-5e99-37c2-840a-76728da9af1b","http://www.mendeley.com/documents/?uuid=05ef1118-ef5d-4f73-bce9-d85f2cc5e786"]},{"id":"ITEM-2","itemData":{"DOI":"10.2134/agronj2016.02.0081","ISBN":"1301504831","ISSN":"14350645","abstract":"Maize (Zea mays L.) yield and its response to nitrogen (N) are affected\\nby the spatial variability of the interaction between weather,\\nmanagement, and soil properties. The objectives of this study were (i)\\nto evaluate the response of spatial variability of maize yield by\\nhomogeneous zones (HZs) to different N fertilizer rates under rainfed\\nconditions, (ii) to test the ability of the SALUS (System Approach to\\nLand Use Sustainability) model to simulate the effects of N rates on\\nmaize yield under rainfed and irrigated conditions, and (iii) to\\nestimate spatial and temporal N fertilizer response risk in maize\\nthrough the use of long-term simulations. In two field experiments in\\nParana, Argentina (-31.8333 degrees, -60.5167 degrees) in 2011 (Field 1)\\nand 2012 (Field 2), four fertilization treatments (0, 70, 140, and 210\\nkg ha(-1)) were evaluated in different HZs. The SALUS model was used to\\nevaluate spatial variability in yield, N response, and net revenue over\\nthe long-term period (1971-2012). Results showed that yield was\\nsignificantly affected by N rate (p &lt; 0.01) in both fields and by HZ in\\nField 2 (p &lt; 0.05), whereas N response was only affected by N rate.\\nSimulated yield was significantly affected by N. The model accounted for\\nthe spatial variability, showing HZ effect (p &lt; 0.001) and a significant\\nHZ x N interaction (p &lt; 0.0001). The optimal economic return N rate\\ndiffered between HZs in both fields. Our procedure demonstrated the\\nability to improve N management by the selection of appropriate N rates\\nacross the field, thereby improving N use efficiency and growers'\\nprofits and reducing the potential for negative environmental impacts.","author":[{"dropping-particle":"","family":"Albarenque","given":"Susana M.","non-dropping-particle":"","parse-names":false,"suffix":""},{"dropping-particle":"","family":"Basso","given":"Bruno","non-dropping-particle":"","parse-names":false,"suffix":""},{"dropping-particle":"","family":"Caviglia","given":"Octavio P.","non-dropping-particle":"","parse-names":false,"suffix":""},{"dropping-particle":"","family":"Melchiori","given":"Ricardo J.M.","non-dropping-particle":"","parse-names":false,"suffix":""}],"container-title":"Agronomy Journal","id":"ITEM-2","issue":"5","issued":{"date-parts":[["2016"]]},"page":"2110-2122","title":"Spatio-temporal nitrogen fertilizer response in maize: Field study and modeling approach","type":"article-journal","volume":"108"},"uris":["http://www.mendeley.com/documents/?uuid=0ecd8b35-875f-4f38-a6d6-8d0a18103d7f","http://www.mendeley.com/documents/?uuid=914703b3-fc62-446f-b973-525ab7e5c4a4"]},{"id":"ITEM-3","itemData":{"DOI":"10.1016/j.eja.2010.04.004","ISSN":"11610301","abstract":"Appropriate nitrogen management is one of the main challenges of agricultural production and for the environment. The objectives of this study were to evaluate the efficiency of crop N uptake in a long-term wheat crop in a Mediterranean environment of Southern Italy, and to identify optimal N rate for reasonable economic returns and minimum nitrate leaching using SALUS crop simulation model.The study was part of a long-term monoculture wheat system that started in 1991/1992 season, with two levels of nitrogen (0 and 90kgNha-1). Simulations of the treatment with no nitrogen (0N) and 90kgNha-1 (90N) were performed using the SALUS crop model for wheat. The model was tested against measurements of harvested grain yield, final N uptake, soil water content and total soil N. Long-term simulation over 56 years showed that grain yield median value was 3435kgha-1 for 0N and 3876kgha-1 for 90N. Simulation scenarios with different N rates (0, 30, 60, 90, 120, 180kgNha-1) showed that yield response was higher for 120N (3528kgha-1), with the 60 and 90N yields giving the same response, 3010 and 3054kgha-1, respectively. The most profitable treatments were 120N (302Euroha-1), followed by the 60N (220Euroha-1). The simulation results showed that nitrate leaching was higher for the N rate of 120 and 180 with a mean annual value of 49 and 81kgha-1, respectively. Results suggest that in such environment 60kgNha-1 can be the most appropriate as an N fertilization management due to the best trade-off between leaching and economic. Since N fertilization rates are linked to nitrous oxide (N2O) emissions and N leaching, a trade-off between N fertilization rates profit and grain yield should be thought as way to reduce environmental pollution while keeping productivity and profit. The adoption of simulation models to approximate the best N rate for durum wheat in rainfed Mediterranean environment proved to be a useful tool for supporting management decisions through quantifying the temporal variability related to weather uncertainty as it influences on the yield and nutrient dynamics. © 2010 Elsevier B.V.","author":[{"dropping-particle":"","family":"Basso","given":"Bruno","non-dropping-particle":"","parse-names":false,"suffix":""},{"dropping-particle":"","family":"Cammarano","given":"Davide","non-dropping-particle":"","parse-names":false,"suffix":""},{"dropping-particle":"","family":"Troccoli","given":"Antonio","non-dropping-particle":"","parse-names":false,"suffix":""},{"dropping-particle":"","family":"Chen","given":"Deli","non-dropping-particle":"","parse-names":false,"suffix":""},{"dropping-particle":"","family":"Ritchie","given":"Joe T.","non-dropping-particle":"","parse-names":false,"suffix":""}],"container-title":"European Journal of Agronomy","id":"ITEM-3","issued":{"date-parts":[["2010"]]},"title":"Long-term wheat response to nitrogen in a rainfed Mediterranean environment: Field data and simulation analysis","type":"article-journal"},"uris":["http://www.mendeley.com/documents/?uuid=781e414b-5e50-4a39-aebc-d93f94835af5","http://www.mendeley.com/documents/?uuid=22637ec1-7fde-4a3a-a8c5-c66acf611d06"]}],"mendeley":{"formattedCitation":"(Basso et al. 2010, 2011; Albarenque et al. 2016)","plainTextFormattedCitation":"(Basso et al. 2010, 2011; Albarenque et al. 2016)","previouslyFormattedCitation":"(Basso et al. 2010, 2011; Albarenque et al. 2016)"},"properties":{"noteIndex":0},"schema":"https://github.com/citation-style-language/schema/raw/master/csl-citation.json"}</w:instrText>
      </w:r>
      <w:r>
        <w:fldChar w:fldCharType="separate"/>
      </w:r>
      <w:r w:rsidRPr="00203C73">
        <w:rPr>
          <w:noProof/>
        </w:rPr>
        <w:t>(Basso et al. 2010, 2011; Albarenque et al. 2016)</w:t>
      </w:r>
      <w:r>
        <w:fldChar w:fldCharType="end"/>
      </w:r>
      <w:r>
        <w:t xml:space="preserve">, nitrate leaching </w:t>
      </w:r>
      <w:r>
        <w:fldChar w:fldCharType="begin" w:fldLock="1"/>
      </w:r>
      <w:r w:rsidR="009A1A85">
        <w:instrText>ADDIN CSL_CITATION {"citationItems":[{"id":"ITEM-1","itemData":{"DOI":"10.1371/journal.pone.0146360","ISSN":"1932-6203","PMID":"26784113","author":[{"dropping-particle":"","family":"Basso","given":"Bruno","non-dropping-particle":"","parse-names":false,"suffix":""},{"dropping-particle":"","family":"Giola","given":"Pietro","non-dropping-particle":"","parse-names":false,"suffix":""},{"dropping-particle":"","family":"Dumont","given":"Benjamin","non-dropping-particle":"","parse-names":false,"suffix":""},{"dropping-particle":"","family":"Migliorati","given":"Massimiliano De Antoni","non-dropping-particle":"","parse-names":false,"suffix":""},{"dropping-particle":"","family":"Cammarano","given":"Davide","non-dropping-particle":"","parse-names":false,"suffix":""},{"dropping-particle":"","family":"Pruneddu","given":"Giovanni","non-dropping-particle":"","parse-names":false,"suffix":""},{"dropping-particle":"","family":"Giunta","given":"Francesco","non-dropping-particle":"","parse-names":false,"suffix":""}],"container-title":"Plos One","id":"ITEM-1","issue":"1","issued":{"date-parts":[["2016"]]},"page":"e0146360","title":"Tradeoffs between Maize Silage Yield and Nitrate Leaching in a Mediterranean Nitrate-Vulnerable Zone under Current and Projected Climate Scenarios","type":"article-journal","volume":"11"},"uris":["http://www.mendeley.com/documents/?uuid=22cf6df6-ee43-4389-b765-4358a75e9591","http://www.mendeley.com/documents/?uuid=00962476-53fe-4d92-bd4c-a1b58c8b54cd"]},{"id":"ITEM-2","itemData":{"DOI":"10.1016/j.eja.2011.12.001","ISSN":"11610301","abstract":"Estimation of nitrate leaching from agricultural systems is critical to environment impact studies. Simulation models can help to assess and understand the dynamics of nitrates in the soil and in relation to fertilizer types and agronomical management. The main hypothesis of this study was that the long term annual application of mineral and organic N fertilizers, in irrigated sandy soil areas increases dramatically the quantity of NO 3- in the soil for potential nitrate leaching. The main objectives of this research were then to quantify inorganic N concentration in soil layers affected by mineral and organic N (manure and slurry) fertilizers; and to test the SALUS crop simulation model to identify the best N management strategy able to minimize NO 3- leaching without compromising crop growth and yields. A first set of rotational simulations were carried out for the 2007 and 2008 experiments, with the goal of comparing measured and simulated results. A second set of rotational simulations were carried out for a long term assessment (50years) of the two treatments in comparisons. Additional long term rotational simulation runs were carried out considering two different fertilization strategies based on the maize crop uptake in 2007 (276kgNha -1) and on the PUA (\" Best Nitrogen Management with manures\" ) which defines the fertilization practices adopted in the nitrate vulnerable zones (no more than 170kgNha -1year -1). Measured data showed that in the manure treatment, the highest nitrate-N concentration was 627.3mgkg -1 at 0.10m depth on August 2008, while the lowest was 2.50mgkg -1 at 1.40m depth on July 2007. In the slurry treatment, the maximum nitrate N concentration was 344.6mgkg -1 at 0.10m depth on August 2008 and the minimum was 8.9mgkg -1 at 0.60cm depth on September 2007. The model was able to closely reproduce the measured results. The simulation results of the inorganic soil N were 1228kgha -1 and 1370kgha -1 for the manure and slurry treatment respectively versus the measured soil inorganic N content at the beginning of the experiment of 1267kgha -1 for the manure treatment and 1323kgha -1 for the slurry treatment. The simulated cumulative amount of nitrate leaching was 9251kgha -1 for the manure treatment and 11,101kgha -1 for the slurry treatment for the 50years simulations.The simulations results also showed that when the inorganic N was used alone, the amount of leaching and soil N were significantly reduced. © 2011 Elsevier B.V.","author":[{"dropping-particle":"","family":"Giola","given":"Pietro","non-dropping-particle":"","parse-names":false,"suffix":""},{"dropping-particle":"","family":"Basso","given":"Bruno","non-dropping-particle":"","parse-names":false,"suffix":""},{"dropping-particle":"","family":"Pruneddu","given":"Giovanni","non-dropping-particle":"","parse-names":false,"suffix":""},{"dropping-particle":"","family":"Giunta","given":"Francesco","non-dropping-particle":"","parse-names":false,"suffix":""},{"dropping-particle":"","family":"Jones","given":"James W.","non-dropping-particle":"","parse-names":false,"suffix":""}],"container-title":"European Journal of Agronomy","id":"ITEM-2","issued":{"date-parts":[["2012"]]},"title":"Impact of manure and slurry applications on soil nitrate in a maize-triticale rotation: Field study and long term simulation analysis","type":"article-journal"},"uris":["http://www.mendeley.com/documents/?uuid=7d21a194-837f-4580-8e54-b77daf02e12a","http://www.mendeley.com/documents/?uuid=46418194-14f8-463f-8793-93b1a2b050f0"]},{"id":"ITEM-3","itemData":{"DOI":"10.1016/j.agee.2011.12.007","abstract":"Nitrate (NO 3 −) loss from intensively farmed cropland is a long-standing, recalcitrant environmental problem that contributes to surface and groundwater pollution and coastal zone hypoxia. Here nitrate leaching losses are reported from nine replicated cropped and unmanaged ecosystems in southwest Michigan, USA. Ecosystems include four annual corn-soybean-winter wheat rotations under conventional, no-till, reduced-input, and organic/biologically-based management, two perennial cropping systems that include alfalfa and hybrid poplar trees, and three unmanaged successional communities including an early successional community analogous to a cellulosic biofuel system as well as a mature deciduous forest. The organic, alfalfa, and unmanaged systems received no synthetic, manure, or compost nitrogen. Measured nitrate concentrations were combined with modeled soil water drainage to provide estimates of nitrate lost by leaching over 11 years. Among annual crops, average nitrate losses differed significantly (p &lt; 0.05) and followed the order conventional (62.3 ± 9.5 kg N ha −1 yr −1) &gt; no-till (41.3 ± 3.0) &gt; reduced-input (24.3 ± 0.7) &gt; organic (19.0 ± 0.8) management. Among perennial and unmanaged ecosystems, nitrate loss followed the pattern alfalfa (12.8 ± 1.8 kg N ha −1 yr −1) = deciduous forest (11.0 ± 4.2) early succes-sional (1.1 ± 0.4) = mid-successional (0.9 ± 0.4) &gt; poplar (&lt;0.01 ± 0.007 kg N ha −1 yr −1) systems. Findings suggest that nitrate loss in annual row crops could be significantly mitigated by the adoption of no-till, cover crops, and greater reliance on biologically based inputs, and in biofuel systems by the production of cellulosic rather than grain-based feedstocks.","author":[{"dropping-particle":"","family":"Syswerda","given":"S P","non-dropping-particle":"","parse-names":false,"suffix":""},{"dropping-particle":"","family":"Basso","given":"B","non-dropping-particle":"","parse-names":false,"suffix":""},{"dropping-particle":"","family":"Hamilton","given":"S K","non-dropping-particle":"","parse-names":false,"suffix":""},{"dropping-particle":"","family":"Tausig","given":"J B","non-dropping-particle":"","parse-names":false,"suffix":""},{"dropping-particle":"","family":"Robertson","given":"G P","non-dropping-particle":"","parse-names":false,"suffix":""},{"dropping-particle":"","family":"Kellogg","given":"W K","non-dropping-particle":"","parse-names":false,"suffix":""}],"container-title":"Ecosystems and Environment","id":"ITEM-3","issued":{"date-parts":[["2012"]]},"page":"10-19","title":"Long-term nitrate loss along an agricultural intensity gradient in the Upper Midwest USA","type":"article-journal","volume":"149"},"uris":["http://www.mendeley.com/documents/?uuid=76f460ad-a0cc-3283-a997-78d1351d75b7","http://www.mendeley.com/documents/?uuid=9a99fb0a-0236-4a97-8e98-2a7090e22193"]}],"mendeley":{"formattedCitation":"(Giola et al. 2012; Syswerda et al. 2012; Basso et al. 2016)","plainTextFormattedCitation":"(Giola et al. 2012; Syswerda et al. 2012; Basso et al. 2016)","previouslyFormattedCitation":"(Giola et al. 2012; Syswerda et al. 2012; Basso et al. 2016)"},"properties":{"noteIndex":0},"schema":"https://github.com/citation-style-language/schema/raw/master/csl-citation.json"}</w:instrText>
      </w:r>
      <w:r>
        <w:fldChar w:fldCharType="separate"/>
      </w:r>
      <w:r w:rsidRPr="00203C73">
        <w:rPr>
          <w:noProof/>
        </w:rPr>
        <w:t>(Giola et al. 2012; Syswerda et al. 2012; Basso et al. 2016)</w:t>
      </w:r>
      <w:r>
        <w:fldChar w:fldCharType="end"/>
      </w:r>
      <w:r>
        <w:t xml:space="preserve">, water use efficiency </w:t>
      </w:r>
      <w:r>
        <w:fldChar w:fldCharType="begin" w:fldLock="1"/>
      </w:r>
      <w:r w:rsidR="009A1A85">
        <w:instrText>ADDIN CSL_CITATION {"citationItems":[{"id":"ITEM-1","itemData":{"DOI":"10.1016/j.eja.2007.08.003","ISSN":"11610301","abstract":"Increases in crop production per unit of water used is imperative for supplying adequate food, feed, and fiber in an environment where future water supplies are expected to decrease. Previous work on crop productivity per unit of water used (water use efficiency; WUE) has primarily dealt with crops grown under water limited conditions and have usually not considered crop management factors other than irrigation. Crop management can strongly influence yields when water is not limited. The aim of this paper is to demonstrate that transpiration per unit of productivity can vary greatly with agronomic management of crops when soil water supply is adequate or fixed. Moreover, when yield from crops with common development patterns are increased by better crop management and improved cultivars, WUE is also increased. In recent decades high yields of maize have been accomplished with increased fertilizer and cultivars that tolerate high plant populations and uniform spacing. Although transpiration and soil evaporation (ET) occur simultaneously in the field, they are difficult to measure as separate components. However, the crop simulation model CERES maize can reasonably estimate each component. The CERES Maize model was used to assess how plant population, genetic type and weather influence yields and WUE. Simulated yield response of an old and modern hybrid to a wide range of plant densities and uniformity patterns agreed reasonably well with observations suggesting that plant densities need to be near 10-11 plant m -2 and uniformly spaced to obtain near maximum yield and WUE for Midwest USA climate. © 2007 Elsevier B.V. All rights reserved.","author":[{"dropping-particle":"","family":"Ritchie","given":"Joe T.","non-dropping-particle":"","parse-names":false,"suffix":""},{"dropping-particle":"","family":"Basso","given":"Bruno","non-dropping-particle":"","parse-names":false,"suffix":""}],"container-title":"European Journal of Agronomy","id":"ITEM-1","issue":"3","issued":{"date-parts":[["2008","4"]]},"page":"273-281","title":"Water use efficiency is not constant when crop water supply is adequate or fixed: The role of agronomic management","type":"article-journal","volume":"28"},"uris":["http://www.mendeley.com/documents/?uuid=5fd38cf2-2934-366a-9793-d4e304d722ff","http://www.mendeley.com/documents/?uuid=2f93eaa4-8904-4e28-87bd-0dbbab278ef5"]}],"mendeley":{"formattedCitation":"(Ritchie and Basso 2008)","plainTextFormattedCitation":"(Ritchie and Basso 2008)","previouslyFormattedCitation":"(Ritchie and Basso 2008)"},"properties":{"noteIndex":0},"schema":"https://github.com/citation-style-language/schema/raw/master/csl-citation.json"}</w:instrText>
      </w:r>
      <w:r>
        <w:fldChar w:fldCharType="separate"/>
      </w:r>
      <w:r w:rsidRPr="00203C73">
        <w:rPr>
          <w:noProof/>
        </w:rPr>
        <w:t>(Ritchie and Basso 2008)</w:t>
      </w:r>
      <w:r>
        <w:fldChar w:fldCharType="end"/>
      </w:r>
      <w:r>
        <w:t xml:space="preserve"> and transpiration efficiency </w:t>
      </w:r>
      <w:r>
        <w:fldChar w:fldCharType="begin" w:fldLock="1"/>
      </w:r>
      <w:r w:rsidR="009A1A85">
        <w:instrText>ADDIN CSL_CITATION {"citationItems":[{"id":"ITEM-1","itemData":{"DOI":"10.2136/vzj2011.0173","ISSN":"15391663","abstract":"Studies on water use efficiency (WUE) have primarily dealt with crops grown under water limited conditions and have usually not considered crop management factors other than irrigation. Improvements in crop management strategies, such as supplemental irrigation, proper fertilizer use, plant population and row-spacing, and new cultivars, attempt to minimize a crop exposure to soil water deficits. Under these circumstances, factors other than water supply can become limiting and production related to evaporation may not be a useful approach. Crop simulation models like CERES and SALUS have proven capability to provide reasonable estimates of each evaporation component as affected by management. Using simulated transpiration to estimate growth through transpiration efficiency, or simulated growth to estimate transpiration has major limitations when management influences yield and water supply is fixed or non-limiting. The microenvironment in sparse canopies strongly influences transpiration and soil evaporation due to large possible variations in sensible heat arising from variations in wetness of the soil surface. Crop growth is related to photosynthesis and plant development rates and is influenced primarily by intercepted photosynthetically active radiation whereas evaporation is influenced by a wider spectrum of energy. Factors related to management such as plant population and nutrient supply influences biomass production but has less influence on evaporation rates. Our analysis of published data and simulation studies indicates the use of simulated transpiration to estimate growth, or growth simulations to estimate transpiration is an unreasonable approach when management influences yield and water supply is fixed or not-limiting. © Soil Science Society of America.","author":[{"dropping-particle":"","family":"Basso","given":"Bruno","non-dropping-particle":"","parse-names":false,"suffix":""},{"dropping-particle":"","family":"Ritchie","given":"Joe T.","non-dropping-particle":"","parse-names":false,"suffix":""}],"container-title":"Vadose Zone Journal","id":"ITEM-1","issued":{"date-parts":[["2012"]]},"title":"Assessing the impact of management strategies on water use efficiency using soil-plant-atmosphere models","type":"article-journal"},"uris":["http://www.mendeley.com/documents/?uuid=487feac8-aec7-4f13-a32d-be019a06649e","http://www.mendeley.com/documents/?uuid=4ec035dc-d9db-4534-8998-2691a091811b"]}],"mendeley":{"formattedCitation":"(Basso and Ritchie 2012)","plainTextFormattedCitation":"(Basso and Ritchie 2012)","previouslyFormattedCitation":"(Basso and Ritchie 2012)"},"properties":{"noteIndex":0},"schema":"https://github.com/citation-style-language/schema/raw/master/csl-citation.json"}</w:instrText>
      </w:r>
      <w:r>
        <w:fldChar w:fldCharType="separate"/>
      </w:r>
      <w:r w:rsidRPr="00203C73">
        <w:rPr>
          <w:noProof/>
        </w:rPr>
        <w:t>(Basso and Ritchie 2012)</w:t>
      </w:r>
      <w:r>
        <w:fldChar w:fldCharType="end"/>
      </w:r>
      <w:r>
        <w:t xml:space="preserve">. A general description on SALUS is provided by Basso and Ritchie (2015). </w:t>
      </w:r>
    </w:p>
    <w:p w14:paraId="52AC0CA8" w14:textId="08EBEA1A" w:rsidR="008061CF" w:rsidRDefault="008061CF" w:rsidP="008061CF">
      <w:r>
        <w:t xml:space="preserve">In SALUS, crop growth can be simulated following a </w:t>
      </w:r>
      <w:r>
        <w:rPr>
          <w:i/>
          <w:iCs/>
        </w:rPr>
        <w:t>complex</w:t>
      </w:r>
      <w:r>
        <w:t xml:space="preserve"> or a </w:t>
      </w:r>
      <w:r>
        <w:rPr>
          <w:i/>
          <w:iCs/>
        </w:rPr>
        <w:t>simple</w:t>
      </w:r>
      <w:r>
        <w:t xml:space="preserve"> modeling approach. In this study, we used the simple modeling approach. The </w:t>
      </w:r>
      <w:r w:rsidRPr="008E5BA4">
        <w:rPr>
          <w:i/>
          <w:iCs/>
        </w:rPr>
        <w:t>simple</w:t>
      </w:r>
      <w:r>
        <w:t xml:space="preserve"> crop model (SALUS-Simple henceforth) </w:t>
      </w:r>
      <w:r>
        <w:lastRenderedPageBreak/>
        <w:t xml:space="preserve">represents a ‘generic’ crop model with 20-25 predefined crop parameters, which can be easily adapted to characterize growth of many annual crops. SALUS-Simple follows the same approach used by ALMANAC (Agricultural Land Management Alternatives with Numerical Assessment Criteria, </w:t>
      </w:r>
      <w:proofErr w:type="spellStart"/>
      <w:r>
        <w:t>Kiniry</w:t>
      </w:r>
      <w:proofErr w:type="spellEnd"/>
      <w:r>
        <w:t xml:space="preserve"> et al., 1992). Briefly, the model uses crop parameters to calculate potential leaf area index (LAI) and radiation use efficiency (RUE) curves as function of thermal time, which in turn are used to estimate daily crop resource acquisition and potential crop growth. When run with water and nutrient limitations, the model calculates water and nutrient stress factors based on a daily supply-demand balance, which then are applied to reduce the rate of potential biomass growth. For a detailed description of the SALUS-Simple crop model, we refer the reader to </w:t>
      </w:r>
      <w:r>
        <w:fldChar w:fldCharType="begin" w:fldLock="1"/>
      </w:r>
      <w:r w:rsidR="009A1A85">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DSSAT","type":"article-journal","volume":"260"},"uris":["http://www.mendeley.com/documents/?uuid=7888e437-5daa-3d2b-a1ae-3a2529e9c425","http://www.mendeley.com/documents/?uuid=253a4481-e7ca-4bc3-b39d-f6db69e48e37"]}],"mendeley":{"formattedCitation":"(Dzotsi et al. 2013)","manualFormatting":"Dzotsi et al. (2013)","plainTextFormattedCitation":"(Dzotsi et al. 2013)","previouslyFormattedCitation":"(Dzotsi et al. 2013)"},"properties":{"noteIndex":0},"schema":"https://github.com/citation-style-language/schema/raw/master/csl-citation.json"}</w:instrText>
      </w:r>
      <w:r>
        <w:fldChar w:fldCharType="separate"/>
      </w:r>
      <w:r w:rsidRPr="00337260">
        <w:rPr>
          <w:noProof/>
        </w:rPr>
        <w:t>Dzotsi et al.</w:t>
      </w:r>
      <w:r>
        <w:rPr>
          <w:noProof/>
        </w:rPr>
        <w:t xml:space="preserve"> (</w:t>
      </w:r>
      <w:r w:rsidRPr="00337260">
        <w:rPr>
          <w:noProof/>
        </w:rPr>
        <w:t>201</w:t>
      </w:r>
      <w:r>
        <w:rPr>
          <w:noProof/>
        </w:rPr>
        <w:t>3)</w:t>
      </w:r>
      <w:r>
        <w:fldChar w:fldCharType="end"/>
      </w:r>
      <w:r>
        <w:t xml:space="preserve">. </w:t>
      </w:r>
    </w:p>
    <w:p w14:paraId="2D6E70E2" w14:textId="77777777" w:rsidR="008061CF" w:rsidRDefault="008061CF" w:rsidP="008061CF">
      <w:pPr>
        <w:pStyle w:val="Heading1"/>
      </w:pPr>
      <w:r>
        <w:t>Data sources and model set up</w:t>
      </w:r>
    </w:p>
    <w:p w14:paraId="00ED5E81" w14:textId="6A8BAEF2" w:rsidR="008061CF" w:rsidRDefault="008061CF" w:rsidP="008061CF">
      <w:r>
        <w:t xml:space="preserve">We assembled a dataset of published literature studies conducted within the Corn Belt to set up and calibrate the SALUS-simple model. All of these studies reported measurements of winter rye cover crop biomass at termination, as well as cover crop planting and termination dates. This dataset contains observations from 12 studies, 6 of which also were included in our original meta-analysis dataset and the rest were available from a literature search from a previous study </w:t>
      </w:r>
      <w:r>
        <w:fldChar w:fldCharType="begin" w:fldLock="1"/>
      </w:r>
      <w:r w:rsidR="009A1A85">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analysis","type":"article-journal","volume":"196"},"uris":["http://www.mendeley.com/documents/?uuid=462875e7-4358-440f-a7e3-241310936a0c","http://www.mendeley.com/documents/?uuid=7c91a359-5302-4ed4-8031-0cf57cffa8ae"]}],"mendeley":{"formattedCitation":"(Martinez-Feria et al. 2016)","plainTextFormattedCitation":"(Martinez-Feria et al. 2016)","previouslyFormattedCitation":"(Martinez-Feria et al. 2016)"},"properties":{"noteIndex":0},"schema":"https://github.com/citation-style-language/schema/raw/master/csl-citation.json"}</w:instrText>
      </w:r>
      <w:r>
        <w:fldChar w:fldCharType="separate"/>
      </w:r>
      <w:r w:rsidRPr="00203C73">
        <w:rPr>
          <w:noProof/>
        </w:rPr>
        <w:t>(Martinez-Feria et al. 2016)</w:t>
      </w:r>
      <w:r>
        <w:fldChar w:fldCharType="end"/>
      </w:r>
      <w:r>
        <w:t>. In total, the dataset included observations from 15 sites, amounting to 52 site-year combinations (Figure S2.1). We used 60% of the data for model training and 40% for model testing. The assembled dataset is shown in Table S2.1.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14:paraId="2C181D43" w14:textId="77777777" w:rsidTr="00433B79">
        <w:tc>
          <w:tcPr>
            <w:tcW w:w="3420" w:type="pct"/>
          </w:tcPr>
          <w:p w14:paraId="2D4F2A85" w14:textId="77777777" w:rsidR="008061CF" w:rsidRDefault="008061CF" w:rsidP="00433B79">
            <w:pPr>
              <w:jc w:val="center"/>
            </w:pPr>
            <w:r>
              <w:rPr>
                <w:noProof/>
              </w:rPr>
              <w:drawing>
                <wp:inline distT="0" distB="0" distL="0" distR="0" wp14:anchorId="404E0D16" wp14:editId="0D58EB0C">
                  <wp:extent cx="3657600" cy="221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41" b="12268"/>
                          <a:stretch/>
                        </pic:blipFill>
                        <pic:spPr bwMode="auto">
                          <a:xfrm>
                            <a:off x="0" y="0"/>
                            <a:ext cx="3657600" cy="2210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511EF7E0" w14:textId="77777777" w:rsidR="008061CF" w:rsidRPr="001B3351" w:rsidRDefault="008061CF" w:rsidP="00433B79">
            <w:pPr>
              <w:rPr>
                <w:i/>
                <w:iCs/>
                <w:noProof/>
              </w:rPr>
            </w:pPr>
            <w:r w:rsidRPr="00155A50">
              <w:rPr>
                <w:b/>
                <w:bCs/>
                <w:i/>
                <w:iCs/>
              </w:rPr>
              <w:t>Figure S2.1.</w:t>
            </w:r>
            <w:r w:rsidRPr="00A74370">
              <w:rPr>
                <w:i/>
                <w:iCs/>
              </w:rPr>
              <w:t xml:space="preserve"> Geographical location of the experiments used for model calibration</w:t>
            </w:r>
            <w:r w:rsidRPr="001B3351">
              <w:rPr>
                <w:i/>
                <w:iCs/>
              </w:rPr>
              <w:t xml:space="preserve">. </w:t>
            </w:r>
          </w:p>
        </w:tc>
      </w:tr>
    </w:tbl>
    <w:p w14:paraId="34275D12" w14:textId="77777777" w:rsidR="008061CF" w:rsidRDefault="008061CF" w:rsidP="008061CF"/>
    <w:p w14:paraId="652A4B30" w14:textId="1DCC7159" w:rsidR="008061CF" w:rsidRDefault="008061CF" w:rsidP="008061CF">
      <w:r>
        <w:t xml:space="preserve">For each of the 15 sites, we retrieved daily weather data from the </w:t>
      </w:r>
      <w:r w:rsidRPr="00C33CD5">
        <w:t>North American Land Data Assimilation System project phase 2 (NLDAS-2)</w:t>
      </w:r>
      <w:r>
        <w:t xml:space="preserve"> dataset </w:t>
      </w:r>
      <w:r>
        <w:fldChar w:fldCharType="begin" w:fldLock="1"/>
      </w:r>
      <w:r w:rsidR="009A1A85">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id":"ITEM-1","issue":"D3","issued":{"date-parts":[["2012","2","16"]]},"page":"n/a-n/a","publisher":"Blackwell Publishing Ltd","title":"Continental-scale water and energy flux analysis and validation for the North American Land Data Assimilation System project phase 2 (NLDAS-2): 1. Intercomparison and application of model products","type":"article-journal","volume":"117"},"uris":["http://www.mendeley.com/documents/?uuid=3ed539ca-a93f-4833-8ace-c2709d75a86c"]}],"mendeley":{"formattedCitation":"(Xia et al. 2012)","plainTextFormattedCitation":"(Xia et al. 2012)","previouslyFormattedCitation":"(Xia et al. 2012)"},"properties":{"noteIndex":0},"schema":"https://github.com/citation-style-language/schema/raw/master/csl-citation.json"}</w:instrText>
      </w:r>
      <w:r>
        <w:fldChar w:fldCharType="separate"/>
      </w:r>
      <w:r w:rsidRPr="00203C73">
        <w:rPr>
          <w:noProof/>
        </w:rPr>
        <w:t>(Xia et al. 2012)</w:t>
      </w:r>
      <w:r>
        <w:fldChar w:fldCharType="end"/>
      </w:r>
      <w:r>
        <w:t xml:space="preserve"> using the single-pixel (</w:t>
      </w:r>
      <w:r w:rsidRPr="00495DDE">
        <w:t xml:space="preserve">0.125° </w:t>
      </w:r>
      <w:r>
        <w:t>resolution) extraction tool and formatter for SALUS (</w:t>
      </w:r>
      <w:hyperlink r:id="rId15" w:history="1">
        <w:r>
          <w:rPr>
            <w:rStyle w:val="Hyperlink"/>
          </w:rPr>
          <w:t>https://salusmodel.ees.msu.edu/NLDAS/</w:t>
        </w:r>
      </w:hyperlink>
      <w:r>
        <w:t xml:space="preserve">). Soil information for each site was retrieved from the Soil </w:t>
      </w:r>
      <w:proofErr w:type="spellStart"/>
      <w:r>
        <w:t>SURvey</w:t>
      </w:r>
      <w:proofErr w:type="spellEnd"/>
      <w:r>
        <w:t xml:space="preserve"> </w:t>
      </w:r>
      <w:proofErr w:type="spellStart"/>
      <w:r>
        <w:t>GeOgraphic</w:t>
      </w:r>
      <w:proofErr w:type="spellEnd"/>
      <w:r>
        <w:t xml:space="preserve"> database (SSURGO; </w:t>
      </w:r>
      <w:r>
        <w:fldChar w:fldCharType="begin" w:fldLock="1"/>
      </w:r>
      <w:r w:rsidR="009A1A85">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Database","type":"webpage"},"uris":["http://www.mendeley.com/documents/?uuid=32139783-b91c-4009-ac50-cead7955a7bb","http://www.mendeley.com/documents/?uuid=2e3d184e-b9f7-4807-b6bd-f849646848c9"]}],"mendeley":{"formattedCitation":"(Soil Survey Staff)","manualFormatting":"Soil Survey Staff","plainTextFormattedCitation":"(Soil Survey Staff)","previouslyFormattedCitation":"(Soil Survey Staff)"},"properties":{"noteIndex":0},"schema":"https://github.com/citation-style-language/schema/raw/master/csl-citation.json"}</w:instrText>
      </w:r>
      <w:r>
        <w:fldChar w:fldCharType="separate"/>
      </w:r>
      <w:r w:rsidRPr="00A74370">
        <w:rPr>
          <w:noProof/>
        </w:rPr>
        <w:t>Soil Survey Staff</w:t>
      </w:r>
      <w:r>
        <w:fldChar w:fldCharType="end"/>
      </w:r>
      <w:r>
        <w:t xml:space="preserve">), from which we selected data for the predominant soil series (map unit key) at each location. </w:t>
      </w:r>
    </w:p>
    <w:p w14:paraId="22934D80" w14:textId="77777777" w:rsidR="008061CF" w:rsidRDefault="008061CF" w:rsidP="008061CF">
      <w:r>
        <w:t>Simulation for each experiment were run independently, from Jan-1 to June-30 of the following year, meaning that each simulation comprised a period of 18 months. We assumed both water- and N-limited rye cover crop growth. To provide for realistic initial conditions for soil water at cover crop planting, we simulated a maize crop, prior to cover crop planting. In the model, maize was planted in early May, fertilized with 150 kg N ha</w:t>
      </w:r>
      <w:r w:rsidRPr="00D616AE">
        <w:rPr>
          <w:vertAlign w:val="superscript"/>
        </w:rPr>
        <w:t>-1</w:t>
      </w:r>
      <w:r>
        <w:t xml:space="preserve"> at planting and harvested 10 days before the prescribed cover crop planting </w:t>
      </w:r>
      <w:r>
        <w:lastRenderedPageBreak/>
        <w:t>date. Planting density for rye cover crop was assumed at 300 plants m</w:t>
      </w:r>
      <w:r w:rsidRPr="004E2DFA">
        <w:rPr>
          <w:vertAlign w:val="superscript"/>
        </w:rPr>
        <w:t>-2</w:t>
      </w:r>
      <w:r>
        <w:t>, 1.0 cm depth and 20 cm row spacing. No fertilizer was applied to rye in the model.</w:t>
      </w:r>
    </w:p>
    <w:p w14:paraId="0810F1E8" w14:textId="77777777" w:rsidR="008061CF" w:rsidRDefault="008061CF" w:rsidP="008061CF"/>
    <w:p w14:paraId="0D1D12EC" w14:textId="77777777" w:rsidR="008061CF" w:rsidRPr="00155A50" w:rsidRDefault="008061CF" w:rsidP="008061CF">
      <w:pPr>
        <w:jc w:val="center"/>
        <w:rPr>
          <w:i/>
          <w:iCs/>
        </w:rPr>
      </w:pPr>
      <w:r w:rsidRPr="00155A50">
        <w:rPr>
          <w:b/>
          <w:bCs/>
          <w:i/>
          <w:iCs/>
        </w:rPr>
        <w:t>Table S2.1.</w:t>
      </w:r>
      <w:r w:rsidRPr="00155A50">
        <w:rPr>
          <w:i/>
          <w:iCs/>
        </w:rPr>
        <w:t xml:space="preserve"> Dataset of published estimates of rye cover crop biomass at terminations which was used for model training and testing</w:t>
      </w:r>
    </w:p>
    <w:tbl>
      <w:tblPr>
        <w:tblStyle w:val="TableGrid"/>
        <w:tblW w:w="0" w:type="auto"/>
        <w:tblLayout w:type="fixed"/>
        <w:tblLook w:val="04A0" w:firstRow="1" w:lastRow="0" w:firstColumn="1" w:lastColumn="0" w:noHBand="0" w:noVBand="1"/>
      </w:tblPr>
      <w:tblGrid>
        <w:gridCol w:w="715"/>
        <w:gridCol w:w="1170"/>
        <w:gridCol w:w="1980"/>
        <w:gridCol w:w="1620"/>
        <w:gridCol w:w="1350"/>
        <w:gridCol w:w="1440"/>
        <w:gridCol w:w="1075"/>
      </w:tblGrid>
      <w:tr w:rsidR="008061CF" w:rsidRPr="00C33EAC" w14:paraId="4B561A4C" w14:textId="77777777" w:rsidTr="00433B79">
        <w:trPr>
          <w:trHeight w:val="288"/>
        </w:trPr>
        <w:tc>
          <w:tcPr>
            <w:tcW w:w="715" w:type="dxa"/>
            <w:vMerge w:val="restart"/>
            <w:shd w:val="clear" w:color="auto" w:fill="D0CECE" w:themeFill="background2" w:themeFillShade="E6"/>
            <w:noWrap/>
            <w:vAlign w:val="center"/>
            <w:hideMark/>
          </w:tcPr>
          <w:p w14:paraId="2F6B9FB5" w14:textId="77777777" w:rsidR="008061CF" w:rsidRPr="002A0214" w:rsidRDefault="008061CF" w:rsidP="00433B79">
            <w:pPr>
              <w:jc w:val="center"/>
              <w:rPr>
                <w:rFonts w:cstheme="minorHAnsi"/>
                <w:b/>
                <w:bCs/>
                <w:sz w:val="18"/>
                <w:szCs w:val="18"/>
              </w:rPr>
            </w:pPr>
            <w:r w:rsidRPr="002A0214">
              <w:rPr>
                <w:rFonts w:cstheme="minorHAnsi"/>
                <w:b/>
                <w:bCs/>
                <w:sz w:val="18"/>
                <w:szCs w:val="18"/>
              </w:rPr>
              <w:t>Obs. ID</w:t>
            </w:r>
          </w:p>
        </w:tc>
        <w:tc>
          <w:tcPr>
            <w:tcW w:w="1170" w:type="dxa"/>
            <w:vMerge w:val="restart"/>
            <w:shd w:val="clear" w:color="auto" w:fill="D0CECE" w:themeFill="background2" w:themeFillShade="E6"/>
            <w:noWrap/>
            <w:vAlign w:val="center"/>
            <w:hideMark/>
          </w:tcPr>
          <w:p w14:paraId="4EDAB087" w14:textId="77777777" w:rsidR="008061CF" w:rsidRPr="002A0214" w:rsidRDefault="008061CF" w:rsidP="00433B79">
            <w:pPr>
              <w:jc w:val="center"/>
              <w:rPr>
                <w:rFonts w:cstheme="minorHAnsi"/>
                <w:b/>
                <w:bCs/>
                <w:sz w:val="18"/>
                <w:szCs w:val="18"/>
              </w:rPr>
            </w:pPr>
            <w:r w:rsidRPr="002A0214">
              <w:rPr>
                <w:rFonts w:cstheme="minorHAnsi"/>
                <w:b/>
                <w:bCs/>
                <w:sz w:val="18"/>
                <w:szCs w:val="18"/>
              </w:rPr>
              <w:t>Used for</w:t>
            </w:r>
          </w:p>
        </w:tc>
        <w:tc>
          <w:tcPr>
            <w:tcW w:w="1980" w:type="dxa"/>
            <w:vMerge w:val="restart"/>
            <w:shd w:val="clear" w:color="auto" w:fill="D0CECE" w:themeFill="background2" w:themeFillShade="E6"/>
            <w:noWrap/>
            <w:vAlign w:val="center"/>
            <w:hideMark/>
          </w:tcPr>
          <w:p w14:paraId="36B319B7" w14:textId="77777777" w:rsidR="008061CF" w:rsidRPr="002A0214" w:rsidRDefault="008061CF" w:rsidP="00433B79">
            <w:pPr>
              <w:jc w:val="center"/>
              <w:rPr>
                <w:rFonts w:cstheme="minorHAnsi"/>
                <w:b/>
                <w:bCs/>
                <w:sz w:val="18"/>
                <w:szCs w:val="18"/>
              </w:rPr>
            </w:pPr>
            <w:r w:rsidRPr="002A0214">
              <w:rPr>
                <w:rFonts w:cstheme="minorHAnsi"/>
                <w:b/>
                <w:bCs/>
                <w:sz w:val="18"/>
                <w:szCs w:val="18"/>
              </w:rPr>
              <w:t>Source</w:t>
            </w:r>
          </w:p>
        </w:tc>
        <w:tc>
          <w:tcPr>
            <w:tcW w:w="1620" w:type="dxa"/>
            <w:vMerge w:val="restart"/>
            <w:shd w:val="clear" w:color="auto" w:fill="D0CECE" w:themeFill="background2" w:themeFillShade="E6"/>
            <w:noWrap/>
            <w:vAlign w:val="center"/>
            <w:hideMark/>
          </w:tcPr>
          <w:p w14:paraId="0FEE3FD3" w14:textId="77777777" w:rsidR="008061CF" w:rsidRPr="002A0214" w:rsidRDefault="008061CF" w:rsidP="00433B79">
            <w:pPr>
              <w:jc w:val="center"/>
              <w:rPr>
                <w:rFonts w:cstheme="minorHAnsi"/>
                <w:b/>
                <w:bCs/>
                <w:sz w:val="18"/>
                <w:szCs w:val="18"/>
              </w:rPr>
            </w:pPr>
            <w:r w:rsidRPr="002A0214">
              <w:rPr>
                <w:rFonts w:cstheme="minorHAnsi"/>
                <w:b/>
                <w:bCs/>
                <w:sz w:val="18"/>
                <w:szCs w:val="18"/>
              </w:rPr>
              <w:t>Location</w:t>
            </w:r>
          </w:p>
        </w:tc>
        <w:tc>
          <w:tcPr>
            <w:tcW w:w="1350" w:type="dxa"/>
            <w:vMerge w:val="restart"/>
            <w:shd w:val="clear" w:color="auto" w:fill="D0CECE" w:themeFill="background2" w:themeFillShade="E6"/>
            <w:noWrap/>
            <w:vAlign w:val="center"/>
            <w:hideMark/>
          </w:tcPr>
          <w:p w14:paraId="421339EC" w14:textId="77777777" w:rsidR="008061CF" w:rsidRPr="002A0214" w:rsidRDefault="008061CF" w:rsidP="00433B79">
            <w:pPr>
              <w:jc w:val="center"/>
              <w:rPr>
                <w:rFonts w:cstheme="minorHAnsi"/>
                <w:b/>
                <w:bCs/>
                <w:sz w:val="18"/>
                <w:szCs w:val="18"/>
              </w:rPr>
            </w:pPr>
            <w:r w:rsidRPr="002A0214">
              <w:rPr>
                <w:rFonts w:cstheme="minorHAnsi"/>
                <w:b/>
                <w:bCs/>
                <w:sz w:val="18"/>
                <w:szCs w:val="18"/>
              </w:rPr>
              <w:t>Planting</w:t>
            </w:r>
          </w:p>
        </w:tc>
        <w:tc>
          <w:tcPr>
            <w:tcW w:w="1440" w:type="dxa"/>
            <w:vMerge w:val="restart"/>
            <w:shd w:val="clear" w:color="auto" w:fill="D0CECE" w:themeFill="background2" w:themeFillShade="E6"/>
            <w:noWrap/>
            <w:vAlign w:val="center"/>
            <w:hideMark/>
          </w:tcPr>
          <w:p w14:paraId="76A1FC61" w14:textId="77777777" w:rsidR="008061CF" w:rsidRPr="002A0214" w:rsidRDefault="008061CF" w:rsidP="00433B79">
            <w:pPr>
              <w:jc w:val="center"/>
              <w:rPr>
                <w:rFonts w:cstheme="minorHAnsi"/>
                <w:b/>
                <w:bCs/>
                <w:sz w:val="18"/>
                <w:szCs w:val="18"/>
              </w:rPr>
            </w:pPr>
            <w:r w:rsidRPr="002A0214">
              <w:rPr>
                <w:rFonts w:cstheme="minorHAnsi"/>
                <w:b/>
                <w:bCs/>
                <w:sz w:val="18"/>
                <w:szCs w:val="18"/>
              </w:rPr>
              <w:t>Termination</w:t>
            </w:r>
          </w:p>
        </w:tc>
        <w:tc>
          <w:tcPr>
            <w:tcW w:w="1075" w:type="dxa"/>
            <w:shd w:val="clear" w:color="auto" w:fill="D0CECE" w:themeFill="background2" w:themeFillShade="E6"/>
            <w:noWrap/>
            <w:vAlign w:val="center"/>
            <w:hideMark/>
          </w:tcPr>
          <w:p w14:paraId="3F5C19C9" w14:textId="77777777" w:rsidR="008061CF" w:rsidRPr="002A0214" w:rsidRDefault="008061CF" w:rsidP="00433B79">
            <w:pPr>
              <w:jc w:val="center"/>
              <w:rPr>
                <w:rFonts w:cstheme="minorHAnsi"/>
                <w:b/>
                <w:bCs/>
                <w:sz w:val="18"/>
                <w:szCs w:val="18"/>
              </w:rPr>
            </w:pPr>
            <w:r w:rsidRPr="002A0214">
              <w:rPr>
                <w:rFonts w:cstheme="minorHAnsi"/>
                <w:b/>
                <w:bCs/>
                <w:sz w:val="18"/>
                <w:szCs w:val="18"/>
              </w:rPr>
              <w:t>Biomass</w:t>
            </w:r>
          </w:p>
        </w:tc>
      </w:tr>
      <w:tr w:rsidR="008061CF" w:rsidRPr="00C33EAC" w14:paraId="2C941E3A" w14:textId="77777777" w:rsidTr="00433B79">
        <w:trPr>
          <w:trHeight w:val="288"/>
        </w:trPr>
        <w:tc>
          <w:tcPr>
            <w:tcW w:w="715" w:type="dxa"/>
            <w:vMerge/>
            <w:shd w:val="clear" w:color="auto" w:fill="D0CECE" w:themeFill="background2" w:themeFillShade="E6"/>
            <w:noWrap/>
            <w:vAlign w:val="center"/>
          </w:tcPr>
          <w:p w14:paraId="413BAD20" w14:textId="77777777" w:rsidR="008061CF" w:rsidRPr="002A0214" w:rsidRDefault="008061CF" w:rsidP="00433B79">
            <w:pPr>
              <w:jc w:val="center"/>
              <w:rPr>
                <w:rFonts w:cstheme="minorHAnsi"/>
                <w:b/>
                <w:bCs/>
                <w:sz w:val="18"/>
                <w:szCs w:val="18"/>
              </w:rPr>
            </w:pPr>
          </w:p>
        </w:tc>
        <w:tc>
          <w:tcPr>
            <w:tcW w:w="1170" w:type="dxa"/>
            <w:vMerge/>
            <w:shd w:val="clear" w:color="auto" w:fill="D0CECE" w:themeFill="background2" w:themeFillShade="E6"/>
            <w:noWrap/>
            <w:vAlign w:val="center"/>
          </w:tcPr>
          <w:p w14:paraId="296D8476" w14:textId="77777777" w:rsidR="008061CF" w:rsidRPr="002A0214" w:rsidRDefault="008061CF" w:rsidP="00433B79">
            <w:pPr>
              <w:jc w:val="center"/>
              <w:rPr>
                <w:rFonts w:cstheme="minorHAnsi"/>
                <w:b/>
                <w:bCs/>
                <w:sz w:val="18"/>
                <w:szCs w:val="18"/>
              </w:rPr>
            </w:pPr>
          </w:p>
        </w:tc>
        <w:tc>
          <w:tcPr>
            <w:tcW w:w="1980" w:type="dxa"/>
            <w:vMerge/>
            <w:shd w:val="clear" w:color="auto" w:fill="D0CECE" w:themeFill="background2" w:themeFillShade="E6"/>
            <w:noWrap/>
            <w:vAlign w:val="center"/>
          </w:tcPr>
          <w:p w14:paraId="697F628E" w14:textId="77777777" w:rsidR="008061CF" w:rsidRPr="002A0214" w:rsidRDefault="008061CF" w:rsidP="00433B79">
            <w:pPr>
              <w:jc w:val="center"/>
              <w:rPr>
                <w:rFonts w:cstheme="minorHAnsi"/>
                <w:b/>
                <w:bCs/>
                <w:sz w:val="18"/>
                <w:szCs w:val="18"/>
              </w:rPr>
            </w:pPr>
          </w:p>
        </w:tc>
        <w:tc>
          <w:tcPr>
            <w:tcW w:w="1620" w:type="dxa"/>
            <w:vMerge/>
            <w:shd w:val="clear" w:color="auto" w:fill="D0CECE" w:themeFill="background2" w:themeFillShade="E6"/>
            <w:noWrap/>
            <w:vAlign w:val="center"/>
          </w:tcPr>
          <w:p w14:paraId="56F4CA8F" w14:textId="77777777" w:rsidR="008061CF" w:rsidRPr="002A0214" w:rsidRDefault="008061CF" w:rsidP="00433B79">
            <w:pPr>
              <w:jc w:val="center"/>
              <w:rPr>
                <w:rFonts w:cstheme="minorHAnsi"/>
                <w:b/>
                <w:bCs/>
                <w:sz w:val="18"/>
                <w:szCs w:val="18"/>
              </w:rPr>
            </w:pPr>
          </w:p>
        </w:tc>
        <w:tc>
          <w:tcPr>
            <w:tcW w:w="1350" w:type="dxa"/>
            <w:vMerge/>
            <w:shd w:val="clear" w:color="auto" w:fill="D0CECE" w:themeFill="background2" w:themeFillShade="E6"/>
            <w:noWrap/>
            <w:vAlign w:val="center"/>
          </w:tcPr>
          <w:p w14:paraId="080BBC26" w14:textId="77777777" w:rsidR="008061CF" w:rsidRPr="002A0214" w:rsidRDefault="008061CF" w:rsidP="00433B79">
            <w:pPr>
              <w:jc w:val="center"/>
              <w:rPr>
                <w:rFonts w:cstheme="minorHAnsi"/>
                <w:b/>
                <w:bCs/>
                <w:sz w:val="18"/>
                <w:szCs w:val="18"/>
              </w:rPr>
            </w:pPr>
          </w:p>
        </w:tc>
        <w:tc>
          <w:tcPr>
            <w:tcW w:w="1440" w:type="dxa"/>
            <w:vMerge/>
            <w:shd w:val="clear" w:color="auto" w:fill="D0CECE" w:themeFill="background2" w:themeFillShade="E6"/>
            <w:noWrap/>
            <w:vAlign w:val="center"/>
          </w:tcPr>
          <w:p w14:paraId="453DBC5F" w14:textId="77777777" w:rsidR="008061CF" w:rsidRPr="002A0214" w:rsidRDefault="008061CF" w:rsidP="00433B79">
            <w:pPr>
              <w:jc w:val="center"/>
              <w:rPr>
                <w:rFonts w:cstheme="minorHAnsi"/>
                <w:b/>
                <w:bCs/>
                <w:sz w:val="18"/>
                <w:szCs w:val="18"/>
              </w:rPr>
            </w:pPr>
          </w:p>
        </w:tc>
        <w:tc>
          <w:tcPr>
            <w:tcW w:w="1075" w:type="dxa"/>
            <w:shd w:val="clear" w:color="auto" w:fill="D0CECE" w:themeFill="background2" w:themeFillShade="E6"/>
            <w:noWrap/>
            <w:vAlign w:val="center"/>
          </w:tcPr>
          <w:p w14:paraId="6C7055AF" w14:textId="77777777" w:rsidR="008061CF" w:rsidRPr="002A0214" w:rsidRDefault="008061CF" w:rsidP="00433B79">
            <w:pPr>
              <w:jc w:val="center"/>
              <w:rPr>
                <w:rFonts w:cstheme="minorHAnsi"/>
                <w:b/>
                <w:bCs/>
                <w:sz w:val="18"/>
                <w:szCs w:val="18"/>
              </w:rPr>
            </w:pPr>
            <w:r w:rsidRPr="002A0214">
              <w:rPr>
                <w:rFonts w:cstheme="minorHAnsi"/>
                <w:b/>
                <w:bCs/>
                <w:sz w:val="18"/>
                <w:szCs w:val="18"/>
              </w:rPr>
              <w:t>(Mg ha</w:t>
            </w:r>
            <w:r w:rsidRPr="002A0214">
              <w:rPr>
                <w:rFonts w:cstheme="minorHAnsi"/>
                <w:b/>
                <w:bCs/>
                <w:sz w:val="18"/>
                <w:szCs w:val="18"/>
                <w:vertAlign w:val="superscript"/>
              </w:rPr>
              <w:t>-1</w:t>
            </w:r>
            <w:r w:rsidRPr="002A0214">
              <w:rPr>
                <w:rFonts w:cstheme="minorHAnsi"/>
                <w:b/>
                <w:bCs/>
                <w:sz w:val="18"/>
                <w:szCs w:val="18"/>
              </w:rPr>
              <w:t>)</w:t>
            </w:r>
          </w:p>
        </w:tc>
      </w:tr>
      <w:tr w:rsidR="008061CF" w:rsidRPr="00C33EAC" w14:paraId="76FE33A8" w14:textId="77777777" w:rsidTr="00433B79">
        <w:trPr>
          <w:trHeight w:val="288"/>
        </w:trPr>
        <w:tc>
          <w:tcPr>
            <w:tcW w:w="715" w:type="dxa"/>
            <w:noWrap/>
            <w:vAlign w:val="center"/>
            <w:hideMark/>
          </w:tcPr>
          <w:p w14:paraId="49585017" w14:textId="77777777" w:rsidR="008061CF" w:rsidRPr="002A0214" w:rsidRDefault="008061CF" w:rsidP="00433B79">
            <w:pPr>
              <w:jc w:val="center"/>
              <w:rPr>
                <w:rFonts w:cstheme="minorHAnsi"/>
                <w:sz w:val="18"/>
                <w:szCs w:val="18"/>
              </w:rPr>
            </w:pPr>
            <w:r w:rsidRPr="002A0214">
              <w:rPr>
                <w:rFonts w:cstheme="minorHAnsi"/>
                <w:sz w:val="18"/>
                <w:szCs w:val="18"/>
              </w:rPr>
              <w:t>1</w:t>
            </w:r>
          </w:p>
        </w:tc>
        <w:tc>
          <w:tcPr>
            <w:tcW w:w="1170" w:type="dxa"/>
            <w:vMerge w:val="restart"/>
            <w:noWrap/>
            <w:hideMark/>
          </w:tcPr>
          <w:p w14:paraId="5C0564F6" w14:textId="77777777" w:rsidR="008061CF" w:rsidRPr="002A0214" w:rsidRDefault="008061CF" w:rsidP="00433B79">
            <w:pPr>
              <w:rPr>
                <w:rFonts w:cstheme="minorHAnsi"/>
                <w:sz w:val="18"/>
                <w:szCs w:val="18"/>
              </w:rPr>
            </w:pPr>
            <w:r>
              <w:rPr>
                <w:rFonts w:cstheme="minorHAnsi"/>
                <w:sz w:val="18"/>
                <w:szCs w:val="18"/>
              </w:rPr>
              <w:t>Training</w:t>
            </w:r>
          </w:p>
        </w:tc>
        <w:tc>
          <w:tcPr>
            <w:tcW w:w="1980" w:type="dxa"/>
            <w:vMerge w:val="restart"/>
            <w:noWrap/>
            <w:hideMark/>
          </w:tcPr>
          <w:p w14:paraId="55FF0CB4" w14:textId="3D4CBF94" w:rsidR="008061CF"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{"citationItems":[{"id":"ITEM-1","itemData":{"DOI":"10.1614/wt-d-16-00062.1","ISSN":"0890-037X","abstract":"The recent interest in cover crops as component of Midwest corn and soybean production systems has led to the need for additional research, including the effects of residual corn and soybean herbicide treatments on fall cover crop establishment. Field studies were conducted in 2013, 2014, and 2015 in Columbia, Missouri to investigate the effects of common residual herbicides applied in corn and soybean on establishment of winter wheat, tillage radish, cereal rye, crimson clover, winter oat, Austrian winter pea, Italian ryegrass, and hairy vetch. Cover crops were evaluated for stand and biomass reduction 28 d after emergence (DAE). Rainfall from herbicide application to cover crop seeding date was much greater in 2014 and 2015, which resulted in less carryover in these years compared to 2013. When averaged across all herbicides evaluated in these experiments, the general order of sensitivity of cover crops to herbicide carryover, from greatest to least was Austrian winter pea=crimson clover&gt;oilseed radish&gt;Italian ryegrass&gt;hairy vetch&gt;wheat &gt;winter oat&gt;cereal rye. Cereal rye had the fewest instances of biomass or stand reduction with only four out of the 27 herbicides adversely effecting establishment. Pyroxasulfone consistently reduced Italian ryegrass and winter oat biomass at least 67% in both the corn and soybean experiments. In the soybean experiment, imazethapyr- and fomesafen-containing products resulted in severe stand and biomass reduction in both years while flumetsulam-containing products resulted in the greatest carryover symptoms in the corn experiment. Results from these experiments suggest that several commonly used corn and soybean herbicides have the potential to hinder cover crop establishment, but the severity of damage will depend on weather, cover crop species, and the specific herbicide combination. El reciente interés en el uso de cultivos de cobertura como componente de los sistemas de producción de maíz y soja en el medio oeste ha llevado a la necesidad de realizar investigación adicional que incluya los efectos de los tratamientos de herbicidas residuales en maíz y soja sobre el establecimiento de cultivos de cobertura en el otoño. Estudios de campo fueron realizados en 2013, 2014, y 2015 en Columbia, Missouri, para investigar los efectos de herbicidas residuales comunes aplicados en maíz y soja sobre el establecimiento de trigo de invierno, rábano, centeno, Trifolium incarnatum , avena de invierno, guisante, Lolium perenne , y V…","author":[{"dropping-particle":"","family":"Cornelius","given":"Cody D.","non-dropping-particle":"","parse-names":false,"suffix":""},{"dropping-particle":"","family":"Bradley","given":"Kevin W.","non-dropping-particle":"","parse-names":false,"suffix":""}],"container-title":"Weed Technology","id":"ITEM-1","issue":"1","issued":{"date-parts":[["2017","1"]]},"page":"21-31","publisher":"Cambridge University Press (CUP)","title":"Carryover of Common Corn and Soybean Herbicides to Various Cover Crop Species","type":"article-journal","volume":"31"},"uris":["http://www.mendeley.com/documents/?uuid=d68e79ae-e886-3f31-a37d-c638453408c3","http://www.mendeley.com/documents/?uuid=08f30eab-545d-484e-bc26-d35ff9b75dae"]}],"mendeley":{"formattedCitation":"(Cornelius and Bradley 2017)","manualFormatting":"Cornelius and Bradley, 2017","plainTextFormattedCitation":"(Cornelius and Bradley 2017)","previouslyFormattedCitation":"(Cornelius and Bradley 2017)"},"properties":{"noteIndex":0},"schema":"https://github.com/citation-style-language/schema/raw/master/csl-citation.json"}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Cornelius and Bradley, 2017</w:t>
            </w:r>
            <w:r>
              <w:rPr>
                <w:rFonts w:cstheme="minorHAnsi"/>
                <w:sz w:val="18"/>
                <w:szCs w:val="18"/>
              </w:rPr>
              <w:fldChar w:fldCharType="end"/>
            </w:r>
          </w:p>
          <w:p w14:paraId="34973F57" w14:textId="77777777" w:rsidR="008061CF" w:rsidRPr="002A0214" w:rsidRDefault="008061CF" w:rsidP="00433B79">
            <w:pPr>
              <w:rPr>
                <w:rFonts w:cstheme="minorHAnsi"/>
                <w:sz w:val="18"/>
                <w:szCs w:val="18"/>
              </w:rPr>
            </w:pPr>
          </w:p>
        </w:tc>
        <w:tc>
          <w:tcPr>
            <w:tcW w:w="1620" w:type="dxa"/>
            <w:vMerge w:val="restart"/>
            <w:noWrap/>
            <w:hideMark/>
          </w:tcPr>
          <w:p w14:paraId="2965C04D" w14:textId="77777777" w:rsidR="008061CF" w:rsidRPr="002A0214" w:rsidRDefault="008061CF" w:rsidP="00433B79">
            <w:pPr>
              <w:rPr>
                <w:rFonts w:cstheme="minorHAnsi"/>
                <w:sz w:val="18"/>
                <w:szCs w:val="18"/>
              </w:rPr>
            </w:pPr>
            <w:r w:rsidRPr="002A0214">
              <w:rPr>
                <w:rFonts w:cstheme="minorHAnsi"/>
                <w:sz w:val="18"/>
                <w:szCs w:val="18"/>
              </w:rPr>
              <w:t>Columbia, MO</w:t>
            </w:r>
          </w:p>
        </w:tc>
        <w:tc>
          <w:tcPr>
            <w:tcW w:w="1350" w:type="dxa"/>
            <w:noWrap/>
            <w:hideMark/>
          </w:tcPr>
          <w:p w14:paraId="3F8F1FB1" w14:textId="77777777" w:rsidR="008061CF" w:rsidRPr="002A0214" w:rsidRDefault="008061CF" w:rsidP="00433B79">
            <w:pPr>
              <w:jc w:val="center"/>
              <w:rPr>
                <w:rFonts w:cstheme="minorHAnsi"/>
                <w:sz w:val="18"/>
                <w:szCs w:val="18"/>
              </w:rPr>
            </w:pPr>
            <w:r w:rsidRPr="002A0214">
              <w:rPr>
                <w:rFonts w:cstheme="minorHAnsi"/>
                <w:sz w:val="18"/>
                <w:szCs w:val="18"/>
              </w:rPr>
              <w:t>2012-9-11</w:t>
            </w:r>
          </w:p>
        </w:tc>
        <w:tc>
          <w:tcPr>
            <w:tcW w:w="1440" w:type="dxa"/>
            <w:noWrap/>
            <w:hideMark/>
          </w:tcPr>
          <w:p w14:paraId="70BF9B58" w14:textId="77777777" w:rsidR="008061CF" w:rsidRPr="002A0214" w:rsidRDefault="008061CF" w:rsidP="00433B79">
            <w:pPr>
              <w:jc w:val="center"/>
              <w:rPr>
                <w:rFonts w:cstheme="minorHAnsi"/>
                <w:sz w:val="18"/>
                <w:szCs w:val="18"/>
              </w:rPr>
            </w:pPr>
            <w:r w:rsidRPr="002A0214">
              <w:rPr>
                <w:rFonts w:cstheme="minorHAnsi"/>
                <w:sz w:val="18"/>
                <w:szCs w:val="18"/>
              </w:rPr>
              <w:t>2013-4-25</w:t>
            </w:r>
          </w:p>
        </w:tc>
        <w:tc>
          <w:tcPr>
            <w:tcW w:w="1075" w:type="dxa"/>
            <w:noWrap/>
            <w:hideMark/>
          </w:tcPr>
          <w:p w14:paraId="01B77B34" w14:textId="77777777" w:rsidR="008061CF" w:rsidRPr="002A0214" w:rsidRDefault="008061CF" w:rsidP="00433B79">
            <w:pPr>
              <w:jc w:val="center"/>
              <w:rPr>
                <w:rFonts w:cstheme="minorHAnsi"/>
                <w:sz w:val="18"/>
                <w:szCs w:val="18"/>
              </w:rPr>
            </w:pPr>
            <w:r w:rsidRPr="002A0214">
              <w:rPr>
                <w:rFonts w:cstheme="minorHAnsi"/>
                <w:sz w:val="18"/>
                <w:szCs w:val="18"/>
              </w:rPr>
              <w:t>2.89</w:t>
            </w:r>
          </w:p>
        </w:tc>
      </w:tr>
      <w:tr w:rsidR="008061CF" w:rsidRPr="00C33EAC" w14:paraId="754D3321" w14:textId="77777777" w:rsidTr="00433B79">
        <w:trPr>
          <w:trHeight w:val="288"/>
        </w:trPr>
        <w:tc>
          <w:tcPr>
            <w:tcW w:w="715" w:type="dxa"/>
            <w:noWrap/>
            <w:vAlign w:val="center"/>
            <w:hideMark/>
          </w:tcPr>
          <w:p w14:paraId="1110B5F6" w14:textId="77777777" w:rsidR="008061CF" w:rsidRPr="002A0214" w:rsidRDefault="008061CF" w:rsidP="00433B79">
            <w:pPr>
              <w:jc w:val="center"/>
              <w:rPr>
                <w:rFonts w:cstheme="minorHAnsi"/>
                <w:sz w:val="18"/>
                <w:szCs w:val="18"/>
              </w:rPr>
            </w:pPr>
            <w:r w:rsidRPr="002A0214">
              <w:rPr>
                <w:rFonts w:cstheme="minorHAnsi"/>
                <w:sz w:val="18"/>
                <w:szCs w:val="18"/>
              </w:rPr>
              <w:t>2</w:t>
            </w:r>
          </w:p>
        </w:tc>
        <w:tc>
          <w:tcPr>
            <w:tcW w:w="1170" w:type="dxa"/>
            <w:vMerge/>
            <w:hideMark/>
          </w:tcPr>
          <w:p w14:paraId="49216792" w14:textId="77777777" w:rsidR="008061CF" w:rsidRPr="002A0214" w:rsidRDefault="008061CF" w:rsidP="00433B79">
            <w:pPr>
              <w:rPr>
                <w:rFonts w:cstheme="minorHAnsi"/>
                <w:sz w:val="18"/>
                <w:szCs w:val="18"/>
              </w:rPr>
            </w:pPr>
          </w:p>
        </w:tc>
        <w:tc>
          <w:tcPr>
            <w:tcW w:w="1980" w:type="dxa"/>
            <w:vMerge/>
            <w:hideMark/>
          </w:tcPr>
          <w:p w14:paraId="218F37A3" w14:textId="77777777" w:rsidR="008061CF" w:rsidRPr="002A0214" w:rsidRDefault="008061CF" w:rsidP="00433B79">
            <w:pPr>
              <w:rPr>
                <w:rFonts w:cstheme="minorHAnsi"/>
                <w:sz w:val="18"/>
                <w:szCs w:val="18"/>
              </w:rPr>
            </w:pPr>
          </w:p>
        </w:tc>
        <w:tc>
          <w:tcPr>
            <w:tcW w:w="1620" w:type="dxa"/>
            <w:vMerge/>
            <w:hideMark/>
          </w:tcPr>
          <w:p w14:paraId="0E563BC3" w14:textId="77777777" w:rsidR="008061CF" w:rsidRPr="002A0214" w:rsidRDefault="008061CF" w:rsidP="00433B79">
            <w:pPr>
              <w:rPr>
                <w:rFonts w:cstheme="minorHAnsi"/>
                <w:sz w:val="18"/>
                <w:szCs w:val="18"/>
              </w:rPr>
            </w:pPr>
          </w:p>
        </w:tc>
        <w:tc>
          <w:tcPr>
            <w:tcW w:w="1350" w:type="dxa"/>
            <w:noWrap/>
            <w:hideMark/>
          </w:tcPr>
          <w:p w14:paraId="1D3F6FA0" w14:textId="77777777" w:rsidR="008061CF" w:rsidRPr="002A0214" w:rsidRDefault="008061CF" w:rsidP="00433B79">
            <w:pPr>
              <w:jc w:val="center"/>
              <w:rPr>
                <w:rFonts w:cstheme="minorHAnsi"/>
                <w:sz w:val="18"/>
                <w:szCs w:val="18"/>
              </w:rPr>
            </w:pPr>
            <w:r w:rsidRPr="002A0214">
              <w:rPr>
                <w:rFonts w:cstheme="minorHAnsi"/>
                <w:sz w:val="18"/>
                <w:szCs w:val="18"/>
              </w:rPr>
              <w:t>2013-9-12</w:t>
            </w:r>
          </w:p>
        </w:tc>
        <w:tc>
          <w:tcPr>
            <w:tcW w:w="1440" w:type="dxa"/>
            <w:noWrap/>
            <w:hideMark/>
          </w:tcPr>
          <w:p w14:paraId="25AA010D" w14:textId="77777777" w:rsidR="008061CF" w:rsidRPr="002A0214" w:rsidRDefault="008061CF" w:rsidP="00433B79">
            <w:pPr>
              <w:jc w:val="center"/>
              <w:rPr>
                <w:rFonts w:cstheme="minorHAnsi"/>
                <w:sz w:val="18"/>
                <w:szCs w:val="18"/>
              </w:rPr>
            </w:pPr>
            <w:r w:rsidRPr="002A0214">
              <w:rPr>
                <w:rFonts w:cstheme="minorHAnsi"/>
                <w:sz w:val="18"/>
                <w:szCs w:val="18"/>
              </w:rPr>
              <w:t>2014-5-2</w:t>
            </w:r>
          </w:p>
        </w:tc>
        <w:tc>
          <w:tcPr>
            <w:tcW w:w="1075" w:type="dxa"/>
            <w:noWrap/>
            <w:hideMark/>
          </w:tcPr>
          <w:p w14:paraId="05F724D8" w14:textId="77777777" w:rsidR="008061CF" w:rsidRPr="002A0214" w:rsidRDefault="008061CF" w:rsidP="00433B79">
            <w:pPr>
              <w:jc w:val="center"/>
              <w:rPr>
                <w:rFonts w:cstheme="minorHAnsi"/>
                <w:sz w:val="18"/>
                <w:szCs w:val="18"/>
              </w:rPr>
            </w:pPr>
            <w:r w:rsidRPr="002A0214">
              <w:rPr>
                <w:rFonts w:cstheme="minorHAnsi"/>
                <w:sz w:val="18"/>
                <w:szCs w:val="18"/>
              </w:rPr>
              <w:t>2.19</w:t>
            </w:r>
          </w:p>
        </w:tc>
      </w:tr>
      <w:tr w:rsidR="008061CF" w:rsidRPr="00C33EAC" w14:paraId="00BD4E5A" w14:textId="77777777" w:rsidTr="00433B79">
        <w:trPr>
          <w:trHeight w:val="288"/>
        </w:trPr>
        <w:tc>
          <w:tcPr>
            <w:tcW w:w="715" w:type="dxa"/>
            <w:noWrap/>
            <w:vAlign w:val="center"/>
            <w:hideMark/>
          </w:tcPr>
          <w:p w14:paraId="2DAF6FD3" w14:textId="77777777" w:rsidR="008061CF" w:rsidRPr="002A0214" w:rsidRDefault="008061CF" w:rsidP="00433B79">
            <w:pPr>
              <w:jc w:val="center"/>
              <w:rPr>
                <w:rFonts w:cstheme="minorHAnsi"/>
                <w:sz w:val="18"/>
                <w:szCs w:val="18"/>
              </w:rPr>
            </w:pPr>
            <w:r w:rsidRPr="002A0214">
              <w:rPr>
                <w:rFonts w:cstheme="minorHAnsi"/>
                <w:sz w:val="18"/>
                <w:szCs w:val="18"/>
              </w:rPr>
              <w:t>3</w:t>
            </w:r>
          </w:p>
        </w:tc>
        <w:tc>
          <w:tcPr>
            <w:tcW w:w="1170" w:type="dxa"/>
            <w:vMerge/>
            <w:hideMark/>
          </w:tcPr>
          <w:p w14:paraId="3E61CECA" w14:textId="77777777" w:rsidR="008061CF" w:rsidRPr="002A0214" w:rsidRDefault="008061CF" w:rsidP="00433B79">
            <w:pPr>
              <w:rPr>
                <w:rFonts w:cstheme="minorHAnsi"/>
                <w:sz w:val="18"/>
                <w:szCs w:val="18"/>
              </w:rPr>
            </w:pPr>
          </w:p>
        </w:tc>
        <w:tc>
          <w:tcPr>
            <w:tcW w:w="1980" w:type="dxa"/>
            <w:vMerge/>
            <w:hideMark/>
          </w:tcPr>
          <w:p w14:paraId="4946ECC1" w14:textId="77777777" w:rsidR="008061CF" w:rsidRPr="002A0214" w:rsidRDefault="008061CF" w:rsidP="00433B79">
            <w:pPr>
              <w:rPr>
                <w:rFonts w:cstheme="minorHAnsi"/>
                <w:sz w:val="18"/>
                <w:szCs w:val="18"/>
              </w:rPr>
            </w:pPr>
          </w:p>
        </w:tc>
        <w:tc>
          <w:tcPr>
            <w:tcW w:w="1620" w:type="dxa"/>
            <w:vMerge/>
            <w:hideMark/>
          </w:tcPr>
          <w:p w14:paraId="40F58BFE" w14:textId="77777777" w:rsidR="008061CF" w:rsidRPr="002A0214" w:rsidRDefault="008061CF" w:rsidP="00433B79">
            <w:pPr>
              <w:rPr>
                <w:rFonts w:cstheme="minorHAnsi"/>
                <w:sz w:val="18"/>
                <w:szCs w:val="18"/>
              </w:rPr>
            </w:pPr>
          </w:p>
        </w:tc>
        <w:tc>
          <w:tcPr>
            <w:tcW w:w="1350" w:type="dxa"/>
            <w:noWrap/>
            <w:hideMark/>
          </w:tcPr>
          <w:p w14:paraId="27086DFC" w14:textId="77777777" w:rsidR="008061CF" w:rsidRPr="002A0214" w:rsidRDefault="008061CF" w:rsidP="00433B79">
            <w:pPr>
              <w:jc w:val="center"/>
              <w:rPr>
                <w:rFonts w:cstheme="minorHAnsi"/>
                <w:sz w:val="18"/>
                <w:szCs w:val="18"/>
              </w:rPr>
            </w:pPr>
            <w:r w:rsidRPr="002A0214">
              <w:rPr>
                <w:rFonts w:cstheme="minorHAnsi"/>
                <w:sz w:val="18"/>
                <w:szCs w:val="18"/>
              </w:rPr>
              <w:t>2014-9-10</w:t>
            </w:r>
          </w:p>
        </w:tc>
        <w:tc>
          <w:tcPr>
            <w:tcW w:w="1440" w:type="dxa"/>
            <w:noWrap/>
            <w:hideMark/>
          </w:tcPr>
          <w:p w14:paraId="097026CE" w14:textId="77777777" w:rsidR="008061CF" w:rsidRPr="002A0214" w:rsidRDefault="008061CF" w:rsidP="00433B79">
            <w:pPr>
              <w:jc w:val="center"/>
              <w:rPr>
                <w:rFonts w:cstheme="minorHAnsi"/>
                <w:sz w:val="18"/>
                <w:szCs w:val="18"/>
              </w:rPr>
            </w:pPr>
            <w:r w:rsidRPr="002A0214">
              <w:rPr>
                <w:rFonts w:cstheme="minorHAnsi"/>
                <w:sz w:val="18"/>
                <w:szCs w:val="18"/>
              </w:rPr>
              <w:t>2015-4-23</w:t>
            </w:r>
          </w:p>
        </w:tc>
        <w:tc>
          <w:tcPr>
            <w:tcW w:w="1075" w:type="dxa"/>
            <w:noWrap/>
            <w:hideMark/>
          </w:tcPr>
          <w:p w14:paraId="2E8D608A" w14:textId="77777777" w:rsidR="008061CF" w:rsidRPr="002A0214" w:rsidRDefault="008061CF" w:rsidP="00433B79">
            <w:pPr>
              <w:jc w:val="center"/>
              <w:rPr>
                <w:rFonts w:cstheme="minorHAnsi"/>
                <w:sz w:val="18"/>
                <w:szCs w:val="18"/>
              </w:rPr>
            </w:pPr>
            <w:r w:rsidRPr="002A0214">
              <w:rPr>
                <w:rFonts w:cstheme="minorHAnsi"/>
                <w:sz w:val="18"/>
                <w:szCs w:val="18"/>
              </w:rPr>
              <w:t>1.15</w:t>
            </w:r>
          </w:p>
        </w:tc>
      </w:tr>
      <w:tr w:rsidR="008061CF" w:rsidRPr="00C33EAC" w14:paraId="4B43C3AA" w14:textId="77777777" w:rsidTr="00433B79">
        <w:trPr>
          <w:trHeight w:val="288"/>
        </w:trPr>
        <w:tc>
          <w:tcPr>
            <w:tcW w:w="715" w:type="dxa"/>
            <w:noWrap/>
            <w:vAlign w:val="center"/>
            <w:hideMark/>
          </w:tcPr>
          <w:p w14:paraId="7973795B" w14:textId="77777777" w:rsidR="008061CF" w:rsidRPr="002A0214" w:rsidRDefault="008061CF" w:rsidP="00433B79">
            <w:pPr>
              <w:jc w:val="center"/>
              <w:rPr>
                <w:rFonts w:cstheme="minorHAnsi"/>
                <w:sz w:val="18"/>
                <w:szCs w:val="18"/>
              </w:rPr>
            </w:pPr>
            <w:r w:rsidRPr="002A0214">
              <w:rPr>
                <w:rFonts w:cstheme="minorHAnsi"/>
                <w:sz w:val="18"/>
                <w:szCs w:val="18"/>
              </w:rPr>
              <w:t>4</w:t>
            </w:r>
          </w:p>
        </w:tc>
        <w:tc>
          <w:tcPr>
            <w:tcW w:w="1170" w:type="dxa"/>
            <w:vMerge/>
            <w:hideMark/>
          </w:tcPr>
          <w:p w14:paraId="5E038DC5" w14:textId="77777777" w:rsidR="008061CF" w:rsidRPr="002A0214" w:rsidRDefault="008061CF" w:rsidP="00433B79">
            <w:pPr>
              <w:rPr>
                <w:rFonts w:cstheme="minorHAnsi"/>
                <w:sz w:val="18"/>
                <w:szCs w:val="18"/>
              </w:rPr>
            </w:pPr>
          </w:p>
        </w:tc>
        <w:tc>
          <w:tcPr>
            <w:tcW w:w="1980" w:type="dxa"/>
            <w:vMerge/>
            <w:hideMark/>
          </w:tcPr>
          <w:p w14:paraId="4962B1BB" w14:textId="77777777" w:rsidR="008061CF" w:rsidRPr="002A0214" w:rsidRDefault="008061CF" w:rsidP="00433B79">
            <w:pPr>
              <w:rPr>
                <w:rFonts w:cstheme="minorHAnsi"/>
                <w:sz w:val="18"/>
                <w:szCs w:val="18"/>
              </w:rPr>
            </w:pPr>
          </w:p>
        </w:tc>
        <w:tc>
          <w:tcPr>
            <w:tcW w:w="1620" w:type="dxa"/>
            <w:vMerge w:val="restart"/>
            <w:noWrap/>
            <w:hideMark/>
          </w:tcPr>
          <w:p w14:paraId="6A4933BD" w14:textId="77777777" w:rsidR="008061CF" w:rsidRPr="002A0214" w:rsidRDefault="008061CF" w:rsidP="00433B79">
            <w:pPr>
              <w:rPr>
                <w:rFonts w:cstheme="minorHAnsi"/>
                <w:sz w:val="18"/>
                <w:szCs w:val="18"/>
              </w:rPr>
            </w:pPr>
            <w:r w:rsidRPr="002A0214">
              <w:rPr>
                <w:rFonts w:cstheme="minorHAnsi"/>
                <w:sz w:val="18"/>
                <w:szCs w:val="18"/>
              </w:rPr>
              <w:t>Moberly, MO</w:t>
            </w:r>
          </w:p>
        </w:tc>
        <w:tc>
          <w:tcPr>
            <w:tcW w:w="1350" w:type="dxa"/>
            <w:noWrap/>
            <w:hideMark/>
          </w:tcPr>
          <w:p w14:paraId="1552CD94" w14:textId="77777777" w:rsidR="008061CF" w:rsidRPr="002A0214" w:rsidRDefault="008061CF" w:rsidP="00433B79">
            <w:pPr>
              <w:jc w:val="center"/>
              <w:rPr>
                <w:rFonts w:cstheme="minorHAnsi"/>
                <w:sz w:val="18"/>
                <w:szCs w:val="18"/>
              </w:rPr>
            </w:pPr>
            <w:r w:rsidRPr="002A0214">
              <w:rPr>
                <w:rFonts w:cstheme="minorHAnsi"/>
                <w:sz w:val="18"/>
                <w:szCs w:val="18"/>
              </w:rPr>
              <w:t>2013-9-12</w:t>
            </w:r>
          </w:p>
        </w:tc>
        <w:tc>
          <w:tcPr>
            <w:tcW w:w="1440" w:type="dxa"/>
            <w:noWrap/>
            <w:hideMark/>
          </w:tcPr>
          <w:p w14:paraId="24A55A2B" w14:textId="77777777" w:rsidR="008061CF" w:rsidRPr="002A0214" w:rsidRDefault="008061CF" w:rsidP="00433B79">
            <w:pPr>
              <w:jc w:val="center"/>
              <w:rPr>
                <w:rFonts w:cstheme="minorHAnsi"/>
                <w:sz w:val="18"/>
                <w:szCs w:val="18"/>
              </w:rPr>
            </w:pPr>
            <w:r w:rsidRPr="002A0214">
              <w:rPr>
                <w:rFonts w:cstheme="minorHAnsi"/>
                <w:sz w:val="18"/>
                <w:szCs w:val="18"/>
              </w:rPr>
              <w:t>2014-5-2</w:t>
            </w:r>
          </w:p>
        </w:tc>
        <w:tc>
          <w:tcPr>
            <w:tcW w:w="1075" w:type="dxa"/>
            <w:noWrap/>
            <w:hideMark/>
          </w:tcPr>
          <w:p w14:paraId="7680EE52" w14:textId="77777777" w:rsidR="008061CF" w:rsidRPr="002A0214" w:rsidRDefault="008061CF" w:rsidP="00433B79">
            <w:pPr>
              <w:jc w:val="center"/>
              <w:rPr>
                <w:rFonts w:cstheme="minorHAnsi"/>
                <w:sz w:val="18"/>
                <w:szCs w:val="18"/>
              </w:rPr>
            </w:pPr>
            <w:r w:rsidRPr="002A0214">
              <w:rPr>
                <w:rFonts w:cstheme="minorHAnsi"/>
                <w:sz w:val="18"/>
                <w:szCs w:val="18"/>
              </w:rPr>
              <w:t>1.39</w:t>
            </w:r>
          </w:p>
        </w:tc>
      </w:tr>
      <w:tr w:rsidR="008061CF" w:rsidRPr="00C33EAC" w14:paraId="0B9D158C" w14:textId="77777777" w:rsidTr="00433B79">
        <w:trPr>
          <w:trHeight w:val="288"/>
        </w:trPr>
        <w:tc>
          <w:tcPr>
            <w:tcW w:w="715" w:type="dxa"/>
            <w:noWrap/>
            <w:vAlign w:val="center"/>
            <w:hideMark/>
          </w:tcPr>
          <w:p w14:paraId="01B61E9D" w14:textId="77777777" w:rsidR="008061CF" w:rsidRPr="002A0214" w:rsidRDefault="008061CF" w:rsidP="00433B79">
            <w:pPr>
              <w:jc w:val="center"/>
              <w:rPr>
                <w:rFonts w:cstheme="minorHAnsi"/>
                <w:sz w:val="18"/>
                <w:szCs w:val="18"/>
              </w:rPr>
            </w:pPr>
            <w:r w:rsidRPr="002A0214">
              <w:rPr>
                <w:rFonts w:cstheme="minorHAnsi"/>
                <w:sz w:val="18"/>
                <w:szCs w:val="18"/>
              </w:rPr>
              <w:t>5</w:t>
            </w:r>
          </w:p>
        </w:tc>
        <w:tc>
          <w:tcPr>
            <w:tcW w:w="1170" w:type="dxa"/>
            <w:vMerge/>
            <w:hideMark/>
          </w:tcPr>
          <w:p w14:paraId="42C115F2" w14:textId="77777777" w:rsidR="008061CF" w:rsidRPr="002A0214" w:rsidRDefault="008061CF" w:rsidP="00433B79">
            <w:pPr>
              <w:rPr>
                <w:rFonts w:cstheme="minorHAnsi"/>
                <w:sz w:val="18"/>
                <w:szCs w:val="18"/>
              </w:rPr>
            </w:pPr>
          </w:p>
        </w:tc>
        <w:tc>
          <w:tcPr>
            <w:tcW w:w="1980" w:type="dxa"/>
            <w:vMerge/>
            <w:hideMark/>
          </w:tcPr>
          <w:p w14:paraId="0473C581" w14:textId="77777777" w:rsidR="008061CF" w:rsidRPr="002A0214" w:rsidRDefault="008061CF" w:rsidP="00433B79">
            <w:pPr>
              <w:rPr>
                <w:rFonts w:cstheme="minorHAnsi"/>
                <w:sz w:val="18"/>
                <w:szCs w:val="18"/>
              </w:rPr>
            </w:pPr>
          </w:p>
        </w:tc>
        <w:tc>
          <w:tcPr>
            <w:tcW w:w="1620" w:type="dxa"/>
            <w:vMerge/>
            <w:hideMark/>
          </w:tcPr>
          <w:p w14:paraId="686C8F26" w14:textId="77777777" w:rsidR="008061CF" w:rsidRPr="002A0214" w:rsidRDefault="008061CF" w:rsidP="00433B79">
            <w:pPr>
              <w:rPr>
                <w:rFonts w:cstheme="minorHAnsi"/>
                <w:sz w:val="18"/>
                <w:szCs w:val="18"/>
              </w:rPr>
            </w:pPr>
          </w:p>
        </w:tc>
        <w:tc>
          <w:tcPr>
            <w:tcW w:w="1350" w:type="dxa"/>
            <w:noWrap/>
            <w:hideMark/>
          </w:tcPr>
          <w:p w14:paraId="27BC81DE" w14:textId="77777777" w:rsidR="008061CF" w:rsidRPr="002A0214" w:rsidRDefault="008061CF" w:rsidP="00433B79">
            <w:pPr>
              <w:jc w:val="center"/>
              <w:rPr>
                <w:rFonts w:cstheme="minorHAnsi"/>
                <w:sz w:val="18"/>
                <w:szCs w:val="18"/>
              </w:rPr>
            </w:pPr>
            <w:r w:rsidRPr="002A0214">
              <w:rPr>
                <w:rFonts w:cstheme="minorHAnsi"/>
                <w:sz w:val="18"/>
                <w:szCs w:val="18"/>
              </w:rPr>
              <w:t>2014-9-10</w:t>
            </w:r>
          </w:p>
        </w:tc>
        <w:tc>
          <w:tcPr>
            <w:tcW w:w="1440" w:type="dxa"/>
            <w:noWrap/>
            <w:hideMark/>
          </w:tcPr>
          <w:p w14:paraId="05CEEC0E" w14:textId="77777777" w:rsidR="008061CF" w:rsidRPr="002A0214" w:rsidRDefault="008061CF" w:rsidP="00433B79">
            <w:pPr>
              <w:jc w:val="center"/>
              <w:rPr>
                <w:rFonts w:cstheme="minorHAnsi"/>
                <w:sz w:val="18"/>
                <w:szCs w:val="18"/>
              </w:rPr>
            </w:pPr>
            <w:r w:rsidRPr="002A0214">
              <w:rPr>
                <w:rFonts w:cstheme="minorHAnsi"/>
                <w:sz w:val="18"/>
                <w:szCs w:val="18"/>
              </w:rPr>
              <w:t>2015-4-23</w:t>
            </w:r>
          </w:p>
        </w:tc>
        <w:tc>
          <w:tcPr>
            <w:tcW w:w="1075" w:type="dxa"/>
            <w:noWrap/>
            <w:hideMark/>
          </w:tcPr>
          <w:p w14:paraId="6E4296B8" w14:textId="77777777" w:rsidR="008061CF" w:rsidRPr="002A0214" w:rsidRDefault="008061CF" w:rsidP="00433B79">
            <w:pPr>
              <w:jc w:val="center"/>
              <w:rPr>
                <w:rFonts w:cstheme="minorHAnsi"/>
                <w:sz w:val="18"/>
                <w:szCs w:val="18"/>
              </w:rPr>
            </w:pPr>
            <w:r w:rsidRPr="002A0214">
              <w:rPr>
                <w:rFonts w:cstheme="minorHAnsi"/>
                <w:sz w:val="18"/>
                <w:szCs w:val="18"/>
              </w:rPr>
              <w:t>3.93</w:t>
            </w:r>
          </w:p>
        </w:tc>
      </w:tr>
      <w:tr w:rsidR="008061CF" w:rsidRPr="00C33EAC" w14:paraId="243625D7" w14:textId="77777777" w:rsidTr="00433B79">
        <w:trPr>
          <w:trHeight w:val="288"/>
        </w:trPr>
        <w:tc>
          <w:tcPr>
            <w:tcW w:w="715" w:type="dxa"/>
            <w:noWrap/>
            <w:vAlign w:val="center"/>
            <w:hideMark/>
          </w:tcPr>
          <w:p w14:paraId="24504359" w14:textId="77777777" w:rsidR="008061CF" w:rsidRPr="002A0214" w:rsidRDefault="008061CF" w:rsidP="00433B79">
            <w:pPr>
              <w:jc w:val="center"/>
              <w:rPr>
                <w:rFonts w:cstheme="minorHAnsi"/>
                <w:sz w:val="18"/>
                <w:szCs w:val="18"/>
              </w:rPr>
            </w:pPr>
            <w:r w:rsidRPr="002A0214">
              <w:rPr>
                <w:rFonts w:cstheme="minorHAnsi"/>
                <w:sz w:val="18"/>
                <w:szCs w:val="18"/>
              </w:rPr>
              <w:t>6</w:t>
            </w:r>
          </w:p>
        </w:tc>
        <w:tc>
          <w:tcPr>
            <w:tcW w:w="1170" w:type="dxa"/>
            <w:vMerge/>
            <w:hideMark/>
          </w:tcPr>
          <w:p w14:paraId="36347C9B" w14:textId="77777777" w:rsidR="008061CF" w:rsidRPr="002A0214" w:rsidRDefault="008061CF" w:rsidP="00433B79">
            <w:pPr>
              <w:rPr>
                <w:rFonts w:cstheme="minorHAnsi"/>
                <w:sz w:val="18"/>
                <w:szCs w:val="18"/>
              </w:rPr>
            </w:pPr>
          </w:p>
        </w:tc>
        <w:tc>
          <w:tcPr>
            <w:tcW w:w="1980" w:type="dxa"/>
            <w:vMerge w:val="restart"/>
            <w:noWrap/>
            <w:hideMark/>
          </w:tcPr>
          <w:p w14:paraId="169D26E5" w14:textId="7AB3D530"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{"citationItems":[{"id":"ITEM-1","itemData":{"DOI":"10.1614/ws-d-09-00040.1","ISSN":"0043-1745","abstract":" Termination of cover crops prior to no-till planting of soybean is typically accomplished with burndown herbicides. Recent advances in cover-crop roller–crimper design offer the possibility of reliable physical termination of cover crops without tillage. A field study within a no-till soybean production system was conducted in Urbana, IL, from 2004 through 2007 to quantify the effects of cover crop (cereal rye, hairy vetch, or bare soil control), termination method (chemical burndown or roller–crimper), and postemergence glyphosate application rate (0, 1.1, or 2.2 kg ae ha −1 ) on soybean yield components, weed–crop interference, and soil environmental variables. Biomass of weeds surviving management within a soybean crop following either a vetch or rye cover crop was reduced by 26 and 56%, respectively, in the rolled system compared to the burndown system. Soybean yield loss due to weed interference was unaffected by cover-crop termination method in soybean following a rye cover crop, but was higher in the rolled than burndown treatment in both hairy vetch and bare soil treatments. In soybean following a rye cover crop, regardless of termination method, yield loss to weed interference was unaffected by glyphosate rate, whereas in soybean following a vetch cover crop or bare soil, yield loss decreased with glyphosate rate. Variation in soybean yield among cover crops and cover-crop termination treatments was due largely to differences in soybean establishment, rather than differences in the soil environment. Use of a roller–crimper to terminate a cover crop preceding no-till soybean has the potential to achieve similar yields to those obtained in a chemically terminated cover crop while reducing residual weed biomass. ","author":[{"dropping-particle":"","family":"Davis","given":"Adam S.","non-dropping-particle":"","parse-names":false,"suffix":""}],"container-title":"Weed Science","id":"ITEM-1","issue":"3","issued":{"date-parts":[["2010","9"]]},"page":"300-309","publisher":"Cambridge University Press (CUP)","title":"Cover-Crop Roller–Crimper Contributes to Weed Management in No-Till Soybean","type":"article-journal","volume":"58"},"uris":["http://www.mendeley.com/documents/?uuid=0f6a18bb-7d17-319e-85ca-215b7e6a154c","http://www.mendeley.com/documents/?uuid=14b2a002-6af7-4819-ae0e-e838198e1c17"]}],"mendeley":{"formattedCitation":"(Davis 2010)","manualFormatting":"Davis, 2010","plainTextFormattedCitation":"(Davis 2010)","previouslyFormattedCitation":"(Davis 2010)"},"properties":{"noteIndex":0},"schema":"https://github.com/citation-style-language/schema/raw/master/csl-citation.json"}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Davis, 2010</w:t>
            </w:r>
            <w:r>
              <w:rPr>
                <w:rFonts w:cstheme="minorHAnsi"/>
                <w:sz w:val="18"/>
                <w:szCs w:val="18"/>
              </w:rPr>
              <w:fldChar w:fldCharType="end"/>
            </w:r>
          </w:p>
        </w:tc>
        <w:tc>
          <w:tcPr>
            <w:tcW w:w="1620" w:type="dxa"/>
            <w:vMerge w:val="restart"/>
            <w:noWrap/>
            <w:hideMark/>
          </w:tcPr>
          <w:p w14:paraId="25E9D7D7" w14:textId="77777777" w:rsidR="008061CF" w:rsidRPr="002A0214" w:rsidRDefault="008061CF" w:rsidP="00433B79">
            <w:pPr>
              <w:rPr>
                <w:rFonts w:cstheme="minorHAnsi"/>
                <w:sz w:val="18"/>
                <w:szCs w:val="18"/>
              </w:rPr>
            </w:pPr>
            <w:r w:rsidRPr="002A0214">
              <w:rPr>
                <w:rFonts w:cstheme="minorHAnsi"/>
                <w:sz w:val="18"/>
                <w:szCs w:val="18"/>
              </w:rPr>
              <w:t>Urbana, IL</w:t>
            </w:r>
          </w:p>
        </w:tc>
        <w:tc>
          <w:tcPr>
            <w:tcW w:w="1350" w:type="dxa"/>
            <w:noWrap/>
            <w:hideMark/>
          </w:tcPr>
          <w:p w14:paraId="170A12DF" w14:textId="77777777" w:rsidR="008061CF" w:rsidRPr="002A0214" w:rsidRDefault="008061CF" w:rsidP="00433B79">
            <w:pPr>
              <w:jc w:val="center"/>
              <w:rPr>
                <w:rFonts w:cstheme="minorHAnsi"/>
                <w:sz w:val="18"/>
                <w:szCs w:val="18"/>
              </w:rPr>
            </w:pPr>
            <w:r w:rsidRPr="002A0214">
              <w:rPr>
                <w:rFonts w:cstheme="minorHAnsi"/>
                <w:sz w:val="18"/>
                <w:szCs w:val="18"/>
              </w:rPr>
              <w:t>2004-10-1</w:t>
            </w:r>
          </w:p>
        </w:tc>
        <w:tc>
          <w:tcPr>
            <w:tcW w:w="1440" w:type="dxa"/>
            <w:noWrap/>
            <w:hideMark/>
          </w:tcPr>
          <w:p w14:paraId="7882BE97" w14:textId="77777777" w:rsidR="008061CF" w:rsidRPr="002A0214" w:rsidRDefault="008061CF" w:rsidP="00433B79">
            <w:pPr>
              <w:jc w:val="center"/>
              <w:rPr>
                <w:rFonts w:cstheme="minorHAnsi"/>
                <w:sz w:val="18"/>
                <w:szCs w:val="18"/>
              </w:rPr>
            </w:pPr>
            <w:r w:rsidRPr="002A0214">
              <w:rPr>
                <w:rFonts w:cstheme="minorHAnsi"/>
                <w:sz w:val="18"/>
                <w:szCs w:val="18"/>
              </w:rPr>
              <w:t>2005-5-13</w:t>
            </w:r>
          </w:p>
        </w:tc>
        <w:tc>
          <w:tcPr>
            <w:tcW w:w="1075" w:type="dxa"/>
            <w:noWrap/>
            <w:hideMark/>
          </w:tcPr>
          <w:p w14:paraId="4AD68EEE" w14:textId="77777777" w:rsidR="008061CF" w:rsidRPr="002A0214" w:rsidRDefault="008061CF" w:rsidP="00433B79">
            <w:pPr>
              <w:jc w:val="center"/>
              <w:rPr>
                <w:rFonts w:cstheme="minorHAnsi"/>
                <w:sz w:val="18"/>
                <w:szCs w:val="18"/>
              </w:rPr>
            </w:pPr>
            <w:r w:rsidRPr="002A0214">
              <w:rPr>
                <w:rFonts w:cstheme="minorHAnsi"/>
                <w:sz w:val="18"/>
                <w:szCs w:val="18"/>
              </w:rPr>
              <w:t>7.10</w:t>
            </w:r>
          </w:p>
        </w:tc>
      </w:tr>
      <w:tr w:rsidR="008061CF" w:rsidRPr="00C33EAC" w14:paraId="79E983B6" w14:textId="77777777" w:rsidTr="00433B79">
        <w:trPr>
          <w:trHeight w:val="288"/>
        </w:trPr>
        <w:tc>
          <w:tcPr>
            <w:tcW w:w="715" w:type="dxa"/>
            <w:noWrap/>
            <w:vAlign w:val="center"/>
            <w:hideMark/>
          </w:tcPr>
          <w:p w14:paraId="4C5679BA" w14:textId="77777777" w:rsidR="008061CF" w:rsidRPr="002A0214" w:rsidRDefault="008061CF" w:rsidP="00433B79">
            <w:pPr>
              <w:jc w:val="center"/>
              <w:rPr>
                <w:rFonts w:cstheme="minorHAnsi"/>
                <w:sz w:val="18"/>
                <w:szCs w:val="18"/>
              </w:rPr>
            </w:pPr>
            <w:r w:rsidRPr="002A0214">
              <w:rPr>
                <w:rFonts w:cstheme="minorHAnsi"/>
                <w:sz w:val="18"/>
                <w:szCs w:val="18"/>
              </w:rPr>
              <w:t>7</w:t>
            </w:r>
          </w:p>
        </w:tc>
        <w:tc>
          <w:tcPr>
            <w:tcW w:w="1170" w:type="dxa"/>
            <w:vMerge/>
            <w:hideMark/>
          </w:tcPr>
          <w:p w14:paraId="2C88BF7F" w14:textId="77777777" w:rsidR="008061CF" w:rsidRPr="002A0214" w:rsidRDefault="008061CF" w:rsidP="00433B79">
            <w:pPr>
              <w:rPr>
                <w:rFonts w:cstheme="minorHAnsi"/>
                <w:sz w:val="18"/>
                <w:szCs w:val="18"/>
              </w:rPr>
            </w:pPr>
          </w:p>
        </w:tc>
        <w:tc>
          <w:tcPr>
            <w:tcW w:w="1980" w:type="dxa"/>
            <w:vMerge/>
            <w:hideMark/>
          </w:tcPr>
          <w:p w14:paraId="15272655" w14:textId="77777777" w:rsidR="008061CF" w:rsidRPr="002A0214" w:rsidRDefault="008061CF" w:rsidP="00433B79">
            <w:pPr>
              <w:rPr>
                <w:rFonts w:cstheme="minorHAnsi"/>
                <w:sz w:val="18"/>
                <w:szCs w:val="18"/>
              </w:rPr>
            </w:pPr>
          </w:p>
        </w:tc>
        <w:tc>
          <w:tcPr>
            <w:tcW w:w="1620" w:type="dxa"/>
            <w:vMerge/>
            <w:hideMark/>
          </w:tcPr>
          <w:p w14:paraId="19F65164" w14:textId="77777777" w:rsidR="008061CF" w:rsidRPr="002A0214" w:rsidRDefault="008061CF" w:rsidP="00433B79">
            <w:pPr>
              <w:rPr>
                <w:rFonts w:cstheme="minorHAnsi"/>
                <w:sz w:val="18"/>
                <w:szCs w:val="18"/>
              </w:rPr>
            </w:pPr>
          </w:p>
        </w:tc>
        <w:tc>
          <w:tcPr>
            <w:tcW w:w="1350" w:type="dxa"/>
            <w:noWrap/>
            <w:hideMark/>
          </w:tcPr>
          <w:p w14:paraId="199D19E2" w14:textId="77777777" w:rsidR="008061CF" w:rsidRPr="002A0214" w:rsidRDefault="008061CF" w:rsidP="00433B79">
            <w:pPr>
              <w:jc w:val="center"/>
              <w:rPr>
                <w:rFonts w:cstheme="minorHAnsi"/>
                <w:sz w:val="18"/>
                <w:szCs w:val="18"/>
              </w:rPr>
            </w:pPr>
            <w:r w:rsidRPr="002A0214">
              <w:rPr>
                <w:rFonts w:cstheme="minorHAnsi"/>
                <w:sz w:val="18"/>
                <w:szCs w:val="18"/>
              </w:rPr>
              <w:t>2005-10-1</w:t>
            </w:r>
          </w:p>
        </w:tc>
        <w:tc>
          <w:tcPr>
            <w:tcW w:w="1440" w:type="dxa"/>
            <w:noWrap/>
            <w:hideMark/>
          </w:tcPr>
          <w:p w14:paraId="3AF6C18D" w14:textId="77777777" w:rsidR="008061CF" w:rsidRPr="002A0214" w:rsidRDefault="008061CF" w:rsidP="00433B79">
            <w:pPr>
              <w:jc w:val="center"/>
              <w:rPr>
                <w:rFonts w:cstheme="minorHAnsi"/>
                <w:sz w:val="18"/>
                <w:szCs w:val="18"/>
              </w:rPr>
            </w:pPr>
            <w:r w:rsidRPr="002A0214">
              <w:rPr>
                <w:rFonts w:cstheme="minorHAnsi"/>
                <w:sz w:val="18"/>
                <w:szCs w:val="18"/>
              </w:rPr>
              <w:t>2006-5-12</w:t>
            </w:r>
          </w:p>
        </w:tc>
        <w:tc>
          <w:tcPr>
            <w:tcW w:w="1075" w:type="dxa"/>
            <w:noWrap/>
            <w:hideMark/>
          </w:tcPr>
          <w:p w14:paraId="276C1EE2" w14:textId="77777777" w:rsidR="008061CF" w:rsidRPr="002A0214" w:rsidRDefault="008061CF" w:rsidP="00433B79">
            <w:pPr>
              <w:jc w:val="center"/>
              <w:rPr>
                <w:rFonts w:cstheme="minorHAnsi"/>
                <w:sz w:val="18"/>
                <w:szCs w:val="18"/>
              </w:rPr>
            </w:pPr>
            <w:r w:rsidRPr="002A0214">
              <w:rPr>
                <w:rFonts w:cstheme="minorHAnsi"/>
                <w:sz w:val="18"/>
                <w:szCs w:val="18"/>
              </w:rPr>
              <w:t>6.00</w:t>
            </w:r>
          </w:p>
        </w:tc>
      </w:tr>
      <w:tr w:rsidR="008061CF" w:rsidRPr="00C33EAC" w14:paraId="000143C1" w14:textId="77777777" w:rsidTr="00433B79">
        <w:trPr>
          <w:trHeight w:val="288"/>
        </w:trPr>
        <w:tc>
          <w:tcPr>
            <w:tcW w:w="715" w:type="dxa"/>
            <w:noWrap/>
            <w:vAlign w:val="center"/>
            <w:hideMark/>
          </w:tcPr>
          <w:p w14:paraId="0E6EE57D" w14:textId="77777777" w:rsidR="008061CF" w:rsidRPr="002A0214" w:rsidRDefault="008061CF" w:rsidP="00433B79">
            <w:pPr>
              <w:jc w:val="center"/>
              <w:rPr>
                <w:rFonts w:cstheme="minorHAnsi"/>
                <w:sz w:val="18"/>
                <w:szCs w:val="18"/>
              </w:rPr>
            </w:pPr>
            <w:r w:rsidRPr="002A0214">
              <w:rPr>
                <w:rFonts w:cstheme="minorHAnsi"/>
                <w:sz w:val="18"/>
                <w:szCs w:val="18"/>
              </w:rPr>
              <w:t>8</w:t>
            </w:r>
          </w:p>
        </w:tc>
        <w:tc>
          <w:tcPr>
            <w:tcW w:w="1170" w:type="dxa"/>
            <w:vMerge/>
            <w:hideMark/>
          </w:tcPr>
          <w:p w14:paraId="4F66B65D" w14:textId="77777777" w:rsidR="008061CF" w:rsidRPr="002A0214" w:rsidRDefault="008061CF" w:rsidP="00433B79">
            <w:pPr>
              <w:rPr>
                <w:rFonts w:cstheme="minorHAnsi"/>
                <w:sz w:val="18"/>
                <w:szCs w:val="18"/>
              </w:rPr>
            </w:pPr>
          </w:p>
        </w:tc>
        <w:tc>
          <w:tcPr>
            <w:tcW w:w="1980" w:type="dxa"/>
            <w:vMerge/>
            <w:hideMark/>
          </w:tcPr>
          <w:p w14:paraId="326EF257" w14:textId="77777777" w:rsidR="008061CF" w:rsidRPr="002A0214" w:rsidRDefault="008061CF" w:rsidP="00433B79">
            <w:pPr>
              <w:rPr>
                <w:rFonts w:cstheme="minorHAnsi"/>
                <w:sz w:val="18"/>
                <w:szCs w:val="18"/>
              </w:rPr>
            </w:pPr>
          </w:p>
        </w:tc>
        <w:tc>
          <w:tcPr>
            <w:tcW w:w="1620" w:type="dxa"/>
            <w:vMerge/>
            <w:hideMark/>
          </w:tcPr>
          <w:p w14:paraId="6553C44D" w14:textId="77777777" w:rsidR="008061CF" w:rsidRPr="002A0214" w:rsidRDefault="008061CF" w:rsidP="00433B79">
            <w:pPr>
              <w:rPr>
                <w:rFonts w:cstheme="minorHAnsi"/>
                <w:sz w:val="18"/>
                <w:szCs w:val="18"/>
              </w:rPr>
            </w:pPr>
          </w:p>
        </w:tc>
        <w:tc>
          <w:tcPr>
            <w:tcW w:w="1350" w:type="dxa"/>
            <w:noWrap/>
            <w:hideMark/>
          </w:tcPr>
          <w:p w14:paraId="599EAFDD" w14:textId="77777777" w:rsidR="008061CF" w:rsidRPr="002A0214" w:rsidRDefault="008061CF" w:rsidP="00433B79">
            <w:pPr>
              <w:jc w:val="center"/>
              <w:rPr>
                <w:rFonts w:cstheme="minorHAnsi"/>
                <w:sz w:val="18"/>
                <w:szCs w:val="18"/>
              </w:rPr>
            </w:pPr>
            <w:r w:rsidRPr="002A0214">
              <w:rPr>
                <w:rFonts w:cstheme="minorHAnsi"/>
                <w:sz w:val="18"/>
                <w:szCs w:val="18"/>
              </w:rPr>
              <w:t>2006-10-1</w:t>
            </w:r>
          </w:p>
        </w:tc>
        <w:tc>
          <w:tcPr>
            <w:tcW w:w="1440" w:type="dxa"/>
            <w:noWrap/>
            <w:hideMark/>
          </w:tcPr>
          <w:p w14:paraId="37CD8EB9" w14:textId="77777777" w:rsidR="008061CF" w:rsidRPr="002A0214" w:rsidRDefault="008061CF" w:rsidP="00433B79">
            <w:pPr>
              <w:jc w:val="center"/>
              <w:rPr>
                <w:rFonts w:cstheme="minorHAnsi"/>
                <w:sz w:val="18"/>
                <w:szCs w:val="18"/>
              </w:rPr>
            </w:pPr>
            <w:r w:rsidRPr="002A0214">
              <w:rPr>
                <w:rFonts w:cstheme="minorHAnsi"/>
                <w:sz w:val="18"/>
                <w:szCs w:val="18"/>
              </w:rPr>
              <w:t>2007-5-11</w:t>
            </w:r>
          </w:p>
        </w:tc>
        <w:tc>
          <w:tcPr>
            <w:tcW w:w="1075" w:type="dxa"/>
            <w:noWrap/>
            <w:hideMark/>
          </w:tcPr>
          <w:p w14:paraId="63E91616" w14:textId="77777777" w:rsidR="008061CF" w:rsidRPr="002A0214" w:rsidRDefault="008061CF" w:rsidP="00433B79">
            <w:pPr>
              <w:jc w:val="center"/>
              <w:rPr>
                <w:rFonts w:cstheme="minorHAnsi"/>
                <w:sz w:val="18"/>
                <w:szCs w:val="18"/>
              </w:rPr>
            </w:pPr>
            <w:r w:rsidRPr="002A0214">
              <w:rPr>
                <w:rFonts w:cstheme="minorHAnsi"/>
                <w:sz w:val="18"/>
                <w:szCs w:val="18"/>
              </w:rPr>
              <w:t>6.00</w:t>
            </w:r>
          </w:p>
        </w:tc>
      </w:tr>
      <w:tr w:rsidR="008061CF" w:rsidRPr="00C33EAC" w14:paraId="6FCE2ED6" w14:textId="77777777" w:rsidTr="00433B79">
        <w:trPr>
          <w:trHeight w:val="288"/>
        </w:trPr>
        <w:tc>
          <w:tcPr>
            <w:tcW w:w="715" w:type="dxa"/>
            <w:noWrap/>
            <w:vAlign w:val="center"/>
            <w:hideMark/>
          </w:tcPr>
          <w:p w14:paraId="4B90FCF5" w14:textId="77777777" w:rsidR="008061CF" w:rsidRPr="002A0214" w:rsidRDefault="008061CF" w:rsidP="00433B79">
            <w:pPr>
              <w:jc w:val="center"/>
              <w:rPr>
                <w:rFonts w:cstheme="minorHAnsi"/>
                <w:sz w:val="18"/>
                <w:szCs w:val="18"/>
              </w:rPr>
            </w:pPr>
            <w:r w:rsidRPr="002A0214">
              <w:rPr>
                <w:rFonts w:cstheme="minorHAnsi"/>
                <w:sz w:val="18"/>
                <w:szCs w:val="18"/>
              </w:rPr>
              <w:t>9</w:t>
            </w:r>
          </w:p>
        </w:tc>
        <w:tc>
          <w:tcPr>
            <w:tcW w:w="1170" w:type="dxa"/>
            <w:vMerge/>
            <w:hideMark/>
          </w:tcPr>
          <w:p w14:paraId="1445258A" w14:textId="77777777" w:rsidR="008061CF" w:rsidRPr="002A0214" w:rsidRDefault="008061CF" w:rsidP="00433B79">
            <w:pPr>
              <w:rPr>
                <w:rFonts w:cstheme="minorHAnsi"/>
                <w:sz w:val="18"/>
                <w:szCs w:val="18"/>
              </w:rPr>
            </w:pPr>
          </w:p>
        </w:tc>
        <w:tc>
          <w:tcPr>
            <w:tcW w:w="1980" w:type="dxa"/>
            <w:vMerge w:val="restart"/>
            <w:noWrap/>
            <w:hideMark/>
          </w:tcPr>
          <w:p w14:paraId="3BBDDB00" w14:textId="7F7A35CD"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{"citationItems":[{"id":"ITEM-1","itemData":{"DOI":"10.2134/agronj2005.0587","ISSN":"00021962","abstract":"There is a need for improved soil and water conservation in the corn (Zea mays L.)-soybean [Glycine max (L.) Merr.] rotation common to the upper Midwest, and an appropriate cover crop may fulfill this need. A corn-soybean rotation that included a rye (Secale cereale L.) cover crop was studied at two Minnesota locations in 2002 and 2003 to evaluate rye management method and timing for no-till soybean production. Fall-planted rye following corn harvest at Waseca and Rosemount was managed the next spring by: (i) mowing once, (ii) mowing twice, (iii) applying glyphosate herbicide once, (iv) applying herbicide twice, and (v) mowing once followed by applying herbicide, with four mow dates beginning 1 May separated by approximately 1 wk. Rye regrowth after mowing but before stem elongation in early to mid-May was similar to that of uncut rye but decreased dramatically when mowed at anthesis in early June. At Rosemount, low weed populations and the presence of the rye cover crop, when properly managed, had only a minimal affect on soybean yield, resulting in the one-pass mowing system being equally profitable as the no-rye two-pass herbicide system. At Waseca, where weed pressure was high, the rye cover crop treatments without subsequent herbicide application as well as the early one-pass herbicide applications did not provide adequate control, making these systems less profitable. Our research indicated soybean yields following a rye cover crop were often comparable to yields where no rye cover crop was grown, but economic returns were usually reduced. © American Society of Agronomy.","author":[{"dropping-particle":"","family":"Bruin","given":"Jason L.","non-dropping-particle":"De","parse-names":false,"suffix":""},{"dropping-particle":"","family":"Porter","given":"Paul M.","non-dropping-particle":"","parse-names":false,"suffix":""},{"dropping-particle":"","family":"Jordan","given":"Nicholas R.","non-dropping-particle":"","parse-names":false,"suffix":""}],"container-title":"Agronomy Journal","id":"ITEM-1","issue":"2","issued":{"date-parts":[["2005","3"]]},"page":"587-598","publisher":"American Society of Agronomy","title":"Use of a rye cover crop following corn in rotation with soybean in the upper Midwest","type":"article-journal","volume":"97"},"uris":["http://www.mendeley.com/documents/?uuid=347f794d-a025-441c-94ae-ff4892732994"]}],"mendeley":{"formattedCitation":"(De Bruin et al. 2005)","manualFormatting":"Bruin et al., 2005","plainTextFormattedCitation":"(De Bruin et al. 2005)","previouslyFormattedCitation":"(De Bruin et al. 2005)"},"properties":{"noteIndex":0},"schema":"https://github.com/citation-style-language/schema/raw/master/csl-citation.json"}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Bruin et al., 2005</w:t>
            </w:r>
            <w:r>
              <w:rPr>
                <w:rFonts w:cstheme="minorHAnsi"/>
                <w:sz w:val="18"/>
                <w:szCs w:val="18"/>
              </w:rPr>
              <w:fldChar w:fldCharType="end"/>
            </w:r>
          </w:p>
        </w:tc>
        <w:tc>
          <w:tcPr>
            <w:tcW w:w="1620" w:type="dxa"/>
            <w:vMerge w:val="restart"/>
            <w:noWrap/>
            <w:hideMark/>
          </w:tcPr>
          <w:p w14:paraId="7D876DDB" w14:textId="77777777" w:rsidR="008061CF" w:rsidRPr="002A0214" w:rsidRDefault="008061CF" w:rsidP="00433B79">
            <w:pPr>
              <w:rPr>
                <w:rFonts w:cstheme="minorHAnsi"/>
                <w:sz w:val="18"/>
                <w:szCs w:val="18"/>
              </w:rPr>
            </w:pPr>
            <w:r w:rsidRPr="002A0214">
              <w:rPr>
                <w:rFonts w:cstheme="minorHAnsi"/>
                <w:sz w:val="18"/>
                <w:szCs w:val="18"/>
              </w:rPr>
              <w:t>Rosemont, MN</w:t>
            </w:r>
          </w:p>
        </w:tc>
        <w:tc>
          <w:tcPr>
            <w:tcW w:w="1350" w:type="dxa"/>
            <w:noWrap/>
            <w:hideMark/>
          </w:tcPr>
          <w:p w14:paraId="4F8E691D" w14:textId="77777777" w:rsidR="008061CF" w:rsidRPr="002A0214" w:rsidRDefault="008061CF" w:rsidP="00433B79">
            <w:pPr>
              <w:jc w:val="center"/>
              <w:rPr>
                <w:rFonts w:cstheme="minorHAnsi"/>
                <w:sz w:val="18"/>
                <w:szCs w:val="18"/>
              </w:rPr>
            </w:pPr>
            <w:r w:rsidRPr="002A0214">
              <w:rPr>
                <w:rFonts w:cstheme="minorHAnsi"/>
                <w:sz w:val="18"/>
                <w:szCs w:val="18"/>
              </w:rPr>
              <w:t>2001-10-25</w:t>
            </w:r>
          </w:p>
        </w:tc>
        <w:tc>
          <w:tcPr>
            <w:tcW w:w="1440" w:type="dxa"/>
            <w:noWrap/>
            <w:hideMark/>
          </w:tcPr>
          <w:p w14:paraId="25634F6F" w14:textId="77777777" w:rsidR="008061CF" w:rsidRPr="002A0214" w:rsidRDefault="008061CF" w:rsidP="00433B79">
            <w:pPr>
              <w:jc w:val="center"/>
              <w:rPr>
                <w:rFonts w:cstheme="minorHAnsi"/>
                <w:sz w:val="18"/>
                <w:szCs w:val="18"/>
              </w:rPr>
            </w:pPr>
            <w:r w:rsidRPr="002A0214">
              <w:rPr>
                <w:rFonts w:cstheme="minorHAnsi"/>
                <w:sz w:val="18"/>
                <w:szCs w:val="18"/>
              </w:rPr>
              <w:t>2002-5-1</w:t>
            </w:r>
          </w:p>
        </w:tc>
        <w:tc>
          <w:tcPr>
            <w:tcW w:w="1075" w:type="dxa"/>
            <w:noWrap/>
            <w:hideMark/>
          </w:tcPr>
          <w:p w14:paraId="6DEB1D41" w14:textId="77777777" w:rsidR="008061CF" w:rsidRPr="002A0214" w:rsidRDefault="008061CF" w:rsidP="00433B79">
            <w:pPr>
              <w:jc w:val="center"/>
              <w:rPr>
                <w:rFonts w:cstheme="minorHAnsi"/>
                <w:sz w:val="18"/>
                <w:szCs w:val="18"/>
              </w:rPr>
            </w:pPr>
            <w:r w:rsidRPr="002A0214">
              <w:rPr>
                <w:rFonts w:cstheme="minorHAnsi"/>
                <w:sz w:val="18"/>
                <w:szCs w:val="18"/>
              </w:rPr>
              <w:t>0.49</w:t>
            </w:r>
          </w:p>
        </w:tc>
      </w:tr>
      <w:tr w:rsidR="008061CF" w:rsidRPr="00C33EAC" w14:paraId="17758261" w14:textId="77777777" w:rsidTr="00433B79">
        <w:trPr>
          <w:trHeight w:val="288"/>
        </w:trPr>
        <w:tc>
          <w:tcPr>
            <w:tcW w:w="715" w:type="dxa"/>
            <w:noWrap/>
            <w:vAlign w:val="center"/>
            <w:hideMark/>
          </w:tcPr>
          <w:p w14:paraId="53E7BB0E" w14:textId="77777777" w:rsidR="008061CF" w:rsidRPr="002A0214" w:rsidRDefault="008061CF" w:rsidP="00433B79">
            <w:pPr>
              <w:jc w:val="center"/>
              <w:rPr>
                <w:rFonts w:cstheme="minorHAnsi"/>
                <w:sz w:val="18"/>
                <w:szCs w:val="18"/>
              </w:rPr>
            </w:pPr>
            <w:r w:rsidRPr="002A0214">
              <w:rPr>
                <w:rFonts w:cstheme="minorHAnsi"/>
                <w:sz w:val="18"/>
                <w:szCs w:val="18"/>
              </w:rPr>
              <w:t>10</w:t>
            </w:r>
          </w:p>
        </w:tc>
        <w:tc>
          <w:tcPr>
            <w:tcW w:w="1170" w:type="dxa"/>
            <w:vMerge/>
            <w:hideMark/>
          </w:tcPr>
          <w:p w14:paraId="7BFFF6E7" w14:textId="77777777" w:rsidR="008061CF" w:rsidRPr="002A0214" w:rsidRDefault="008061CF" w:rsidP="00433B79">
            <w:pPr>
              <w:rPr>
                <w:rFonts w:cstheme="minorHAnsi"/>
                <w:sz w:val="18"/>
                <w:szCs w:val="18"/>
              </w:rPr>
            </w:pPr>
          </w:p>
        </w:tc>
        <w:tc>
          <w:tcPr>
            <w:tcW w:w="1980" w:type="dxa"/>
            <w:vMerge/>
            <w:hideMark/>
          </w:tcPr>
          <w:p w14:paraId="25AFEE8F" w14:textId="77777777" w:rsidR="008061CF" w:rsidRPr="002A0214" w:rsidRDefault="008061CF" w:rsidP="00433B79">
            <w:pPr>
              <w:rPr>
                <w:rFonts w:cstheme="minorHAnsi"/>
                <w:sz w:val="18"/>
                <w:szCs w:val="18"/>
              </w:rPr>
            </w:pPr>
          </w:p>
        </w:tc>
        <w:tc>
          <w:tcPr>
            <w:tcW w:w="1620" w:type="dxa"/>
            <w:vMerge/>
            <w:hideMark/>
          </w:tcPr>
          <w:p w14:paraId="695FBA7D" w14:textId="77777777" w:rsidR="008061CF" w:rsidRPr="002A0214" w:rsidRDefault="008061CF" w:rsidP="00433B79">
            <w:pPr>
              <w:rPr>
                <w:rFonts w:cstheme="minorHAnsi"/>
                <w:sz w:val="18"/>
                <w:szCs w:val="18"/>
              </w:rPr>
            </w:pPr>
          </w:p>
        </w:tc>
        <w:tc>
          <w:tcPr>
            <w:tcW w:w="1350" w:type="dxa"/>
            <w:noWrap/>
            <w:hideMark/>
          </w:tcPr>
          <w:p w14:paraId="188245BF" w14:textId="77777777" w:rsidR="008061CF" w:rsidRPr="002A0214" w:rsidRDefault="008061CF" w:rsidP="00433B79">
            <w:pPr>
              <w:jc w:val="center"/>
              <w:rPr>
                <w:rFonts w:cstheme="minorHAnsi"/>
                <w:sz w:val="18"/>
                <w:szCs w:val="18"/>
              </w:rPr>
            </w:pPr>
            <w:r w:rsidRPr="002A0214">
              <w:rPr>
                <w:rFonts w:cstheme="minorHAnsi"/>
                <w:sz w:val="18"/>
                <w:szCs w:val="18"/>
              </w:rPr>
              <w:t>2001-10-25</w:t>
            </w:r>
          </w:p>
        </w:tc>
        <w:tc>
          <w:tcPr>
            <w:tcW w:w="1440" w:type="dxa"/>
            <w:noWrap/>
            <w:hideMark/>
          </w:tcPr>
          <w:p w14:paraId="58BA7F49" w14:textId="77777777" w:rsidR="008061CF" w:rsidRPr="002A0214" w:rsidRDefault="008061CF" w:rsidP="00433B79">
            <w:pPr>
              <w:jc w:val="center"/>
              <w:rPr>
                <w:rFonts w:cstheme="minorHAnsi"/>
                <w:sz w:val="18"/>
                <w:szCs w:val="18"/>
              </w:rPr>
            </w:pPr>
            <w:r w:rsidRPr="002A0214">
              <w:rPr>
                <w:rFonts w:cstheme="minorHAnsi"/>
                <w:sz w:val="18"/>
                <w:szCs w:val="18"/>
              </w:rPr>
              <w:t>2002-5-8</w:t>
            </w:r>
          </w:p>
        </w:tc>
        <w:tc>
          <w:tcPr>
            <w:tcW w:w="1075" w:type="dxa"/>
            <w:noWrap/>
            <w:hideMark/>
          </w:tcPr>
          <w:p w14:paraId="05B1F7A1" w14:textId="77777777" w:rsidR="008061CF" w:rsidRPr="002A0214" w:rsidRDefault="008061CF" w:rsidP="00433B79">
            <w:pPr>
              <w:jc w:val="center"/>
              <w:rPr>
                <w:rFonts w:cstheme="minorHAnsi"/>
                <w:sz w:val="18"/>
                <w:szCs w:val="18"/>
              </w:rPr>
            </w:pPr>
            <w:r w:rsidRPr="002A0214">
              <w:rPr>
                <w:rFonts w:cstheme="minorHAnsi"/>
                <w:sz w:val="18"/>
                <w:szCs w:val="18"/>
              </w:rPr>
              <w:t>0.73</w:t>
            </w:r>
          </w:p>
        </w:tc>
      </w:tr>
      <w:tr w:rsidR="008061CF" w:rsidRPr="00C33EAC" w14:paraId="7F8247BA" w14:textId="77777777" w:rsidTr="00433B79">
        <w:trPr>
          <w:trHeight w:val="288"/>
        </w:trPr>
        <w:tc>
          <w:tcPr>
            <w:tcW w:w="715" w:type="dxa"/>
            <w:noWrap/>
            <w:vAlign w:val="center"/>
            <w:hideMark/>
          </w:tcPr>
          <w:p w14:paraId="12178122" w14:textId="77777777" w:rsidR="008061CF" w:rsidRPr="002A0214" w:rsidRDefault="008061CF" w:rsidP="00433B79">
            <w:pPr>
              <w:jc w:val="center"/>
              <w:rPr>
                <w:rFonts w:cstheme="minorHAnsi"/>
                <w:sz w:val="18"/>
                <w:szCs w:val="18"/>
              </w:rPr>
            </w:pPr>
            <w:r w:rsidRPr="002A0214">
              <w:rPr>
                <w:rFonts w:cstheme="minorHAnsi"/>
                <w:sz w:val="18"/>
                <w:szCs w:val="18"/>
              </w:rPr>
              <w:t>11</w:t>
            </w:r>
          </w:p>
        </w:tc>
        <w:tc>
          <w:tcPr>
            <w:tcW w:w="1170" w:type="dxa"/>
            <w:vMerge/>
            <w:hideMark/>
          </w:tcPr>
          <w:p w14:paraId="2AC1AA2D" w14:textId="77777777" w:rsidR="008061CF" w:rsidRPr="002A0214" w:rsidRDefault="008061CF" w:rsidP="00433B79">
            <w:pPr>
              <w:rPr>
                <w:rFonts w:cstheme="minorHAnsi"/>
                <w:sz w:val="18"/>
                <w:szCs w:val="18"/>
              </w:rPr>
            </w:pPr>
          </w:p>
        </w:tc>
        <w:tc>
          <w:tcPr>
            <w:tcW w:w="1980" w:type="dxa"/>
            <w:vMerge/>
            <w:hideMark/>
          </w:tcPr>
          <w:p w14:paraId="62AA5C5C" w14:textId="77777777" w:rsidR="008061CF" w:rsidRPr="002A0214" w:rsidRDefault="008061CF" w:rsidP="00433B79">
            <w:pPr>
              <w:rPr>
                <w:rFonts w:cstheme="minorHAnsi"/>
                <w:sz w:val="18"/>
                <w:szCs w:val="18"/>
              </w:rPr>
            </w:pPr>
          </w:p>
        </w:tc>
        <w:tc>
          <w:tcPr>
            <w:tcW w:w="1620" w:type="dxa"/>
            <w:vMerge/>
            <w:hideMark/>
          </w:tcPr>
          <w:p w14:paraId="3CA6115C" w14:textId="77777777" w:rsidR="008061CF" w:rsidRPr="002A0214" w:rsidRDefault="008061CF" w:rsidP="00433B79">
            <w:pPr>
              <w:rPr>
                <w:rFonts w:cstheme="minorHAnsi"/>
                <w:sz w:val="18"/>
                <w:szCs w:val="18"/>
              </w:rPr>
            </w:pPr>
          </w:p>
        </w:tc>
        <w:tc>
          <w:tcPr>
            <w:tcW w:w="1350" w:type="dxa"/>
            <w:noWrap/>
            <w:hideMark/>
          </w:tcPr>
          <w:p w14:paraId="49F4CB64" w14:textId="77777777" w:rsidR="008061CF" w:rsidRPr="002A0214" w:rsidRDefault="008061CF" w:rsidP="00433B79">
            <w:pPr>
              <w:jc w:val="center"/>
              <w:rPr>
                <w:rFonts w:cstheme="minorHAnsi"/>
                <w:sz w:val="18"/>
                <w:szCs w:val="18"/>
              </w:rPr>
            </w:pPr>
            <w:r w:rsidRPr="002A0214">
              <w:rPr>
                <w:rFonts w:cstheme="minorHAnsi"/>
                <w:sz w:val="18"/>
                <w:szCs w:val="18"/>
              </w:rPr>
              <w:t>2001-10-25</w:t>
            </w:r>
          </w:p>
        </w:tc>
        <w:tc>
          <w:tcPr>
            <w:tcW w:w="1440" w:type="dxa"/>
            <w:noWrap/>
            <w:hideMark/>
          </w:tcPr>
          <w:p w14:paraId="4F2B946B" w14:textId="77777777" w:rsidR="008061CF" w:rsidRPr="002A0214" w:rsidRDefault="008061CF" w:rsidP="00433B79">
            <w:pPr>
              <w:jc w:val="center"/>
              <w:rPr>
                <w:rFonts w:cstheme="minorHAnsi"/>
                <w:sz w:val="18"/>
                <w:szCs w:val="18"/>
              </w:rPr>
            </w:pPr>
            <w:r w:rsidRPr="002A0214">
              <w:rPr>
                <w:rFonts w:cstheme="minorHAnsi"/>
                <w:sz w:val="18"/>
                <w:szCs w:val="18"/>
              </w:rPr>
              <w:t>2002-5-15</w:t>
            </w:r>
          </w:p>
        </w:tc>
        <w:tc>
          <w:tcPr>
            <w:tcW w:w="1075" w:type="dxa"/>
            <w:noWrap/>
            <w:hideMark/>
          </w:tcPr>
          <w:p w14:paraId="55E9A596" w14:textId="77777777" w:rsidR="008061CF" w:rsidRPr="002A0214" w:rsidRDefault="008061CF" w:rsidP="00433B79">
            <w:pPr>
              <w:jc w:val="center"/>
              <w:rPr>
                <w:rFonts w:cstheme="minorHAnsi"/>
                <w:sz w:val="18"/>
                <w:szCs w:val="18"/>
              </w:rPr>
            </w:pPr>
            <w:r w:rsidRPr="002A0214">
              <w:rPr>
                <w:rFonts w:cstheme="minorHAnsi"/>
                <w:sz w:val="18"/>
                <w:szCs w:val="18"/>
              </w:rPr>
              <w:t>1.03</w:t>
            </w:r>
          </w:p>
        </w:tc>
      </w:tr>
      <w:tr w:rsidR="008061CF" w:rsidRPr="00C33EAC" w14:paraId="70CB50B8" w14:textId="77777777" w:rsidTr="00433B79">
        <w:trPr>
          <w:trHeight w:val="288"/>
        </w:trPr>
        <w:tc>
          <w:tcPr>
            <w:tcW w:w="715" w:type="dxa"/>
            <w:noWrap/>
            <w:vAlign w:val="center"/>
            <w:hideMark/>
          </w:tcPr>
          <w:p w14:paraId="44069B6A" w14:textId="77777777" w:rsidR="008061CF" w:rsidRPr="002A0214" w:rsidRDefault="008061CF" w:rsidP="00433B79">
            <w:pPr>
              <w:jc w:val="center"/>
              <w:rPr>
                <w:rFonts w:cstheme="minorHAnsi"/>
                <w:sz w:val="18"/>
                <w:szCs w:val="18"/>
              </w:rPr>
            </w:pPr>
            <w:r w:rsidRPr="002A0214">
              <w:rPr>
                <w:rFonts w:cstheme="minorHAnsi"/>
                <w:sz w:val="18"/>
                <w:szCs w:val="18"/>
              </w:rPr>
              <w:t>12</w:t>
            </w:r>
          </w:p>
        </w:tc>
        <w:tc>
          <w:tcPr>
            <w:tcW w:w="1170" w:type="dxa"/>
            <w:vMerge/>
            <w:hideMark/>
          </w:tcPr>
          <w:p w14:paraId="4C84FA43" w14:textId="77777777" w:rsidR="008061CF" w:rsidRPr="002A0214" w:rsidRDefault="008061CF" w:rsidP="00433B79">
            <w:pPr>
              <w:rPr>
                <w:rFonts w:cstheme="minorHAnsi"/>
                <w:sz w:val="18"/>
                <w:szCs w:val="18"/>
              </w:rPr>
            </w:pPr>
          </w:p>
        </w:tc>
        <w:tc>
          <w:tcPr>
            <w:tcW w:w="1980" w:type="dxa"/>
            <w:vMerge/>
            <w:hideMark/>
          </w:tcPr>
          <w:p w14:paraId="2481C47E" w14:textId="77777777" w:rsidR="008061CF" w:rsidRPr="002A0214" w:rsidRDefault="008061CF" w:rsidP="00433B79">
            <w:pPr>
              <w:rPr>
                <w:rFonts w:cstheme="minorHAnsi"/>
                <w:sz w:val="18"/>
                <w:szCs w:val="18"/>
              </w:rPr>
            </w:pPr>
          </w:p>
        </w:tc>
        <w:tc>
          <w:tcPr>
            <w:tcW w:w="1620" w:type="dxa"/>
            <w:vMerge/>
            <w:hideMark/>
          </w:tcPr>
          <w:p w14:paraId="215BDBAF" w14:textId="77777777" w:rsidR="008061CF" w:rsidRPr="002A0214" w:rsidRDefault="008061CF" w:rsidP="00433B79">
            <w:pPr>
              <w:rPr>
                <w:rFonts w:cstheme="minorHAnsi"/>
                <w:sz w:val="18"/>
                <w:szCs w:val="18"/>
              </w:rPr>
            </w:pPr>
          </w:p>
        </w:tc>
        <w:tc>
          <w:tcPr>
            <w:tcW w:w="1350" w:type="dxa"/>
            <w:noWrap/>
            <w:hideMark/>
          </w:tcPr>
          <w:p w14:paraId="5C078E1B" w14:textId="77777777" w:rsidR="008061CF" w:rsidRPr="002A0214" w:rsidRDefault="008061CF" w:rsidP="00433B79">
            <w:pPr>
              <w:jc w:val="center"/>
              <w:rPr>
                <w:rFonts w:cstheme="minorHAnsi"/>
                <w:sz w:val="18"/>
                <w:szCs w:val="18"/>
              </w:rPr>
            </w:pPr>
            <w:r w:rsidRPr="002A0214">
              <w:rPr>
                <w:rFonts w:cstheme="minorHAnsi"/>
                <w:sz w:val="18"/>
                <w:szCs w:val="18"/>
              </w:rPr>
              <w:t>2001-10-25</w:t>
            </w:r>
          </w:p>
        </w:tc>
        <w:tc>
          <w:tcPr>
            <w:tcW w:w="1440" w:type="dxa"/>
            <w:noWrap/>
            <w:hideMark/>
          </w:tcPr>
          <w:p w14:paraId="28E3913B" w14:textId="77777777" w:rsidR="008061CF" w:rsidRPr="002A0214" w:rsidRDefault="008061CF" w:rsidP="00433B79">
            <w:pPr>
              <w:jc w:val="center"/>
              <w:rPr>
                <w:rFonts w:cstheme="minorHAnsi"/>
                <w:sz w:val="18"/>
                <w:szCs w:val="18"/>
              </w:rPr>
            </w:pPr>
            <w:r w:rsidRPr="002A0214">
              <w:rPr>
                <w:rFonts w:cstheme="minorHAnsi"/>
                <w:sz w:val="18"/>
                <w:szCs w:val="18"/>
              </w:rPr>
              <w:t>2002-5-22</w:t>
            </w:r>
          </w:p>
        </w:tc>
        <w:tc>
          <w:tcPr>
            <w:tcW w:w="1075" w:type="dxa"/>
            <w:noWrap/>
            <w:hideMark/>
          </w:tcPr>
          <w:p w14:paraId="3D473BBB" w14:textId="77777777" w:rsidR="008061CF" w:rsidRPr="002A0214" w:rsidRDefault="008061CF" w:rsidP="00433B79">
            <w:pPr>
              <w:jc w:val="center"/>
              <w:rPr>
                <w:rFonts w:cstheme="minorHAnsi"/>
                <w:sz w:val="18"/>
                <w:szCs w:val="18"/>
              </w:rPr>
            </w:pPr>
            <w:r w:rsidRPr="002A0214">
              <w:rPr>
                <w:rFonts w:cstheme="minorHAnsi"/>
                <w:sz w:val="18"/>
                <w:szCs w:val="18"/>
              </w:rPr>
              <w:t>1.80</w:t>
            </w:r>
          </w:p>
        </w:tc>
      </w:tr>
      <w:tr w:rsidR="008061CF" w:rsidRPr="00C33EAC" w14:paraId="3EA3B5B1" w14:textId="77777777" w:rsidTr="00433B79">
        <w:trPr>
          <w:trHeight w:val="288"/>
        </w:trPr>
        <w:tc>
          <w:tcPr>
            <w:tcW w:w="715" w:type="dxa"/>
            <w:noWrap/>
            <w:vAlign w:val="center"/>
            <w:hideMark/>
          </w:tcPr>
          <w:p w14:paraId="42E4903D" w14:textId="77777777" w:rsidR="008061CF" w:rsidRPr="002A0214" w:rsidRDefault="008061CF" w:rsidP="00433B79">
            <w:pPr>
              <w:jc w:val="center"/>
              <w:rPr>
                <w:rFonts w:cstheme="minorHAnsi"/>
                <w:sz w:val="18"/>
                <w:szCs w:val="18"/>
              </w:rPr>
            </w:pPr>
            <w:r w:rsidRPr="002A0214">
              <w:rPr>
                <w:rFonts w:cstheme="minorHAnsi"/>
                <w:sz w:val="18"/>
                <w:szCs w:val="18"/>
              </w:rPr>
              <w:t>13</w:t>
            </w:r>
          </w:p>
        </w:tc>
        <w:tc>
          <w:tcPr>
            <w:tcW w:w="1170" w:type="dxa"/>
            <w:vMerge/>
            <w:hideMark/>
          </w:tcPr>
          <w:p w14:paraId="557E557E" w14:textId="77777777" w:rsidR="008061CF" w:rsidRPr="002A0214" w:rsidRDefault="008061CF" w:rsidP="00433B79">
            <w:pPr>
              <w:rPr>
                <w:rFonts w:cstheme="minorHAnsi"/>
                <w:sz w:val="18"/>
                <w:szCs w:val="18"/>
              </w:rPr>
            </w:pPr>
          </w:p>
        </w:tc>
        <w:tc>
          <w:tcPr>
            <w:tcW w:w="1980" w:type="dxa"/>
            <w:vMerge/>
            <w:hideMark/>
          </w:tcPr>
          <w:p w14:paraId="6AA29ABD" w14:textId="77777777" w:rsidR="008061CF" w:rsidRPr="002A0214" w:rsidRDefault="008061CF" w:rsidP="00433B79">
            <w:pPr>
              <w:rPr>
                <w:rFonts w:cstheme="minorHAnsi"/>
                <w:sz w:val="18"/>
                <w:szCs w:val="18"/>
              </w:rPr>
            </w:pPr>
          </w:p>
        </w:tc>
        <w:tc>
          <w:tcPr>
            <w:tcW w:w="1620" w:type="dxa"/>
            <w:vMerge/>
            <w:hideMark/>
          </w:tcPr>
          <w:p w14:paraId="7B1727F0" w14:textId="77777777" w:rsidR="008061CF" w:rsidRPr="002A0214" w:rsidRDefault="008061CF" w:rsidP="00433B79">
            <w:pPr>
              <w:rPr>
                <w:rFonts w:cstheme="minorHAnsi"/>
                <w:sz w:val="18"/>
                <w:szCs w:val="18"/>
              </w:rPr>
            </w:pPr>
          </w:p>
        </w:tc>
        <w:tc>
          <w:tcPr>
            <w:tcW w:w="1350" w:type="dxa"/>
            <w:noWrap/>
            <w:hideMark/>
          </w:tcPr>
          <w:p w14:paraId="426415E1" w14:textId="77777777" w:rsidR="008061CF" w:rsidRPr="002A0214" w:rsidRDefault="008061CF" w:rsidP="00433B79">
            <w:pPr>
              <w:jc w:val="center"/>
              <w:rPr>
                <w:rFonts w:cstheme="minorHAnsi"/>
                <w:sz w:val="18"/>
                <w:szCs w:val="18"/>
              </w:rPr>
            </w:pPr>
            <w:r w:rsidRPr="002A0214">
              <w:rPr>
                <w:rFonts w:cstheme="minorHAnsi"/>
                <w:sz w:val="18"/>
                <w:szCs w:val="18"/>
              </w:rPr>
              <w:t>2002-11-1</w:t>
            </w:r>
          </w:p>
        </w:tc>
        <w:tc>
          <w:tcPr>
            <w:tcW w:w="1440" w:type="dxa"/>
            <w:noWrap/>
            <w:hideMark/>
          </w:tcPr>
          <w:p w14:paraId="14A81D9A" w14:textId="77777777" w:rsidR="008061CF" w:rsidRPr="002A0214" w:rsidRDefault="008061CF" w:rsidP="00433B79">
            <w:pPr>
              <w:jc w:val="center"/>
              <w:rPr>
                <w:rFonts w:cstheme="minorHAnsi"/>
                <w:sz w:val="18"/>
                <w:szCs w:val="18"/>
              </w:rPr>
            </w:pPr>
            <w:r w:rsidRPr="002A0214">
              <w:rPr>
                <w:rFonts w:cstheme="minorHAnsi"/>
                <w:sz w:val="18"/>
                <w:szCs w:val="18"/>
              </w:rPr>
              <w:t>2003-5-13</w:t>
            </w:r>
          </w:p>
        </w:tc>
        <w:tc>
          <w:tcPr>
            <w:tcW w:w="1075" w:type="dxa"/>
            <w:noWrap/>
            <w:hideMark/>
          </w:tcPr>
          <w:p w14:paraId="10844DA7" w14:textId="77777777" w:rsidR="008061CF" w:rsidRPr="002A0214" w:rsidRDefault="008061CF" w:rsidP="00433B79">
            <w:pPr>
              <w:jc w:val="center"/>
              <w:rPr>
                <w:rFonts w:cstheme="minorHAnsi"/>
                <w:sz w:val="18"/>
                <w:szCs w:val="18"/>
              </w:rPr>
            </w:pPr>
            <w:r w:rsidRPr="002A0214">
              <w:rPr>
                <w:rFonts w:cstheme="minorHAnsi"/>
                <w:sz w:val="18"/>
                <w:szCs w:val="18"/>
              </w:rPr>
              <w:t>0.15</w:t>
            </w:r>
          </w:p>
        </w:tc>
      </w:tr>
      <w:tr w:rsidR="008061CF" w:rsidRPr="00C33EAC" w14:paraId="71592BD1" w14:textId="77777777" w:rsidTr="00433B79">
        <w:trPr>
          <w:trHeight w:val="288"/>
        </w:trPr>
        <w:tc>
          <w:tcPr>
            <w:tcW w:w="715" w:type="dxa"/>
            <w:noWrap/>
            <w:vAlign w:val="center"/>
            <w:hideMark/>
          </w:tcPr>
          <w:p w14:paraId="297E1FB8" w14:textId="77777777" w:rsidR="008061CF" w:rsidRPr="002A0214" w:rsidRDefault="008061CF" w:rsidP="00433B79">
            <w:pPr>
              <w:jc w:val="center"/>
              <w:rPr>
                <w:rFonts w:cstheme="minorHAnsi"/>
                <w:sz w:val="18"/>
                <w:szCs w:val="18"/>
              </w:rPr>
            </w:pPr>
            <w:r w:rsidRPr="002A0214">
              <w:rPr>
                <w:rFonts w:cstheme="minorHAnsi"/>
                <w:sz w:val="18"/>
                <w:szCs w:val="18"/>
              </w:rPr>
              <w:t>14</w:t>
            </w:r>
          </w:p>
        </w:tc>
        <w:tc>
          <w:tcPr>
            <w:tcW w:w="1170" w:type="dxa"/>
            <w:vMerge/>
            <w:hideMark/>
          </w:tcPr>
          <w:p w14:paraId="66939635" w14:textId="77777777" w:rsidR="008061CF" w:rsidRPr="002A0214" w:rsidRDefault="008061CF" w:rsidP="00433B79">
            <w:pPr>
              <w:rPr>
                <w:rFonts w:cstheme="minorHAnsi"/>
                <w:sz w:val="18"/>
                <w:szCs w:val="18"/>
              </w:rPr>
            </w:pPr>
          </w:p>
        </w:tc>
        <w:tc>
          <w:tcPr>
            <w:tcW w:w="1980" w:type="dxa"/>
            <w:vMerge/>
            <w:hideMark/>
          </w:tcPr>
          <w:p w14:paraId="46F64A37" w14:textId="77777777" w:rsidR="008061CF" w:rsidRPr="002A0214" w:rsidRDefault="008061CF" w:rsidP="00433B79">
            <w:pPr>
              <w:rPr>
                <w:rFonts w:cstheme="minorHAnsi"/>
                <w:sz w:val="18"/>
                <w:szCs w:val="18"/>
              </w:rPr>
            </w:pPr>
          </w:p>
        </w:tc>
        <w:tc>
          <w:tcPr>
            <w:tcW w:w="1620" w:type="dxa"/>
            <w:vMerge/>
            <w:hideMark/>
          </w:tcPr>
          <w:p w14:paraId="718A0D73" w14:textId="77777777" w:rsidR="008061CF" w:rsidRPr="002A0214" w:rsidRDefault="008061CF" w:rsidP="00433B79">
            <w:pPr>
              <w:rPr>
                <w:rFonts w:cstheme="minorHAnsi"/>
                <w:sz w:val="18"/>
                <w:szCs w:val="18"/>
              </w:rPr>
            </w:pPr>
          </w:p>
        </w:tc>
        <w:tc>
          <w:tcPr>
            <w:tcW w:w="1350" w:type="dxa"/>
            <w:noWrap/>
            <w:hideMark/>
          </w:tcPr>
          <w:p w14:paraId="5832DD14" w14:textId="77777777" w:rsidR="008061CF" w:rsidRPr="002A0214" w:rsidRDefault="008061CF" w:rsidP="00433B79">
            <w:pPr>
              <w:jc w:val="center"/>
              <w:rPr>
                <w:rFonts w:cstheme="minorHAnsi"/>
                <w:sz w:val="18"/>
                <w:szCs w:val="18"/>
              </w:rPr>
            </w:pPr>
            <w:r w:rsidRPr="002A0214">
              <w:rPr>
                <w:rFonts w:cstheme="minorHAnsi"/>
                <w:sz w:val="18"/>
                <w:szCs w:val="18"/>
              </w:rPr>
              <w:t>2002-11-1</w:t>
            </w:r>
          </w:p>
        </w:tc>
        <w:tc>
          <w:tcPr>
            <w:tcW w:w="1440" w:type="dxa"/>
            <w:noWrap/>
            <w:hideMark/>
          </w:tcPr>
          <w:p w14:paraId="32581C1D" w14:textId="77777777" w:rsidR="008061CF" w:rsidRPr="002A0214" w:rsidRDefault="008061CF" w:rsidP="00433B79">
            <w:pPr>
              <w:jc w:val="center"/>
              <w:rPr>
                <w:rFonts w:cstheme="minorHAnsi"/>
                <w:sz w:val="18"/>
                <w:szCs w:val="18"/>
              </w:rPr>
            </w:pPr>
            <w:r w:rsidRPr="002A0214">
              <w:rPr>
                <w:rFonts w:cstheme="minorHAnsi"/>
                <w:sz w:val="18"/>
                <w:szCs w:val="18"/>
              </w:rPr>
              <w:t>2003-5-23</w:t>
            </w:r>
          </w:p>
        </w:tc>
        <w:tc>
          <w:tcPr>
            <w:tcW w:w="1075" w:type="dxa"/>
            <w:noWrap/>
            <w:hideMark/>
          </w:tcPr>
          <w:p w14:paraId="793B41D3" w14:textId="77777777" w:rsidR="008061CF" w:rsidRPr="002A0214" w:rsidRDefault="008061CF" w:rsidP="00433B79">
            <w:pPr>
              <w:jc w:val="center"/>
              <w:rPr>
                <w:rFonts w:cstheme="minorHAnsi"/>
                <w:sz w:val="18"/>
                <w:szCs w:val="18"/>
              </w:rPr>
            </w:pPr>
            <w:r w:rsidRPr="002A0214">
              <w:rPr>
                <w:rFonts w:cstheme="minorHAnsi"/>
                <w:sz w:val="18"/>
                <w:szCs w:val="18"/>
              </w:rPr>
              <w:t>0.41</w:t>
            </w:r>
          </w:p>
        </w:tc>
      </w:tr>
      <w:tr w:rsidR="008061CF" w:rsidRPr="00C33EAC" w14:paraId="3E49857F" w14:textId="77777777" w:rsidTr="00433B79">
        <w:trPr>
          <w:trHeight w:val="288"/>
        </w:trPr>
        <w:tc>
          <w:tcPr>
            <w:tcW w:w="715" w:type="dxa"/>
            <w:noWrap/>
            <w:vAlign w:val="center"/>
            <w:hideMark/>
          </w:tcPr>
          <w:p w14:paraId="04F2EDFC" w14:textId="77777777" w:rsidR="008061CF" w:rsidRPr="002A0214" w:rsidRDefault="008061CF" w:rsidP="00433B79">
            <w:pPr>
              <w:jc w:val="center"/>
              <w:rPr>
                <w:rFonts w:cstheme="minorHAnsi"/>
                <w:sz w:val="18"/>
                <w:szCs w:val="18"/>
              </w:rPr>
            </w:pPr>
            <w:r w:rsidRPr="002A0214">
              <w:rPr>
                <w:rFonts w:cstheme="minorHAnsi"/>
                <w:sz w:val="18"/>
                <w:szCs w:val="18"/>
              </w:rPr>
              <w:t>15</w:t>
            </w:r>
          </w:p>
        </w:tc>
        <w:tc>
          <w:tcPr>
            <w:tcW w:w="1170" w:type="dxa"/>
            <w:vMerge/>
            <w:hideMark/>
          </w:tcPr>
          <w:p w14:paraId="76A0962A" w14:textId="77777777" w:rsidR="008061CF" w:rsidRPr="002A0214" w:rsidRDefault="008061CF" w:rsidP="00433B79">
            <w:pPr>
              <w:rPr>
                <w:rFonts w:cstheme="minorHAnsi"/>
                <w:sz w:val="18"/>
                <w:szCs w:val="18"/>
              </w:rPr>
            </w:pPr>
          </w:p>
        </w:tc>
        <w:tc>
          <w:tcPr>
            <w:tcW w:w="1980" w:type="dxa"/>
            <w:vMerge/>
            <w:hideMark/>
          </w:tcPr>
          <w:p w14:paraId="09ADBD40" w14:textId="77777777" w:rsidR="008061CF" w:rsidRPr="002A0214" w:rsidRDefault="008061CF" w:rsidP="00433B79">
            <w:pPr>
              <w:rPr>
                <w:rFonts w:cstheme="minorHAnsi"/>
                <w:sz w:val="18"/>
                <w:szCs w:val="18"/>
              </w:rPr>
            </w:pPr>
          </w:p>
        </w:tc>
        <w:tc>
          <w:tcPr>
            <w:tcW w:w="1620" w:type="dxa"/>
            <w:vMerge/>
            <w:hideMark/>
          </w:tcPr>
          <w:p w14:paraId="6941FA9E" w14:textId="77777777" w:rsidR="008061CF" w:rsidRPr="002A0214" w:rsidRDefault="008061CF" w:rsidP="00433B79">
            <w:pPr>
              <w:rPr>
                <w:rFonts w:cstheme="minorHAnsi"/>
                <w:sz w:val="18"/>
                <w:szCs w:val="18"/>
              </w:rPr>
            </w:pPr>
          </w:p>
        </w:tc>
        <w:tc>
          <w:tcPr>
            <w:tcW w:w="1350" w:type="dxa"/>
            <w:noWrap/>
            <w:hideMark/>
          </w:tcPr>
          <w:p w14:paraId="23386C59" w14:textId="77777777" w:rsidR="008061CF" w:rsidRPr="002A0214" w:rsidRDefault="008061CF" w:rsidP="00433B79">
            <w:pPr>
              <w:jc w:val="center"/>
              <w:rPr>
                <w:rFonts w:cstheme="minorHAnsi"/>
                <w:sz w:val="18"/>
                <w:szCs w:val="18"/>
              </w:rPr>
            </w:pPr>
            <w:r w:rsidRPr="002A0214">
              <w:rPr>
                <w:rFonts w:cstheme="minorHAnsi"/>
                <w:sz w:val="18"/>
                <w:szCs w:val="18"/>
              </w:rPr>
              <w:t>2002-11-1</w:t>
            </w:r>
          </w:p>
        </w:tc>
        <w:tc>
          <w:tcPr>
            <w:tcW w:w="1440" w:type="dxa"/>
            <w:noWrap/>
            <w:hideMark/>
          </w:tcPr>
          <w:p w14:paraId="46A149DB" w14:textId="77777777" w:rsidR="008061CF" w:rsidRPr="002A0214" w:rsidRDefault="008061CF" w:rsidP="00433B79">
            <w:pPr>
              <w:jc w:val="center"/>
              <w:rPr>
                <w:rFonts w:cstheme="minorHAnsi"/>
                <w:sz w:val="18"/>
                <w:szCs w:val="18"/>
              </w:rPr>
            </w:pPr>
            <w:r w:rsidRPr="002A0214">
              <w:rPr>
                <w:rFonts w:cstheme="minorHAnsi"/>
                <w:sz w:val="18"/>
                <w:szCs w:val="18"/>
              </w:rPr>
              <w:t>2003-6-2</w:t>
            </w:r>
          </w:p>
        </w:tc>
        <w:tc>
          <w:tcPr>
            <w:tcW w:w="1075" w:type="dxa"/>
            <w:noWrap/>
            <w:hideMark/>
          </w:tcPr>
          <w:p w14:paraId="349B20E3" w14:textId="77777777" w:rsidR="008061CF" w:rsidRPr="002A0214" w:rsidRDefault="008061CF" w:rsidP="00433B79">
            <w:pPr>
              <w:jc w:val="center"/>
              <w:rPr>
                <w:rFonts w:cstheme="minorHAnsi"/>
                <w:sz w:val="18"/>
                <w:szCs w:val="18"/>
              </w:rPr>
            </w:pPr>
            <w:r w:rsidRPr="002A0214">
              <w:rPr>
                <w:rFonts w:cstheme="minorHAnsi"/>
                <w:sz w:val="18"/>
                <w:szCs w:val="18"/>
              </w:rPr>
              <w:t>1.42</w:t>
            </w:r>
          </w:p>
        </w:tc>
      </w:tr>
      <w:tr w:rsidR="008061CF" w:rsidRPr="00C33EAC" w14:paraId="1E158047" w14:textId="77777777" w:rsidTr="00433B79">
        <w:trPr>
          <w:trHeight w:val="288"/>
        </w:trPr>
        <w:tc>
          <w:tcPr>
            <w:tcW w:w="715" w:type="dxa"/>
            <w:noWrap/>
            <w:vAlign w:val="center"/>
            <w:hideMark/>
          </w:tcPr>
          <w:p w14:paraId="25933B98" w14:textId="77777777" w:rsidR="008061CF" w:rsidRPr="002A0214" w:rsidRDefault="008061CF" w:rsidP="00433B79">
            <w:pPr>
              <w:jc w:val="center"/>
              <w:rPr>
                <w:rFonts w:cstheme="minorHAnsi"/>
                <w:sz w:val="18"/>
                <w:szCs w:val="18"/>
              </w:rPr>
            </w:pPr>
            <w:r w:rsidRPr="002A0214">
              <w:rPr>
                <w:rFonts w:cstheme="minorHAnsi"/>
                <w:sz w:val="18"/>
                <w:szCs w:val="18"/>
              </w:rPr>
              <w:t>16</w:t>
            </w:r>
          </w:p>
        </w:tc>
        <w:tc>
          <w:tcPr>
            <w:tcW w:w="1170" w:type="dxa"/>
            <w:vMerge/>
            <w:hideMark/>
          </w:tcPr>
          <w:p w14:paraId="1C62039F" w14:textId="77777777" w:rsidR="008061CF" w:rsidRPr="002A0214" w:rsidRDefault="008061CF" w:rsidP="00433B79">
            <w:pPr>
              <w:rPr>
                <w:rFonts w:cstheme="minorHAnsi"/>
                <w:sz w:val="18"/>
                <w:szCs w:val="18"/>
              </w:rPr>
            </w:pPr>
          </w:p>
        </w:tc>
        <w:tc>
          <w:tcPr>
            <w:tcW w:w="1980" w:type="dxa"/>
            <w:vMerge/>
            <w:hideMark/>
          </w:tcPr>
          <w:p w14:paraId="7731B696" w14:textId="77777777" w:rsidR="008061CF" w:rsidRPr="002A0214" w:rsidRDefault="008061CF" w:rsidP="00433B79">
            <w:pPr>
              <w:rPr>
                <w:rFonts w:cstheme="minorHAnsi"/>
                <w:sz w:val="18"/>
                <w:szCs w:val="18"/>
              </w:rPr>
            </w:pPr>
          </w:p>
        </w:tc>
        <w:tc>
          <w:tcPr>
            <w:tcW w:w="1620" w:type="dxa"/>
            <w:vMerge/>
            <w:hideMark/>
          </w:tcPr>
          <w:p w14:paraId="493691CD" w14:textId="77777777" w:rsidR="008061CF" w:rsidRPr="002A0214" w:rsidRDefault="008061CF" w:rsidP="00433B79">
            <w:pPr>
              <w:rPr>
                <w:rFonts w:cstheme="minorHAnsi"/>
                <w:sz w:val="18"/>
                <w:szCs w:val="18"/>
              </w:rPr>
            </w:pPr>
          </w:p>
        </w:tc>
        <w:tc>
          <w:tcPr>
            <w:tcW w:w="1350" w:type="dxa"/>
            <w:noWrap/>
            <w:hideMark/>
          </w:tcPr>
          <w:p w14:paraId="4D84424F" w14:textId="77777777" w:rsidR="008061CF" w:rsidRPr="002A0214" w:rsidRDefault="008061CF" w:rsidP="00433B79">
            <w:pPr>
              <w:jc w:val="center"/>
              <w:rPr>
                <w:rFonts w:cstheme="minorHAnsi"/>
                <w:sz w:val="18"/>
                <w:szCs w:val="18"/>
              </w:rPr>
            </w:pPr>
            <w:r w:rsidRPr="002A0214">
              <w:rPr>
                <w:rFonts w:cstheme="minorHAnsi"/>
                <w:sz w:val="18"/>
                <w:szCs w:val="18"/>
              </w:rPr>
              <w:t>2002-11-1</w:t>
            </w:r>
          </w:p>
        </w:tc>
        <w:tc>
          <w:tcPr>
            <w:tcW w:w="1440" w:type="dxa"/>
            <w:noWrap/>
            <w:hideMark/>
          </w:tcPr>
          <w:p w14:paraId="65F0AC8F" w14:textId="77777777" w:rsidR="008061CF" w:rsidRPr="002A0214" w:rsidRDefault="008061CF" w:rsidP="00433B79">
            <w:pPr>
              <w:jc w:val="center"/>
              <w:rPr>
                <w:rFonts w:cstheme="minorHAnsi"/>
                <w:sz w:val="18"/>
                <w:szCs w:val="18"/>
              </w:rPr>
            </w:pPr>
            <w:r w:rsidRPr="002A0214">
              <w:rPr>
                <w:rFonts w:cstheme="minorHAnsi"/>
                <w:sz w:val="18"/>
                <w:szCs w:val="18"/>
              </w:rPr>
              <w:t>2003-6-17</w:t>
            </w:r>
          </w:p>
        </w:tc>
        <w:tc>
          <w:tcPr>
            <w:tcW w:w="1075" w:type="dxa"/>
            <w:noWrap/>
            <w:hideMark/>
          </w:tcPr>
          <w:p w14:paraId="5D18DE50" w14:textId="77777777" w:rsidR="008061CF" w:rsidRPr="002A0214" w:rsidRDefault="008061CF" w:rsidP="00433B79">
            <w:pPr>
              <w:jc w:val="center"/>
              <w:rPr>
                <w:rFonts w:cstheme="minorHAnsi"/>
                <w:sz w:val="18"/>
                <w:szCs w:val="18"/>
              </w:rPr>
            </w:pPr>
            <w:r w:rsidRPr="002A0214">
              <w:rPr>
                <w:rFonts w:cstheme="minorHAnsi"/>
                <w:sz w:val="18"/>
                <w:szCs w:val="18"/>
              </w:rPr>
              <w:t>2.93</w:t>
            </w:r>
          </w:p>
        </w:tc>
      </w:tr>
      <w:tr w:rsidR="008061CF" w:rsidRPr="00C33EAC" w14:paraId="28949E9B" w14:textId="77777777" w:rsidTr="00433B79">
        <w:trPr>
          <w:trHeight w:val="288"/>
        </w:trPr>
        <w:tc>
          <w:tcPr>
            <w:tcW w:w="715" w:type="dxa"/>
            <w:noWrap/>
            <w:vAlign w:val="center"/>
            <w:hideMark/>
          </w:tcPr>
          <w:p w14:paraId="39E6D5C5" w14:textId="77777777" w:rsidR="008061CF" w:rsidRPr="002A0214" w:rsidRDefault="008061CF" w:rsidP="00433B79">
            <w:pPr>
              <w:jc w:val="center"/>
              <w:rPr>
                <w:rFonts w:cstheme="minorHAnsi"/>
                <w:sz w:val="18"/>
                <w:szCs w:val="18"/>
              </w:rPr>
            </w:pPr>
            <w:r w:rsidRPr="002A0214">
              <w:rPr>
                <w:rFonts w:cstheme="minorHAnsi"/>
                <w:sz w:val="18"/>
                <w:szCs w:val="18"/>
              </w:rPr>
              <w:t>17</w:t>
            </w:r>
          </w:p>
        </w:tc>
        <w:tc>
          <w:tcPr>
            <w:tcW w:w="1170" w:type="dxa"/>
            <w:vMerge/>
            <w:hideMark/>
          </w:tcPr>
          <w:p w14:paraId="67A3C653" w14:textId="77777777" w:rsidR="008061CF" w:rsidRPr="002A0214" w:rsidRDefault="008061CF" w:rsidP="00433B79">
            <w:pPr>
              <w:rPr>
                <w:rFonts w:cstheme="minorHAnsi"/>
                <w:sz w:val="18"/>
                <w:szCs w:val="18"/>
              </w:rPr>
            </w:pPr>
          </w:p>
        </w:tc>
        <w:tc>
          <w:tcPr>
            <w:tcW w:w="1980" w:type="dxa"/>
            <w:vMerge/>
            <w:hideMark/>
          </w:tcPr>
          <w:p w14:paraId="10FC3D3D" w14:textId="77777777" w:rsidR="008061CF" w:rsidRPr="002A0214" w:rsidRDefault="008061CF" w:rsidP="00433B79">
            <w:pPr>
              <w:rPr>
                <w:rFonts w:cstheme="minorHAnsi"/>
                <w:sz w:val="18"/>
                <w:szCs w:val="18"/>
              </w:rPr>
            </w:pPr>
          </w:p>
        </w:tc>
        <w:tc>
          <w:tcPr>
            <w:tcW w:w="1620" w:type="dxa"/>
            <w:vMerge w:val="restart"/>
            <w:noWrap/>
            <w:hideMark/>
          </w:tcPr>
          <w:p w14:paraId="37C613E5" w14:textId="77777777" w:rsidR="008061CF" w:rsidRPr="002A0214" w:rsidRDefault="008061CF" w:rsidP="00433B79">
            <w:pPr>
              <w:rPr>
                <w:rFonts w:cstheme="minorHAnsi"/>
                <w:sz w:val="18"/>
                <w:szCs w:val="18"/>
              </w:rPr>
            </w:pPr>
            <w:r w:rsidRPr="002A0214">
              <w:rPr>
                <w:rFonts w:cstheme="minorHAnsi"/>
                <w:sz w:val="18"/>
                <w:szCs w:val="18"/>
              </w:rPr>
              <w:t>Waseca, MN</w:t>
            </w:r>
          </w:p>
        </w:tc>
        <w:tc>
          <w:tcPr>
            <w:tcW w:w="1350" w:type="dxa"/>
            <w:noWrap/>
            <w:hideMark/>
          </w:tcPr>
          <w:p w14:paraId="44F5FDA6" w14:textId="77777777" w:rsidR="008061CF" w:rsidRPr="002A0214" w:rsidRDefault="008061CF" w:rsidP="00433B79">
            <w:pPr>
              <w:jc w:val="center"/>
              <w:rPr>
                <w:rFonts w:cstheme="minorHAnsi"/>
                <w:sz w:val="18"/>
                <w:szCs w:val="18"/>
              </w:rPr>
            </w:pPr>
            <w:r w:rsidRPr="002A0214">
              <w:rPr>
                <w:rFonts w:cstheme="minorHAnsi"/>
                <w:sz w:val="18"/>
                <w:szCs w:val="18"/>
              </w:rPr>
              <w:t>2001-10-18</w:t>
            </w:r>
          </w:p>
        </w:tc>
        <w:tc>
          <w:tcPr>
            <w:tcW w:w="1440" w:type="dxa"/>
            <w:noWrap/>
            <w:hideMark/>
          </w:tcPr>
          <w:p w14:paraId="2C10B1C2" w14:textId="77777777" w:rsidR="008061CF" w:rsidRPr="002A0214" w:rsidRDefault="008061CF" w:rsidP="00433B79">
            <w:pPr>
              <w:jc w:val="center"/>
              <w:rPr>
                <w:rFonts w:cstheme="minorHAnsi"/>
                <w:sz w:val="18"/>
                <w:szCs w:val="18"/>
              </w:rPr>
            </w:pPr>
            <w:r w:rsidRPr="002A0214">
              <w:rPr>
                <w:rFonts w:cstheme="minorHAnsi"/>
                <w:sz w:val="18"/>
                <w:szCs w:val="18"/>
              </w:rPr>
              <w:t>2002-5-1</w:t>
            </w:r>
          </w:p>
        </w:tc>
        <w:tc>
          <w:tcPr>
            <w:tcW w:w="1075" w:type="dxa"/>
            <w:noWrap/>
            <w:hideMark/>
          </w:tcPr>
          <w:p w14:paraId="17801AE6" w14:textId="77777777" w:rsidR="008061CF" w:rsidRPr="002A0214" w:rsidRDefault="008061CF" w:rsidP="00433B79">
            <w:pPr>
              <w:jc w:val="center"/>
              <w:rPr>
                <w:rFonts w:cstheme="minorHAnsi"/>
                <w:sz w:val="18"/>
                <w:szCs w:val="18"/>
              </w:rPr>
            </w:pPr>
            <w:r w:rsidRPr="002A0214">
              <w:rPr>
                <w:rFonts w:cstheme="minorHAnsi"/>
                <w:sz w:val="18"/>
                <w:szCs w:val="18"/>
              </w:rPr>
              <w:t>0.38</w:t>
            </w:r>
          </w:p>
        </w:tc>
      </w:tr>
      <w:tr w:rsidR="008061CF" w:rsidRPr="00C33EAC" w14:paraId="55AD8A40" w14:textId="77777777" w:rsidTr="00433B79">
        <w:trPr>
          <w:trHeight w:val="288"/>
        </w:trPr>
        <w:tc>
          <w:tcPr>
            <w:tcW w:w="715" w:type="dxa"/>
            <w:noWrap/>
            <w:vAlign w:val="center"/>
            <w:hideMark/>
          </w:tcPr>
          <w:p w14:paraId="68956ADC" w14:textId="77777777" w:rsidR="008061CF" w:rsidRPr="002A0214" w:rsidRDefault="008061CF" w:rsidP="00433B79">
            <w:pPr>
              <w:jc w:val="center"/>
              <w:rPr>
                <w:rFonts w:cstheme="minorHAnsi"/>
                <w:sz w:val="18"/>
                <w:szCs w:val="18"/>
              </w:rPr>
            </w:pPr>
            <w:r w:rsidRPr="002A0214">
              <w:rPr>
                <w:rFonts w:cstheme="minorHAnsi"/>
                <w:sz w:val="18"/>
                <w:szCs w:val="18"/>
              </w:rPr>
              <w:t>18</w:t>
            </w:r>
          </w:p>
        </w:tc>
        <w:tc>
          <w:tcPr>
            <w:tcW w:w="1170" w:type="dxa"/>
            <w:vMerge/>
            <w:hideMark/>
          </w:tcPr>
          <w:p w14:paraId="47316FDC" w14:textId="77777777" w:rsidR="008061CF" w:rsidRPr="002A0214" w:rsidRDefault="008061CF" w:rsidP="00433B79">
            <w:pPr>
              <w:rPr>
                <w:rFonts w:cstheme="minorHAnsi"/>
                <w:sz w:val="18"/>
                <w:szCs w:val="18"/>
              </w:rPr>
            </w:pPr>
          </w:p>
        </w:tc>
        <w:tc>
          <w:tcPr>
            <w:tcW w:w="1980" w:type="dxa"/>
            <w:vMerge/>
            <w:hideMark/>
          </w:tcPr>
          <w:p w14:paraId="4E9D2104" w14:textId="77777777" w:rsidR="008061CF" w:rsidRPr="002A0214" w:rsidRDefault="008061CF" w:rsidP="00433B79">
            <w:pPr>
              <w:rPr>
                <w:rFonts w:cstheme="minorHAnsi"/>
                <w:sz w:val="18"/>
                <w:szCs w:val="18"/>
              </w:rPr>
            </w:pPr>
          </w:p>
        </w:tc>
        <w:tc>
          <w:tcPr>
            <w:tcW w:w="1620" w:type="dxa"/>
            <w:vMerge/>
            <w:hideMark/>
          </w:tcPr>
          <w:p w14:paraId="7D0864F9" w14:textId="77777777" w:rsidR="008061CF" w:rsidRPr="002A0214" w:rsidRDefault="008061CF" w:rsidP="00433B79">
            <w:pPr>
              <w:rPr>
                <w:rFonts w:cstheme="minorHAnsi"/>
                <w:sz w:val="18"/>
                <w:szCs w:val="18"/>
              </w:rPr>
            </w:pPr>
          </w:p>
        </w:tc>
        <w:tc>
          <w:tcPr>
            <w:tcW w:w="1350" w:type="dxa"/>
            <w:noWrap/>
            <w:hideMark/>
          </w:tcPr>
          <w:p w14:paraId="4616B272" w14:textId="77777777" w:rsidR="008061CF" w:rsidRPr="002A0214" w:rsidRDefault="008061CF" w:rsidP="00433B79">
            <w:pPr>
              <w:jc w:val="center"/>
              <w:rPr>
                <w:rFonts w:cstheme="minorHAnsi"/>
                <w:sz w:val="18"/>
                <w:szCs w:val="18"/>
              </w:rPr>
            </w:pPr>
            <w:r w:rsidRPr="002A0214">
              <w:rPr>
                <w:rFonts w:cstheme="minorHAnsi"/>
                <w:sz w:val="18"/>
                <w:szCs w:val="18"/>
              </w:rPr>
              <w:t>2001-10-18</w:t>
            </w:r>
          </w:p>
        </w:tc>
        <w:tc>
          <w:tcPr>
            <w:tcW w:w="1440" w:type="dxa"/>
            <w:noWrap/>
            <w:hideMark/>
          </w:tcPr>
          <w:p w14:paraId="6FC8A158" w14:textId="77777777" w:rsidR="008061CF" w:rsidRPr="002A0214" w:rsidRDefault="008061CF" w:rsidP="00433B79">
            <w:pPr>
              <w:jc w:val="center"/>
              <w:rPr>
                <w:rFonts w:cstheme="minorHAnsi"/>
                <w:sz w:val="18"/>
                <w:szCs w:val="18"/>
              </w:rPr>
            </w:pPr>
            <w:r w:rsidRPr="002A0214">
              <w:rPr>
                <w:rFonts w:cstheme="minorHAnsi"/>
                <w:sz w:val="18"/>
                <w:szCs w:val="18"/>
              </w:rPr>
              <w:t>2002-5-8</w:t>
            </w:r>
          </w:p>
        </w:tc>
        <w:tc>
          <w:tcPr>
            <w:tcW w:w="1075" w:type="dxa"/>
            <w:noWrap/>
            <w:hideMark/>
          </w:tcPr>
          <w:p w14:paraId="7EE29650" w14:textId="77777777" w:rsidR="008061CF" w:rsidRPr="002A0214" w:rsidRDefault="008061CF" w:rsidP="00433B79">
            <w:pPr>
              <w:jc w:val="center"/>
              <w:rPr>
                <w:rFonts w:cstheme="minorHAnsi"/>
                <w:sz w:val="18"/>
                <w:szCs w:val="18"/>
              </w:rPr>
            </w:pPr>
            <w:r w:rsidRPr="002A0214">
              <w:rPr>
                <w:rFonts w:cstheme="minorHAnsi"/>
                <w:sz w:val="18"/>
                <w:szCs w:val="18"/>
              </w:rPr>
              <w:t>0.85</w:t>
            </w:r>
          </w:p>
        </w:tc>
      </w:tr>
      <w:tr w:rsidR="008061CF" w:rsidRPr="00C33EAC" w14:paraId="1980CE63" w14:textId="77777777" w:rsidTr="00433B79">
        <w:trPr>
          <w:trHeight w:val="288"/>
        </w:trPr>
        <w:tc>
          <w:tcPr>
            <w:tcW w:w="715" w:type="dxa"/>
            <w:noWrap/>
            <w:vAlign w:val="center"/>
            <w:hideMark/>
          </w:tcPr>
          <w:p w14:paraId="7D9D9795" w14:textId="77777777" w:rsidR="008061CF" w:rsidRPr="002A0214" w:rsidRDefault="008061CF" w:rsidP="00433B79">
            <w:pPr>
              <w:jc w:val="center"/>
              <w:rPr>
                <w:rFonts w:cstheme="minorHAnsi"/>
                <w:sz w:val="18"/>
                <w:szCs w:val="18"/>
              </w:rPr>
            </w:pPr>
            <w:r w:rsidRPr="002A0214">
              <w:rPr>
                <w:rFonts w:cstheme="minorHAnsi"/>
                <w:sz w:val="18"/>
                <w:szCs w:val="18"/>
              </w:rPr>
              <w:t>19</w:t>
            </w:r>
          </w:p>
        </w:tc>
        <w:tc>
          <w:tcPr>
            <w:tcW w:w="1170" w:type="dxa"/>
            <w:vMerge/>
            <w:hideMark/>
          </w:tcPr>
          <w:p w14:paraId="21CD2345" w14:textId="77777777" w:rsidR="008061CF" w:rsidRPr="002A0214" w:rsidRDefault="008061CF" w:rsidP="00433B79">
            <w:pPr>
              <w:rPr>
                <w:rFonts w:cstheme="minorHAnsi"/>
                <w:sz w:val="18"/>
                <w:szCs w:val="18"/>
              </w:rPr>
            </w:pPr>
          </w:p>
        </w:tc>
        <w:tc>
          <w:tcPr>
            <w:tcW w:w="1980" w:type="dxa"/>
            <w:vMerge/>
            <w:hideMark/>
          </w:tcPr>
          <w:p w14:paraId="55CED685" w14:textId="77777777" w:rsidR="008061CF" w:rsidRPr="002A0214" w:rsidRDefault="008061CF" w:rsidP="00433B79">
            <w:pPr>
              <w:rPr>
                <w:rFonts w:cstheme="minorHAnsi"/>
                <w:sz w:val="18"/>
                <w:szCs w:val="18"/>
              </w:rPr>
            </w:pPr>
          </w:p>
        </w:tc>
        <w:tc>
          <w:tcPr>
            <w:tcW w:w="1620" w:type="dxa"/>
            <w:vMerge/>
            <w:hideMark/>
          </w:tcPr>
          <w:p w14:paraId="7B089EF4" w14:textId="77777777" w:rsidR="008061CF" w:rsidRPr="002A0214" w:rsidRDefault="008061CF" w:rsidP="00433B79">
            <w:pPr>
              <w:rPr>
                <w:rFonts w:cstheme="minorHAnsi"/>
                <w:sz w:val="18"/>
                <w:szCs w:val="18"/>
              </w:rPr>
            </w:pPr>
          </w:p>
        </w:tc>
        <w:tc>
          <w:tcPr>
            <w:tcW w:w="1350" w:type="dxa"/>
            <w:noWrap/>
            <w:hideMark/>
          </w:tcPr>
          <w:p w14:paraId="14C6F366" w14:textId="77777777" w:rsidR="008061CF" w:rsidRPr="002A0214" w:rsidRDefault="008061CF" w:rsidP="00433B79">
            <w:pPr>
              <w:jc w:val="center"/>
              <w:rPr>
                <w:rFonts w:cstheme="minorHAnsi"/>
                <w:sz w:val="18"/>
                <w:szCs w:val="18"/>
              </w:rPr>
            </w:pPr>
            <w:r w:rsidRPr="002A0214">
              <w:rPr>
                <w:rFonts w:cstheme="minorHAnsi"/>
                <w:sz w:val="18"/>
                <w:szCs w:val="18"/>
              </w:rPr>
              <w:t>2001-10-18</w:t>
            </w:r>
          </w:p>
        </w:tc>
        <w:tc>
          <w:tcPr>
            <w:tcW w:w="1440" w:type="dxa"/>
            <w:noWrap/>
            <w:hideMark/>
          </w:tcPr>
          <w:p w14:paraId="2F74542A" w14:textId="77777777" w:rsidR="008061CF" w:rsidRPr="002A0214" w:rsidRDefault="008061CF" w:rsidP="00433B79">
            <w:pPr>
              <w:jc w:val="center"/>
              <w:rPr>
                <w:rFonts w:cstheme="minorHAnsi"/>
                <w:sz w:val="18"/>
                <w:szCs w:val="18"/>
              </w:rPr>
            </w:pPr>
            <w:r w:rsidRPr="002A0214">
              <w:rPr>
                <w:rFonts w:cstheme="minorHAnsi"/>
                <w:sz w:val="18"/>
                <w:szCs w:val="18"/>
              </w:rPr>
              <w:t>2002-5-20</w:t>
            </w:r>
          </w:p>
        </w:tc>
        <w:tc>
          <w:tcPr>
            <w:tcW w:w="1075" w:type="dxa"/>
            <w:noWrap/>
            <w:hideMark/>
          </w:tcPr>
          <w:p w14:paraId="1CCDAD5F" w14:textId="77777777" w:rsidR="008061CF" w:rsidRPr="002A0214" w:rsidRDefault="008061CF" w:rsidP="00433B79">
            <w:pPr>
              <w:jc w:val="center"/>
              <w:rPr>
                <w:rFonts w:cstheme="minorHAnsi"/>
                <w:sz w:val="18"/>
                <w:szCs w:val="18"/>
              </w:rPr>
            </w:pPr>
            <w:r w:rsidRPr="002A0214">
              <w:rPr>
                <w:rFonts w:cstheme="minorHAnsi"/>
                <w:sz w:val="18"/>
                <w:szCs w:val="18"/>
              </w:rPr>
              <w:t>2.19</w:t>
            </w:r>
          </w:p>
        </w:tc>
      </w:tr>
      <w:tr w:rsidR="008061CF" w:rsidRPr="00C33EAC" w14:paraId="3560F1EE" w14:textId="77777777" w:rsidTr="00433B79">
        <w:trPr>
          <w:trHeight w:val="288"/>
        </w:trPr>
        <w:tc>
          <w:tcPr>
            <w:tcW w:w="715" w:type="dxa"/>
            <w:noWrap/>
            <w:vAlign w:val="center"/>
            <w:hideMark/>
          </w:tcPr>
          <w:p w14:paraId="7D7A5A44" w14:textId="77777777" w:rsidR="008061CF" w:rsidRPr="002A0214" w:rsidRDefault="008061CF" w:rsidP="00433B79">
            <w:pPr>
              <w:jc w:val="center"/>
              <w:rPr>
                <w:rFonts w:cstheme="minorHAnsi"/>
                <w:sz w:val="18"/>
                <w:szCs w:val="18"/>
              </w:rPr>
            </w:pPr>
            <w:r w:rsidRPr="002A0214">
              <w:rPr>
                <w:rFonts w:cstheme="minorHAnsi"/>
                <w:sz w:val="18"/>
                <w:szCs w:val="18"/>
              </w:rPr>
              <w:t>20</w:t>
            </w:r>
          </w:p>
        </w:tc>
        <w:tc>
          <w:tcPr>
            <w:tcW w:w="1170" w:type="dxa"/>
            <w:vMerge/>
            <w:hideMark/>
          </w:tcPr>
          <w:p w14:paraId="59E5ECA5" w14:textId="77777777" w:rsidR="008061CF" w:rsidRPr="002A0214" w:rsidRDefault="008061CF" w:rsidP="00433B79">
            <w:pPr>
              <w:rPr>
                <w:rFonts w:cstheme="minorHAnsi"/>
                <w:sz w:val="18"/>
                <w:szCs w:val="18"/>
              </w:rPr>
            </w:pPr>
          </w:p>
        </w:tc>
        <w:tc>
          <w:tcPr>
            <w:tcW w:w="1980" w:type="dxa"/>
            <w:vMerge/>
            <w:hideMark/>
          </w:tcPr>
          <w:p w14:paraId="64B45F37" w14:textId="77777777" w:rsidR="008061CF" w:rsidRPr="002A0214" w:rsidRDefault="008061CF" w:rsidP="00433B79">
            <w:pPr>
              <w:rPr>
                <w:rFonts w:cstheme="minorHAnsi"/>
                <w:sz w:val="18"/>
                <w:szCs w:val="18"/>
              </w:rPr>
            </w:pPr>
          </w:p>
        </w:tc>
        <w:tc>
          <w:tcPr>
            <w:tcW w:w="1620" w:type="dxa"/>
            <w:vMerge/>
            <w:hideMark/>
          </w:tcPr>
          <w:p w14:paraId="76B5A2AF" w14:textId="77777777" w:rsidR="008061CF" w:rsidRPr="002A0214" w:rsidRDefault="008061CF" w:rsidP="00433B79">
            <w:pPr>
              <w:rPr>
                <w:rFonts w:cstheme="minorHAnsi"/>
                <w:sz w:val="18"/>
                <w:szCs w:val="18"/>
              </w:rPr>
            </w:pPr>
          </w:p>
        </w:tc>
        <w:tc>
          <w:tcPr>
            <w:tcW w:w="1350" w:type="dxa"/>
            <w:noWrap/>
            <w:hideMark/>
          </w:tcPr>
          <w:p w14:paraId="312F0E62" w14:textId="77777777" w:rsidR="008061CF" w:rsidRPr="002A0214" w:rsidRDefault="008061CF" w:rsidP="00433B79">
            <w:pPr>
              <w:jc w:val="center"/>
              <w:rPr>
                <w:rFonts w:cstheme="minorHAnsi"/>
                <w:sz w:val="18"/>
                <w:szCs w:val="18"/>
              </w:rPr>
            </w:pPr>
            <w:r w:rsidRPr="002A0214">
              <w:rPr>
                <w:rFonts w:cstheme="minorHAnsi"/>
                <w:sz w:val="18"/>
                <w:szCs w:val="18"/>
              </w:rPr>
              <w:t>2001-10-18</w:t>
            </w:r>
          </w:p>
        </w:tc>
        <w:tc>
          <w:tcPr>
            <w:tcW w:w="1440" w:type="dxa"/>
            <w:noWrap/>
            <w:hideMark/>
          </w:tcPr>
          <w:p w14:paraId="75479459" w14:textId="77777777" w:rsidR="008061CF" w:rsidRPr="002A0214" w:rsidRDefault="008061CF" w:rsidP="00433B79">
            <w:pPr>
              <w:jc w:val="center"/>
              <w:rPr>
                <w:rFonts w:cstheme="minorHAnsi"/>
                <w:sz w:val="18"/>
                <w:szCs w:val="18"/>
              </w:rPr>
            </w:pPr>
            <w:r w:rsidRPr="002A0214">
              <w:rPr>
                <w:rFonts w:cstheme="minorHAnsi"/>
                <w:sz w:val="18"/>
                <w:szCs w:val="18"/>
              </w:rPr>
              <w:t>2002-5-28</w:t>
            </w:r>
          </w:p>
        </w:tc>
        <w:tc>
          <w:tcPr>
            <w:tcW w:w="1075" w:type="dxa"/>
            <w:noWrap/>
            <w:hideMark/>
          </w:tcPr>
          <w:p w14:paraId="561316DD" w14:textId="77777777" w:rsidR="008061CF" w:rsidRPr="002A0214" w:rsidRDefault="008061CF" w:rsidP="00433B79">
            <w:pPr>
              <w:jc w:val="center"/>
              <w:rPr>
                <w:rFonts w:cstheme="minorHAnsi"/>
                <w:sz w:val="18"/>
                <w:szCs w:val="18"/>
              </w:rPr>
            </w:pPr>
            <w:r w:rsidRPr="002A0214">
              <w:rPr>
                <w:rFonts w:cstheme="minorHAnsi"/>
                <w:sz w:val="18"/>
                <w:szCs w:val="18"/>
              </w:rPr>
              <w:t>3.77</w:t>
            </w:r>
          </w:p>
        </w:tc>
      </w:tr>
      <w:tr w:rsidR="008061CF" w:rsidRPr="00C33EAC" w14:paraId="6C7E49DE" w14:textId="77777777" w:rsidTr="00433B79">
        <w:trPr>
          <w:trHeight w:val="288"/>
        </w:trPr>
        <w:tc>
          <w:tcPr>
            <w:tcW w:w="715" w:type="dxa"/>
            <w:noWrap/>
            <w:vAlign w:val="center"/>
            <w:hideMark/>
          </w:tcPr>
          <w:p w14:paraId="632E028A" w14:textId="77777777" w:rsidR="008061CF" w:rsidRPr="002A0214" w:rsidRDefault="008061CF" w:rsidP="00433B79">
            <w:pPr>
              <w:jc w:val="center"/>
              <w:rPr>
                <w:rFonts w:cstheme="minorHAnsi"/>
                <w:sz w:val="18"/>
                <w:szCs w:val="18"/>
              </w:rPr>
            </w:pPr>
            <w:r w:rsidRPr="002A0214">
              <w:rPr>
                <w:rFonts w:cstheme="minorHAnsi"/>
                <w:sz w:val="18"/>
                <w:szCs w:val="18"/>
              </w:rPr>
              <w:t>21</w:t>
            </w:r>
          </w:p>
        </w:tc>
        <w:tc>
          <w:tcPr>
            <w:tcW w:w="1170" w:type="dxa"/>
            <w:vMerge/>
            <w:hideMark/>
          </w:tcPr>
          <w:p w14:paraId="7724421E" w14:textId="77777777" w:rsidR="008061CF" w:rsidRPr="002A0214" w:rsidRDefault="008061CF" w:rsidP="00433B79">
            <w:pPr>
              <w:rPr>
                <w:rFonts w:cstheme="minorHAnsi"/>
                <w:sz w:val="18"/>
                <w:szCs w:val="18"/>
              </w:rPr>
            </w:pPr>
          </w:p>
        </w:tc>
        <w:tc>
          <w:tcPr>
            <w:tcW w:w="1980" w:type="dxa"/>
            <w:vMerge/>
            <w:hideMark/>
          </w:tcPr>
          <w:p w14:paraId="45097EDF" w14:textId="77777777" w:rsidR="008061CF" w:rsidRPr="002A0214" w:rsidRDefault="008061CF" w:rsidP="00433B79">
            <w:pPr>
              <w:rPr>
                <w:rFonts w:cstheme="minorHAnsi"/>
                <w:sz w:val="18"/>
                <w:szCs w:val="18"/>
              </w:rPr>
            </w:pPr>
          </w:p>
        </w:tc>
        <w:tc>
          <w:tcPr>
            <w:tcW w:w="1620" w:type="dxa"/>
            <w:vMerge/>
            <w:hideMark/>
          </w:tcPr>
          <w:p w14:paraId="18550229" w14:textId="77777777" w:rsidR="008061CF" w:rsidRPr="002A0214" w:rsidRDefault="008061CF" w:rsidP="00433B79">
            <w:pPr>
              <w:rPr>
                <w:rFonts w:cstheme="minorHAnsi"/>
                <w:sz w:val="18"/>
                <w:szCs w:val="18"/>
              </w:rPr>
            </w:pPr>
          </w:p>
        </w:tc>
        <w:tc>
          <w:tcPr>
            <w:tcW w:w="1350" w:type="dxa"/>
            <w:noWrap/>
            <w:hideMark/>
          </w:tcPr>
          <w:p w14:paraId="1040ADDF" w14:textId="77777777" w:rsidR="008061CF" w:rsidRPr="002A0214" w:rsidRDefault="008061CF" w:rsidP="00433B79">
            <w:pPr>
              <w:jc w:val="center"/>
              <w:rPr>
                <w:rFonts w:cstheme="minorHAnsi"/>
                <w:sz w:val="18"/>
                <w:szCs w:val="18"/>
              </w:rPr>
            </w:pPr>
            <w:r w:rsidRPr="002A0214">
              <w:rPr>
                <w:rFonts w:cstheme="minorHAnsi"/>
                <w:sz w:val="18"/>
                <w:szCs w:val="18"/>
              </w:rPr>
              <w:t>2002-10-11</w:t>
            </w:r>
          </w:p>
        </w:tc>
        <w:tc>
          <w:tcPr>
            <w:tcW w:w="1440" w:type="dxa"/>
            <w:noWrap/>
            <w:hideMark/>
          </w:tcPr>
          <w:p w14:paraId="1C5B08B9" w14:textId="77777777" w:rsidR="008061CF" w:rsidRPr="002A0214" w:rsidRDefault="008061CF" w:rsidP="00433B79">
            <w:pPr>
              <w:jc w:val="center"/>
              <w:rPr>
                <w:rFonts w:cstheme="minorHAnsi"/>
                <w:sz w:val="18"/>
                <w:szCs w:val="18"/>
              </w:rPr>
            </w:pPr>
            <w:r w:rsidRPr="002A0214">
              <w:rPr>
                <w:rFonts w:cstheme="minorHAnsi"/>
                <w:sz w:val="18"/>
                <w:szCs w:val="18"/>
              </w:rPr>
              <w:t>2003-5-1</w:t>
            </w:r>
          </w:p>
        </w:tc>
        <w:tc>
          <w:tcPr>
            <w:tcW w:w="1075" w:type="dxa"/>
            <w:noWrap/>
            <w:hideMark/>
          </w:tcPr>
          <w:p w14:paraId="6B6A6A56" w14:textId="77777777" w:rsidR="008061CF" w:rsidRPr="002A0214" w:rsidRDefault="008061CF" w:rsidP="00433B79">
            <w:pPr>
              <w:jc w:val="center"/>
              <w:rPr>
                <w:rFonts w:cstheme="minorHAnsi"/>
                <w:sz w:val="18"/>
                <w:szCs w:val="18"/>
              </w:rPr>
            </w:pPr>
            <w:r w:rsidRPr="002A0214">
              <w:rPr>
                <w:rFonts w:cstheme="minorHAnsi"/>
                <w:sz w:val="18"/>
                <w:szCs w:val="18"/>
              </w:rPr>
              <w:t>0.15</w:t>
            </w:r>
          </w:p>
        </w:tc>
      </w:tr>
      <w:tr w:rsidR="008061CF" w:rsidRPr="00C33EAC" w14:paraId="225FB878" w14:textId="77777777" w:rsidTr="00433B79">
        <w:trPr>
          <w:trHeight w:val="288"/>
        </w:trPr>
        <w:tc>
          <w:tcPr>
            <w:tcW w:w="715" w:type="dxa"/>
            <w:noWrap/>
            <w:vAlign w:val="center"/>
            <w:hideMark/>
          </w:tcPr>
          <w:p w14:paraId="43E4C7C1" w14:textId="77777777" w:rsidR="008061CF" w:rsidRPr="002A0214" w:rsidRDefault="008061CF" w:rsidP="00433B79">
            <w:pPr>
              <w:jc w:val="center"/>
              <w:rPr>
                <w:rFonts w:cstheme="minorHAnsi"/>
                <w:sz w:val="18"/>
                <w:szCs w:val="18"/>
              </w:rPr>
            </w:pPr>
            <w:r w:rsidRPr="002A0214">
              <w:rPr>
                <w:rFonts w:cstheme="minorHAnsi"/>
                <w:sz w:val="18"/>
                <w:szCs w:val="18"/>
              </w:rPr>
              <w:t>22</w:t>
            </w:r>
          </w:p>
        </w:tc>
        <w:tc>
          <w:tcPr>
            <w:tcW w:w="1170" w:type="dxa"/>
            <w:vMerge/>
            <w:hideMark/>
          </w:tcPr>
          <w:p w14:paraId="3AD00590" w14:textId="77777777" w:rsidR="008061CF" w:rsidRPr="002A0214" w:rsidRDefault="008061CF" w:rsidP="00433B79">
            <w:pPr>
              <w:rPr>
                <w:rFonts w:cstheme="minorHAnsi"/>
                <w:sz w:val="18"/>
                <w:szCs w:val="18"/>
              </w:rPr>
            </w:pPr>
          </w:p>
        </w:tc>
        <w:tc>
          <w:tcPr>
            <w:tcW w:w="1980" w:type="dxa"/>
            <w:vMerge/>
            <w:hideMark/>
          </w:tcPr>
          <w:p w14:paraId="597245F8" w14:textId="77777777" w:rsidR="008061CF" w:rsidRPr="002A0214" w:rsidRDefault="008061CF" w:rsidP="00433B79">
            <w:pPr>
              <w:rPr>
                <w:rFonts w:cstheme="minorHAnsi"/>
                <w:sz w:val="18"/>
                <w:szCs w:val="18"/>
              </w:rPr>
            </w:pPr>
          </w:p>
        </w:tc>
        <w:tc>
          <w:tcPr>
            <w:tcW w:w="1620" w:type="dxa"/>
            <w:vMerge/>
            <w:hideMark/>
          </w:tcPr>
          <w:p w14:paraId="0FF32113" w14:textId="77777777" w:rsidR="008061CF" w:rsidRPr="002A0214" w:rsidRDefault="008061CF" w:rsidP="00433B79">
            <w:pPr>
              <w:rPr>
                <w:rFonts w:cstheme="minorHAnsi"/>
                <w:sz w:val="18"/>
                <w:szCs w:val="18"/>
              </w:rPr>
            </w:pPr>
          </w:p>
        </w:tc>
        <w:tc>
          <w:tcPr>
            <w:tcW w:w="1350" w:type="dxa"/>
            <w:noWrap/>
            <w:hideMark/>
          </w:tcPr>
          <w:p w14:paraId="7D48918B" w14:textId="77777777" w:rsidR="008061CF" w:rsidRPr="002A0214" w:rsidRDefault="008061CF" w:rsidP="00433B79">
            <w:pPr>
              <w:jc w:val="center"/>
              <w:rPr>
                <w:rFonts w:cstheme="minorHAnsi"/>
                <w:sz w:val="18"/>
                <w:szCs w:val="18"/>
              </w:rPr>
            </w:pPr>
            <w:r w:rsidRPr="002A0214">
              <w:rPr>
                <w:rFonts w:cstheme="minorHAnsi"/>
                <w:sz w:val="18"/>
                <w:szCs w:val="18"/>
              </w:rPr>
              <w:t>2002-10-11</w:t>
            </w:r>
          </w:p>
        </w:tc>
        <w:tc>
          <w:tcPr>
            <w:tcW w:w="1440" w:type="dxa"/>
            <w:noWrap/>
            <w:hideMark/>
          </w:tcPr>
          <w:p w14:paraId="640471D0" w14:textId="77777777" w:rsidR="008061CF" w:rsidRPr="002A0214" w:rsidRDefault="008061CF" w:rsidP="00433B79">
            <w:pPr>
              <w:jc w:val="center"/>
              <w:rPr>
                <w:rFonts w:cstheme="minorHAnsi"/>
                <w:sz w:val="18"/>
                <w:szCs w:val="18"/>
              </w:rPr>
            </w:pPr>
            <w:r w:rsidRPr="002A0214">
              <w:rPr>
                <w:rFonts w:cstheme="minorHAnsi"/>
                <w:sz w:val="18"/>
                <w:szCs w:val="18"/>
              </w:rPr>
              <w:t>2003-5-7</w:t>
            </w:r>
          </w:p>
        </w:tc>
        <w:tc>
          <w:tcPr>
            <w:tcW w:w="1075" w:type="dxa"/>
            <w:noWrap/>
            <w:hideMark/>
          </w:tcPr>
          <w:p w14:paraId="198F1D32" w14:textId="77777777" w:rsidR="008061CF" w:rsidRPr="002A0214" w:rsidRDefault="008061CF" w:rsidP="00433B79">
            <w:pPr>
              <w:jc w:val="center"/>
              <w:rPr>
                <w:rFonts w:cstheme="minorHAnsi"/>
                <w:sz w:val="18"/>
                <w:szCs w:val="18"/>
              </w:rPr>
            </w:pPr>
            <w:r w:rsidRPr="002A0214">
              <w:rPr>
                <w:rFonts w:cstheme="minorHAnsi"/>
                <w:sz w:val="18"/>
                <w:szCs w:val="18"/>
              </w:rPr>
              <w:t>0.22</w:t>
            </w:r>
          </w:p>
        </w:tc>
      </w:tr>
      <w:tr w:rsidR="008061CF" w:rsidRPr="00C33EAC" w14:paraId="466B0F0A" w14:textId="77777777" w:rsidTr="00433B79">
        <w:trPr>
          <w:trHeight w:val="288"/>
        </w:trPr>
        <w:tc>
          <w:tcPr>
            <w:tcW w:w="715" w:type="dxa"/>
            <w:noWrap/>
            <w:vAlign w:val="center"/>
            <w:hideMark/>
          </w:tcPr>
          <w:p w14:paraId="4D349B00" w14:textId="77777777" w:rsidR="008061CF" w:rsidRPr="002A0214" w:rsidRDefault="008061CF" w:rsidP="00433B79">
            <w:pPr>
              <w:jc w:val="center"/>
              <w:rPr>
                <w:rFonts w:cstheme="minorHAnsi"/>
                <w:sz w:val="18"/>
                <w:szCs w:val="18"/>
              </w:rPr>
            </w:pPr>
            <w:r w:rsidRPr="002A0214">
              <w:rPr>
                <w:rFonts w:cstheme="minorHAnsi"/>
                <w:sz w:val="18"/>
                <w:szCs w:val="18"/>
              </w:rPr>
              <w:t>23</w:t>
            </w:r>
          </w:p>
        </w:tc>
        <w:tc>
          <w:tcPr>
            <w:tcW w:w="1170" w:type="dxa"/>
            <w:vMerge/>
            <w:hideMark/>
          </w:tcPr>
          <w:p w14:paraId="762B2CCF" w14:textId="77777777" w:rsidR="008061CF" w:rsidRPr="002A0214" w:rsidRDefault="008061CF" w:rsidP="00433B79">
            <w:pPr>
              <w:rPr>
                <w:rFonts w:cstheme="minorHAnsi"/>
                <w:sz w:val="18"/>
                <w:szCs w:val="18"/>
              </w:rPr>
            </w:pPr>
          </w:p>
        </w:tc>
        <w:tc>
          <w:tcPr>
            <w:tcW w:w="1980" w:type="dxa"/>
            <w:vMerge/>
            <w:hideMark/>
          </w:tcPr>
          <w:p w14:paraId="7162EAEC" w14:textId="77777777" w:rsidR="008061CF" w:rsidRPr="002A0214" w:rsidRDefault="008061CF" w:rsidP="00433B79">
            <w:pPr>
              <w:rPr>
                <w:rFonts w:cstheme="minorHAnsi"/>
                <w:sz w:val="18"/>
                <w:szCs w:val="18"/>
              </w:rPr>
            </w:pPr>
          </w:p>
        </w:tc>
        <w:tc>
          <w:tcPr>
            <w:tcW w:w="1620" w:type="dxa"/>
            <w:vMerge/>
            <w:hideMark/>
          </w:tcPr>
          <w:p w14:paraId="7ADB44F6" w14:textId="77777777" w:rsidR="008061CF" w:rsidRPr="002A0214" w:rsidRDefault="008061CF" w:rsidP="00433B79">
            <w:pPr>
              <w:rPr>
                <w:rFonts w:cstheme="minorHAnsi"/>
                <w:sz w:val="18"/>
                <w:szCs w:val="18"/>
              </w:rPr>
            </w:pPr>
          </w:p>
        </w:tc>
        <w:tc>
          <w:tcPr>
            <w:tcW w:w="1350" w:type="dxa"/>
            <w:noWrap/>
            <w:hideMark/>
          </w:tcPr>
          <w:p w14:paraId="48F17A7E" w14:textId="77777777" w:rsidR="008061CF" w:rsidRPr="002A0214" w:rsidRDefault="008061CF" w:rsidP="00433B79">
            <w:pPr>
              <w:jc w:val="center"/>
              <w:rPr>
                <w:rFonts w:cstheme="minorHAnsi"/>
                <w:sz w:val="18"/>
                <w:szCs w:val="18"/>
              </w:rPr>
            </w:pPr>
            <w:r w:rsidRPr="002A0214">
              <w:rPr>
                <w:rFonts w:cstheme="minorHAnsi"/>
                <w:sz w:val="18"/>
                <w:szCs w:val="18"/>
              </w:rPr>
              <w:t>2002-10-11</w:t>
            </w:r>
          </w:p>
        </w:tc>
        <w:tc>
          <w:tcPr>
            <w:tcW w:w="1440" w:type="dxa"/>
            <w:noWrap/>
            <w:hideMark/>
          </w:tcPr>
          <w:p w14:paraId="72F5079E" w14:textId="77777777" w:rsidR="008061CF" w:rsidRPr="002A0214" w:rsidRDefault="008061CF" w:rsidP="00433B79">
            <w:pPr>
              <w:jc w:val="center"/>
              <w:rPr>
                <w:rFonts w:cstheme="minorHAnsi"/>
                <w:sz w:val="18"/>
                <w:szCs w:val="18"/>
              </w:rPr>
            </w:pPr>
            <w:r w:rsidRPr="002A0214">
              <w:rPr>
                <w:rFonts w:cstheme="minorHAnsi"/>
                <w:sz w:val="18"/>
                <w:szCs w:val="18"/>
              </w:rPr>
              <w:t>2003-5-14</w:t>
            </w:r>
          </w:p>
        </w:tc>
        <w:tc>
          <w:tcPr>
            <w:tcW w:w="1075" w:type="dxa"/>
            <w:noWrap/>
            <w:hideMark/>
          </w:tcPr>
          <w:p w14:paraId="3D321C0E" w14:textId="77777777" w:rsidR="008061CF" w:rsidRPr="002A0214" w:rsidRDefault="008061CF" w:rsidP="00433B79">
            <w:pPr>
              <w:jc w:val="center"/>
              <w:rPr>
                <w:rFonts w:cstheme="minorHAnsi"/>
                <w:sz w:val="18"/>
                <w:szCs w:val="18"/>
              </w:rPr>
            </w:pPr>
            <w:r w:rsidRPr="002A0214">
              <w:rPr>
                <w:rFonts w:cstheme="minorHAnsi"/>
                <w:sz w:val="18"/>
                <w:szCs w:val="18"/>
              </w:rPr>
              <w:t>0.52</w:t>
            </w:r>
          </w:p>
        </w:tc>
      </w:tr>
      <w:tr w:rsidR="008061CF" w:rsidRPr="00C33EAC" w14:paraId="5FFAC234" w14:textId="77777777" w:rsidTr="00433B79">
        <w:trPr>
          <w:trHeight w:val="288"/>
        </w:trPr>
        <w:tc>
          <w:tcPr>
            <w:tcW w:w="715" w:type="dxa"/>
            <w:noWrap/>
            <w:vAlign w:val="center"/>
            <w:hideMark/>
          </w:tcPr>
          <w:p w14:paraId="142CD731" w14:textId="77777777" w:rsidR="008061CF" w:rsidRPr="002A0214" w:rsidRDefault="008061CF" w:rsidP="00433B79">
            <w:pPr>
              <w:jc w:val="center"/>
              <w:rPr>
                <w:rFonts w:cstheme="minorHAnsi"/>
                <w:sz w:val="18"/>
                <w:szCs w:val="18"/>
              </w:rPr>
            </w:pPr>
            <w:r w:rsidRPr="002A0214">
              <w:rPr>
                <w:rFonts w:cstheme="minorHAnsi"/>
                <w:sz w:val="18"/>
                <w:szCs w:val="18"/>
              </w:rPr>
              <w:t>24</w:t>
            </w:r>
          </w:p>
        </w:tc>
        <w:tc>
          <w:tcPr>
            <w:tcW w:w="1170" w:type="dxa"/>
            <w:vMerge/>
            <w:hideMark/>
          </w:tcPr>
          <w:p w14:paraId="17481D23" w14:textId="77777777" w:rsidR="008061CF" w:rsidRPr="002A0214" w:rsidRDefault="008061CF" w:rsidP="00433B79">
            <w:pPr>
              <w:rPr>
                <w:rFonts w:cstheme="minorHAnsi"/>
                <w:sz w:val="18"/>
                <w:szCs w:val="18"/>
              </w:rPr>
            </w:pPr>
          </w:p>
        </w:tc>
        <w:tc>
          <w:tcPr>
            <w:tcW w:w="1980" w:type="dxa"/>
            <w:vMerge/>
            <w:hideMark/>
          </w:tcPr>
          <w:p w14:paraId="4492933E" w14:textId="77777777" w:rsidR="008061CF" w:rsidRPr="002A0214" w:rsidRDefault="008061CF" w:rsidP="00433B79">
            <w:pPr>
              <w:rPr>
                <w:rFonts w:cstheme="minorHAnsi"/>
                <w:sz w:val="18"/>
                <w:szCs w:val="18"/>
              </w:rPr>
            </w:pPr>
          </w:p>
        </w:tc>
        <w:tc>
          <w:tcPr>
            <w:tcW w:w="1620" w:type="dxa"/>
            <w:vMerge/>
            <w:hideMark/>
          </w:tcPr>
          <w:p w14:paraId="46278EF5" w14:textId="77777777" w:rsidR="008061CF" w:rsidRPr="002A0214" w:rsidRDefault="008061CF" w:rsidP="00433B79">
            <w:pPr>
              <w:rPr>
                <w:rFonts w:cstheme="minorHAnsi"/>
                <w:sz w:val="18"/>
                <w:szCs w:val="18"/>
              </w:rPr>
            </w:pPr>
          </w:p>
        </w:tc>
        <w:tc>
          <w:tcPr>
            <w:tcW w:w="1350" w:type="dxa"/>
            <w:noWrap/>
            <w:hideMark/>
          </w:tcPr>
          <w:p w14:paraId="76A43A3F" w14:textId="77777777" w:rsidR="008061CF" w:rsidRPr="002A0214" w:rsidRDefault="008061CF" w:rsidP="00433B79">
            <w:pPr>
              <w:jc w:val="center"/>
              <w:rPr>
                <w:rFonts w:cstheme="minorHAnsi"/>
                <w:sz w:val="18"/>
                <w:szCs w:val="18"/>
              </w:rPr>
            </w:pPr>
            <w:r w:rsidRPr="002A0214">
              <w:rPr>
                <w:rFonts w:cstheme="minorHAnsi"/>
                <w:sz w:val="18"/>
                <w:szCs w:val="18"/>
              </w:rPr>
              <w:t>2002-10-11</w:t>
            </w:r>
          </w:p>
        </w:tc>
        <w:tc>
          <w:tcPr>
            <w:tcW w:w="1440" w:type="dxa"/>
            <w:noWrap/>
            <w:hideMark/>
          </w:tcPr>
          <w:p w14:paraId="155B7CA6" w14:textId="77777777" w:rsidR="008061CF" w:rsidRPr="002A0214" w:rsidRDefault="008061CF" w:rsidP="00433B79">
            <w:pPr>
              <w:jc w:val="center"/>
              <w:rPr>
                <w:rFonts w:cstheme="minorHAnsi"/>
                <w:sz w:val="18"/>
                <w:szCs w:val="18"/>
              </w:rPr>
            </w:pPr>
            <w:r w:rsidRPr="002A0214">
              <w:rPr>
                <w:rFonts w:cstheme="minorHAnsi"/>
                <w:sz w:val="18"/>
                <w:szCs w:val="18"/>
              </w:rPr>
              <w:t>2003-5-20</w:t>
            </w:r>
          </w:p>
        </w:tc>
        <w:tc>
          <w:tcPr>
            <w:tcW w:w="1075" w:type="dxa"/>
            <w:noWrap/>
            <w:hideMark/>
          </w:tcPr>
          <w:p w14:paraId="71C9A639" w14:textId="77777777" w:rsidR="008061CF" w:rsidRPr="002A0214" w:rsidRDefault="008061CF" w:rsidP="00433B79">
            <w:pPr>
              <w:jc w:val="center"/>
              <w:rPr>
                <w:rFonts w:cstheme="minorHAnsi"/>
                <w:sz w:val="18"/>
                <w:szCs w:val="18"/>
              </w:rPr>
            </w:pPr>
            <w:r w:rsidRPr="002A0214">
              <w:rPr>
                <w:rFonts w:cstheme="minorHAnsi"/>
                <w:sz w:val="18"/>
                <w:szCs w:val="18"/>
              </w:rPr>
              <w:t>0.99</w:t>
            </w:r>
          </w:p>
        </w:tc>
      </w:tr>
      <w:tr w:rsidR="008061CF" w:rsidRPr="00C33EAC" w14:paraId="2A25341C" w14:textId="77777777" w:rsidTr="00433B79">
        <w:trPr>
          <w:trHeight w:val="288"/>
        </w:trPr>
        <w:tc>
          <w:tcPr>
            <w:tcW w:w="715" w:type="dxa"/>
            <w:noWrap/>
            <w:vAlign w:val="center"/>
            <w:hideMark/>
          </w:tcPr>
          <w:p w14:paraId="31F93B81" w14:textId="77777777" w:rsidR="008061CF" w:rsidRPr="002A0214" w:rsidRDefault="008061CF" w:rsidP="00433B79">
            <w:pPr>
              <w:jc w:val="center"/>
              <w:rPr>
                <w:rFonts w:cstheme="minorHAnsi"/>
                <w:sz w:val="18"/>
                <w:szCs w:val="18"/>
              </w:rPr>
            </w:pPr>
            <w:r w:rsidRPr="002A0214">
              <w:rPr>
                <w:rFonts w:cstheme="minorHAnsi"/>
                <w:sz w:val="18"/>
                <w:szCs w:val="18"/>
              </w:rPr>
              <w:t>25</w:t>
            </w:r>
          </w:p>
        </w:tc>
        <w:tc>
          <w:tcPr>
            <w:tcW w:w="1170" w:type="dxa"/>
            <w:vMerge/>
            <w:hideMark/>
          </w:tcPr>
          <w:p w14:paraId="416C8BF2" w14:textId="77777777" w:rsidR="008061CF" w:rsidRPr="002A0214" w:rsidRDefault="008061CF" w:rsidP="00433B79">
            <w:pPr>
              <w:rPr>
                <w:rFonts w:cstheme="minorHAnsi"/>
                <w:sz w:val="18"/>
                <w:szCs w:val="18"/>
              </w:rPr>
            </w:pPr>
          </w:p>
        </w:tc>
        <w:tc>
          <w:tcPr>
            <w:tcW w:w="1980" w:type="dxa"/>
            <w:noWrap/>
            <w:hideMark/>
          </w:tcPr>
          <w:p w14:paraId="7C4192B6" w14:textId="746E5AD7"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{"citationItems":[{"id":"ITEM-1","itemData":{"DOI":"10.2134/agronj2005.0134","ISBN":"0002-1962","ISSN":"00021962","abstract":"Cover cropping practices are being researched to reduce artificial subsurface drainage NO3–N losses from agricultural lands in the Upper Mississippi watershed. This study was designed to investigate the influences of fall planting date and climate on cereal rye (Secale cereale L.) biomass and N uptake in the spring, and to assess subsurface drainage NO3–N loss reductions. A soil–plant–atmosphere simulation model, RyeGro, was developed and used to predict rye cover crop establishment and growth, soil water balance, N cycling, and drainage NO3–N losses from mid-September through May in southwestern Minnesota. An imbedded stochastic weather generator provided model climate inputs. Inclusion of a rye cover crop sown on 15 September reduced N losses by 11.1 kg N ha−1 or 45% for a corn (Zea mays L.)–soybean [Glycine max (L.) Merr.] crop rotation. Fall sowing dates of 1, 15, and 30 October resulted in reductions of 7.8, 5.8, and 4.6 kg N ha−1, respectively, by the end of May. Desiccation of the rye on 1 May resulted in reductions of 4.5, 2.2, 1.2, and 0.7 kg N ha−1, for the 15 September and 1, 15, and 30 October sowing dates, respectively. Cover cropping practice provides promising opportunities for reductions in N losses for cropping rotations wherein the primary crops are harvested before mid-September and planted after mid-May. We predict that a winter rye crop can reduce drainage NO3–N losses on average 7.4 kg N ha−1 for southwestern Minnesota if planted on 15 September and desiccated on 15 May.","author":[{"dropping-particle":"","family":"Feyereisen","given":"G. W.","non-dropping-particle":"","parse-names":false,"suffix":""},{"dropping-particle":"","family":"Wilson","given":"B. N.","non-dropping-particle":"","parse-names":false,"suffix":""},{"dropping-particle":"","family":"Sands","given":"G. R.","non-dropping-particle":"","parse-names":false,"suffix":""},{"dropping-particle":"","family":"Strock","given":"J. S.","non-dropping-particle":"","parse-names":false,"suffix":""},{"dropping-particle":"","family":"Porter","given":"P. M.","non-dropping-particle":"","parse-names":false,"suffix":""}],"container-title":"Agronomy Journal","id":"ITEM-1","issue":"6","issued":{"date-parts":[["2006"]]},"page":"1416-1426","title":"Potential for a rye cover crop to reduce nitrate loss in southwestern Minnesota","type":"article-journal","volume":"98"},"uris":["http://www.mendeley.com/documents/?uuid=c5cf82a2-49e7-41df-93fe-2bfb45bcfbdf","http://www.mendeley.com/documents/?uuid=c593302d-b089-4716-9d44-36642743ea93"]}],"mendeley":{"formattedCitation":"(Feyereisen et al. 2006)","manualFormatting":"Feyereisen et al., 2006","plainTextFormattedCitation":"(Feyereisen et al. 2006)","previouslyFormattedCitation":"(Feyereisen et al. 2006)"},"properties":{"noteIndex":0},"schema":"https://github.com/citation-style-language/schema/raw/master/csl-citation.json"}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Feyereisen et al., 2006</w:t>
            </w:r>
            <w:r>
              <w:rPr>
                <w:rFonts w:cstheme="minorHAnsi"/>
                <w:sz w:val="18"/>
                <w:szCs w:val="18"/>
              </w:rPr>
              <w:fldChar w:fldCharType="end"/>
            </w:r>
          </w:p>
        </w:tc>
        <w:tc>
          <w:tcPr>
            <w:tcW w:w="1620" w:type="dxa"/>
            <w:noWrap/>
            <w:hideMark/>
          </w:tcPr>
          <w:p w14:paraId="7AA63B1D" w14:textId="77777777" w:rsidR="008061CF" w:rsidRPr="002A0214" w:rsidRDefault="008061CF" w:rsidP="00433B79">
            <w:pPr>
              <w:rPr>
                <w:rFonts w:cstheme="minorHAnsi"/>
                <w:sz w:val="18"/>
                <w:szCs w:val="18"/>
              </w:rPr>
            </w:pPr>
            <w:r w:rsidRPr="002A0214">
              <w:rPr>
                <w:rFonts w:cstheme="minorHAnsi"/>
                <w:sz w:val="18"/>
                <w:szCs w:val="18"/>
              </w:rPr>
              <w:t>St</w:t>
            </w:r>
            <w:r>
              <w:rPr>
                <w:rFonts w:cstheme="minorHAnsi"/>
                <w:sz w:val="18"/>
                <w:szCs w:val="18"/>
              </w:rPr>
              <w:t xml:space="preserve">. </w:t>
            </w:r>
            <w:r w:rsidRPr="002A0214">
              <w:rPr>
                <w:rFonts w:cstheme="minorHAnsi"/>
                <w:sz w:val="18"/>
                <w:szCs w:val="18"/>
              </w:rPr>
              <w:t>Paul, MN</w:t>
            </w:r>
          </w:p>
        </w:tc>
        <w:tc>
          <w:tcPr>
            <w:tcW w:w="1350" w:type="dxa"/>
            <w:noWrap/>
            <w:hideMark/>
          </w:tcPr>
          <w:p w14:paraId="5636B00F" w14:textId="77777777" w:rsidR="008061CF" w:rsidRPr="002A0214" w:rsidRDefault="008061CF" w:rsidP="00433B79">
            <w:pPr>
              <w:jc w:val="center"/>
              <w:rPr>
                <w:rFonts w:cstheme="minorHAnsi"/>
                <w:sz w:val="18"/>
                <w:szCs w:val="18"/>
              </w:rPr>
            </w:pPr>
            <w:r w:rsidRPr="002A0214">
              <w:rPr>
                <w:rFonts w:cstheme="minorHAnsi"/>
                <w:sz w:val="18"/>
                <w:szCs w:val="18"/>
              </w:rPr>
              <w:t>2000-9-18</w:t>
            </w:r>
          </w:p>
        </w:tc>
        <w:tc>
          <w:tcPr>
            <w:tcW w:w="1440" w:type="dxa"/>
            <w:noWrap/>
            <w:hideMark/>
          </w:tcPr>
          <w:p w14:paraId="0B0D1847" w14:textId="77777777" w:rsidR="008061CF" w:rsidRPr="002A0214" w:rsidRDefault="008061CF" w:rsidP="00433B79">
            <w:pPr>
              <w:jc w:val="center"/>
              <w:rPr>
                <w:rFonts w:cstheme="minorHAnsi"/>
                <w:sz w:val="18"/>
                <w:szCs w:val="18"/>
              </w:rPr>
            </w:pPr>
            <w:r w:rsidRPr="002A0214">
              <w:rPr>
                <w:rFonts w:cstheme="minorHAnsi"/>
                <w:sz w:val="18"/>
                <w:szCs w:val="18"/>
              </w:rPr>
              <w:t>2001-5-25</w:t>
            </w:r>
          </w:p>
        </w:tc>
        <w:tc>
          <w:tcPr>
            <w:tcW w:w="1075" w:type="dxa"/>
            <w:noWrap/>
            <w:hideMark/>
          </w:tcPr>
          <w:p w14:paraId="106913B1" w14:textId="77777777" w:rsidR="008061CF" w:rsidRPr="002A0214" w:rsidRDefault="008061CF" w:rsidP="00433B79">
            <w:pPr>
              <w:jc w:val="center"/>
              <w:rPr>
                <w:rFonts w:cstheme="minorHAnsi"/>
                <w:sz w:val="18"/>
                <w:szCs w:val="18"/>
              </w:rPr>
            </w:pPr>
            <w:r w:rsidRPr="002A0214">
              <w:rPr>
                <w:rFonts w:cstheme="minorHAnsi"/>
                <w:sz w:val="18"/>
                <w:szCs w:val="18"/>
              </w:rPr>
              <w:t>5.90</w:t>
            </w:r>
          </w:p>
        </w:tc>
      </w:tr>
      <w:tr w:rsidR="008061CF" w:rsidRPr="00C33EAC" w14:paraId="17412453" w14:textId="77777777" w:rsidTr="00433B79">
        <w:trPr>
          <w:trHeight w:val="288"/>
        </w:trPr>
        <w:tc>
          <w:tcPr>
            <w:tcW w:w="715" w:type="dxa"/>
            <w:noWrap/>
            <w:vAlign w:val="center"/>
            <w:hideMark/>
          </w:tcPr>
          <w:p w14:paraId="704CE299" w14:textId="77777777" w:rsidR="008061CF" w:rsidRPr="002A0214" w:rsidRDefault="008061CF" w:rsidP="00433B79">
            <w:pPr>
              <w:jc w:val="center"/>
              <w:rPr>
                <w:rFonts w:cstheme="minorHAnsi"/>
                <w:sz w:val="18"/>
                <w:szCs w:val="18"/>
              </w:rPr>
            </w:pPr>
            <w:r w:rsidRPr="002A0214">
              <w:rPr>
                <w:rFonts w:cstheme="minorHAnsi"/>
                <w:sz w:val="18"/>
                <w:szCs w:val="18"/>
              </w:rPr>
              <w:t>26</w:t>
            </w:r>
          </w:p>
        </w:tc>
        <w:tc>
          <w:tcPr>
            <w:tcW w:w="1170" w:type="dxa"/>
            <w:vMerge/>
            <w:hideMark/>
          </w:tcPr>
          <w:p w14:paraId="509DEBE9" w14:textId="77777777" w:rsidR="008061CF" w:rsidRPr="002A0214" w:rsidRDefault="008061CF" w:rsidP="00433B79">
            <w:pPr>
              <w:rPr>
                <w:rFonts w:cstheme="minorHAnsi"/>
                <w:sz w:val="18"/>
                <w:szCs w:val="18"/>
              </w:rPr>
            </w:pPr>
          </w:p>
        </w:tc>
        <w:tc>
          <w:tcPr>
            <w:tcW w:w="1980" w:type="dxa"/>
            <w:vMerge w:val="restart"/>
            <w:noWrap/>
            <w:hideMark/>
          </w:tcPr>
          <w:p w14:paraId="55702BE0" w14:textId="5391E263"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Systems","id":"ITEM-1","issue":"1","issued":{"date-parts":[["2014"]]},"page":"92-99","title":"Short- and full-season soybean in stale seedbeds versus rolled-crimped winter rye mulch","type":"article-journal","volume":"29"},"uris":["http://www.mendeley.com/documents/?uuid=1c9b76f3-14bf-4329-8110-a1b078e14075"]}],"mendeley":{"formattedCitation":"(Forcella 2014)","manualFormatting":"Forcella, 2014","plainTextFormattedCitation":"(Forcella 2014)","previouslyFormattedCitation":"(Forcella 2014)"},"properties":{"noteIndex":0},"schema":"https://github.com/citation-style-language/schema/raw/master/csl-citation.json"}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Forcella, 2014</w:t>
            </w:r>
            <w:r>
              <w:rPr>
                <w:rFonts w:cstheme="minorHAnsi"/>
                <w:sz w:val="18"/>
                <w:szCs w:val="18"/>
              </w:rPr>
              <w:fldChar w:fldCharType="end"/>
            </w:r>
          </w:p>
        </w:tc>
        <w:tc>
          <w:tcPr>
            <w:tcW w:w="1620" w:type="dxa"/>
            <w:vMerge w:val="restart"/>
            <w:noWrap/>
            <w:hideMark/>
          </w:tcPr>
          <w:p w14:paraId="4B500F3C" w14:textId="77777777" w:rsidR="008061CF" w:rsidRPr="002A0214" w:rsidRDefault="008061CF" w:rsidP="00433B79">
            <w:pPr>
              <w:rPr>
                <w:rFonts w:cstheme="minorHAnsi"/>
                <w:sz w:val="18"/>
                <w:szCs w:val="18"/>
              </w:rPr>
            </w:pPr>
            <w:r w:rsidRPr="002A0214">
              <w:rPr>
                <w:rFonts w:cstheme="minorHAnsi"/>
                <w:sz w:val="18"/>
                <w:szCs w:val="18"/>
              </w:rPr>
              <w:t>Stevens</w:t>
            </w:r>
            <w:r>
              <w:rPr>
                <w:rFonts w:cstheme="minorHAnsi"/>
                <w:sz w:val="18"/>
                <w:szCs w:val="18"/>
              </w:rPr>
              <w:t xml:space="preserve"> c</w:t>
            </w:r>
            <w:r w:rsidRPr="002A0214">
              <w:rPr>
                <w:rFonts w:cstheme="minorHAnsi"/>
                <w:sz w:val="18"/>
                <w:szCs w:val="18"/>
              </w:rPr>
              <w:t>ounty, MN</w:t>
            </w:r>
          </w:p>
        </w:tc>
        <w:tc>
          <w:tcPr>
            <w:tcW w:w="1350" w:type="dxa"/>
            <w:noWrap/>
            <w:hideMark/>
          </w:tcPr>
          <w:p w14:paraId="596548FC" w14:textId="77777777" w:rsidR="008061CF" w:rsidRPr="002A0214" w:rsidRDefault="008061CF" w:rsidP="00433B79">
            <w:pPr>
              <w:jc w:val="center"/>
              <w:rPr>
                <w:rFonts w:cstheme="minorHAnsi"/>
                <w:sz w:val="18"/>
                <w:szCs w:val="18"/>
              </w:rPr>
            </w:pPr>
            <w:r w:rsidRPr="002A0214">
              <w:rPr>
                <w:rFonts w:cstheme="minorHAnsi"/>
                <w:sz w:val="18"/>
                <w:szCs w:val="18"/>
              </w:rPr>
              <w:t>2009-9-2</w:t>
            </w:r>
          </w:p>
        </w:tc>
        <w:tc>
          <w:tcPr>
            <w:tcW w:w="1440" w:type="dxa"/>
            <w:noWrap/>
            <w:hideMark/>
          </w:tcPr>
          <w:p w14:paraId="1DADE3BC" w14:textId="77777777" w:rsidR="008061CF" w:rsidRPr="002A0214" w:rsidRDefault="008061CF" w:rsidP="00433B79">
            <w:pPr>
              <w:jc w:val="center"/>
              <w:rPr>
                <w:rFonts w:cstheme="minorHAnsi"/>
                <w:sz w:val="18"/>
                <w:szCs w:val="18"/>
              </w:rPr>
            </w:pPr>
            <w:r w:rsidRPr="002A0214">
              <w:rPr>
                <w:rFonts w:cstheme="minorHAnsi"/>
                <w:sz w:val="18"/>
                <w:szCs w:val="18"/>
              </w:rPr>
              <w:t>2010-6-9</w:t>
            </w:r>
          </w:p>
        </w:tc>
        <w:tc>
          <w:tcPr>
            <w:tcW w:w="1075" w:type="dxa"/>
            <w:noWrap/>
            <w:hideMark/>
          </w:tcPr>
          <w:p w14:paraId="33066443" w14:textId="77777777" w:rsidR="008061CF" w:rsidRPr="002A0214" w:rsidRDefault="008061CF" w:rsidP="00433B79">
            <w:pPr>
              <w:jc w:val="center"/>
              <w:rPr>
                <w:rFonts w:cstheme="minorHAnsi"/>
                <w:sz w:val="18"/>
                <w:szCs w:val="18"/>
              </w:rPr>
            </w:pPr>
            <w:r w:rsidRPr="002A0214">
              <w:rPr>
                <w:rFonts w:cstheme="minorHAnsi"/>
                <w:sz w:val="18"/>
                <w:szCs w:val="18"/>
              </w:rPr>
              <w:t>6.00</w:t>
            </w:r>
          </w:p>
        </w:tc>
      </w:tr>
      <w:tr w:rsidR="008061CF" w:rsidRPr="00C33EAC" w14:paraId="774A08ED" w14:textId="77777777" w:rsidTr="00433B79">
        <w:trPr>
          <w:trHeight w:val="288"/>
        </w:trPr>
        <w:tc>
          <w:tcPr>
            <w:tcW w:w="715" w:type="dxa"/>
            <w:noWrap/>
            <w:vAlign w:val="center"/>
            <w:hideMark/>
          </w:tcPr>
          <w:p w14:paraId="391B50A8" w14:textId="77777777" w:rsidR="008061CF" w:rsidRPr="002A0214" w:rsidRDefault="008061CF" w:rsidP="00433B79">
            <w:pPr>
              <w:jc w:val="center"/>
              <w:rPr>
                <w:rFonts w:cstheme="minorHAnsi"/>
                <w:sz w:val="18"/>
                <w:szCs w:val="18"/>
              </w:rPr>
            </w:pPr>
            <w:r w:rsidRPr="002A0214">
              <w:rPr>
                <w:rFonts w:cstheme="minorHAnsi"/>
                <w:sz w:val="18"/>
                <w:szCs w:val="18"/>
              </w:rPr>
              <w:t>27</w:t>
            </w:r>
          </w:p>
        </w:tc>
        <w:tc>
          <w:tcPr>
            <w:tcW w:w="1170" w:type="dxa"/>
            <w:vMerge/>
            <w:hideMark/>
          </w:tcPr>
          <w:p w14:paraId="67F201F7" w14:textId="77777777" w:rsidR="008061CF" w:rsidRPr="002A0214" w:rsidRDefault="008061CF" w:rsidP="00433B79">
            <w:pPr>
              <w:rPr>
                <w:rFonts w:cstheme="minorHAnsi"/>
                <w:sz w:val="18"/>
                <w:szCs w:val="18"/>
              </w:rPr>
            </w:pPr>
          </w:p>
        </w:tc>
        <w:tc>
          <w:tcPr>
            <w:tcW w:w="1980" w:type="dxa"/>
            <w:vMerge/>
            <w:hideMark/>
          </w:tcPr>
          <w:p w14:paraId="4A423EC4" w14:textId="77777777" w:rsidR="008061CF" w:rsidRPr="002A0214" w:rsidRDefault="008061CF" w:rsidP="00433B79">
            <w:pPr>
              <w:rPr>
                <w:rFonts w:cstheme="minorHAnsi"/>
                <w:sz w:val="18"/>
                <w:szCs w:val="18"/>
              </w:rPr>
            </w:pPr>
          </w:p>
        </w:tc>
        <w:tc>
          <w:tcPr>
            <w:tcW w:w="1620" w:type="dxa"/>
            <w:vMerge/>
            <w:hideMark/>
          </w:tcPr>
          <w:p w14:paraId="6A6EBD77" w14:textId="77777777" w:rsidR="008061CF" w:rsidRPr="002A0214" w:rsidRDefault="008061CF" w:rsidP="00433B79">
            <w:pPr>
              <w:rPr>
                <w:rFonts w:cstheme="minorHAnsi"/>
                <w:sz w:val="18"/>
                <w:szCs w:val="18"/>
              </w:rPr>
            </w:pPr>
          </w:p>
        </w:tc>
        <w:tc>
          <w:tcPr>
            <w:tcW w:w="1350" w:type="dxa"/>
            <w:noWrap/>
            <w:hideMark/>
          </w:tcPr>
          <w:p w14:paraId="35677D62" w14:textId="77777777" w:rsidR="008061CF" w:rsidRPr="002A0214" w:rsidRDefault="008061CF" w:rsidP="00433B79">
            <w:pPr>
              <w:jc w:val="center"/>
              <w:rPr>
                <w:rFonts w:cstheme="minorHAnsi"/>
                <w:sz w:val="18"/>
                <w:szCs w:val="18"/>
              </w:rPr>
            </w:pPr>
            <w:r w:rsidRPr="002A0214">
              <w:rPr>
                <w:rFonts w:cstheme="minorHAnsi"/>
                <w:sz w:val="18"/>
                <w:szCs w:val="18"/>
              </w:rPr>
              <w:t>2010-9-20</w:t>
            </w:r>
          </w:p>
        </w:tc>
        <w:tc>
          <w:tcPr>
            <w:tcW w:w="1440" w:type="dxa"/>
            <w:noWrap/>
            <w:hideMark/>
          </w:tcPr>
          <w:p w14:paraId="5E41FBCE" w14:textId="77777777" w:rsidR="008061CF" w:rsidRPr="002A0214" w:rsidRDefault="008061CF" w:rsidP="00433B79">
            <w:pPr>
              <w:jc w:val="center"/>
              <w:rPr>
                <w:rFonts w:cstheme="minorHAnsi"/>
                <w:sz w:val="18"/>
                <w:szCs w:val="18"/>
              </w:rPr>
            </w:pPr>
            <w:r w:rsidRPr="002A0214">
              <w:rPr>
                <w:rFonts w:cstheme="minorHAnsi"/>
                <w:sz w:val="18"/>
                <w:szCs w:val="18"/>
              </w:rPr>
              <w:t>2011-6-14</w:t>
            </w:r>
          </w:p>
        </w:tc>
        <w:tc>
          <w:tcPr>
            <w:tcW w:w="1075" w:type="dxa"/>
            <w:noWrap/>
            <w:hideMark/>
          </w:tcPr>
          <w:p w14:paraId="2465FA8F" w14:textId="77777777" w:rsidR="008061CF" w:rsidRPr="002A0214" w:rsidRDefault="008061CF" w:rsidP="00433B79">
            <w:pPr>
              <w:jc w:val="center"/>
              <w:rPr>
                <w:rFonts w:cstheme="minorHAnsi"/>
                <w:sz w:val="18"/>
                <w:szCs w:val="18"/>
              </w:rPr>
            </w:pPr>
            <w:r w:rsidRPr="002A0214">
              <w:rPr>
                <w:rFonts w:cstheme="minorHAnsi"/>
                <w:sz w:val="18"/>
                <w:szCs w:val="18"/>
              </w:rPr>
              <w:t>6.00</w:t>
            </w:r>
          </w:p>
        </w:tc>
      </w:tr>
      <w:tr w:rsidR="008061CF" w:rsidRPr="00C33EAC" w14:paraId="47174E62" w14:textId="77777777" w:rsidTr="00433B79">
        <w:trPr>
          <w:trHeight w:val="288"/>
        </w:trPr>
        <w:tc>
          <w:tcPr>
            <w:tcW w:w="715" w:type="dxa"/>
            <w:noWrap/>
            <w:vAlign w:val="center"/>
            <w:hideMark/>
          </w:tcPr>
          <w:p w14:paraId="6E456927" w14:textId="77777777" w:rsidR="008061CF" w:rsidRPr="002A0214" w:rsidRDefault="008061CF" w:rsidP="00433B79">
            <w:pPr>
              <w:jc w:val="center"/>
              <w:rPr>
                <w:rFonts w:cstheme="minorHAnsi"/>
                <w:sz w:val="18"/>
                <w:szCs w:val="18"/>
              </w:rPr>
            </w:pPr>
            <w:r w:rsidRPr="002A0214">
              <w:rPr>
                <w:rFonts w:cstheme="minorHAnsi"/>
                <w:sz w:val="18"/>
                <w:szCs w:val="18"/>
              </w:rPr>
              <w:t>28</w:t>
            </w:r>
          </w:p>
        </w:tc>
        <w:tc>
          <w:tcPr>
            <w:tcW w:w="1170" w:type="dxa"/>
            <w:vMerge/>
            <w:hideMark/>
          </w:tcPr>
          <w:p w14:paraId="77DFDD26" w14:textId="77777777" w:rsidR="008061CF" w:rsidRPr="002A0214" w:rsidRDefault="008061CF" w:rsidP="00433B79">
            <w:pPr>
              <w:rPr>
                <w:rFonts w:cstheme="minorHAnsi"/>
                <w:sz w:val="18"/>
                <w:szCs w:val="18"/>
              </w:rPr>
            </w:pPr>
          </w:p>
        </w:tc>
        <w:tc>
          <w:tcPr>
            <w:tcW w:w="1980" w:type="dxa"/>
            <w:vMerge w:val="restart"/>
            <w:noWrap/>
            <w:hideMark/>
          </w:tcPr>
          <w:p w14:paraId="6233EEDE" w14:textId="1F8FA1E6"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{"citationItems":[{"id":"ITEM-1","itemData":{"DOI":"10.2134/jeq2006.0468","ISBN":"0047-2425","ISSN":"0047-2425","PMID":"17766830","abstract":"A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B","non-dropping-particle":"","parse-names":false,"suffix":""}],"container-title":"Journal of environmental quality","id":"ITEM-1","issue":"5","issued":{"date-parts":[["2007"]]},"page":"1503-1511","title":"Rye cover crop and gamagrass strip effects on NO3 concentration and load in tile drainage.","type":"article-journal","volume":"36"},"uris":["http://www.mendeley.com/documents/?uuid=d4a40195-0612-4dc9-a1e2-f044d6405375","http://www.mendeley.com/documents/?uuid=3686d6b3-4ccb-4122-8f71-3fb5b03a541f"]}],"mendeley":{"formattedCitation":"(Kaspar et al. 2007)","manualFormatting":"Kaspar et al., 2007","plainTextFormattedCitation":"(Kaspar et al. 2007)","previouslyFormattedCitation":"(Kaspar et al. 2007)"},"properties":{"noteIndex":0},"schema":"https://github.com/citation-style-language/schema/raw/master/csl-citation.json"}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Kaspar et al., 2007</w:t>
            </w:r>
            <w:r>
              <w:rPr>
                <w:rFonts w:cstheme="minorHAnsi"/>
                <w:sz w:val="18"/>
                <w:szCs w:val="18"/>
              </w:rPr>
              <w:fldChar w:fldCharType="end"/>
            </w:r>
          </w:p>
        </w:tc>
        <w:tc>
          <w:tcPr>
            <w:tcW w:w="1620" w:type="dxa"/>
            <w:vMerge w:val="restart"/>
            <w:noWrap/>
            <w:hideMark/>
          </w:tcPr>
          <w:p w14:paraId="7D5FA26C" w14:textId="77777777" w:rsidR="008061CF" w:rsidRPr="002A0214" w:rsidRDefault="008061CF" w:rsidP="00433B79">
            <w:pPr>
              <w:rPr>
                <w:rFonts w:cstheme="minorHAnsi"/>
                <w:sz w:val="18"/>
                <w:szCs w:val="18"/>
              </w:rPr>
            </w:pPr>
            <w:r w:rsidRPr="002A0214">
              <w:rPr>
                <w:rFonts w:cstheme="minorHAnsi"/>
                <w:sz w:val="18"/>
                <w:szCs w:val="18"/>
              </w:rPr>
              <w:t>Ames, IA</w:t>
            </w:r>
          </w:p>
        </w:tc>
        <w:tc>
          <w:tcPr>
            <w:tcW w:w="1350" w:type="dxa"/>
            <w:noWrap/>
            <w:hideMark/>
          </w:tcPr>
          <w:p w14:paraId="58E6F907" w14:textId="77777777" w:rsidR="008061CF" w:rsidRPr="002A0214" w:rsidRDefault="008061CF" w:rsidP="00433B79">
            <w:pPr>
              <w:jc w:val="center"/>
              <w:rPr>
                <w:rFonts w:cstheme="minorHAnsi"/>
                <w:sz w:val="18"/>
                <w:szCs w:val="18"/>
              </w:rPr>
            </w:pPr>
            <w:r w:rsidRPr="002A0214">
              <w:rPr>
                <w:rFonts w:cstheme="minorHAnsi"/>
                <w:sz w:val="18"/>
                <w:szCs w:val="18"/>
              </w:rPr>
              <w:t>2001-9-20</w:t>
            </w:r>
          </w:p>
        </w:tc>
        <w:tc>
          <w:tcPr>
            <w:tcW w:w="1440" w:type="dxa"/>
            <w:noWrap/>
            <w:hideMark/>
          </w:tcPr>
          <w:p w14:paraId="2FEC5BAF" w14:textId="77777777" w:rsidR="008061CF" w:rsidRPr="002A0214" w:rsidRDefault="008061CF" w:rsidP="00433B79">
            <w:pPr>
              <w:jc w:val="center"/>
              <w:rPr>
                <w:rFonts w:cstheme="minorHAnsi"/>
                <w:sz w:val="18"/>
                <w:szCs w:val="18"/>
              </w:rPr>
            </w:pPr>
            <w:r w:rsidRPr="002A0214">
              <w:rPr>
                <w:rFonts w:cstheme="minorHAnsi"/>
                <w:sz w:val="18"/>
                <w:szCs w:val="18"/>
              </w:rPr>
              <w:t>2002-4-17</w:t>
            </w:r>
          </w:p>
        </w:tc>
        <w:tc>
          <w:tcPr>
            <w:tcW w:w="1075" w:type="dxa"/>
            <w:noWrap/>
            <w:hideMark/>
          </w:tcPr>
          <w:p w14:paraId="19860FC2" w14:textId="77777777" w:rsidR="008061CF" w:rsidRPr="002A0214" w:rsidRDefault="008061CF" w:rsidP="00433B79">
            <w:pPr>
              <w:jc w:val="center"/>
              <w:rPr>
                <w:rFonts w:cstheme="minorHAnsi"/>
                <w:sz w:val="18"/>
                <w:szCs w:val="18"/>
              </w:rPr>
            </w:pPr>
            <w:r w:rsidRPr="002A0214">
              <w:rPr>
                <w:rFonts w:cstheme="minorHAnsi"/>
                <w:sz w:val="18"/>
                <w:szCs w:val="18"/>
              </w:rPr>
              <w:t>2.43</w:t>
            </w:r>
          </w:p>
        </w:tc>
      </w:tr>
      <w:tr w:rsidR="008061CF" w:rsidRPr="00C33EAC" w14:paraId="4F9C8043" w14:textId="77777777" w:rsidTr="00433B79">
        <w:trPr>
          <w:trHeight w:val="288"/>
        </w:trPr>
        <w:tc>
          <w:tcPr>
            <w:tcW w:w="715" w:type="dxa"/>
            <w:noWrap/>
            <w:vAlign w:val="center"/>
            <w:hideMark/>
          </w:tcPr>
          <w:p w14:paraId="6426D553" w14:textId="77777777" w:rsidR="008061CF" w:rsidRPr="002A0214" w:rsidRDefault="008061CF" w:rsidP="00433B79">
            <w:pPr>
              <w:jc w:val="center"/>
              <w:rPr>
                <w:rFonts w:cstheme="minorHAnsi"/>
                <w:sz w:val="18"/>
                <w:szCs w:val="18"/>
              </w:rPr>
            </w:pPr>
            <w:r w:rsidRPr="002A0214">
              <w:rPr>
                <w:rFonts w:cstheme="minorHAnsi"/>
                <w:sz w:val="18"/>
                <w:szCs w:val="18"/>
              </w:rPr>
              <w:t>29</w:t>
            </w:r>
          </w:p>
        </w:tc>
        <w:tc>
          <w:tcPr>
            <w:tcW w:w="1170" w:type="dxa"/>
            <w:vMerge/>
            <w:hideMark/>
          </w:tcPr>
          <w:p w14:paraId="40D2B52F" w14:textId="77777777" w:rsidR="008061CF" w:rsidRPr="002A0214" w:rsidRDefault="008061CF" w:rsidP="00433B79">
            <w:pPr>
              <w:rPr>
                <w:rFonts w:cstheme="minorHAnsi"/>
                <w:sz w:val="18"/>
                <w:szCs w:val="18"/>
              </w:rPr>
            </w:pPr>
          </w:p>
        </w:tc>
        <w:tc>
          <w:tcPr>
            <w:tcW w:w="1980" w:type="dxa"/>
            <w:vMerge/>
            <w:hideMark/>
          </w:tcPr>
          <w:p w14:paraId="6E7D925B" w14:textId="77777777" w:rsidR="008061CF" w:rsidRPr="002A0214" w:rsidRDefault="008061CF" w:rsidP="00433B79">
            <w:pPr>
              <w:rPr>
                <w:rFonts w:cstheme="minorHAnsi"/>
                <w:sz w:val="18"/>
                <w:szCs w:val="18"/>
              </w:rPr>
            </w:pPr>
          </w:p>
        </w:tc>
        <w:tc>
          <w:tcPr>
            <w:tcW w:w="1620" w:type="dxa"/>
            <w:vMerge/>
            <w:hideMark/>
          </w:tcPr>
          <w:p w14:paraId="6264956F" w14:textId="77777777" w:rsidR="008061CF" w:rsidRPr="002A0214" w:rsidRDefault="008061CF" w:rsidP="00433B79">
            <w:pPr>
              <w:rPr>
                <w:rFonts w:cstheme="minorHAnsi"/>
                <w:sz w:val="18"/>
                <w:szCs w:val="18"/>
              </w:rPr>
            </w:pPr>
          </w:p>
        </w:tc>
        <w:tc>
          <w:tcPr>
            <w:tcW w:w="1350" w:type="dxa"/>
            <w:noWrap/>
            <w:hideMark/>
          </w:tcPr>
          <w:p w14:paraId="47C59E36" w14:textId="77777777" w:rsidR="008061CF" w:rsidRPr="002A0214" w:rsidRDefault="008061CF" w:rsidP="00433B79">
            <w:pPr>
              <w:jc w:val="center"/>
              <w:rPr>
                <w:rFonts w:cstheme="minorHAnsi"/>
                <w:sz w:val="18"/>
                <w:szCs w:val="18"/>
              </w:rPr>
            </w:pPr>
            <w:r w:rsidRPr="002A0214">
              <w:rPr>
                <w:rFonts w:cstheme="minorHAnsi"/>
                <w:sz w:val="18"/>
                <w:szCs w:val="18"/>
              </w:rPr>
              <w:t>2002-9-10</w:t>
            </w:r>
          </w:p>
        </w:tc>
        <w:tc>
          <w:tcPr>
            <w:tcW w:w="1440" w:type="dxa"/>
            <w:noWrap/>
            <w:hideMark/>
          </w:tcPr>
          <w:p w14:paraId="03536420" w14:textId="77777777" w:rsidR="008061CF" w:rsidRPr="002A0214" w:rsidRDefault="008061CF" w:rsidP="00433B79">
            <w:pPr>
              <w:jc w:val="center"/>
              <w:rPr>
                <w:rFonts w:cstheme="minorHAnsi"/>
                <w:sz w:val="18"/>
                <w:szCs w:val="18"/>
              </w:rPr>
            </w:pPr>
            <w:r w:rsidRPr="002A0214">
              <w:rPr>
                <w:rFonts w:cstheme="minorHAnsi"/>
                <w:sz w:val="18"/>
                <w:szCs w:val="18"/>
              </w:rPr>
              <w:t>2003-5-6</w:t>
            </w:r>
          </w:p>
        </w:tc>
        <w:tc>
          <w:tcPr>
            <w:tcW w:w="1075" w:type="dxa"/>
            <w:noWrap/>
            <w:hideMark/>
          </w:tcPr>
          <w:p w14:paraId="3134BF52" w14:textId="77777777" w:rsidR="008061CF" w:rsidRPr="002A0214" w:rsidRDefault="008061CF" w:rsidP="00433B79">
            <w:pPr>
              <w:jc w:val="center"/>
              <w:rPr>
                <w:rFonts w:cstheme="minorHAnsi"/>
                <w:sz w:val="18"/>
                <w:szCs w:val="18"/>
              </w:rPr>
            </w:pPr>
            <w:r w:rsidRPr="002A0214">
              <w:rPr>
                <w:rFonts w:cstheme="minorHAnsi"/>
                <w:sz w:val="18"/>
                <w:szCs w:val="18"/>
              </w:rPr>
              <w:t>2.50</w:t>
            </w:r>
          </w:p>
        </w:tc>
      </w:tr>
      <w:tr w:rsidR="008061CF" w:rsidRPr="00C33EAC" w14:paraId="4B005A41" w14:textId="77777777" w:rsidTr="00433B79">
        <w:trPr>
          <w:trHeight w:val="288"/>
        </w:trPr>
        <w:tc>
          <w:tcPr>
            <w:tcW w:w="715" w:type="dxa"/>
            <w:noWrap/>
            <w:vAlign w:val="center"/>
            <w:hideMark/>
          </w:tcPr>
          <w:p w14:paraId="41F16228" w14:textId="77777777" w:rsidR="008061CF" w:rsidRPr="002A0214" w:rsidRDefault="008061CF" w:rsidP="00433B79">
            <w:pPr>
              <w:jc w:val="center"/>
              <w:rPr>
                <w:rFonts w:cstheme="minorHAnsi"/>
                <w:sz w:val="18"/>
                <w:szCs w:val="18"/>
              </w:rPr>
            </w:pPr>
            <w:r w:rsidRPr="002A0214">
              <w:rPr>
                <w:rFonts w:cstheme="minorHAnsi"/>
                <w:sz w:val="18"/>
                <w:szCs w:val="18"/>
              </w:rPr>
              <w:t>30</w:t>
            </w:r>
          </w:p>
        </w:tc>
        <w:tc>
          <w:tcPr>
            <w:tcW w:w="1170" w:type="dxa"/>
            <w:vMerge/>
            <w:hideMark/>
          </w:tcPr>
          <w:p w14:paraId="644F6DDF" w14:textId="77777777" w:rsidR="008061CF" w:rsidRPr="002A0214" w:rsidRDefault="008061CF" w:rsidP="00433B79">
            <w:pPr>
              <w:rPr>
                <w:rFonts w:cstheme="minorHAnsi"/>
                <w:sz w:val="18"/>
                <w:szCs w:val="18"/>
              </w:rPr>
            </w:pPr>
          </w:p>
        </w:tc>
        <w:tc>
          <w:tcPr>
            <w:tcW w:w="1980" w:type="dxa"/>
            <w:vMerge/>
            <w:hideMark/>
          </w:tcPr>
          <w:p w14:paraId="5636FFF1" w14:textId="77777777" w:rsidR="008061CF" w:rsidRPr="002A0214" w:rsidRDefault="008061CF" w:rsidP="00433B79">
            <w:pPr>
              <w:rPr>
                <w:rFonts w:cstheme="minorHAnsi"/>
                <w:sz w:val="18"/>
                <w:szCs w:val="18"/>
              </w:rPr>
            </w:pPr>
          </w:p>
        </w:tc>
        <w:tc>
          <w:tcPr>
            <w:tcW w:w="1620" w:type="dxa"/>
            <w:vMerge/>
            <w:hideMark/>
          </w:tcPr>
          <w:p w14:paraId="1705AB07" w14:textId="77777777" w:rsidR="008061CF" w:rsidRPr="002A0214" w:rsidRDefault="008061CF" w:rsidP="00433B79">
            <w:pPr>
              <w:rPr>
                <w:rFonts w:cstheme="minorHAnsi"/>
                <w:sz w:val="18"/>
                <w:szCs w:val="18"/>
              </w:rPr>
            </w:pPr>
          </w:p>
        </w:tc>
        <w:tc>
          <w:tcPr>
            <w:tcW w:w="1350" w:type="dxa"/>
            <w:noWrap/>
            <w:hideMark/>
          </w:tcPr>
          <w:p w14:paraId="4F7EE34A" w14:textId="77777777" w:rsidR="008061CF" w:rsidRPr="002A0214" w:rsidRDefault="008061CF" w:rsidP="00433B79">
            <w:pPr>
              <w:jc w:val="center"/>
              <w:rPr>
                <w:rFonts w:cstheme="minorHAnsi"/>
                <w:sz w:val="18"/>
                <w:szCs w:val="18"/>
              </w:rPr>
            </w:pPr>
            <w:r w:rsidRPr="002A0214">
              <w:rPr>
                <w:rFonts w:cstheme="minorHAnsi"/>
                <w:sz w:val="18"/>
                <w:szCs w:val="18"/>
              </w:rPr>
              <w:t>2003-10-2</w:t>
            </w:r>
          </w:p>
        </w:tc>
        <w:tc>
          <w:tcPr>
            <w:tcW w:w="1440" w:type="dxa"/>
            <w:noWrap/>
            <w:hideMark/>
          </w:tcPr>
          <w:p w14:paraId="51E26D1E" w14:textId="77777777" w:rsidR="008061CF" w:rsidRPr="002A0214" w:rsidRDefault="008061CF" w:rsidP="00433B79">
            <w:pPr>
              <w:jc w:val="center"/>
              <w:rPr>
                <w:rFonts w:cstheme="minorHAnsi"/>
                <w:sz w:val="18"/>
                <w:szCs w:val="18"/>
              </w:rPr>
            </w:pPr>
            <w:r w:rsidRPr="002A0214">
              <w:rPr>
                <w:rFonts w:cstheme="minorHAnsi"/>
                <w:sz w:val="18"/>
                <w:szCs w:val="18"/>
              </w:rPr>
              <w:t>2004-4-16</w:t>
            </w:r>
          </w:p>
        </w:tc>
        <w:tc>
          <w:tcPr>
            <w:tcW w:w="1075" w:type="dxa"/>
            <w:noWrap/>
            <w:hideMark/>
          </w:tcPr>
          <w:p w14:paraId="7680EC90" w14:textId="77777777" w:rsidR="008061CF" w:rsidRPr="002A0214" w:rsidRDefault="008061CF" w:rsidP="00433B79">
            <w:pPr>
              <w:jc w:val="center"/>
              <w:rPr>
                <w:rFonts w:cstheme="minorHAnsi"/>
                <w:sz w:val="18"/>
                <w:szCs w:val="18"/>
              </w:rPr>
            </w:pPr>
            <w:r w:rsidRPr="002A0214">
              <w:rPr>
                <w:rFonts w:cstheme="minorHAnsi"/>
                <w:sz w:val="18"/>
                <w:szCs w:val="18"/>
              </w:rPr>
              <w:t>1.48</w:t>
            </w:r>
          </w:p>
        </w:tc>
      </w:tr>
      <w:tr w:rsidR="008061CF" w:rsidRPr="00C33EAC" w14:paraId="014D2616" w14:textId="77777777" w:rsidTr="00433B79">
        <w:trPr>
          <w:trHeight w:val="288"/>
        </w:trPr>
        <w:tc>
          <w:tcPr>
            <w:tcW w:w="715" w:type="dxa"/>
            <w:noWrap/>
            <w:vAlign w:val="center"/>
            <w:hideMark/>
          </w:tcPr>
          <w:p w14:paraId="679358E3" w14:textId="77777777" w:rsidR="008061CF" w:rsidRPr="002A0214" w:rsidRDefault="008061CF" w:rsidP="00433B79">
            <w:pPr>
              <w:jc w:val="center"/>
              <w:rPr>
                <w:rFonts w:cstheme="minorHAnsi"/>
                <w:sz w:val="18"/>
                <w:szCs w:val="18"/>
              </w:rPr>
            </w:pPr>
            <w:r w:rsidRPr="002A0214">
              <w:rPr>
                <w:rFonts w:cstheme="minorHAnsi"/>
                <w:sz w:val="18"/>
                <w:szCs w:val="18"/>
              </w:rPr>
              <w:t>31</w:t>
            </w:r>
          </w:p>
        </w:tc>
        <w:tc>
          <w:tcPr>
            <w:tcW w:w="1170" w:type="dxa"/>
            <w:vMerge/>
            <w:hideMark/>
          </w:tcPr>
          <w:p w14:paraId="1AC5DE2D" w14:textId="77777777" w:rsidR="008061CF" w:rsidRPr="002A0214" w:rsidRDefault="008061CF" w:rsidP="00433B79">
            <w:pPr>
              <w:rPr>
                <w:rFonts w:cstheme="minorHAnsi"/>
                <w:sz w:val="18"/>
                <w:szCs w:val="18"/>
              </w:rPr>
            </w:pPr>
          </w:p>
        </w:tc>
        <w:tc>
          <w:tcPr>
            <w:tcW w:w="1980" w:type="dxa"/>
            <w:vMerge/>
            <w:hideMark/>
          </w:tcPr>
          <w:p w14:paraId="33E9126E" w14:textId="77777777" w:rsidR="008061CF" w:rsidRPr="002A0214" w:rsidRDefault="008061CF" w:rsidP="00433B79">
            <w:pPr>
              <w:rPr>
                <w:rFonts w:cstheme="minorHAnsi"/>
                <w:sz w:val="18"/>
                <w:szCs w:val="18"/>
              </w:rPr>
            </w:pPr>
          </w:p>
        </w:tc>
        <w:tc>
          <w:tcPr>
            <w:tcW w:w="1620" w:type="dxa"/>
            <w:vMerge/>
            <w:hideMark/>
          </w:tcPr>
          <w:p w14:paraId="0F74D4A4" w14:textId="77777777" w:rsidR="008061CF" w:rsidRPr="002A0214" w:rsidRDefault="008061CF" w:rsidP="00433B79">
            <w:pPr>
              <w:rPr>
                <w:rFonts w:cstheme="minorHAnsi"/>
                <w:sz w:val="18"/>
                <w:szCs w:val="18"/>
              </w:rPr>
            </w:pPr>
          </w:p>
        </w:tc>
        <w:tc>
          <w:tcPr>
            <w:tcW w:w="1350" w:type="dxa"/>
            <w:noWrap/>
            <w:hideMark/>
          </w:tcPr>
          <w:p w14:paraId="100E406B" w14:textId="77777777" w:rsidR="008061CF" w:rsidRPr="002A0214" w:rsidRDefault="008061CF" w:rsidP="00433B79">
            <w:pPr>
              <w:jc w:val="center"/>
              <w:rPr>
                <w:rFonts w:cstheme="minorHAnsi"/>
                <w:sz w:val="18"/>
                <w:szCs w:val="18"/>
              </w:rPr>
            </w:pPr>
            <w:r w:rsidRPr="002A0214">
              <w:rPr>
                <w:rFonts w:cstheme="minorHAnsi"/>
                <w:sz w:val="18"/>
                <w:szCs w:val="18"/>
              </w:rPr>
              <w:t>2004-10-6</w:t>
            </w:r>
          </w:p>
        </w:tc>
        <w:tc>
          <w:tcPr>
            <w:tcW w:w="1440" w:type="dxa"/>
            <w:noWrap/>
            <w:hideMark/>
          </w:tcPr>
          <w:p w14:paraId="0DC9FC20" w14:textId="77777777" w:rsidR="008061CF" w:rsidRPr="002A0214" w:rsidRDefault="008061CF" w:rsidP="00433B79">
            <w:pPr>
              <w:jc w:val="center"/>
              <w:rPr>
                <w:rFonts w:cstheme="minorHAnsi"/>
                <w:sz w:val="18"/>
                <w:szCs w:val="18"/>
              </w:rPr>
            </w:pPr>
            <w:r w:rsidRPr="002A0214">
              <w:rPr>
                <w:rFonts w:cstheme="minorHAnsi"/>
                <w:sz w:val="18"/>
                <w:szCs w:val="18"/>
              </w:rPr>
              <w:t>2005-4-25</w:t>
            </w:r>
          </w:p>
        </w:tc>
        <w:tc>
          <w:tcPr>
            <w:tcW w:w="1075" w:type="dxa"/>
            <w:noWrap/>
            <w:hideMark/>
          </w:tcPr>
          <w:p w14:paraId="18DA1465" w14:textId="77777777" w:rsidR="008061CF" w:rsidRPr="002A0214" w:rsidRDefault="008061CF" w:rsidP="00433B79">
            <w:pPr>
              <w:jc w:val="center"/>
              <w:rPr>
                <w:rFonts w:cstheme="minorHAnsi"/>
                <w:sz w:val="18"/>
                <w:szCs w:val="18"/>
              </w:rPr>
            </w:pPr>
            <w:r w:rsidRPr="002A0214">
              <w:rPr>
                <w:rFonts w:cstheme="minorHAnsi"/>
                <w:sz w:val="18"/>
                <w:szCs w:val="18"/>
              </w:rPr>
              <w:t>2.74</w:t>
            </w:r>
          </w:p>
        </w:tc>
      </w:tr>
      <w:tr w:rsidR="008061CF" w:rsidRPr="00C33EAC" w14:paraId="64F0114E" w14:textId="77777777" w:rsidTr="00433B79">
        <w:trPr>
          <w:trHeight w:val="288"/>
        </w:trPr>
        <w:tc>
          <w:tcPr>
            <w:tcW w:w="715" w:type="dxa"/>
            <w:noWrap/>
            <w:vAlign w:val="center"/>
            <w:hideMark/>
          </w:tcPr>
          <w:p w14:paraId="07BAC0BC" w14:textId="77777777" w:rsidR="008061CF" w:rsidRPr="002A0214" w:rsidRDefault="008061CF" w:rsidP="00433B79">
            <w:pPr>
              <w:jc w:val="center"/>
              <w:rPr>
                <w:rFonts w:cstheme="minorHAnsi"/>
                <w:sz w:val="18"/>
                <w:szCs w:val="18"/>
              </w:rPr>
            </w:pPr>
            <w:r w:rsidRPr="002A0214">
              <w:rPr>
                <w:rFonts w:cstheme="minorHAnsi"/>
                <w:sz w:val="18"/>
                <w:szCs w:val="18"/>
              </w:rPr>
              <w:t>32</w:t>
            </w:r>
          </w:p>
        </w:tc>
        <w:tc>
          <w:tcPr>
            <w:tcW w:w="1170" w:type="dxa"/>
            <w:vMerge w:val="restart"/>
            <w:noWrap/>
            <w:hideMark/>
          </w:tcPr>
          <w:p w14:paraId="22809C41" w14:textId="77777777" w:rsidR="008061CF" w:rsidRPr="002A0214" w:rsidRDefault="008061CF" w:rsidP="00433B79">
            <w:pPr>
              <w:rPr>
                <w:rFonts w:cstheme="minorHAnsi"/>
                <w:sz w:val="18"/>
                <w:szCs w:val="18"/>
              </w:rPr>
            </w:pPr>
            <w:r>
              <w:rPr>
                <w:rFonts w:cstheme="minorHAnsi"/>
                <w:sz w:val="18"/>
                <w:szCs w:val="18"/>
              </w:rPr>
              <w:t>Testing</w:t>
            </w:r>
          </w:p>
        </w:tc>
        <w:tc>
          <w:tcPr>
            <w:tcW w:w="1980" w:type="dxa"/>
            <w:vMerge w:val="restart"/>
            <w:noWrap/>
            <w:hideMark/>
          </w:tcPr>
          <w:p w14:paraId="3AF7322F" w14:textId="6D2EB586"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{"citationItems":[{"id":"ITEM-1","itemData":{"DOI":"10.1016/j.agwat.2012.03.010","ISBN":"0378-3774","ISSN":"03783774","abstract":"Much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B.","non-dropping-particle":"","parse-names":false,"suffix":""},{"dropping-particle":"","family":"Singer","given":"J. W.","non-dropping-particle":"","parse-names":false,"suffix":""}],"container-title":"Agricultural Water Management","id":"ITEM-1","issue":"3","issued":{"date-parts":[["2012"]]},"page":"25-33","publisher":"Elsevier B.V.","title":"Effectiveness of oat and rye cover crops in reducing nitrate losses in drainage water","type":"article-journal","volume":"110"},"uris":["http://www.mendeley.com/documents/?uuid=0c854eac-d09f-493b-bf55-c3d77f29d408"]}],"mendeley":{"formattedCitation":"(Kaspar et al. 2012)","manualFormatting":"Kaspar et al., 2012","plainTextFormattedCitation":"(Kaspar et al. 2012)","previouslyFormattedCitation":"(Kaspar et al. 2012)"},"properties":{"noteIndex":0},"schema":"https://github.com/citation-style-language/schema/raw/master/csl-citation.json"}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Kaspar et al., 201</w:t>
            </w:r>
            <w:r>
              <w:rPr>
                <w:rFonts w:cstheme="minorHAnsi"/>
                <w:noProof/>
                <w:sz w:val="18"/>
                <w:szCs w:val="18"/>
              </w:rPr>
              <w:t>2</w:t>
            </w:r>
            <w:r>
              <w:rPr>
                <w:rFonts w:cstheme="minorHAnsi"/>
                <w:sz w:val="18"/>
                <w:szCs w:val="18"/>
              </w:rPr>
              <w:fldChar w:fldCharType="end"/>
            </w:r>
          </w:p>
        </w:tc>
        <w:tc>
          <w:tcPr>
            <w:tcW w:w="1620" w:type="dxa"/>
            <w:vMerge w:val="restart"/>
            <w:noWrap/>
            <w:hideMark/>
          </w:tcPr>
          <w:p w14:paraId="384CF89F" w14:textId="77777777" w:rsidR="008061CF" w:rsidRPr="002A0214" w:rsidRDefault="008061CF" w:rsidP="00433B79">
            <w:pPr>
              <w:rPr>
                <w:rFonts w:cstheme="minorHAnsi"/>
                <w:sz w:val="18"/>
                <w:szCs w:val="18"/>
              </w:rPr>
            </w:pPr>
            <w:r w:rsidRPr="002A0214">
              <w:rPr>
                <w:rFonts w:cstheme="minorHAnsi"/>
                <w:sz w:val="18"/>
                <w:szCs w:val="18"/>
              </w:rPr>
              <w:t>Ames, IA</w:t>
            </w:r>
          </w:p>
        </w:tc>
        <w:tc>
          <w:tcPr>
            <w:tcW w:w="1350" w:type="dxa"/>
            <w:noWrap/>
            <w:hideMark/>
          </w:tcPr>
          <w:p w14:paraId="7BEACF1D" w14:textId="77777777" w:rsidR="008061CF" w:rsidRPr="002A0214" w:rsidRDefault="008061CF" w:rsidP="00433B79">
            <w:pPr>
              <w:jc w:val="center"/>
              <w:rPr>
                <w:rFonts w:cstheme="minorHAnsi"/>
                <w:sz w:val="18"/>
                <w:szCs w:val="18"/>
              </w:rPr>
            </w:pPr>
            <w:r w:rsidRPr="002A0214">
              <w:rPr>
                <w:rFonts w:cstheme="minorHAnsi"/>
                <w:sz w:val="18"/>
                <w:szCs w:val="18"/>
              </w:rPr>
              <w:t>2005-9-30</w:t>
            </w:r>
          </w:p>
        </w:tc>
        <w:tc>
          <w:tcPr>
            <w:tcW w:w="1440" w:type="dxa"/>
            <w:noWrap/>
            <w:hideMark/>
          </w:tcPr>
          <w:p w14:paraId="7A188631" w14:textId="77777777" w:rsidR="008061CF" w:rsidRPr="002A0214" w:rsidRDefault="008061CF" w:rsidP="00433B79">
            <w:pPr>
              <w:jc w:val="center"/>
              <w:rPr>
                <w:rFonts w:cstheme="minorHAnsi"/>
                <w:sz w:val="18"/>
                <w:szCs w:val="18"/>
              </w:rPr>
            </w:pPr>
            <w:r w:rsidRPr="002A0214">
              <w:rPr>
                <w:rFonts w:cstheme="minorHAnsi"/>
                <w:sz w:val="18"/>
                <w:szCs w:val="18"/>
              </w:rPr>
              <w:t>2006-4-21</w:t>
            </w:r>
          </w:p>
        </w:tc>
        <w:tc>
          <w:tcPr>
            <w:tcW w:w="1075" w:type="dxa"/>
            <w:noWrap/>
            <w:hideMark/>
          </w:tcPr>
          <w:p w14:paraId="19E0ECFB" w14:textId="77777777" w:rsidR="008061CF" w:rsidRPr="002A0214" w:rsidRDefault="008061CF" w:rsidP="00433B79">
            <w:pPr>
              <w:jc w:val="center"/>
              <w:rPr>
                <w:rFonts w:cstheme="minorHAnsi"/>
                <w:sz w:val="18"/>
                <w:szCs w:val="18"/>
              </w:rPr>
            </w:pPr>
            <w:r w:rsidRPr="002A0214">
              <w:rPr>
                <w:rFonts w:cstheme="minorHAnsi"/>
                <w:sz w:val="18"/>
                <w:szCs w:val="18"/>
              </w:rPr>
              <w:t>2.44</w:t>
            </w:r>
          </w:p>
        </w:tc>
      </w:tr>
      <w:tr w:rsidR="008061CF" w:rsidRPr="00C33EAC" w14:paraId="0E4DAD57" w14:textId="77777777" w:rsidTr="00433B79">
        <w:trPr>
          <w:trHeight w:val="288"/>
        </w:trPr>
        <w:tc>
          <w:tcPr>
            <w:tcW w:w="715" w:type="dxa"/>
            <w:noWrap/>
            <w:vAlign w:val="center"/>
            <w:hideMark/>
          </w:tcPr>
          <w:p w14:paraId="68D4B90C" w14:textId="77777777" w:rsidR="008061CF" w:rsidRPr="002A0214" w:rsidRDefault="008061CF" w:rsidP="00433B79">
            <w:pPr>
              <w:jc w:val="center"/>
              <w:rPr>
                <w:rFonts w:cstheme="minorHAnsi"/>
                <w:sz w:val="18"/>
                <w:szCs w:val="18"/>
              </w:rPr>
            </w:pPr>
            <w:r w:rsidRPr="002A0214">
              <w:rPr>
                <w:rFonts w:cstheme="minorHAnsi"/>
                <w:sz w:val="18"/>
                <w:szCs w:val="18"/>
              </w:rPr>
              <w:t>33</w:t>
            </w:r>
          </w:p>
        </w:tc>
        <w:tc>
          <w:tcPr>
            <w:tcW w:w="1170" w:type="dxa"/>
            <w:vMerge/>
            <w:hideMark/>
          </w:tcPr>
          <w:p w14:paraId="43CBE7C9" w14:textId="77777777" w:rsidR="008061CF" w:rsidRPr="002A0214" w:rsidRDefault="008061CF" w:rsidP="00433B79">
            <w:pPr>
              <w:rPr>
                <w:rFonts w:cstheme="minorHAnsi"/>
                <w:sz w:val="18"/>
                <w:szCs w:val="18"/>
              </w:rPr>
            </w:pPr>
          </w:p>
        </w:tc>
        <w:tc>
          <w:tcPr>
            <w:tcW w:w="1980" w:type="dxa"/>
            <w:vMerge/>
            <w:hideMark/>
          </w:tcPr>
          <w:p w14:paraId="0087EF7A" w14:textId="77777777" w:rsidR="008061CF" w:rsidRPr="002A0214" w:rsidRDefault="008061CF" w:rsidP="00433B79">
            <w:pPr>
              <w:rPr>
                <w:rFonts w:cstheme="minorHAnsi"/>
                <w:sz w:val="18"/>
                <w:szCs w:val="18"/>
              </w:rPr>
            </w:pPr>
          </w:p>
        </w:tc>
        <w:tc>
          <w:tcPr>
            <w:tcW w:w="1620" w:type="dxa"/>
            <w:vMerge/>
            <w:hideMark/>
          </w:tcPr>
          <w:p w14:paraId="79FACC8C" w14:textId="77777777" w:rsidR="008061CF" w:rsidRPr="002A0214" w:rsidRDefault="008061CF" w:rsidP="00433B79">
            <w:pPr>
              <w:rPr>
                <w:rFonts w:cstheme="minorHAnsi"/>
                <w:sz w:val="18"/>
                <w:szCs w:val="18"/>
              </w:rPr>
            </w:pPr>
          </w:p>
        </w:tc>
        <w:tc>
          <w:tcPr>
            <w:tcW w:w="1350" w:type="dxa"/>
            <w:noWrap/>
            <w:hideMark/>
          </w:tcPr>
          <w:p w14:paraId="2585FDAA" w14:textId="77777777" w:rsidR="008061CF" w:rsidRPr="002A0214" w:rsidRDefault="008061CF" w:rsidP="00433B79">
            <w:pPr>
              <w:jc w:val="center"/>
              <w:rPr>
                <w:rFonts w:cstheme="minorHAnsi"/>
                <w:sz w:val="18"/>
                <w:szCs w:val="18"/>
              </w:rPr>
            </w:pPr>
            <w:r w:rsidRPr="002A0214">
              <w:rPr>
                <w:rFonts w:cstheme="minorHAnsi"/>
                <w:sz w:val="18"/>
                <w:szCs w:val="18"/>
              </w:rPr>
              <w:t>2006-10-24</w:t>
            </w:r>
          </w:p>
        </w:tc>
        <w:tc>
          <w:tcPr>
            <w:tcW w:w="1440" w:type="dxa"/>
            <w:noWrap/>
            <w:hideMark/>
          </w:tcPr>
          <w:p w14:paraId="206129DE" w14:textId="77777777" w:rsidR="008061CF" w:rsidRPr="002A0214" w:rsidRDefault="008061CF" w:rsidP="00433B79">
            <w:pPr>
              <w:jc w:val="center"/>
              <w:rPr>
                <w:rFonts w:cstheme="minorHAnsi"/>
                <w:sz w:val="18"/>
                <w:szCs w:val="18"/>
              </w:rPr>
            </w:pPr>
            <w:r w:rsidRPr="002A0214">
              <w:rPr>
                <w:rFonts w:cstheme="minorHAnsi"/>
                <w:sz w:val="18"/>
                <w:szCs w:val="18"/>
              </w:rPr>
              <w:t>2007-5-10</w:t>
            </w:r>
          </w:p>
        </w:tc>
        <w:tc>
          <w:tcPr>
            <w:tcW w:w="1075" w:type="dxa"/>
            <w:noWrap/>
            <w:hideMark/>
          </w:tcPr>
          <w:p w14:paraId="4A8FEB96" w14:textId="77777777" w:rsidR="008061CF" w:rsidRPr="002A0214" w:rsidRDefault="008061CF" w:rsidP="00433B79">
            <w:pPr>
              <w:jc w:val="center"/>
              <w:rPr>
                <w:rFonts w:cstheme="minorHAnsi"/>
                <w:sz w:val="18"/>
                <w:szCs w:val="18"/>
              </w:rPr>
            </w:pPr>
            <w:r w:rsidRPr="002A0214">
              <w:rPr>
                <w:rFonts w:cstheme="minorHAnsi"/>
                <w:sz w:val="18"/>
                <w:szCs w:val="18"/>
              </w:rPr>
              <w:t>0.61</w:t>
            </w:r>
          </w:p>
        </w:tc>
      </w:tr>
      <w:tr w:rsidR="008061CF" w:rsidRPr="00C33EAC" w14:paraId="02BD750F" w14:textId="77777777" w:rsidTr="00433B79">
        <w:trPr>
          <w:trHeight w:val="288"/>
        </w:trPr>
        <w:tc>
          <w:tcPr>
            <w:tcW w:w="715" w:type="dxa"/>
            <w:noWrap/>
            <w:vAlign w:val="center"/>
            <w:hideMark/>
          </w:tcPr>
          <w:p w14:paraId="54FF9FE5" w14:textId="77777777" w:rsidR="008061CF" w:rsidRPr="002A0214" w:rsidRDefault="008061CF" w:rsidP="00433B79">
            <w:pPr>
              <w:jc w:val="center"/>
              <w:rPr>
                <w:rFonts w:cstheme="minorHAnsi"/>
                <w:sz w:val="18"/>
                <w:szCs w:val="18"/>
              </w:rPr>
            </w:pPr>
            <w:r w:rsidRPr="002A0214">
              <w:rPr>
                <w:rFonts w:cstheme="minorHAnsi"/>
                <w:sz w:val="18"/>
                <w:szCs w:val="18"/>
              </w:rPr>
              <w:t>34</w:t>
            </w:r>
          </w:p>
        </w:tc>
        <w:tc>
          <w:tcPr>
            <w:tcW w:w="1170" w:type="dxa"/>
            <w:vMerge/>
            <w:hideMark/>
          </w:tcPr>
          <w:p w14:paraId="6DA6045B" w14:textId="77777777" w:rsidR="008061CF" w:rsidRPr="002A0214" w:rsidRDefault="008061CF" w:rsidP="00433B79">
            <w:pPr>
              <w:rPr>
                <w:rFonts w:cstheme="minorHAnsi"/>
                <w:sz w:val="18"/>
                <w:szCs w:val="18"/>
              </w:rPr>
            </w:pPr>
          </w:p>
        </w:tc>
        <w:tc>
          <w:tcPr>
            <w:tcW w:w="1980" w:type="dxa"/>
            <w:vMerge/>
            <w:hideMark/>
          </w:tcPr>
          <w:p w14:paraId="1502140B" w14:textId="77777777" w:rsidR="008061CF" w:rsidRPr="002A0214" w:rsidRDefault="008061CF" w:rsidP="00433B79">
            <w:pPr>
              <w:rPr>
                <w:rFonts w:cstheme="minorHAnsi"/>
                <w:sz w:val="18"/>
                <w:szCs w:val="18"/>
              </w:rPr>
            </w:pPr>
          </w:p>
        </w:tc>
        <w:tc>
          <w:tcPr>
            <w:tcW w:w="1620" w:type="dxa"/>
            <w:vMerge/>
            <w:hideMark/>
          </w:tcPr>
          <w:p w14:paraId="0BC79C94" w14:textId="77777777" w:rsidR="008061CF" w:rsidRPr="002A0214" w:rsidRDefault="008061CF" w:rsidP="00433B79">
            <w:pPr>
              <w:rPr>
                <w:rFonts w:cstheme="minorHAnsi"/>
                <w:sz w:val="18"/>
                <w:szCs w:val="18"/>
              </w:rPr>
            </w:pPr>
          </w:p>
        </w:tc>
        <w:tc>
          <w:tcPr>
            <w:tcW w:w="1350" w:type="dxa"/>
            <w:noWrap/>
            <w:hideMark/>
          </w:tcPr>
          <w:p w14:paraId="03CE7E2F" w14:textId="77777777" w:rsidR="008061CF" w:rsidRPr="002A0214" w:rsidRDefault="008061CF" w:rsidP="00433B79">
            <w:pPr>
              <w:jc w:val="center"/>
              <w:rPr>
                <w:rFonts w:cstheme="minorHAnsi"/>
                <w:sz w:val="18"/>
                <w:szCs w:val="18"/>
              </w:rPr>
            </w:pPr>
            <w:r w:rsidRPr="002A0214">
              <w:rPr>
                <w:rFonts w:cstheme="minorHAnsi"/>
                <w:sz w:val="18"/>
                <w:szCs w:val="18"/>
              </w:rPr>
              <w:t>2007-9-28</w:t>
            </w:r>
          </w:p>
        </w:tc>
        <w:tc>
          <w:tcPr>
            <w:tcW w:w="1440" w:type="dxa"/>
            <w:noWrap/>
            <w:hideMark/>
          </w:tcPr>
          <w:p w14:paraId="23CB8F31" w14:textId="77777777" w:rsidR="008061CF" w:rsidRPr="002A0214" w:rsidRDefault="008061CF" w:rsidP="00433B79">
            <w:pPr>
              <w:jc w:val="center"/>
              <w:rPr>
                <w:rFonts w:cstheme="minorHAnsi"/>
                <w:sz w:val="18"/>
                <w:szCs w:val="18"/>
              </w:rPr>
            </w:pPr>
            <w:r w:rsidRPr="002A0214">
              <w:rPr>
                <w:rFonts w:cstheme="minorHAnsi"/>
                <w:sz w:val="18"/>
                <w:szCs w:val="18"/>
              </w:rPr>
              <w:t>2008-4-29</w:t>
            </w:r>
          </w:p>
        </w:tc>
        <w:tc>
          <w:tcPr>
            <w:tcW w:w="1075" w:type="dxa"/>
            <w:noWrap/>
            <w:hideMark/>
          </w:tcPr>
          <w:p w14:paraId="53411488" w14:textId="77777777" w:rsidR="008061CF" w:rsidRPr="002A0214" w:rsidRDefault="008061CF" w:rsidP="00433B79">
            <w:pPr>
              <w:jc w:val="center"/>
              <w:rPr>
                <w:rFonts w:cstheme="minorHAnsi"/>
                <w:sz w:val="18"/>
                <w:szCs w:val="18"/>
              </w:rPr>
            </w:pPr>
            <w:r w:rsidRPr="002A0214">
              <w:rPr>
                <w:rFonts w:cstheme="minorHAnsi"/>
                <w:sz w:val="18"/>
                <w:szCs w:val="18"/>
              </w:rPr>
              <w:t>1.26</w:t>
            </w:r>
          </w:p>
        </w:tc>
      </w:tr>
      <w:tr w:rsidR="008061CF" w:rsidRPr="00C33EAC" w14:paraId="5064F230" w14:textId="77777777" w:rsidTr="00433B79">
        <w:trPr>
          <w:trHeight w:val="288"/>
        </w:trPr>
        <w:tc>
          <w:tcPr>
            <w:tcW w:w="715" w:type="dxa"/>
            <w:noWrap/>
            <w:vAlign w:val="center"/>
            <w:hideMark/>
          </w:tcPr>
          <w:p w14:paraId="39407726" w14:textId="77777777" w:rsidR="008061CF" w:rsidRPr="002A0214" w:rsidRDefault="008061CF" w:rsidP="00433B79">
            <w:pPr>
              <w:jc w:val="center"/>
              <w:rPr>
                <w:rFonts w:cstheme="minorHAnsi"/>
                <w:sz w:val="18"/>
                <w:szCs w:val="18"/>
              </w:rPr>
            </w:pPr>
            <w:r w:rsidRPr="002A0214">
              <w:rPr>
                <w:rFonts w:cstheme="minorHAnsi"/>
                <w:sz w:val="18"/>
                <w:szCs w:val="18"/>
              </w:rPr>
              <w:lastRenderedPageBreak/>
              <w:t>35</w:t>
            </w:r>
          </w:p>
        </w:tc>
        <w:tc>
          <w:tcPr>
            <w:tcW w:w="1170" w:type="dxa"/>
            <w:vMerge/>
            <w:hideMark/>
          </w:tcPr>
          <w:p w14:paraId="7927B735" w14:textId="77777777" w:rsidR="008061CF" w:rsidRPr="002A0214" w:rsidRDefault="008061CF" w:rsidP="00433B79">
            <w:pPr>
              <w:rPr>
                <w:rFonts w:cstheme="minorHAnsi"/>
                <w:sz w:val="18"/>
                <w:szCs w:val="18"/>
              </w:rPr>
            </w:pPr>
          </w:p>
        </w:tc>
        <w:tc>
          <w:tcPr>
            <w:tcW w:w="1980" w:type="dxa"/>
            <w:vMerge/>
            <w:hideMark/>
          </w:tcPr>
          <w:p w14:paraId="03AC6B43" w14:textId="77777777" w:rsidR="008061CF" w:rsidRPr="002A0214" w:rsidRDefault="008061CF" w:rsidP="00433B79">
            <w:pPr>
              <w:rPr>
                <w:rFonts w:cstheme="minorHAnsi"/>
                <w:sz w:val="18"/>
                <w:szCs w:val="18"/>
              </w:rPr>
            </w:pPr>
          </w:p>
        </w:tc>
        <w:tc>
          <w:tcPr>
            <w:tcW w:w="1620" w:type="dxa"/>
            <w:vMerge/>
            <w:hideMark/>
          </w:tcPr>
          <w:p w14:paraId="089B9853" w14:textId="77777777" w:rsidR="008061CF" w:rsidRPr="002A0214" w:rsidRDefault="008061CF" w:rsidP="00433B79">
            <w:pPr>
              <w:rPr>
                <w:rFonts w:cstheme="minorHAnsi"/>
                <w:sz w:val="18"/>
                <w:szCs w:val="18"/>
              </w:rPr>
            </w:pPr>
          </w:p>
        </w:tc>
        <w:tc>
          <w:tcPr>
            <w:tcW w:w="1350" w:type="dxa"/>
            <w:noWrap/>
            <w:hideMark/>
          </w:tcPr>
          <w:p w14:paraId="542F575B" w14:textId="77777777" w:rsidR="008061CF" w:rsidRPr="002A0214" w:rsidRDefault="008061CF" w:rsidP="00433B79">
            <w:pPr>
              <w:jc w:val="center"/>
              <w:rPr>
                <w:rFonts w:cstheme="minorHAnsi"/>
                <w:sz w:val="18"/>
                <w:szCs w:val="18"/>
              </w:rPr>
            </w:pPr>
            <w:r w:rsidRPr="002A0214">
              <w:rPr>
                <w:rFonts w:cstheme="minorHAnsi"/>
                <w:sz w:val="18"/>
                <w:szCs w:val="18"/>
              </w:rPr>
              <w:t>2008-10-29</w:t>
            </w:r>
          </w:p>
        </w:tc>
        <w:tc>
          <w:tcPr>
            <w:tcW w:w="1440" w:type="dxa"/>
            <w:noWrap/>
            <w:hideMark/>
          </w:tcPr>
          <w:p w14:paraId="37372888" w14:textId="77777777" w:rsidR="008061CF" w:rsidRPr="002A0214" w:rsidRDefault="008061CF" w:rsidP="00433B79">
            <w:pPr>
              <w:jc w:val="center"/>
              <w:rPr>
                <w:rFonts w:cstheme="minorHAnsi"/>
                <w:sz w:val="18"/>
                <w:szCs w:val="18"/>
              </w:rPr>
            </w:pPr>
            <w:r w:rsidRPr="002A0214">
              <w:rPr>
                <w:rFonts w:cstheme="minorHAnsi"/>
                <w:sz w:val="18"/>
                <w:szCs w:val="18"/>
              </w:rPr>
              <w:t>2009-5-21</w:t>
            </w:r>
          </w:p>
        </w:tc>
        <w:tc>
          <w:tcPr>
            <w:tcW w:w="1075" w:type="dxa"/>
            <w:noWrap/>
            <w:hideMark/>
          </w:tcPr>
          <w:p w14:paraId="5A1AC784" w14:textId="77777777" w:rsidR="008061CF" w:rsidRPr="002A0214" w:rsidRDefault="008061CF" w:rsidP="00433B79">
            <w:pPr>
              <w:jc w:val="center"/>
              <w:rPr>
                <w:rFonts w:cstheme="minorHAnsi"/>
                <w:sz w:val="18"/>
                <w:szCs w:val="18"/>
              </w:rPr>
            </w:pPr>
            <w:r w:rsidRPr="002A0214">
              <w:rPr>
                <w:rFonts w:cstheme="minorHAnsi"/>
                <w:sz w:val="18"/>
                <w:szCs w:val="18"/>
              </w:rPr>
              <w:t>0.50</w:t>
            </w:r>
          </w:p>
        </w:tc>
      </w:tr>
      <w:tr w:rsidR="008061CF" w:rsidRPr="00C33EAC" w14:paraId="67029989" w14:textId="77777777" w:rsidTr="00433B79">
        <w:trPr>
          <w:trHeight w:val="288"/>
        </w:trPr>
        <w:tc>
          <w:tcPr>
            <w:tcW w:w="715" w:type="dxa"/>
            <w:noWrap/>
            <w:vAlign w:val="center"/>
            <w:hideMark/>
          </w:tcPr>
          <w:p w14:paraId="4BABF01B" w14:textId="77777777" w:rsidR="008061CF" w:rsidRPr="002A0214" w:rsidRDefault="008061CF" w:rsidP="00433B79">
            <w:pPr>
              <w:jc w:val="center"/>
              <w:rPr>
                <w:rFonts w:cstheme="minorHAnsi"/>
                <w:sz w:val="18"/>
                <w:szCs w:val="18"/>
              </w:rPr>
            </w:pPr>
            <w:r w:rsidRPr="002A0214">
              <w:rPr>
                <w:rFonts w:cstheme="minorHAnsi"/>
                <w:sz w:val="18"/>
                <w:szCs w:val="18"/>
              </w:rPr>
              <w:t>36</w:t>
            </w:r>
          </w:p>
        </w:tc>
        <w:tc>
          <w:tcPr>
            <w:tcW w:w="1170" w:type="dxa"/>
            <w:vMerge/>
            <w:hideMark/>
          </w:tcPr>
          <w:p w14:paraId="1E271F64" w14:textId="77777777" w:rsidR="008061CF" w:rsidRPr="002A0214" w:rsidRDefault="008061CF" w:rsidP="00433B79">
            <w:pPr>
              <w:rPr>
                <w:rFonts w:cstheme="minorHAnsi"/>
                <w:sz w:val="18"/>
                <w:szCs w:val="18"/>
              </w:rPr>
            </w:pPr>
          </w:p>
        </w:tc>
        <w:tc>
          <w:tcPr>
            <w:tcW w:w="1980" w:type="dxa"/>
            <w:vMerge/>
            <w:hideMark/>
          </w:tcPr>
          <w:p w14:paraId="5DEC022A" w14:textId="77777777" w:rsidR="008061CF" w:rsidRPr="002A0214" w:rsidRDefault="008061CF" w:rsidP="00433B79">
            <w:pPr>
              <w:rPr>
                <w:rFonts w:cstheme="minorHAnsi"/>
                <w:sz w:val="18"/>
                <w:szCs w:val="18"/>
              </w:rPr>
            </w:pPr>
          </w:p>
        </w:tc>
        <w:tc>
          <w:tcPr>
            <w:tcW w:w="1620" w:type="dxa"/>
            <w:vMerge/>
            <w:hideMark/>
          </w:tcPr>
          <w:p w14:paraId="421BDFFF" w14:textId="77777777" w:rsidR="008061CF" w:rsidRPr="002A0214" w:rsidRDefault="008061CF" w:rsidP="00433B79">
            <w:pPr>
              <w:rPr>
                <w:rFonts w:cstheme="minorHAnsi"/>
                <w:sz w:val="18"/>
                <w:szCs w:val="18"/>
              </w:rPr>
            </w:pPr>
          </w:p>
        </w:tc>
        <w:tc>
          <w:tcPr>
            <w:tcW w:w="1350" w:type="dxa"/>
            <w:noWrap/>
            <w:hideMark/>
          </w:tcPr>
          <w:p w14:paraId="426D1234" w14:textId="77777777" w:rsidR="008061CF" w:rsidRPr="002A0214" w:rsidRDefault="008061CF" w:rsidP="00433B79">
            <w:pPr>
              <w:jc w:val="center"/>
              <w:rPr>
                <w:rFonts w:cstheme="minorHAnsi"/>
                <w:sz w:val="18"/>
                <w:szCs w:val="18"/>
              </w:rPr>
            </w:pPr>
            <w:r w:rsidRPr="002A0214">
              <w:rPr>
                <w:rFonts w:cstheme="minorHAnsi"/>
                <w:sz w:val="18"/>
                <w:szCs w:val="18"/>
              </w:rPr>
              <w:t>2009-9-28</w:t>
            </w:r>
          </w:p>
        </w:tc>
        <w:tc>
          <w:tcPr>
            <w:tcW w:w="1440" w:type="dxa"/>
            <w:noWrap/>
            <w:hideMark/>
          </w:tcPr>
          <w:p w14:paraId="6D602330" w14:textId="77777777" w:rsidR="008061CF" w:rsidRPr="002A0214" w:rsidRDefault="008061CF" w:rsidP="00433B79">
            <w:pPr>
              <w:jc w:val="center"/>
              <w:rPr>
                <w:rFonts w:cstheme="minorHAnsi"/>
                <w:sz w:val="18"/>
                <w:szCs w:val="18"/>
              </w:rPr>
            </w:pPr>
            <w:r w:rsidRPr="002A0214">
              <w:rPr>
                <w:rFonts w:cstheme="minorHAnsi"/>
                <w:sz w:val="18"/>
                <w:szCs w:val="18"/>
              </w:rPr>
              <w:t>2010-4-19</w:t>
            </w:r>
          </w:p>
        </w:tc>
        <w:tc>
          <w:tcPr>
            <w:tcW w:w="1075" w:type="dxa"/>
            <w:noWrap/>
            <w:hideMark/>
          </w:tcPr>
          <w:p w14:paraId="1C32E186" w14:textId="77777777" w:rsidR="008061CF" w:rsidRPr="002A0214" w:rsidRDefault="008061CF" w:rsidP="00433B79">
            <w:pPr>
              <w:jc w:val="center"/>
              <w:rPr>
                <w:rFonts w:cstheme="minorHAnsi"/>
                <w:sz w:val="18"/>
                <w:szCs w:val="18"/>
              </w:rPr>
            </w:pPr>
            <w:r w:rsidRPr="002A0214">
              <w:rPr>
                <w:rFonts w:cstheme="minorHAnsi"/>
                <w:sz w:val="18"/>
                <w:szCs w:val="18"/>
              </w:rPr>
              <w:t>1.73</w:t>
            </w:r>
          </w:p>
        </w:tc>
      </w:tr>
      <w:tr w:rsidR="008061CF" w:rsidRPr="00C33EAC" w14:paraId="5FE2BBCB" w14:textId="77777777" w:rsidTr="00433B79">
        <w:trPr>
          <w:trHeight w:val="288"/>
        </w:trPr>
        <w:tc>
          <w:tcPr>
            <w:tcW w:w="715" w:type="dxa"/>
            <w:noWrap/>
            <w:vAlign w:val="center"/>
            <w:hideMark/>
          </w:tcPr>
          <w:p w14:paraId="69C8FE06" w14:textId="77777777" w:rsidR="008061CF" w:rsidRPr="002A0214" w:rsidRDefault="008061CF" w:rsidP="00433B79">
            <w:pPr>
              <w:jc w:val="center"/>
              <w:rPr>
                <w:rFonts w:cstheme="minorHAnsi"/>
                <w:sz w:val="18"/>
                <w:szCs w:val="18"/>
              </w:rPr>
            </w:pPr>
            <w:r w:rsidRPr="002A0214">
              <w:rPr>
                <w:rFonts w:cstheme="minorHAnsi"/>
                <w:sz w:val="18"/>
                <w:szCs w:val="18"/>
              </w:rPr>
              <w:t>37</w:t>
            </w:r>
          </w:p>
        </w:tc>
        <w:tc>
          <w:tcPr>
            <w:tcW w:w="1170" w:type="dxa"/>
            <w:vMerge/>
            <w:hideMark/>
          </w:tcPr>
          <w:p w14:paraId="5EC6238A" w14:textId="77777777" w:rsidR="008061CF" w:rsidRPr="002A0214" w:rsidRDefault="008061CF" w:rsidP="00433B79">
            <w:pPr>
              <w:rPr>
                <w:rFonts w:cstheme="minorHAnsi"/>
                <w:sz w:val="18"/>
                <w:szCs w:val="18"/>
              </w:rPr>
            </w:pPr>
          </w:p>
        </w:tc>
        <w:tc>
          <w:tcPr>
            <w:tcW w:w="1980" w:type="dxa"/>
            <w:vMerge w:val="restart"/>
            <w:noWrap/>
            <w:hideMark/>
          </w:tcPr>
          <w:p w14:paraId="724E4C88" w14:textId="7ECE9E7C"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analysis","type":"article-journal","volume":"196"},"uris":["http://www.mendeley.com/documents/?uuid=7c91a359-5302-4ed4-8031-0cf57cffa8ae","http://www.mendeley.com/documents/?uuid=462875e7-4358-440f-a7e3-241310936a0c"]}],"mendeley":{"formattedCitation":"(Martinez-Feria et al. 2016)","manualFormatting":"Martinez-Feria et al., 2016","plainTextFormattedCitation":"(Martinez-Feria et al. 2016)","previouslyFormattedCitation":"(Martinez-Feria et al. 2016)"},"properties":{"noteIndex":0},"schema":"https://github.com/citation-style-language/schema/raw/master/csl-citation.json"}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Martinez-Feria et al., 2016</w:t>
            </w:r>
            <w:r>
              <w:rPr>
                <w:rFonts w:cstheme="minorHAnsi"/>
                <w:sz w:val="18"/>
                <w:szCs w:val="18"/>
              </w:rPr>
              <w:fldChar w:fldCharType="end"/>
            </w:r>
          </w:p>
        </w:tc>
        <w:tc>
          <w:tcPr>
            <w:tcW w:w="1620" w:type="dxa"/>
            <w:vMerge w:val="restart"/>
            <w:noWrap/>
            <w:hideMark/>
          </w:tcPr>
          <w:p w14:paraId="40DAF0B9" w14:textId="77777777" w:rsidR="008061CF" w:rsidRPr="002A0214" w:rsidRDefault="008061CF" w:rsidP="00433B79">
            <w:pPr>
              <w:rPr>
                <w:rFonts w:cstheme="minorHAnsi"/>
                <w:sz w:val="18"/>
                <w:szCs w:val="18"/>
              </w:rPr>
            </w:pPr>
            <w:r w:rsidRPr="002A0214">
              <w:rPr>
                <w:rFonts w:cstheme="minorHAnsi"/>
                <w:sz w:val="18"/>
                <w:szCs w:val="18"/>
              </w:rPr>
              <w:t>Kelley, IA</w:t>
            </w:r>
          </w:p>
        </w:tc>
        <w:tc>
          <w:tcPr>
            <w:tcW w:w="1350" w:type="dxa"/>
            <w:noWrap/>
            <w:hideMark/>
          </w:tcPr>
          <w:p w14:paraId="2A51B1AA" w14:textId="77777777" w:rsidR="008061CF" w:rsidRPr="002A0214" w:rsidRDefault="008061CF" w:rsidP="00433B79">
            <w:pPr>
              <w:jc w:val="center"/>
              <w:rPr>
                <w:rFonts w:cstheme="minorHAnsi"/>
                <w:sz w:val="18"/>
                <w:szCs w:val="18"/>
              </w:rPr>
            </w:pPr>
            <w:r w:rsidRPr="002A0214">
              <w:rPr>
                <w:rFonts w:cstheme="minorHAnsi"/>
                <w:sz w:val="18"/>
                <w:szCs w:val="18"/>
              </w:rPr>
              <w:t>2008-10-21</w:t>
            </w:r>
          </w:p>
        </w:tc>
        <w:tc>
          <w:tcPr>
            <w:tcW w:w="1440" w:type="dxa"/>
            <w:noWrap/>
            <w:hideMark/>
          </w:tcPr>
          <w:p w14:paraId="1B19930A" w14:textId="77777777" w:rsidR="008061CF" w:rsidRPr="002A0214" w:rsidRDefault="008061CF" w:rsidP="00433B79">
            <w:pPr>
              <w:jc w:val="center"/>
              <w:rPr>
                <w:rFonts w:cstheme="minorHAnsi"/>
                <w:sz w:val="18"/>
                <w:szCs w:val="18"/>
              </w:rPr>
            </w:pPr>
            <w:r w:rsidRPr="002A0214">
              <w:rPr>
                <w:rFonts w:cstheme="minorHAnsi"/>
                <w:sz w:val="18"/>
                <w:szCs w:val="18"/>
              </w:rPr>
              <w:t>2009-5-6</w:t>
            </w:r>
          </w:p>
        </w:tc>
        <w:tc>
          <w:tcPr>
            <w:tcW w:w="1075" w:type="dxa"/>
            <w:noWrap/>
            <w:hideMark/>
          </w:tcPr>
          <w:p w14:paraId="3F2A96AA" w14:textId="77777777" w:rsidR="008061CF" w:rsidRPr="002A0214" w:rsidRDefault="008061CF" w:rsidP="00433B79">
            <w:pPr>
              <w:jc w:val="center"/>
              <w:rPr>
                <w:rFonts w:cstheme="minorHAnsi"/>
                <w:sz w:val="18"/>
                <w:szCs w:val="18"/>
              </w:rPr>
            </w:pPr>
            <w:r w:rsidRPr="002A0214">
              <w:rPr>
                <w:rFonts w:cstheme="minorHAnsi"/>
                <w:sz w:val="18"/>
                <w:szCs w:val="18"/>
              </w:rPr>
              <w:t>0.37</w:t>
            </w:r>
          </w:p>
        </w:tc>
      </w:tr>
      <w:tr w:rsidR="008061CF" w:rsidRPr="00C33EAC" w14:paraId="3E67E05F" w14:textId="77777777" w:rsidTr="00433B79">
        <w:trPr>
          <w:trHeight w:val="288"/>
        </w:trPr>
        <w:tc>
          <w:tcPr>
            <w:tcW w:w="715" w:type="dxa"/>
            <w:noWrap/>
            <w:vAlign w:val="center"/>
            <w:hideMark/>
          </w:tcPr>
          <w:p w14:paraId="184B31E4" w14:textId="77777777" w:rsidR="008061CF" w:rsidRPr="002A0214" w:rsidRDefault="008061CF" w:rsidP="00433B79">
            <w:pPr>
              <w:jc w:val="center"/>
              <w:rPr>
                <w:rFonts w:cstheme="minorHAnsi"/>
                <w:sz w:val="18"/>
                <w:szCs w:val="18"/>
              </w:rPr>
            </w:pPr>
            <w:r w:rsidRPr="002A0214">
              <w:rPr>
                <w:rFonts w:cstheme="minorHAnsi"/>
                <w:sz w:val="18"/>
                <w:szCs w:val="18"/>
              </w:rPr>
              <w:t>38</w:t>
            </w:r>
          </w:p>
        </w:tc>
        <w:tc>
          <w:tcPr>
            <w:tcW w:w="1170" w:type="dxa"/>
            <w:vMerge/>
            <w:hideMark/>
          </w:tcPr>
          <w:p w14:paraId="17C5B4D3" w14:textId="77777777" w:rsidR="008061CF" w:rsidRPr="002A0214" w:rsidRDefault="008061CF" w:rsidP="00433B79">
            <w:pPr>
              <w:rPr>
                <w:rFonts w:cstheme="minorHAnsi"/>
                <w:sz w:val="18"/>
                <w:szCs w:val="18"/>
              </w:rPr>
            </w:pPr>
          </w:p>
        </w:tc>
        <w:tc>
          <w:tcPr>
            <w:tcW w:w="1980" w:type="dxa"/>
            <w:vMerge/>
            <w:hideMark/>
          </w:tcPr>
          <w:p w14:paraId="16B6B096" w14:textId="77777777" w:rsidR="008061CF" w:rsidRPr="002A0214" w:rsidRDefault="008061CF" w:rsidP="00433B79">
            <w:pPr>
              <w:rPr>
                <w:rFonts w:cstheme="minorHAnsi"/>
                <w:sz w:val="18"/>
                <w:szCs w:val="18"/>
              </w:rPr>
            </w:pPr>
          </w:p>
        </w:tc>
        <w:tc>
          <w:tcPr>
            <w:tcW w:w="1620" w:type="dxa"/>
            <w:vMerge/>
            <w:hideMark/>
          </w:tcPr>
          <w:p w14:paraId="79A12B3A" w14:textId="77777777" w:rsidR="008061CF" w:rsidRPr="002A0214" w:rsidRDefault="008061CF" w:rsidP="00433B79">
            <w:pPr>
              <w:rPr>
                <w:rFonts w:cstheme="minorHAnsi"/>
                <w:sz w:val="18"/>
                <w:szCs w:val="18"/>
              </w:rPr>
            </w:pPr>
          </w:p>
        </w:tc>
        <w:tc>
          <w:tcPr>
            <w:tcW w:w="1350" w:type="dxa"/>
            <w:noWrap/>
            <w:hideMark/>
          </w:tcPr>
          <w:p w14:paraId="37044DE0" w14:textId="77777777" w:rsidR="008061CF" w:rsidRPr="002A0214" w:rsidRDefault="008061CF" w:rsidP="00433B79">
            <w:pPr>
              <w:jc w:val="center"/>
              <w:rPr>
                <w:rFonts w:cstheme="minorHAnsi"/>
                <w:sz w:val="18"/>
                <w:szCs w:val="18"/>
              </w:rPr>
            </w:pPr>
            <w:r w:rsidRPr="002A0214">
              <w:rPr>
                <w:rFonts w:cstheme="minorHAnsi"/>
                <w:sz w:val="18"/>
                <w:szCs w:val="18"/>
              </w:rPr>
              <w:t>2009-11-6</w:t>
            </w:r>
          </w:p>
        </w:tc>
        <w:tc>
          <w:tcPr>
            <w:tcW w:w="1440" w:type="dxa"/>
            <w:noWrap/>
            <w:hideMark/>
          </w:tcPr>
          <w:p w14:paraId="3B2C6351" w14:textId="77777777" w:rsidR="008061CF" w:rsidRPr="002A0214" w:rsidRDefault="008061CF" w:rsidP="00433B79">
            <w:pPr>
              <w:jc w:val="center"/>
              <w:rPr>
                <w:rFonts w:cstheme="minorHAnsi"/>
                <w:sz w:val="18"/>
                <w:szCs w:val="18"/>
              </w:rPr>
            </w:pPr>
            <w:r w:rsidRPr="002A0214">
              <w:rPr>
                <w:rFonts w:cstheme="minorHAnsi"/>
                <w:sz w:val="18"/>
                <w:szCs w:val="18"/>
              </w:rPr>
              <w:t>2010-5-5</w:t>
            </w:r>
          </w:p>
        </w:tc>
        <w:tc>
          <w:tcPr>
            <w:tcW w:w="1075" w:type="dxa"/>
            <w:noWrap/>
            <w:hideMark/>
          </w:tcPr>
          <w:p w14:paraId="30EAE535" w14:textId="77777777" w:rsidR="008061CF" w:rsidRPr="002A0214" w:rsidRDefault="008061CF" w:rsidP="00433B79">
            <w:pPr>
              <w:jc w:val="center"/>
              <w:rPr>
                <w:rFonts w:cstheme="minorHAnsi"/>
                <w:sz w:val="18"/>
                <w:szCs w:val="18"/>
              </w:rPr>
            </w:pPr>
            <w:r w:rsidRPr="002A0214">
              <w:rPr>
                <w:rFonts w:cstheme="minorHAnsi"/>
                <w:sz w:val="18"/>
                <w:szCs w:val="18"/>
              </w:rPr>
              <w:t>1.18</w:t>
            </w:r>
          </w:p>
        </w:tc>
      </w:tr>
      <w:tr w:rsidR="008061CF" w:rsidRPr="00C33EAC" w14:paraId="4384BE99" w14:textId="77777777" w:rsidTr="00433B79">
        <w:trPr>
          <w:trHeight w:val="288"/>
        </w:trPr>
        <w:tc>
          <w:tcPr>
            <w:tcW w:w="715" w:type="dxa"/>
            <w:noWrap/>
            <w:vAlign w:val="center"/>
            <w:hideMark/>
          </w:tcPr>
          <w:p w14:paraId="3217663E" w14:textId="77777777" w:rsidR="008061CF" w:rsidRPr="002A0214" w:rsidRDefault="008061CF" w:rsidP="00433B79">
            <w:pPr>
              <w:jc w:val="center"/>
              <w:rPr>
                <w:rFonts w:cstheme="minorHAnsi"/>
                <w:sz w:val="18"/>
                <w:szCs w:val="18"/>
              </w:rPr>
            </w:pPr>
            <w:r w:rsidRPr="002A0214">
              <w:rPr>
                <w:rFonts w:cstheme="minorHAnsi"/>
                <w:sz w:val="18"/>
                <w:szCs w:val="18"/>
              </w:rPr>
              <w:t>39</w:t>
            </w:r>
          </w:p>
        </w:tc>
        <w:tc>
          <w:tcPr>
            <w:tcW w:w="1170" w:type="dxa"/>
            <w:vMerge/>
            <w:hideMark/>
          </w:tcPr>
          <w:p w14:paraId="46BA282C" w14:textId="77777777" w:rsidR="008061CF" w:rsidRPr="002A0214" w:rsidRDefault="008061CF" w:rsidP="00433B79">
            <w:pPr>
              <w:rPr>
                <w:rFonts w:cstheme="minorHAnsi"/>
                <w:sz w:val="18"/>
                <w:szCs w:val="18"/>
              </w:rPr>
            </w:pPr>
          </w:p>
        </w:tc>
        <w:tc>
          <w:tcPr>
            <w:tcW w:w="1980" w:type="dxa"/>
            <w:vMerge/>
            <w:hideMark/>
          </w:tcPr>
          <w:p w14:paraId="6EA3FD0B" w14:textId="77777777" w:rsidR="008061CF" w:rsidRPr="002A0214" w:rsidRDefault="008061CF" w:rsidP="00433B79">
            <w:pPr>
              <w:rPr>
                <w:rFonts w:cstheme="minorHAnsi"/>
                <w:sz w:val="18"/>
                <w:szCs w:val="18"/>
              </w:rPr>
            </w:pPr>
          </w:p>
        </w:tc>
        <w:tc>
          <w:tcPr>
            <w:tcW w:w="1620" w:type="dxa"/>
            <w:vMerge/>
            <w:hideMark/>
          </w:tcPr>
          <w:p w14:paraId="242F7FC4" w14:textId="77777777" w:rsidR="008061CF" w:rsidRPr="002A0214" w:rsidRDefault="008061CF" w:rsidP="00433B79">
            <w:pPr>
              <w:rPr>
                <w:rFonts w:cstheme="minorHAnsi"/>
                <w:sz w:val="18"/>
                <w:szCs w:val="18"/>
              </w:rPr>
            </w:pPr>
          </w:p>
        </w:tc>
        <w:tc>
          <w:tcPr>
            <w:tcW w:w="1350" w:type="dxa"/>
            <w:noWrap/>
            <w:hideMark/>
          </w:tcPr>
          <w:p w14:paraId="4D4543EA" w14:textId="77777777" w:rsidR="008061CF" w:rsidRPr="002A0214" w:rsidRDefault="008061CF" w:rsidP="00433B79">
            <w:pPr>
              <w:jc w:val="center"/>
              <w:rPr>
                <w:rFonts w:cstheme="minorHAnsi"/>
                <w:sz w:val="18"/>
                <w:szCs w:val="18"/>
              </w:rPr>
            </w:pPr>
            <w:r w:rsidRPr="002A0214">
              <w:rPr>
                <w:rFonts w:cstheme="minorHAnsi"/>
                <w:sz w:val="18"/>
                <w:szCs w:val="18"/>
              </w:rPr>
              <w:t>2010-10-4</w:t>
            </w:r>
          </w:p>
        </w:tc>
        <w:tc>
          <w:tcPr>
            <w:tcW w:w="1440" w:type="dxa"/>
            <w:noWrap/>
            <w:hideMark/>
          </w:tcPr>
          <w:p w14:paraId="754B4D4F" w14:textId="77777777" w:rsidR="008061CF" w:rsidRPr="002A0214" w:rsidRDefault="008061CF" w:rsidP="00433B79">
            <w:pPr>
              <w:jc w:val="center"/>
              <w:rPr>
                <w:rFonts w:cstheme="minorHAnsi"/>
                <w:sz w:val="18"/>
                <w:szCs w:val="18"/>
              </w:rPr>
            </w:pPr>
            <w:r w:rsidRPr="002A0214">
              <w:rPr>
                <w:rFonts w:cstheme="minorHAnsi"/>
                <w:sz w:val="18"/>
                <w:szCs w:val="18"/>
              </w:rPr>
              <w:t>2011-5-10</w:t>
            </w:r>
          </w:p>
        </w:tc>
        <w:tc>
          <w:tcPr>
            <w:tcW w:w="1075" w:type="dxa"/>
            <w:noWrap/>
            <w:hideMark/>
          </w:tcPr>
          <w:p w14:paraId="64E1BFB7" w14:textId="77777777" w:rsidR="008061CF" w:rsidRPr="002A0214" w:rsidRDefault="008061CF" w:rsidP="00433B79">
            <w:pPr>
              <w:jc w:val="center"/>
              <w:rPr>
                <w:rFonts w:cstheme="minorHAnsi"/>
                <w:sz w:val="18"/>
                <w:szCs w:val="18"/>
              </w:rPr>
            </w:pPr>
            <w:r w:rsidRPr="002A0214">
              <w:rPr>
                <w:rFonts w:cstheme="minorHAnsi"/>
                <w:sz w:val="18"/>
                <w:szCs w:val="18"/>
              </w:rPr>
              <w:t>1.53</w:t>
            </w:r>
          </w:p>
        </w:tc>
      </w:tr>
      <w:tr w:rsidR="008061CF" w:rsidRPr="00C33EAC" w14:paraId="0274335D" w14:textId="77777777" w:rsidTr="00433B79">
        <w:trPr>
          <w:trHeight w:val="288"/>
        </w:trPr>
        <w:tc>
          <w:tcPr>
            <w:tcW w:w="715" w:type="dxa"/>
            <w:noWrap/>
            <w:vAlign w:val="center"/>
            <w:hideMark/>
          </w:tcPr>
          <w:p w14:paraId="5690DBBB" w14:textId="77777777" w:rsidR="008061CF" w:rsidRPr="002A0214" w:rsidRDefault="008061CF" w:rsidP="00433B79">
            <w:pPr>
              <w:jc w:val="center"/>
              <w:rPr>
                <w:rFonts w:cstheme="minorHAnsi"/>
                <w:sz w:val="18"/>
                <w:szCs w:val="18"/>
              </w:rPr>
            </w:pPr>
            <w:r w:rsidRPr="002A0214">
              <w:rPr>
                <w:rFonts w:cstheme="minorHAnsi"/>
                <w:sz w:val="18"/>
                <w:szCs w:val="18"/>
              </w:rPr>
              <w:t>40</w:t>
            </w:r>
          </w:p>
        </w:tc>
        <w:tc>
          <w:tcPr>
            <w:tcW w:w="1170" w:type="dxa"/>
            <w:vMerge/>
            <w:hideMark/>
          </w:tcPr>
          <w:p w14:paraId="0E4A8135" w14:textId="77777777" w:rsidR="008061CF" w:rsidRPr="002A0214" w:rsidRDefault="008061CF" w:rsidP="00433B79">
            <w:pPr>
              <w:rPr>
                <w:rFonts w:cstheme="minorHAnsi"/>
                <w:sz w:val="18"/>
                <w:szCs w:val="18"/>
              </w:rPr>
            </w:pPr>
          </w:p>
        </w:tc>
        <w:tc>
          <w:tcPr>
            <w:tcW w:w="1980" w:type="dxa"/>
            <w:vMerge/>
            <w:hideMark/>
          </w:tcPr>
          <w:p w14:paraId="5B4B93C9" w14:textId="77777777" w:rsidR="008061CF" w:rsidRPr="002A0214" w:rsidRDefault="008061CF" w:rsidP="00433B79">
            <w:pPr>
              <w:rPr>
                <w:rFonts w:cstheme="minorHAnsi"/>
                <w:sz w:val="18"/>
                <w:szCs w:val="18"/>
              </w:rPr>
            </w:pPr>
          </w:p>
        </w:tc>
        <w:tc>
          <w:tcPr>
            <w:tcW w:w="1620" w:type="dxa"/>
            <w:vMerge/>
            <w:hideMark/>
          </w:tcPr>
          <w:p w14:paraId="7D71756F" w14:textId="77777777" w:rsidR="008061CF" w:rsidRPr="002A0214" w:rsidRDefault="008061CF" w:rsidP="00433B79">
            <w:pPr>
              <w:rPr>
                <w:rFonts w:cstheme="minorHAnsi"/>
                <w:sz w:val="18"/>
                <w:szCs w:val="18"/>
              </w:rPr>
            </w:pPr>
          </w:p>
        </w:tc>
        <w:tc>
          <w:tcPr>
            <w:tcW w:w="1350" w:type="dxa"/>
            <w:noWrap/>
            <w:hideMark/>
          </w:tcPr>
          <w:p w14:paraId="04B3275A" w14:textId="77777777" w:rsidR="008061CF" w:rsidRPr="002A0214" w:rsidRDefault="008061CF" w:rsidP="00433B79">
            <w:pPr>
              <w:jc w:val="center"/>
              <w:rPr>
                <w:rFonts w:cstheme="minorHAnsi"/>
                <w:sz w:val="18"/>
                <w:szCs w:val="18"/>
              </w:rPr>
            </w:pPr>
            <w:r w:rsidRPr="002A0214">
              <w:rPr>
                <w:rFonts w:cstheme="minorHAnsi"/>
                <w:sz w:val="18"/>
                <w:szCs w:val="18"/>
              </w:rPr>
              <w:t>2011-10-10</w:t>
            </w:r>
          </w:p>
        </w:tc>
        <w:tc>
          <w:tcPr>
            <w:tcW w:w="1440" w:type="dxa"/>
            <w:noWrap/>
            <w:hideMark/>
          </w:tcPr>
          <w:p w14:paraId="67F95D44" w14:textId="77777777" w:rsidR="008061CF" w:rsidRPr="002A0214" w:rsidRDefault="008061CF" w:rsidP="00433B79">
            <w:pPr>
              <w:jc w:val="center"/>
              <w:rPr>
                <w:rFonts w:cstheme="minorHAnsi"/>
                <w:sz w:val="18"/>
                <w:szCs w:val="18"/>
              </w:rPr>
            </w:pPr>
            <w:r w:rsidRPr="002A0214">
              <w:rPr>
                <w:rFonts w:cstheme="minorHAnsi"/>
                <w:sz w:val="18"/>
                <w:szCs w:val="18"/>
              </w:rPr>
              <w:t>2012-4-18</w:t>
            </w:r>
          </w:p>
        </w:tc>
        <w:tc>
          <w:tcPr>
            <w:tcW w:w="1075" w:type="dxa"/>
            <w:noWrap/>
            <w:hideMark/>
          </w:tcPr>
          <w:p w14:paraId="647BF508" w14:textId="77777777" w:rsidR="008061CF" w:rsidRPr="002A0214" w:rsidRDefault="008061CF" w:rsidP="00433B79">
            <w:pPr>
              <w:jc w:val="center"/>
              <w:rPr>
                <w:rFonts w:cstheme="minorHAnsi"/>
                <w:sz w:val="18"/>
                <w:szCs w:val="18"/>
              </w:rPr>
            </w:pPr>
            <w:r w:rsidRPr="002A0214">
              <w:rPr>
                <w:rFonts w:cstheme="minorHAnsi"/>
                <w:sz w:val="18"/>
                <w:szCs w:val="18"/>
              </w:rPr>
              <w:t>2.50</w:t>
            </w:r>
          </w:p>
        </w:tc>
      </w:tr>
      <w:tr w:rsidR="008061CF" w:rsidRPr="00C33EAC" w14:paraId="65D46C55" w14:textId="77777777" w:rsidTr="00433B79">
        <w:trPr>
          <w:trHeight w:val="288"/>
        </w:trPr>
        <w:tc>
          <w:tcPr>
            <w:tcW w:w="715" w:type="dxa"/>
            <w:noWrap/>
            <w:vAlign w:val="center"/>
            <w:hideMark/>
          </w:tcPr>
          <w:p w14:paraId="3EE32923" w14:textId="77777777" w:rsidR="008061CF" w:rsidRPr="002A0214" w:rsidRDefault="008061CF" w:rsidP="00433B79">
            <w:pPr>
              <w:jc w:val="center"/>
              <w:rPr>
                <w:rFonts w:cstheme="minorHAnsi"/>
                <w:sz w:val="18"/>
                <w:szCs w:val="18"/>
              </w:rPr>
            </w:pPr>
            <w:r w:rsidRPr="002A0214">
              <w:rPr>
                <w:rFonts w:cstheme="minorHAnsi"/>
                <w:sz w:val="18"/>
                <w:szCs w:val="18"/>
              </w:rPr>
              <w:t>41</w:t>
            </w:r>
          </w:p>
        </w:tc>
        <w:tc>
          <w:tcPr>
            <w:tcW w:w="1170" w:type="dxa"/>
            <w:vMerge/>
            <w:hideMark/>
          </w:tcPr>
          <w:p w14:paraId="2BADFFF5" w14:textId="77777777" w:rsidR="008061CF" w:rsidRPr="002A0214" w:rsidRDefault="008061CF" w:rsidP="00433B79">
            <w:pPr>
              <w:rPr>
                <w:rFonts w:cstheme="minorHAnsi"/>
                <w:sz w:val="18"/>
                <w:szCs w:val="18"/>
              </w:rPr>
            </w:pPr>
          </w:p>
        </w:tc>
        <w:tc>
          <w:tcPr>
            <w:tcW w:w="1980" w:type="dxa"/>
            <w:vMerge/>
            <w:hideMark/>
          </w:tcPr>
          <w:p w14:paraId="4D41151F" w14:textId="77777777" w:rsidR="008061CF" w:rsidRPr="002A0214" w:rsidRDefault="008061CF" w:rsidP="00433B79">
            <w:pPr>
              <w:rPr>
                <w:rFonts w:cstheme="minorHAnsi"/>
                <w:sz w:val="18"/>
                <w:szCs w:val="18"/>
              </w:rPr>
            </w:pPr>
          </w:p>
        </w:tc>
        <w:tc>
          <w:tcPr>
            <w:tcW w:w="1620" w:type="dxa"/>
            <w:vMerge/>
            <w:hideMark/>
          </w:tcPr>
          <w:p w14:paraId="54D42C2A" w14:textId="77777777" w:rsidR="008061CF" w:rsidRPr="002A0214" w:rsidRDefault="008061CF" w:rsidP="00433B79">
            <w:pPr>
              <w:rPr>
                <w:rFonts w:cstheme="minorHAnsi"/>
                <w:sz w:val="18"/>
                <w:szCs w:val="18"/>
              </w:rPr>
            </w:pPr>
          </w:p>
        </w:tc>
        <w:tc>
          <w:tcPr>
            <w:tcW w:w="1350" w:type="dxa"/>
            <w:noWrap/>
            <w:hideMark/>
          </w:tcPr>
          <w:p w14:paraId="6AAF224B" w14:textId="77777777" w:rsidR="008061CF" w:rsidRPr="002A0214" w:rsidRDefault="008061CF" w:rsidP="00433B79">
            <w:pPr>
              <w:jc w:val="center"/>
              <w:rPr>
                <w:rFonts w:cstheme="minorHAnsi"/>
                <w:sz w:val="18"/>
                <w:szCs w:val="18"/>
              </w:rPr>
            </w:pPr>
            <w:r w:rsidRPr="002A0214">
              <w:rPr>
                <w:rFonts w:cstheme="minorHAnsi"/>
                <w:sz w:val="18"/>
                <w:szCs w:val="18"/>
              </w:rPr>
              <w:t>2012-10-15</w:t>
            </w:r>
          </w:p>
        </w:tc>
        <w:tc>
          <w:tcPr>
            <w:tcW w:w="1440" w:type="dxa"/>
            <w:noWrap/>
            <w:hideMark/>
          </w:tcPr>
          <w:p w14:paraId="5BC38BAF" w14:textId="77777777" w:rsidR="008061CF" w:rsidRPr="002A0214" w:rsidRDefault="008061CF" w:rsidP="00433B79">
            <w:pPr>
              <w:jc w:val="center"/>
              <w:rPr>
                <w:rFonts w:cstheme="minorHAnsi"/>
                <w:sz w:val="18"/>
                <w:szCs w:val="18"/>
              </w:rPr>
            </w:pPr>
            <w:r w:rsidRPr="002A0214">
              <w:rPr>
                <w:rFonts w:cstheme="minorHAnsi"/>
                <w:sz w:val="18"/>
                <w:szCs w:val="18"/>
              </w:rPr>
              <w:t>2013-5-11</w:t>
            </w:r>
          </w:p>
        </w:tc>
        <w:tc>
          <w:tcPr>
            <w:tcW w:w="1075" w:type="dxa"/>
            <w:noWrap/>
            <w:hideMark/>
          </w:tcPr>
          <w:p w14:paraId="77D29CC0" w14:textId="77777777" w:rsidR="008061CF" w:rsidRPr="002A0214" w:rsidRDefault="008061CF" w:rsidP="00433B79">
            <w:pPr>
              <w:jc w:val="center"/>
              <w:rPr>
                <w:rFonts w:cstheme="minorHAnsi"/>
                <w:sz w:val="18"/>
                <w:szCs w:val="18"/>
              </w:rPr>
            </w:pPr>
            <w:r w:rsidRPr="002A0214">
              <w:rPr>
                <w:rFonts w:cstheme="minorHAnsi"/>
                <w:sz w:val="18"/>
                <w:szCs w:val="18"/>
              </w:rPr>
              <w:t>0.50</w:t>
            </w:r>
          </w:p>
        </w:tc>
      </w:tr>
      <w:tr w:rsidR="008061CF" w:rsidRPr="00C33EAC" w14:paraId="3F68FC0A" w14:textId="77777777" w:rsidTr="00433B79">
        <w:trPr>
          <w:trHeight w:val="288"/>
        </w:trPr>
        <w:tc>
          <w:tcPr>
            <w:tcW w:w="715" w:type="dxa"/>
            <w:noWrap/>
            <w:vAlign w:val="center"/>
            <w:hideMark/>
          </w:tcPr>
          <w:p w14:paraId="214CD904" w14:textId="77777777" w:rsidR="008061CF" w:rsidRPr="002A0214" w:rsidRDefault="008061CF" w:rsidP="00433B79">
            <w:pPr>
              <w:jc w:val="center"/>
              <w:rPr>
                <w:rFonts w:cstheme="minorHAnsi"/>
                <w:sz w:val="18"/>
                <w:szCs w:val="18"/>
              </w:rPr>
            </w:pPr>
            <w:r w:rsidRPr="002A0214">
              <w:rPr>
                <w:rFonts w:cstheme="minorHAnsi"/>
                <w:sz w:val="18"/>
                <w:szCs w:val="18"/>
              </w:rPr>
              <w:t>4</w:t>
            </w:r>
            <w:r>
              <w:rPr>
                <w:rFonts w:cstheme="minorHAnsi"/>
                <w:sz w:val="18"/>
                <w:szCs w:val="18"/>
              </w:rPr>
              <w:t>2</w:t>
            </w:r>
          </w:p>
        </w:tc>
        <w:tc>
          <w:tcPr>
            <w:tcW w:w="1170" w:type="dxa"/>
            <w:vMerge/>
            <w:hideMark/>
          </w:tcPr>
          <w:p w14:paraId="1C2E23A8" w14:textId="77777777" w:rsidR="008061CF" w:rsidRPr="002A0214" w:rsidRDefault="008061CF" w:rsidP="00433B79">
            <w:pPr>
              <w:rPr>
                <w:rFonts w:cstheme="minorHAnsi"/>
                <w:sz w:val="18"/>
                <w:szCs w:val="18"/>
              </w:rPr>
            </w:pPr>
          </w:p>
        </w:tc>
        <w:tc>
          <w:tcPr>
            <w:tcW w:w="1980" w:type="dxa"/>
            <w:vMerge w:val="restart"/>
            <w:noWrap/>
            <w:hideMark/>
          </w:tcPr>
          <w:p w14:paraId="311A9629" w14:textId="00CC2F0E"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decomposition-days","type":"article-journal","volume":"95"},"uris":["http://www.mendeley.com/documents/?uuid=dcb6424a-10b9-4cc0-878a-56fd38da8e4c"]}],"mendeley":{"formattedCitation":"(Ruffo and Bollero 2003)","manualFormatting":"Ruffo and Bollero, 2003","plainTextFormattedCitation":"(Ruffo and Bollero 2003)","previouslyFormattedCitation":"(Ruffo and Bollero 2003)"},"properties":{"noteIndex":0},"schema":"https://github.com/citation-style-language/schema/raw/master/csl-citation.json"}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Ruffo and Bollero, 2003</w:t>
            </w:r>
            <w:r>
              <w:rPr>
                <w:rFonts w:cstheme="minorHAnsi"/>
                <w:sz w:val="18"/>
                <w:szCs w:val="18"/>
              </w:rPr>
              <w:fldChar w:fldCharType="end"/>
            </w:r>
          </w:p>
        </w:tc>
        <w:tc>
          <w:tcPr>
            <w:tcW w:w="1620" w:type="dxa"/>
            <w:vMerge w:val="restart"/>
            <w:noWrap/>
            <w:hideMark/>
          </w:tcPr>
          <w:p w14:paraId="63FF6A39" w14:textId="77777777" w:rsidR="008061CF" w:rsidRPr="002A0214" w:rsidRDefault="008061CF" w:rsidP="00433B79">
            <w:pPr>
              <w:rPr>
                <w:rFonts w:cstheme="minorHAnsi"/>
                <w:sz w:val="18"/>
                <w:szCs w:val="18"/>
              </w:rPr>
            </w:pPr>
            <w:r w:rsidRPr="002A0214">
              <w:rPr>
                <w:rFonts w:cstheme="minorHAnsi"/>
                <w:sz w:val="18"/>
                <w:szCs w:val="18"/>
              </w:rPr>
              <w:t>Brownstown, IL</w:t>
            </w:r>
          </w:p>
        </w:tc>
        <w:tc>
          <w:tcPr>
            <w:tcW w:w="1350" w:type="dxa"/>
            <w:noWrap/>
            <w:hideMark/>
          </w:tcPr>
          <w:p w14:paraId="589B09E9" w14:textId="77777777" w:rsidR="008061CF" w:rsidRPr="002A0214" w:rsidRDefault="008061CF" w:rsidP="00433B79">
            <w:pPr>
              <w:jc w:val="center"/>
              <w:rPr>
                <w:rFonts w:cstheme="minorHAnsi"/>
                <w:sz w:val="18"/>
                <w:szCs w:val="18"/>
              </w:rPr>
            </w:pPr>
            <w:r w:rsidRPr="002A0214">
              <w:rPr>
                <w:rFonts w:cstheme="minorHAnsi"/>
                <w:sz w:val="18"/>
                <w:szCs w:val="18"/>
              </w:rPr>
              <w:t>1998-10-3</w:t>
            </w:r>
          </w:p>
        </w:tc>
        <w:tc>
          <w:tcPr>
            <w:tcW w:w="1440" w:type="dxa"/>
            <w:noWrap/>
            <w:hideMark/>
          </w:tcPr>
          <w:p w14:paraId="4ED81D7D" w14:textId="77777777" w:rsidR="008061CF" w:rsidRPr="002A0214" w:rsidRDefault="008061CF" w:rsidP="00433B79">
            <w:pPr>
              <w:jc w:val="center"/>
              <w:rPr>
                <w:rFonts w:cstheme="minorHAnsi"/>
                <w:sz w:val="18"/>
                <w:szCs w:val="18"/>
              </w:rPr>
            </w:pPr>
            <w:r w:rsidRPr="002A0214">
              <w:rPr>
                <w:rFonts w:cstheme="minorHAnsi"/>
                <w:sz w:val="18"/>
                <w:szCs w:val="18"/>
              </w:rPr>
              <w:t>1999-4-28</w:t>
            </w:r>
          </w:p>
        </w:tc>
        <w:tc>
          <w:tcPr>
            <w:tcW w:w="1075" w:type="dxa"/>
            <w:noWrap/>
            <w:hideMark/>
          </w:tcPr>
          <w:p w14:paraId="53F02930" w14:textId="77777777" w:rsidR="008061CF" w:rsidRPr="002A0214" w:rsidRDefault="008061CF" w:rsidP="00433B79">
            <w:pPr>
              <w:jc w:val="center"/>
              <w:rPr>
                <w:rFonts w:cstheme="minorHAnsi"/>
                <w:sz w:val="18"/>
                <w:szCs w:val="18"/>
              </w:rPr>
            </w:pPr>
            <w:r w:rsidRPr="002A0214">
              <w:rPr>
                <w:rFonts w:cstheme="minorHAnsi"/>
                <w:sz w:val="18"/>
                <w:szCs w:val="18"/>
              </w:rPr>
              <w:t>4.73</w:t>
            </w:r>
          </w:p>
        </w:tc>
      </w:tr>
      <w:tr w:rsidR="008061CF" w:rsidRPr="00C33EAC" w14:paraId="6FE02FA1" w14:textId="77777777" w:rsidTr="00433B79">
        <w:trPr>
          <w:trHeight w:val="288"/>
        </w:trPr>
        <w:tc>
          <w:tcPr>
            <w:tcW w:w="715" w:type="dxa"/>
            <w:noWrap/>
            <w:vAlign w:val="center"/>
            <w:hideMark/>
          </w:tcPr>
          <w:p w14:paraId="3999F129" w14:textId="77777777" w:rsidR="008061CF" w:rsidRPr="002A0214" w:rsidRDefault="008061CF" w:rsidP="00433B79">
            <w:pPr>
              <w:jc w:val="center"/>
              <w:rPr>
                <w:rFonts w:cstheme="minorHAnsi"/>
                <w:sz w:val="18"/>
                <w:szCs w:val="18"/>
              </w:rPr>
            </w:pPr>
            <w:r w:rsidRPr="002A0214">
              <w:rPr>
                <w:rFonts w:cstheme="minorHAnsi"/>
                <w:sz w:val="18"/>
                <w:szCs w:val="18"/>
              </w:rPr>
              <w:t>4</w:t>
            </w:r>
            <w:r>
              <w:rPr>
                <w:rFonts w:cstheme="minorHAnsi"/>
                <w:sz w:val="18"/>
                <w:szCs w:val="18"/>
              </w:rPr>
              <w:t>3</w:t>
            </w:r>
          </w:p>
        </w:tc>
        <w:tc>
          <w:tcPr>
            <w:tcW w:w="1170" w:type="dxa"/>
            <w:vMerge/>
            <w:hideMark/>
          </w:tcPr>
          <w:p w14:paraId="61C59074" w14:textId="77777777" w:rsidR="008061CF" w:rsidRPr="002A0214" w:rsidRDefault="008061CF" w:rsidP="00433B79">
            <w:pPr>
              <w:rPr>
                <w:rFonts w:cstheme="minorHAnsi"/>
                <w:sz w:val="18"/>
                <w:szCs w:val="18"/>
              </w:rPr>
            </w:pPr>
          </w:p>
        </w:tc>
        <w:tc>
          <w:tcPr>
            <w:tcW w:w="1980" w:type="dxa"/>
            <w:vMerge/>
            <w:hideMark/>
          </w:tcPr>
          <w:p w14:paraId="734394D2" w14:textId="77777777" w:rsidR="008061CF" w:rsidRPr="002A0214" w:rsidRDefault="008061CF" w:rsidP="00433B79">
            <w:pPr>
              <w:rPr>
                <w:rFonts w:cstheme="minorHAnsi"/>
                <w:sz w:val="18"/>
                <w:szCs w:val="18"/>
              </w:rPr>
            </w:pPr>
          </w:p>
        </w:tc>
        <w:tc>
          <w:tcPr>
            <w:tcW w:w="1620" w:type="dxa"/>
            <w:vMerge/>
            <w:hideMark/>
          </w:tcPr>
          <w:p w14:paraId="02B11E99" w14:textId="77777777" w:rsidR="008061CF" w:rsidRPr="002A0214" w:rsidRDefault="008061CF" w:rsidP="00433B79">
            <w:pPr>
              <w:rPr>
                <w:rFonts w:cstheme="minorHAnsi"/>
                <w:sz w:val="18"/>
                <w:szCs w:val="18"/>
              </w:rPr>
            </w:pPr>
          </w:p>
        </w:tc>
        <w:tc>
          <w:tcPr>
            <w:tcW w:w="1350" w:type="dxa"/>
            <w:noWrap/>
            <w:hideMark/>
          </w:tcPr>
          <w:p w14:paraId="5FEF930B" w14:textId="77777777" w:rsidR="008061CF" w:rsidRPr="002A0214" w:rsidRDefault="008061CF" w:rsidP="00433B79">
            <w:pPr>
              <w:jc w:val="center"/>
              <w:rPr>
                <w:rFonts w:cstheme="minorHAnsi"/>
                <w:sz w:val="18"/>
                <w:szCs w:val="18"/>
              </w:rPr>
            </w:pPr>
            <w:r w:rsidRPr="002A0214">
              <w:rPr>
                <w:rFonts w:cstheme="minorHAnsi"/>
                <w:sz w:val="18"/>
                <w:szCs w:val="18"/>
              </w:rPr>
              <w:t>1999-10-2</w:t>
            </w:r>
          </w:p>
        </w:tc>
        <w:tc>
          <w:tcPr>
            <w:tcW w:w="1440" w:type="dxa"/>
            <w:noWrap/>
            <w:hideMark/>
          </w:tcPr>
          <w:p w14:paraId="04E9076F" w14:textId="77777777" w:rsidR="008061CF" w:rsidRPr="002A0214" w:rsidRDefault="008061CF" w:rsidP="00433B79">
            <w:pPr>
              <w:jc w:val="center"/>
              <w:rPr>
                <w:rFonts w:cstheme="minorHAnsi"/>
                <w:sz w:val="18"/>
                <w:szCs w:val="18"/>
              </w:rPr>
            </w:pPr>
            <w:r w:rsidRPr="002A0214">
              <w:rPr>
                <w:rFonts w:cstheme="minorHAnsi"/>
                <w:sz w:val="18"/>
                <w:szCs w:val="18"/>
              </w:rPr>
              <w:t>2000-4-29</w:t>
            </w:r>
          </w:p>
        </w:tc>
        <w:tc>
          <w:tcPr>
            <w:tcW w:w="1075" w:type="dxa"/>
            <w:noWrap/>
            <w:hideMark/>
          </w:tcPr>
          <w:p w14:paraId="7ACEF028" w14:textId="77777777" w:rsidR="008061CF" w:rsidRPr="002A0214" w:rsidRDefault="008061CF" w:rsidP="00433B79">
            <w:pPr>
              <w:jc w:val="center"/>
              <w:rPr>
                <w:rFonts w:cstheme="minorHAnsi"/>
                <w:sz w:val="18"/>
                <w:szCs w:val="18"/>
              </w:rPr>
            </w:pPr>
            <w:r w:rsidRPr="002A0214">
              <w:rPr>
                <w:rFonts w:cstheme="minorHAnsi"/>
                <w:sz w:val="18"/>
                <w:szCs w:val="18"/>
              </w:rPr>
              <w:t>2.92</w:t>
            </w:r>
          </w:p>
        </w:tc>
      </w:tr>
      <w:tr w:rsidR="008061CF" w:rsidRPr="00C33EAC" w14:paraId="5F5206C6" w14:textId="77777777" w:rsidTr="00433B79">
        <w:trPr>
          <w:trHeight w:val="288"/>
        </w:trPr>
        <w:tc>
          <w:tcPr>
            <w:tcW w:w="715" w:type="dxa"/>
            <w:noWrap/>
            <w:vAlign w:val="center"/>
            <w:hideMark/>
          </w:tcPr>
          <w:p w14:paraId="0690327F" w14:textId="77777777" w:rsidR="008061CF" w:rsidRPr="002A0214" w:rsidRDefault="008061CF" w:rsidP="00433B79">
            <w:pPr>
              <w:jc w:val="center"/>
              <w:rPr>
                <w:rFonts w:cstheme="minorHAnsi"/>
                <w:sz w:val="18"/>
                <w:szCs w:val="18"/>
              </w:rPr>
            </w:pPr>
            <w:r>
              <w:rPr>
                <w:rFonts w:cstheme="minorHAnsi"/>
                <w:sz w:val="18"/>
                <w:szCs w:val="18"/>
              </w:rPr>
              <w:t>44</w:t>
            </w:r>
          </w:p>
        </w:tc>
        <w:tc>
          <w:tcPr>
            <w:tcW w:w="1170" w:type="dxa"/>
            <w:vMerge/>
            <w:hideMark/>
          </w:tcPr>
          <w:p w14:paraId="64EDE11D" w14:textId="77777777" w:rsidR="008061CF" w:rsidRPr="002A0214" w:rsidRDefault="008061CF" w:rsidP="00433B79">
            <w:pPr>
              <w:rPr>
                <w:rFonts w:cstheme="minorHAnsi"/>
                <w:sz w:val="18"/>
                <w:szCs w:val="18"/>
              </w:rPr>
            </w:pPr>
          </w:p>
        </w:tc>
        <w:tc>
          <w:tcPr>
            <w:tcW w:w="1980" w:type="dxa"/>
            <w:vMerge/>
            <w:hideMark/>
          </w:tcPr>
          <w:p w14:paraId="14E21178" w14:textId="77777777" w:rsidR="008061CF" w:rsidRPr="002A0214" w:rsidRDefault="008061CF" w:rsidP="00433B79">
            <w:pPr>
              <w:rPr>
                <w:rFonts w:cstheme="minorHAnsi"/>
                <w:sz w:val="18"/>
                <w:szCs w:val="18"/>
              </w:rPr>
            </w:pPr>
          </w:p>
        </w:tc>
        <w:tc>
          <w:tcPr>
            <w:tcW w:w="1620" w:type="dxa"/>
            <w:vMerge w:val="restart"/>
            <w:noWrap/>
            <w:hideMark/>
          </w:tcPr>
          <w:p w14:paraId="3FC4ECB4" w14:textId="77777777" w:rsidR="008061CF" w:rsidRPr="002A0214" w:rsidRDefault="008061CF" w:rsidP="00433B79">
            <w:pPr>
              <w:rPr>
                <w:rFonts w:cstheme="minorHAnsi"/>
                <w:sz w:val="18"/>
                <w:szCs w:val="18"/>
              </w:rPr>
            </w:pPr>
            <w:r w:rsidRPr="002A0214">
              <w:rPr>
                <w:rFonts w:cstheme="minorHAnsi"/>
                <w:sz w:val="18"/>
                <w:szCs w:val="18"/>
              </w:rPr>
              <w:t>Urbana, IL</w:t>
            </w:r>
          </w:p>
        </w:tc>
        <w:tc>
          <w:tcPr>
            <w:tcW w:w="1350" w:type="dxa"/>
            <w:noWrap/>
            <w:hideMark/>
          </w:tcPr>
          <w:p w14:paraId="00B99381" w14:textId="77777777" w:rsidR="008061CF" w:rsidRPr="002A0214" w:rsidRDefault="008061CF" w:rsidP="00433B79">
            <w:pPr>
              <w:jc w:val="center"/>
              <w:rPr>
                <w:rFonts w:cstheme="minorHAnsi"/>
                <w:sz w:val="18"/>
                <w:szCs w:val="18"/>
              </w:rPr>
            </w:pPr>
            <w:r w:rsidRPr="002A0214">
              <w:rPr>
                <w:rFonts w:cstheme="minorHAnsi"/>
                <w:sz w:val="18"/>
                <w:szCs w:val="18"/>
              </w:rPr>
              <w:t>1998-10-1</w:t>
            </w:r>
          </w:p>
        </w:tc>
        <w:tc>
          <w:tcPr>
            <w:tcW w:w="1440" w:type="dxa"/>
            <w:noWrap/>
            <w:hideMark/>
          </w:tcPr>
          <w:p w14:paraId="6A5C74BB" w14:textId="77777777" w:rsidR="008061CF" w:rsidRPr="002A0214" w:rsidRDefault="008061CF" w:rsidP="00433B79">
            <w:pPr>
              <w:jc w:val="center"/>
              <w:rPr>
                <w:rFonts w:cstheme="minorHAnsi"/>
                <w:sz w:val="18"/>
                <w:szCs w:val="18"/>
              </w:rPr>
            </w:pPr>
            <w:r w:rsidRPr="002A0214">
              <w:rPr>
                <w:rFonts w:cstheme="minorHAnsi"/>
                <w:sz w:val="18"/>
                <w:szCs w:val="18"/>
              </w:rPr>
              <w:t>1999-5-2</w:t>
            </w:r>
          </w:p>
        </w:tc>
        <w:tc>
          <w:tcPr>
            <w:tcW w:w="1075" w:type="dxa"/>
            <w:noWrap/>
            <w:hideMark/>
          </w:tcPr>
          <w:p w14:paraId="77F724F7" w14:textId="77777777" w:rsidR="008061CF" w:rsidRPr="002A0214" w:rsidRDefault="008061CF" w:rsidP="00433B79">
            <w:pPr>
              <w:jc w:val="center"/>
              <w:rPr>
                <w:rFonts w:cstheme="minorHAnsi"/>
                <w:sz w:val="18"/>
                <w:szCs w:val="18"/>
              </w:rPr>
            </w:pPr>
            <w:r w:rsidRPr="002A0214">
              <w:rPr>
                <w:rFonts w:cstheme="minorHAnsi"/>
                <w:sz w:val="18"/>
                <w:szCs w:val="18"/>
              </w:rPr>
              <w:t>4.02</w:t>
            </w:r>
          </w:p>
        </w:tc>
      </w:tr>
      <w:tr w:rsidR="008061CF" w:rsidRPr="00C33EAC" w14:paraId="2140ADC5" w14:textId="77777777" w:rsidTr="00433B79">
        <w:trPr>
          <w:trHeight w:val="288"/>
        </w:trPr>
        <w:tc>
          <w:tcPr>
            <w:tcW w:w="715" w:type="dxa"/>
            <w:noWrap/>
            <w:vAlign w:val="center"/>
            <w:hideMark/>
          </w:tcPr>
          <w:p w14:paraId="68DABB42" w14:textId="77777777" w:rsidR="008061CF" w:rsidRPr="002A0214" w:rsidRDefault="008061CF" w:rsidP="00433B79">
            <w:pPr>
              <w:jc w:val="center"/>
              <w:rPr>
                <w:rFonts w:cstheme="minorHAnsi"/>
                <w:sz w:val="18"/>
                <w:szCs w:val="18"/>
              </w:rPr>
            </w:pPr>
            <w:r>
              <w:rPr>
                <w:rFonts w:cstheme="minorHAnsi"/>
                <w:sz w:val="18"/>
                <w:szCs w:val="18"/>
              </w:rPr>
              <w:t>45</w:t>
            </w:r>
          </w:p>
        </w:tc>
        <w:tc>
          <w:tcPr>
            <w:tcW w:w="1170" w:type="dxa"/>
            <w:vMerge/>
            <w:hideMark/>
          </w:tcPr>
          <w:p w14:paraId="2A4ED14F" w14:textId="77777777" w:rsidR="008061CF" w:rsidRPr="002A0214" w:rsidRDefault="008061CF" w:rsidP="00433B79">
            <w:pPr>
              <w:rPr>
                <w:rFonts w:cstheme="minorHAnsi"/>
                <w:sz w:val="18"/>
                <w:szCs w:val="18"/>
              </w:rPr>
            </w:pPr>
          </w:p>
        </w:tc>
        <w:tc>
          <w:tcPr>
            <w:tcW w:w="1980" w:type="dxa"/>
            <w:vMerge/>
            <w:hideMark/>
          </w:tcPr>
          <w:p w14:paraId="2CC0809E" w14:textId="77777777" w:rsidR="008061CF" w:rsidRPr="002A0214" w:rsidRDefault="008061CF" w:rsidP="00433B79">
            <w:pPr>
              <w:rPr>
                <w:rFonts w:cstheme="minorHAnsi"/>
                <w:sz w:val="18"/>
                <w:szCs w:val="18"/>
              </w:rPr>
            </w:pPr>
          </w:p>
        </w:tc>
        <w:tc>
          <w:tcPr>
            <w:tcW w:w="1620" w:type="dxa"/>
            <w:vMerge/>
            <w:hideMark/>
          </w:tcPr>
          <w:p w14:paraId="7012FAB9" w14:textId="77777777" w:rsidR="008061CF" w:rsidRPr="002A0214" w:rsidRDefault="008061CF" w:rsidP="00433B79">
            <w:pPr>
              <w:rPr>
                <w:rFonts w:cstheme="minorHAnsi"/>
                <w:sz w:val="18"/>
                <w:szCs w:val="18"/>
              </w:rPr>
            </w:pPr>
          </w:p>
        </w:tc>
        <w:tc>
          <w:tcPr>
            <w:tcW w:w="1350" w:type="dxa"/>
            <w:noWrap/>
            <w:hideMark/>
          </w:tcPr>
          <w:p w14:paraId="2329766E" w14:textId="77777777" w:rsidR="008061CF" w:rsidRPr="002A0214" w:rsidRDefault="008061CF" w:rsidP="00433B79">
            <w:pPr>
              <w:jc w:val="center"/>
              <w:rPr>
                <w:rFonts w:cstheme="minorHAnsi"/>
                <w:sz w:val="18"/>
                <w:szCs w:val="18"/>
              </w:rPr>
            </w:pPr>
            <w:r w:rsidRPr="002A0214">
              <w:rPr>
                <w:rFonts w:cstheme="minorHAnsi"/>
                <w:sz w:val="18"/>
                <w:szCs w:val="18"/>
              </w:rPr>
              <w:t>1999-10-5</w:t>
            </w:r>
          </w:p>
        </w:tc>
        <w:tc>
          <w:tcPr>
            <w:tcW w:w="1440" w:type="dxa"/>
            <w:noWrap/>
            <w:hideMark/>
          </w:tcPr>
          <w:p w14:paraId="08B1311B" w14:textId="77777777" w:rsidR="008061CF" w:rsidRPr="002A0214" w:rsidRDefault="008061CF" w:rsidP="00433B79">
            <w:pPr>
              <w:jc w:val="center"/>
              <w:rPr>
                <w:rFonts w:cstheme="minorHAnsi"/>
                <w:sz w:val="18"/>
                <w:szCs w:val="18"/>
              </w:rPr>
            </w:pPr>
            <w:r w:rsidRPr="002A0214">
              <w:rPr>
                <w:rFonts w:cstheme="minorHAnsi"/>
                <w:sz w:val="18"/>
                <w:szCs w:val="18"/>
              </w:rPr>
              <w:t>2000-5-4</w:t>
            </w:r>
          </w:p>
        </w:tc>
        <w:tc>
          <w:tcPr>
            <w:tcW w:w="1075" w:type="dxa"/>
            <w:noWrap/>
            <w:hideMark/>
          </w:tcPr>
          <w:p w14:paraId="10B595CE" w14:textId="77777777" w:rsidR="008061CF" w:rsidRPr="002A0214" w:rsidRDefault="008061CF" w:rsidP="00433B79">
            <w:pPr>
              <w:jc w:val="center"/>
              <w:rPr>
                <w:rFonts w:cstheme="minorHAnsi"/>
                <w:sz w:val="18"/>
                <w:szCs w:val="18"/>
              </w:rPr>
            </w:pPr>
            <w:r w:rsidRPr="002A0214">
              <w:rPr>
                <w:rFonts w:cstheme="minorHAnsi"/>
                <w:sz w:val="18"/>
                <w:szCs w:val="18"/>
              </w:rPr>
              <w:t>3.16</w:t>
            </w:r>
          </w:p>
        </w:tc>
      </w:tr>
      <w:tr w:rsidR="008061CF" w:rsidRPr="00C33EAC" w14:paraId="6AFF7C91" w14:textId="77777777" w:rsidTr="00433B79">
        <w:trPr>
          <w:trHeight w:val="288"/>
        </w:trPr>
        <w:tc>
          <w:tcPr>
            <w:tcW w:w="715" w:type="dxa"/>
            <w:noWrap/>
            <w:vAlign w:val="center"/>
            <w:hideMark/>
          </w:tcPr>
          <w:p w14:paraId="49571F4E" w14:textId="77777777" w:rsidR="008061CF" w:rsidRPr="002A0214" w:rsidRDefault="008061CF" w:rsidP="00433B79">
            <w:pPr>
              <w:jc w:val="center"/>
              <w:rPr>
                <w:rFonts w:cstheme="minorHAnsi"/>
                <w:sz w:val="18"/>
                <w:szCs w:val="18"/>
              </w:rPr>
            </w:pPr>
            <w:r>
              <w:rPr>
                <w:rFonts w:cstheme="minorHAnsi"/>
                <w:sz w:val="18"/>
                <w:szCs w:val="18"/>
              </w:rPr>
              <w:t>46</w:t>
            </w:r>
          </w:p>
        </w:tc>
        <w:tc>
          <w:tcPr>
            <w:tcW w:w="1170" w:type="dxa"/>
            <w:vMerge/>
            <w:hideMark/>
          </w:tcPr>
          <w:p w14:paraId="2E58CAC7" w14:textId="77777777" w:rsidR="008061CF" w:rsidRPr="002A0214" w:rsidRDefault="008061CF" w:rsidP="00433B79">
            <w:pPr>
              <w:rPr>
                <w:rFonts w:cstheme="minorHAnsi"/>
                <w:sz w:val="18"/>
                <w:szCs w:val="18"/>
              </w:rPr>
            </w:pPr>
          </w:p>
        </w:tc>
        <w:tc>
          <w:tcPr>
            <w:tcW w:w="1980" w:type="dxa"/>
            <w:vMerge w:val="restart"/>
            <w:noWrap/>
            <w:hideMark/>
          </w:tcPr>
          <w:p w14:paraId="1F680D29" w14:textId="0605FA82"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belt.","type":"article-journal","volume":"33"},"uris":["http://www.mendeley.com/documents/?uuid=4f4bc639-8b0c-436d-a5d7-a739016cc65d","http://www.mendeley.com/documents/?uuid=d3c1b49d-901b-4626-b3fd-9b89fd1bad69"]}],"mendeley":{"formattedCitation":"(Strock et al. 2004)","manualFormatting":"Strock et al., 2004","plainTextFormattedCitation":"(Strock et al. 2004)","previouslyFormattedCitation":"(Strock et al. 2004)"},"properties":{"noteIndex":0},"schema":"https://github.com/citation-style-language/schema/raw/master/csl-citation.json"}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Strock et al., 2004</w:t>
            </w:r>
            <w:r>
              <w:rPr>
                <w:rFonts w:cstheme="minorHAnsi"/>
                <w:sz w:val="18"/>
                <w:szCs w:val="18"/>
              </w:rPr>
              <w:fldChar w:fldCharType="end"/>
            </w:r>
          </w:p>
        </w:tc>
        <w:tc>
          <w:tcPr>
            <w:tcW w:w="1620" w:type="dxa"/>
            <w:vMerge w:val="restart"/>
            <w:noWrap/>
            <w:hideMark/>
          </w:tcPr>
          <w:p w14:paraId="75CDA1B4" w14:textId="77777777" w:rsidR="008061CF" w:rsidRPr="002A0214" w:rsidRDefault="008061CF" w:rsidP="00433B79">
            <w:pPr>
              <w:rPr>
                <w:rFonts w:cstheme="minorHAnsi"/>
                <w:sz w:val="18"/>
                <w:szCs w:val="18"/>
              </w:rPr>
            </w:pPr>
            <w:r w:rsidRPr="002A0214">
              <w:rPr>
                <w:rFonts w:cstheme="minorHAnsi"/>
                <w:sz w:val="18"/>
                <w:szCs w:val="18"/>
              </w:rPr>
              <w:t>Lamberton, MN</w:t>
            </w:r>
          </w:p>
        </w:tc>
        <w:tc>
          <w:tcPr>
            <w:tcW w:w="1350" w:type="dxa"/>
            <w:noWrap/>
            <w:hideMark/>
          </w:tcPr>
          <w:p w14:paraId="6CC15EFD" w14:textId="77777777" w:rsidR="008061CF" w:rsidRPr="002A0214" w:rsidRDefault="008061CF" w:rsidP="00433B79">
            <w:pPr>
              <w:jc w:val="center"/>
              <w:rPr>
                <w:rFonts w:cstheme="minorHAnsi"/>
                <w:sz w:val="18"/>
                <w:szCs w:val="18"/>
              </w:rPr>
            </w:pPr>
            <w:r w:rsidRPr="002A0214">
              <w:rPr>
                <w:rFonts w:cstheme="minorHAnsi"/>
                <w:sz w:val="18"/>
                <w:szCs w:val="18"/>
              </w:rPr>
              <w:t>1998-10-1</w:t>
            </w:r>
          </w:p>
        </w:tc>
        <w:tc>
          <w:tcPr>
            <w:tcW w:w="1440" w:type="dxa"/>
            <w:noWrap/>
            <w:hideMark/>
          </w:tcPr>
          <w:p w14:paraId="5165FFA1" w14:textId="77777777" w:rsidR="008061CF" w:rsidRPr="002A0214" w:rsidRDefault="008061CF" w:rsidP="00433B79">
            <w:pPr>
              <w:jc w:val="center"/>
              <w:rPr>
                <w:rFonts w:cstheme="minorHAnsi"/>
                <w:sz w:val="18"/>
                <w:szCs w:val="18"/>
              </w:rPr>
            </w:pPr>
            <w:r w:rsidRPr="002A0214">
              <w:rPr>
                <w:rFonts w:cstheme="minorHAnsi"/>
                <w:sz w:val="18"/>
                <w:szCs w:val="18"/>
              </w:rPr>
              <w:t>1999-4-30</w:t>
            </w:r>
          </w:p>
        </w:tc>
        <w:tc>
          <w:tcPr>
            <w:tcW w:w="1075" w:type="dxa"/>
            <w:noWrap/>
            <w:hideMark/>
          </w:tcPr>
          <w:p w14:paraId="510C96BC" w14:textId="77777777" w:rsidR="008061CF" w:rsidRPr="002A0214" w:rsidRDefault="008061CF" w:rsidP="00433B79">
            <w:pPr>
              <w:jc w:val="center"/>
              <w:rPr>
                <w:rFonts w:cstheme="minorHAnsi"/>
                <w:sz w:val="18"/>
                <w:szCs w:val="18"/>
              </w:rPr>
            </w:pPr>
            <w:r w:rsidRPr="002A0214">
              <w:rPr>
                <w:rFonts w:cstheme="minorHAnsi"/>
                <w:sz w:val="18"/>
                <w:szCs w:val="18"/>
              </w:rPr>
              <w:t>2.70</w:t>
            </w:r>
          </w:p>
        </w:tc>
      </w:tr>
      <w:tr w:rsidR="008061CF" w:rsidRPr="00C33EAC" w14:paraId="386050CB" w14:textId="77777777" w:rsidTr="00433B79">
        <w:trPr>
          <w:trHeight w:val="288"/>
        </w:trPr>
        <w:tc>
          <w:tcPr>
            <w:tcW w:w="715" w:type="dxa"/>
            <w:noWrap/>
            <w:vAlign w:val="center"/>
            <w:hideMark/>
          </w:tcPr>
          <w:p w14:paraId="665AB172" w14:textId="77777777" w:rsidR="008061CF" w:rsidRPr="002A0214" w:rsidRDefault="008061CF" w:rsidP="00433B79">
            <w:pPr>
              <w:jc w:val="center"/>
              <w:rPr>
                <w:rFonts w:cstheme="minorHAnsi"/>
                <w:sz w:val="18"/>
                <w:szCs w:val="18"/>
              </w:rPr>
            </w:pPr>
            <w:r>
              <w:rPr>
                <w:rFonts w:cstheme="minorHAnsi"/>
                <w:sz w:val="18"/>
                <w:szCs w:val="18"/>
              </w:rPr>
              <w:t>47</w:t>
            </w:r>
          </w:p>
        </w:tc>
        <w:tc>
          <w:tcPr>
            <w:tcW w:w="1170" w:type="dxa"/>
            <w:vMerge/>
            <w:hideMark/>
          </w:tcPr>
          <w:p w14:paraId="40565C79" w14:textId="77777777" w:rsidR="008061CF" w:rsidRPr="002A0214" w:rsidRDefault="008061CF" w:rsidP="00433B79">
            <w:pPr>
              <w:rPr>
                <w:rFonts w:cstheme="minorHAnsi"/>
                <w:sz w:val="18"/>
                <w:szCs w:val="18"/>
              </w:rPr>
            </w:pPr>
          </w:p>
        </w:tc>
        <w:tc>
          <w:tcPr>
            <w:tcW w:w="1980" w:type="dxa"/>
            <w:vMerge/>
            <w:hideMark/>
          </w:tcPr>
          <w:p w14:paraId="4C2663AD" w14:textId="77777777" w:rsidR="008061CF" w:rsidRPr="002A0214" w:rsidRDefault="008061CF" w:rsidP="00433B79">
            <w:pPr>
              <w:rPr>
                <w:rFonts w:cstheme="minorHAnsi"/>
                <w:sz w:val="18"/>
                <w:szCs w:val="18"/>
              </w:rPr>
            </w:pPr>
          </w:p>
        </w:tc>
        <w:tc>
          <w:tcPr>
            <w:tcW w:w="1620" w:type="dxa"/>
            <w:vMerge/>
            <w:hideMark/>
          </w:tcPr>
          <w:p w14:paraId="77CAB5E4" w14:textId="77777777" w:rsidR="008061CF" w:rsidRPr="002A0214" w:rsidRDefault="008061CF" w:rsidP="00433B79">
            <w:pPr>
              <w:rPr>
                <w:rFonts w:cstheme="minorHAnsi"/>
                <w:sz w:val="18"/>
                <w:szCs w:val="18"/>
              </w:rPr>
            </w:pPr>
          </w:p>
        </w:tc>
        <w:tc>
          <w:tcPr>
            <w:tcW w:w="1350" w:type="dxa"/>
            <w:noWrap/>
            <w:hideMark/>
          </w:tcPr>
          <w:p w14:paraId="36B0E80F" w14:textId="77777777" w:rsidR="008061CF" w:rsidRPr="002A0214" w:rsidRDefault="008061CF" w:rsidP="00433B79">
            <w:pPr>
              <w:jc w:val="center"/>
              <w:rPr>
                <w:rFonts w:cstheme="minorHAnsi"/>
                <w:sz w:val="18"/>
                <w:szCs w:val="18"/>
              </w:rPr>
            </w:pPr>
            <w:r w:rsidRPr="002A0214">
              <w:rPr>
                <w:rFonts w:cstheme="minorHAnsi"/>
                <w:sz w:val="18"/>
                <w:szCs w:val="18"/>
              </w:rPr>
              <w:t>1999-9-29</w:t>
            </w:r>
          </w:p>
        </w:tc>
        <w:tc>
          <w:tcPr>
            <w:tcW w:w="1440" w:type="dxa"/>
            <w:noWrap/>
            <w:hideMark/>
          </w:tcPr>
          <w:p w14:paraId="3BC36795" w14:textId="77777777" w:rsidR="008061CF" w:rsidRPr="002A0214" w:rsidRDefault="008061CF" w:rsidP="00433B79">
            <w:pPr>
              <w:jc w:val="center"/>
              <w:rPr>
                <w:rFonts w:cstheme="minorHAnsi"/>
                <w:sz w:val="18"/>
                <w:szCs w:val="18"/>
              </w:rPr>
            </w:pPr>
            <w:r w:rsidRPr="002A0214">
              <w:rPr>
                <w:rFonts w:cstheme="minorHAnsi"/>
                <w:sz w:val="18"/>
                <w:szCs w:val="18"/>
              </w:rPr>
              <w:t>2000-4-11</w:t>
            </w:r>
          </w:p>
        </w:tc>
        <w:tc>
          <w:tcPr>
            <w:tcW w:w="1075" w:type="dxa"/>
            <w:noWrap/>
            <w:hideMark/>
          </w:tcPr>
          <w:p w14:paraId="52699AB1" w14:textId="77777777" w:rsidR="008061CF" w:rsidRPr="002A0214" w:rsidRDefault="008061CF" w:rsidP="00433B79">
            <w:pPr>
              <w:jc w:val="center"/>
              <w:rPr>
                <w:rFonts w:cstheme="minorHAnsi"/>
                <w:sz w:val="18"/>
                <w:szCs w:val="18"/>
              </w:rPr>
            </w:pPr>
            <w:r w:rsidRPr="002A0214">
              <w:rPr>
                <w:rFonts w:cstheme="minorHAnsi"/>
                <w:sz w:val="18"/>
                <w:szCs w:val="18"/>
              </w:rPr>
              <w:t>1.00</w:t>
            </w:r>
          </w:p>
        </w:tc>
      </w:tr>
      <w:tr w:rsidR="008061CF" w:rsidRPr="00C33EAC" w14:paraId="692A5371" w14:textId="77777777" w:rsidTr="00433B79">
        <w:trPr>
          <w:trHeight w:val="288"/>
        </w:trPr>
        <w:tc>
          <w:tcPr>
            <w:tcW w:w="715" w:type="dxa"/>
            <w:noWrap/>
            <w:vAlign w:val="center"/>
            <w:hideMark/>
          </w:tcPr>
          <w:p w14:paraId="62084313" w14:textId="77777777" w:rsidR="008061CF" w:rsidRPr="002A0214" w:rsidRDefault="008061CF" w:rsidP="00433B79">
            <w:pPr>
              <w:jc w:val="center"/>
              <w:rPr>
                <w:rFonts w:cstheme="minorHAnsi"/>
                <w:sz w:val="18"/>
                <w:szCs w:val="18"/>
              </w:rPr>
            </w:pPr>
            <w:r>
              <w:rPr>
                <w:rFonts w:cstheme="minorHAnsi"/>
                <w:sz w:val="18"/>
                <w:szCs w:val="18"/>
              </w:rPr>
              <w:t>48</w:t>
            </w:r>
          </w:p>
        </w:tc>
        <w:tc>
          <w:tcPr>
            <w:tcW w:w="1170" w:type="dxa"/>
            <w:vMerge/>
            <w:hideMark/>
          </w:tcPr>
          <w:p w14:paraId="72022D1B" w14:textId="77777777" w:rsidR="008061CF" w:rsidRPr="002A0214" w:rsidRDefault="008061CF" w:rsidP="00433B79">
            <w:pPr>
              <w:rPr>
                <w:rFonts w:cstheme="minorHAnsi"/>
                <w:sz w:val="18"/>
                <w:szCs w:val="18"/>
              </w:rPr>
            </w:pPr>
          </w:p>
        </w:tc>
        <w:tc>
          <w:tcPr>
            <w:tcW w:w="1980" w:type="dxa"/>
            <w:vMerge/>
            <w:hideMark/>
          </w:tcPr>
          <w:p w14:paraId="588952A7" w14:textId="77777777" w:rsidR="008061CF" w:rsidRPr="002A0214" w:rsidRDefault="008061CF" w:rsidP="00433B79">
            <w:pPr>
              <w:rPr>
                <w:rFonts w:cstheme="minorHAnsi"/>
                <w:sz w:val="18"/>
                <w:szCs w:val="18"/>
              </w:rPr>
            </w:pPr>
          </w:p>
        </w:tc>
        <w:tc>
          <w:tcPr>
            <w:tcW w:w="1620" w:type="dxa"/>
            <w:vMerge/>
            <w:hideMark/>
          </w:tcPr>
          <w:p w14:paraId="2734B599" w14:textId="77777777" w:rsidR="008061CF" w:rsidRPr="002A0214" w:rsidRDefault="008061CF" w:rsidP="00433B79">
            <w:pPr>
              <w:rPr>
                <w:rFonts w:cstheme="minorHAnsi"/>
                <w:sz w:val="18"/>
                <w:szCs w:val="18"/>
              </w:rPr>
            </w:pPr>
          </w:p>
        </w:tc>
        <w:tc>
          <w:tcPr>
            <w:tcW w:w="1350" w:type="dxa"/>
            <w:noWrap/>
            <w:hideMark/>
          </w:tcPr>
          <w:p w14:paraId="2C277BC2" w14:textId="77777777" w:rsidR="008061CF" w:rsidRPr="002A0214" w:rsidRDefault="008061CF" w:rsidP="00433B79">
            <w:pPr>
              <w:jc w:val="center"/>
              <w:rPr>
                <w:rFonts w:cstheme="minorHAnsi"/>
                <w:sz w:val="18"/>
                <w:szCs w:val="18"/>
              </w:rPr>
            </w:pPr>
            <w:r w:rsidRPr="002A0214">
              <w:rPr>
                <w:rFonts w:cstheme="minorHAnsi"/>
                <w:sz w:val="18"/>
                <w:szCs w:val="18"/>
              </w:rPr>
              <w:t>2000-10-4</w:t>
            </w:r>
          </w:p>
        </w:tc>
        <w:tc>
          <w:tcPr>
            <w:tcW w:w="1440" w:type="dxa"/>
            <w:noWrap/>
            <w:hideMark/>
          </w:tcPr>
          <w:p w14:paraId="01C39EC4" w14:textId="77777777" w:rsidR="008061CF" w:rsidRPr="002A0214" w:rsidRDefault="008061CF" w:rsidP="00433B79">
            <w:pPr>
              <w:jc w:val="center"/>
              <w:rPr>
                <w:rFonts w:cstheme="minorHAnsi"/>
                <w:sz w:val="18"/>
                <w:szCs w:val="18"/>
              </w:rPr>
            </w:pPr>
            <w:r w:rsidRPr="002A0214">
              <w:rPr>
                <w:rFonts w:cstheme="minorHAnsi"/>
                <w:sz w:val="18"/>
                <w:szCs w:val="18"/>
              </w:rPr>
              <w:t>2001-5-16</w:t>
            </w:r>
          </w:p>
        </w:tc>
        <w:tc>
          <w:tcPr>
            <w:tcW w:w="1075" w:type="dxa"/>
            <w:noWrap/>
            <w:hideMark/>
          </w:tcPr>
          <w:p w14:paraId="48AE7E26" w14:textId="77777777" w:rsidR="008061CF" w:rsidRPr="002A0214" w:rsidRDefault="008061CF" w:rsidP="00433B79">
            <w:pPr>
              <w:jc w:val="center"/>
              <w:rPr>
                <w:rFonts w:cstheme="minorHAnsi"/>
                <w:sz w:val="18"/>
                <w:szCs w:val="18"/>
              </w:rPr>
            </w:pPr>
            <w:r w:rsidRPr="002A0214">
              <w:rPr>
                <w:rFonts w:cstheme="minorHAnsi"/>
                <w:sz w:val="18"/>
                <w:szCs w:val="18"/>
              </w:rPr>
              <w:t>0.50</w:t>
            </w:r>
          </w:p>
        </w:tc>
      </w:tr>
      <w:tr w:rsidR="008061CF" w:rsidRPr="00C33EAC" w14:paraId="706A3FBB" w14:textId="77777777" w:rsidTr="00433B79">
        <w:trPr>
          <w:trHeight w:val="288"/>
        </w:trPr>
        <w:tc>
          <w:tcPr>
            <w:tcW w:w="715" w:type="dxa"/>
            <w:noWrap/>
            <w:vAlign w:val="center"/>
            <w:hideMark/>
          </w:tcPr>
          <w:p w14:paraId="17D00C84" w14:textId="77777777" w:rsidR="008061CF" w:rsidRPr="002A0214" w:rsidRDefault="008061CF" w:rsidP="00433B79">
            <w:pPr>
              <w:jc w:val="center"/>
              <w:rPr>
                <w:rFonts w:cstheme="minorHAnsi"/>
                <w:sz w:val="18"/>
                <w:szCs w:val="18"/>
              </w:rPr>
            </w:pPr>
            <w:r>
              <w:rPr>
                <w:rFonts w:cstheme="minorHAnsi"/>
                <w:sz w:val="18"/>
                <w:szCs w:val="18"/>
              </w:rPr>
              <w:t>49</w:t>
            </w:r>
          </w:p>
        </w:tc>
        <w:tc>
          <w:tcPr>
            <w:tcW w:w="1170" w:type="dxa"/>
            <w:vMerge/>
            <w:hideMark/>
          </w:tcPr>
          <w:p w14:paraId="237CDE19" w14:textId="77777777" w:rsidR="008061CF" w:rsidRPr="002A0214" w:rsidRDefault="008061CF" w:rsidP="00433B79">
            <w:pPr>
              <w:rPr>
                <w:rFonts w:cstheme="minorHAnsi"/>
                <w:sz w:val="18"/>
                <w:szCs w:val="18"/>
              </w:rPr>
            </w:pPr>
          </w:p>
        </w:tc>
        <w:tc>
          <w:tcPr>
            <w:tcW w:w="1980" w:type="dxa"/>
            <w:vMerge w:val="restart"/>
            <w:noWrap/>
            <w:hideMark/>
          </w:tcPr>
          <w:p w14:paraId="08613D20" w14:textId="50136312"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{"citationItems":[{"id":"ITEM-1","itemData":{"DOI":"10.1139/cjps-2017-0267","abstract":"Cover crop (CC) adoption has increased in North America corn and soybean production areas. The objective was to evaluate the impact of cereal rye CC on winter annual weeds. Cereal rye reduced winter annual weed density and biomass by &gt;90% at time of spring termination, showing potential as a component of an integrated weed management program. Key words: cereal rye cover crop, weed suppression, integrated weed management, interspecific competition. Résumé : On recourt de plus en plus aux cultures-abris dans les régions d'Amérique du Nord où l'on cultive le maïs et le soja. La présente étude devait évaluer l'impact d'une culture-abri de seigle sur les mauvaises herbes d'hiver annuelles. Le seigle avait réduit la densité et la biomasse des adventices annuelles d'hiver de plus de 90 % à la fin de la culture, au printemps, signe qu'on pourrait s'en servir dans le cadre d'un programme de lutte intégrée contre les mauvaises herbes. [Traduit par la Rédaction] Mots-clés : culture-abri de seigle, suppression des mauvaises herbes, lutte intégrée contre les mauvaises herbes, concurrence entre espèces.","author":[{"dropping-particle":"","family":"Werle","given":"Rodrigo","non-dropping-particle":"","parse-names":false,"suffix":""},{"dropping-particle":"","family":"Burr","given":"Charles","non-dropping-particle":"","parse-names":false,"suffix":""},{"dropping-particle":"","family":"Blanco-Canqui","given":"Humberto","non-dropping-particle":"","parse-names":false,"suffix":""}],"container-title":"Canadian Journal of Plant Science","id":"ITEM-1","issued":{"date-parts":[["2018"]]},"page":"498-500","title":"Cereal rye cover crop suppresses winter annual weeds","type":"article-journal","volume":"98"},"uris":["http://www.mendeley.com/documents/?uuid=710c68ba-5f08-39aa-a5da-6f3c80592958","http://www.mendeley.com/documents/?uuid=8e615b46-0828-4d58-9204-49cadce9e836"]}],"mendeley":{"formattedCitation":"(Werle et al. 2018)","manualFormatting":"Werle et al., 2018","plainTextFormattedCitation":"(Werle et al. 2018)","previouslyFormattedCitation":"(Werle et al. 2018)"},"properties":{"noteIndex":0},"schema":"https://github.com/citation-style-language/schema/raw/master/csl-citation.json"}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Werle et al., 2018</w:t>
            </w:r>
            <w:r>
              <w:rPr>
                <w:rFonts w:cstheme="minorHAnsi"/>
                <w:sz w:val="18"/>
                <w:szCs w:val="18"/>
              </w:rPr>
              <w:fldChar w:fldCharType="end"/>
            </w:r>
          </w:p>
        </w:tc>
        <w:tc>
          <w:tcPr>
            <w:tcW w:w="1620" w:type="dxa"/>
            <w:vMerge w:val="restart"/>
            <w:noWrap/>
            <w:hideMark/>
          </w:tcPr>
          <w:p w14:paraId="1572B883" w14:textId="77777777" w:rsidR="008061CF" w:rsidRPr="002A0214" w:rsidRDefault="008061CF" w:rsidP="00433B79">
            <w:pPr>
              <w:rPr>
                <w:rFonts w:cstheme="minorHAnsi"/>
                <w:sz w:val="18"/>
                <w:szCs w:val="18"/>
              </w:rPr>
            </w:pPr>
            <w:r w:rsidRPr="002A0214">
              <w:rPr>
                <w:rFonts w:cstheme="minorHAnsi"/>
                <w:sz w:val="18"/>
                <w:szCs w:val="18"/>
              </w:rPr>
              <w:t>North</w:t>
            </w:r>
            <w:r>
              <w:rPr>
                <w:rFonts w:cstheme="minorHAnsi"/>
                <w:sz w:val="18"/>
                <w:szCs w:val="18"/>
              </w:rPr>
              <w:t xml:space="preserve"> </w:t>
            </w:r>
            <w:r w:rsidRPr="002A0214">
              <w:rPr>
                <w:rFonts w:cstheme="minorHAnsi"/>
                <w:sz w:val="18"/>
                <w:szCs w:val="18"/>
              </w:rPr>
              <w:t>Platte, NE</w:t>
            </w:r>
          </w:p>
        </w:tc>
        <w:tc>
          <w:tcPr>
            <w:tcW w:w="1350" w:type="dxa"/>
            <w:noWrap/>
            <w:hideMark/>
          </w:tcPr>
          <w:p w14:paraId="6D1D42CB" w14:textId="77777777" w:rsidR="008061CF" w:rsidRPr="002A0214" w:rsidRDefault="008061CF" w:rsidP="00433B79">
            <w:pPr>
              <w:jc w:val="center"/>
              <w:rPr>
                <w:rFonts w:cstheme="minorHAnsi"/>
                <w:sz w:val="18"/>
                <w:szCs w:val="18"/>
              </w:rPr>
            </w:pPr>
            <w:r w:rsidRPr="002A0214">
              <w:rPr>
                <w:rFonts w:cstheme="minorHAnsi"/>
                <w:sz w:val="18"/>
                <w:szCs w:val="18"/>
              </w:rPr>
              <w:t>2016-9-20</w:t>
            </w:r>
          </w:p>
        </w:tc>
        <w:tc>
          <w:tcPr>
            <w:tcW w:w="1440" w:type="dxa"/>
            <w:noWrap/>
            <w:hideMark/>
          </w:tcPr>
          <w:p w14:paraId="16985159" w14:textId="77777777" w:rsidR="008061CF" w:rsidRPr="002A0214" w:rsidRDefault="008061CF" w:rsidP="00433B79">
            <w:pPr>
              <w:jc w:val="center"/>
              <w:rPr>
                <w:rFonts w:cstheme="minorHAnsi"/>
                <w:sz w:val="18"/>
                <w:szCs w:val="18"/>
              </w:rPr>
            </w:pPr>
            <w:r w:rsidRPr="002A0214">
              <w:rPr>
                <w:rFonts w:cstheme="minorHAnsi"/>
                <w:sz w:val="18"/>
                <w:szCs w:val="18"/>
              </w:rPr>
              <w:t>2017-4-18</w:t>
            </w:r>
          </w:p>
        </w:tc>
        <w:tc>
          <w:tcPr>
            <w:tcW w:w="1075" w:type="dxa"/>
            <w:noWrap/>
            <w:hideMark/>
          </w:tcPr>
          <w:p w14:paraId="6C757083" w14:textId="77777777" w:rsidR="008061CF" w:rsidRPr="002A0214" w:rsidRDefault="008061CF" w:rsidP="00433B79">
            <w:pPr>
              <w:jc w:val="center"/>
              <w:rPr>
                <w:rFonts w:cstheme="minorHAnsi"/>
                <w:sz w:val="18"/>
                <w:szCs w:val="18"/>
              </w:rPr>
            </w:pPr>
            <w:r w:rsidRPr="002A0214">
              <w:rPr>
                <w:rFonts w:cstheme="minorHAnsi"/>
                <w:sz w:val="18"/>
                <w:szCs w:val="18"/>
              </w:rPr>
              <w:t>4.08</w:t>
            </w:r>
          </w:p>
        </w:tc>
      </w:tr>
      <w:tr w:rsidR="008061CF" w:rsidRPr="00C33EAC" w14:paraId="7C3E41D0" w14:textId="77777777" w:rsidTr="00433B79">
        <w:trPr>
          <w:trHeight w:val="288"/>
        </w:trPr>
        <w:tc>
          <w:tcPr>
            <w:tcW w:w="715" w:type="dxa"/>
            <w:noWrap/>
            <w:vAlign w:val="center"/>
            <w:hideMark/>
          </w:tcPr>
          <w:p w14:paraId="371BE9BC" w14:textId="77777777" w:rsidR="008061CF" w:rsidRPr="002A0214" w:rsidRDefault="008061CF" w:rsidP="00433B79">
            <w:pPr>
              <w:jc w:val="center"/>
              <w:rPr>
                <w:rFonts w:cstheme="minorHAnsi"/>
                <w:sz w:val="18"/>
                <w:szCs w:val="18"/>
              </w:rPr>
            </w:pPr>
            <w:r>
              <w:rPr>
                <w:rFonts w:cstheme="minorHAnsi"/>
                <w:sz w:val="18"/>
                <w:szCs w:val="18"/>
              </w:rPr>
              <w:t>50</w:t>
            </w:r>
          </w:p>
        </w:tc>
        <w:tc>
          <w:tcPr>
            <w:tcW w:w="1170" w:type="dxa"/>
            <w:vMerge/>
            <w:hideMark/>
          </w:tcPr>
          <w:p w14:paraId="44E2B46D" w14:textId="77777777" w:rsidR="008061CF" w:rsidRPr="002A0214" w:rsidRDefault="008061CF" w:rsidP="00433B79">
            <w:pPr>
              <w:rPr>
                <w:rFonts w:cstheme="minorHAnsi"/>
                <w:sz w:val="18"/>
                <w:szCs w:val="18"/>
              </w:rPr>
            </w:pPr>
          </w:p>
        </w:tc>
        <w:tc>
          <w:tcPr>
            <w:tcW w:w="1980" w:type="dxa"/>
            <w:vMerge/>
            <w:hideMark/>
          </w:tcPr>
          <w:p w14:paraId="48309F5A" w14:textId="77777777" w:rsidR="008061CF" w:rsidRPr="002A0214" w:rsidRDefault="008061CF" w:rsidP="00433B79">
            <w:pPr>
              <w:rPr>
                <w:rFonts w:cstheme="minorHAnsi"/>
                <w:sz w:val="18"/>
                <w:szCs w:val="18"/>
              </w:rPr>
            </w:pPr>
          </w:p>
        </w:tc>
        <w:tc>
          <w:tcPr>
            <w:tcW w:w="1620" w:type="dxa"/>
            <w:vMerge/>
            <w:hideMark/>
          </w:tcPr>
          <w:p w14:paraId="0C5E0CCD" w14:textId="77777777" w:rsidR="008061CF" w:rsidRPr="002A0214" w:rsidRDefault="008061CF" w:rsidP="00433B79">
            <w:pPr>
              <w:rPr>
                <w:rFonts w:cstheme="minorHAnsi"/>
                <w:sz w:val="18"/>
                <w:szCs w:val="18"/>
              </w:rPr>
            </w:pPr>
          </w:p>
        </w:tc>
        <w:tc>
          <w:tcPr>
            <w:tcW w:w="1350" w:type="dxa"/>
            <w:noWrap/>
            <w:hideMark/>
          </w:tcPr>
          <w:p w14:paraId="0F1DC46E" w14:textId="77777777" w:rsidR="008061CF" w:rsidRPr="002A0214" w:rsidRDefault="008061CF" w:rsidP="00433B79">
            <w:pPr>
              <w:jc w:val="center"/>
              <w:rPr>
                <w:rFonts w:cstheme="minorHAnsi"/>
                <w:sz w:val="18"/>
                <w:szCs w:val="18"/>
              </w:rPr>
            </w:pPr>
            <w:r w:rsidRPr="002A0214">
              <w:rPr>
                <w:rFonts w:cstheme="minorHAnsi"/>
                <w:sz w:val="18"/>
                <w:szCs w:val="18"/>
              </w:rPr>
              <w:t>2016-10-17</w:t>
            </w:r>
          </w:p>
        </w:tc>
        <w:tc>
          <w:tcPr>
            <w:tcW w:w="1440" w:type="dxa"/>
            <w:noWrap/>
            <w:hideMark/>
          </w:tcPr>
          <w:p w14:paraId="04056D08" w14:textId="77777777" w:rsidR="008061CF" w:rsidRPr="002A0214" w:rsidRDefault="008061CF" w:rsidP="00433B79">
            <w:pPr>
              <w:jc w:val="center"/>
              <w:rPr>
                <w:rFonts w:cstheme="minorHAnsi"/>
                <w:sz w:val="18"/>
                <w:szCs w:val="18"/>
              </w:rPr>
            </w:pPr>
            <w:r w:rsidRPr="002A0214">
              <w:rPr>
                <w:rFonts w:cstheme="minorHAnsi"/>
                <w:sz w:val="18"/>
                <w:szCs w:val="18"/>
              </w:rPr>
              <w:t>2017-4-18</w:t>
            </w:r>
          </w:p>
        </w:tc>
        <w:tc>
          <w:tcPr>
            <w:tcW w:w="1075" w:type="dxa"/>
            <w:noWrap/>
            <w:hideMark/>
          </w:tcPr>
          <w:p w14:paraId="5F3480CE" w14:textId="77777777" w:rsidR="008061CF" w:rsidRPr="002A0214" w:rsidRDefault="008061CF" w:rsidP="00433B79">
            <w:pPr>
              <w:jc w:val="center"/>
              <w:rPr>
                <w:rFonts w:cstheme="minorHAnsi"/>
                <w:sz w:val="18"/>
                <w:szCs w:val="18"/>
              </w:rPr>
            </w:pPr>
            <w:r w:rsidRPr="002A0214">
              <w:rPr>
                <w:rFonts w:cstheme="minorHAnsi"/>
                <w:sz w:val="18"/>
                <w:szCs w:val="18"/>
              </w:rPr>
              <w:t>3.77</w:t>
            </w:r>
          </w:p>
        </w:tc>
      </w:tr>
      <w:tr w:rsidR="008061CF" w:rsidRPr="00C33EAC" w14:paraId="1CCF2778" w14:textId="77777777" w:rsidTr="00433B79">
        <w:trPr>
          <w:trHeight w:val="288"/>
        </w:trPr>
        <w:tc>
          <w:tcPr>
            <w:tcW w:w="715" w:type="dxa"/>
            <w:noWrap/>
            <w:vAlign w:val="center"/>
            <w:hideMark/>
          </w:tcPr>
          <w:p w14:paraId="7B6FC6BD" w14:textId="77777777" w:rsidR="008061CF" w:rsidRPr="002A0214" w:rsidRDefault="008061CF" w:rsidP="00433B79">
            <w:pPr>
              <w:jc w:val="center"/>
              <w:rPr>
                <w:rFonts w:cstheme="minorHAnsi"/>
                <w:sz w:val="18"/>
                <w:szCs w:val="18"/>
              </w:rPr>
            </w:pPr>
            <w:r w:rsidRPr="002A0214">
              <w:rPr>
                <w:rFonts w:cstheme="minorHAnsi"/>
                <w:sz w:val="18"/>
                <w:szCs w:val="18"/>
              </w:rPr>
              <w:t>5</w:t>
            </w:r>
            <w:r>
              <w:rPr>
                <w:rFonts w:cstheme="minorHAnsi"/>
                <w:sz w:val="18"/>
                <w:szCs w:val="18"/>
              </w:rPr>
              <w:t>1</w:t>
            </w:r>
          </w:p>
        </w:tc>
        <w:tc>
          <w:tcPr>
            <w:tcW w:w="1170" w:type="dxa"/>
            <w:vMerge/>
            <w:hideMark/>
          </w:tcPr>
          <w:p w14:paraId="0A283C5F" w14:textId="77777777" w:rsidR="008061CF" w:rsidRPr="002A0214" w:rsidRDefault="008061CF" w:rsidP="00433B79">
            <w:pPr>
              <w:rPr>
                <w:rFonts w:cstheme="minorHAnsi"/>
                <w:sz w:val="18"/>
                <w:szCs w:val="18"/>
              </w:rPr>
            </w:pPr>
          </w:p>
        </w:tc>
        <w:tc>
          <w:tcPr>
            <w:tcW w:w="1980" w:type="dxa"/>
            <w:vMerge w:val="restart"/>
            <w:noWrap/>
            <w:hideMark/>
          </w:tcPr>
          <w:p w14:paraId="44A0B7CB" w14:textId="559AE948" w:rsidR="008061CF" w:rsidRPr="002A0214" w:rsidRDefault="008061CF" w:rsidP="00433B79">
            <w:pPr>
              <w:rPr>
                <w:rFonts w:cstheme="minorHAnsi"/>
                <w:sz w:val="18"/>
                <w:szCs w:val="18"/>
              </w:rPr>
            </w:pPr>
            <w:r>
              <w:rPr>
                <w:rFonts w:cstheme="minorHAnsi"/>
                <w:sz w:val="18"/>
                <w:szCs w:val="18"/>
              </w:rPr>
              <w:fldChar w:fldCharType="begin" w:fldLock="1"/>
            </w:r>
            <w:r w:rsidR="009A1A85">
              <w:rPr>
                <w:rFonts w:cstheme="minorHAnsi"/>
                <w:sz w:val="18"/>
                <w:szCs w:val="18"/>
              </w:rPr>
              <w:instrText>ADDIN CSL_CITATION {"citationItems":[{"id":"ITEM-1","itemData":{"DOI":"10.1017/s0043174500091153","ISSN":"0043-1745","abstract":" Cover crop residues are not widely used for weed control because, as a stand-alone tactic, they do not effectively suppress all weeds and their duration of weed control is too short. Field experiments were conducted in 1995 and 1996, under both irrigated and rainfed conditions, to quantify Amaranthus spp., Setaria spp., and soybean emergence and growth in residues of fall-planted, spring-killed barley, rye, triticale, wheat, and hairy vetch. For both weed species, seedling emergence was reduced 3 wk after soybean planting by rye and wheat residues (≥ 2, 170 kg ha −1 ) in 1996. In 1996, Amaranthus spp. canopy volume was reduced 38 to 71% by residues 3 wk after planting. Likewise, Setaria spp. canopy biomass was reduced 37 to 97% in residues 5 wk after planting over both years. The response comparison index was used to identify frequency by which weed growth was placed at a disadvantage relative to soybean growth. Amaranthus spp. and Setaria spp. growth suppressions 3 to 5 wk after planting indicate potential times for intervention with other integrated weed management tactics such as reduced postemergence herbicide rates and interrow cultivation. ","author":[{"dropping-particle":"","family":"Williams","given":"Martin M.","non-dropping-particle":"","parse-names":false,"suffix":""},{"dropping-particle":"","family":"Mortensen","given":"David A.","non-dropping-particle":"","parse-names":false,"suffix":""},{"dropping-particle":"","family":"Doran","given":"John W.","non-dropping-particle":"","parse-names":false,"suffix":""}],"container-title":"Weed Science","id":"ITEM-1","issue":"5","issued":{"date-parts":[["1998"]]},"page":"595-603","title":"Assessment of weed and crop fitness in cover crop residues for integrated weed management","type":"article-journal","volume":"46"},"uris":["http://www.mendeley.com/documents/?uuid=7dc3dff2-ea3e-483e-86d5-5f5689c13177"]}],"mendeley":{"formattedCitation":"(Williams et al. 1998)","manualFormatting":"Williams et al., 1998","plainTextFormattedCitation":"(Williams et al. 1998)","previouslyFormattedCitation":"(Williams et al. 1998)"},"properties":{"noteIndex":0},"schema":"https://github.com/citation-style-language/schema/raw/master/csl-citation.json"}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Williams et al., 1998</w:t>
            </w:r>
            <w:r>
              <w:rPr>
                <w:rFonts w:cstheme="minorHAnsi"/>
                <w:sz w:val="18"/>
                <w:szCs w:val="18"/>
              </w:rPr>
              <w:fldChar w:fldCharType="end"/>
            </w:r>
          </w:p>
        </w:tc>
        <w:tc>
          <w:tcPr>
            <w:tcW w:w="1620" w:type="dxa"/>
            <w:vMerge w:val="restart"/>
            <w:noWrap/>
            <w:hideMark/>
          </w:tcPr>
          <w:p w14:paraId="64B7B1D3" w14:textId="77777777" w:rsidR="008061CF" w:rsidRPr="002A0214" w:rsidRDefault="008061CF" w:rsidP="00433B79">
            <w:pPr>
              <w:rPr>
                <w:rFonts w:cstheme="minorHAnsi"/>
                <w:sz w:val="18"/>
                <w:szCs w:val="18"/>
              </w:rPr>
            </w:pPr>
            <w:r w:rsidRPr="002A0214">
              <w:rPr>
                <w:rFonts w:cstheme="minorHAnsi"/>
                <w:sz w:val="18"/>
                <w:szCs w:val="18"/>
              </w:rPr>
              <w:t>Ithaca, NE</w:t>
            </w:r>
          </w:p>
        </w:tc>
        <w:tc>
          <w:tcPr>
            <w:tcW w:w="1350" w:type="dxa"/>
            <w:noWrap/>
            <w:hideMark/>
          </w:tcPr>
          <w:p w14:paraId="762DC5A3" w14:textId="77777777" w:rsidR="008061CF" w:rsidRPr="002A0214" w:rsidRDefault="008061CF" w:rsidP="00433B79">
            <w:pPr>
              <w:jc w:val="center"/>
              <w:rPr>
                <w:rFonts w:cstheme="minorHAnsi"/>
                <w:sz w:val="18"/>
                <w:szCs w:val="18"/>
              </w:rPr>
            </w:pPr>
            <w:r w:rsidRPr="002A0214">
              <w:rPr>
                <w:rFonts w:cstheme="minorHAnsi"/>
                <w:sz w:val="18"/>
                <w:szCs w:val="18"/>
              </w:rPr>
              <w:t>1994-9-20</w:t>
            </w:r>
          </w:p>
        </w:tc>
        <w:tc>
          <w:tcPr>
            <w:tcW w:w="1440" w:type="dxa"/>
            <w:noWrap/>
            <w:hideMark/>
          </w:tcPr>
          <w:p w14:paraId="55040430" w14:textId="77777777" w:rsidR="008061CF" w:rsidRPr="002A0214" w:rsidRDefault="008061CF" w:rsidP="00433B79">
            <w:pPr>
              <w:jc w:val="center"/>
              <w:rPr>
                <w:rFonts w:cstheme="minorHAnsi"/>
                <w:sz w:val="18"/>
                <w:szCs w:val="18"/>
              </w:rPr>
            </w:pPr>
            <w:r w:rsidRPr="002A0214">
              <w:rPr>
                <w:rFonts w:cstheme="minorHAnsi"/>
                <w:sz w:val="18"/>
                <w:szCs w:val="18"/>
              </w:rPr>
              <w:t>1995-6-6</w:t>
            </w:r>
          </w:p>
        </w:tc>
        <w:tc>
          <w:tcPr>
            <w:tcW w:w="1075" w:type="dxa"/>
            <w:noWrap/>
            <w:hideMark/>
          </w:tcPr>
          <w:p w14:paraId="16217696" w14:textId="77777777" w:rsidR="008061CF" w:rsidRPr="002A0214" w:rsidRDefault="008061CF" w:rsidP="00433B79">
            <w:pPr>
              <w:jc w:val="center"/>
              <w:rPr>
                <w:rFonts w:cstheme="minorHAnsi"/>
                <w:sz w:val="18"/>
                <w:szCs w:val="18"/>
              </w:rPr>
            </w:pPr>
            <w:r w:rsidRPr="002A0214">
              <w:rPr>
                <w:rFonts w:cstheme="minorHAnsi"/>
                <w:sz w:val="18"/>
                <w:szCs w:val="18"/>
              </w:rPr>
              <w:t>6.31</w:t>
            </w:r>
          </w:p>
        </w:tc>
      </w:tr>
      <w:tr w:rsidR="008061CF" w:rsidRPr="00C33EAC" w14:paraId="5CBFFB32" w14:textId="77777777" w:rsidTr="00433B79">
        <w:trPr>
          <w:trHeight w:val="288"/>
        </w:trPr>
        <w:tc>
          <w:tcPr>
            <w:tcW w:w="715" w:type="dxa"/>
            <w:noWrap/>
            <w:vAlign w:val="center"/>
            <w:hideMark/>
          </w:tcPr>
          <w:p w14:paraId="5229EB4D" w14:textId="77777777" w:rsidR="008061CF" w:rsidRPr="002A0214" w:rsidRDefault="008061CF" w:rsidP="00433B79">
            <w:pPr>
              <w:jc w:val="center"/>
              <w:rPr>
                <w:rFonts w:cstheme="minorHAnsi"/>
                <w:sz w:val="18"/>
                <w:szCs w:val="18"/>
              </w:rPr>
            </w:pPr>
            <w:r w:rsidRPr="002A0214">
              <w:rPr>
                <w:rFonts w:cstheme="minorHAnsi"/>
                <w:sz w:val="18"/>
                <w:szCs w:val="18"/>
              </w:rPr>
              <w:t>5</w:t>
            </w:r>
            <w:r>
              <w:rPr>
                <w:rFonts w:cstheme="minorHAnsi"/>
                <w:sz w:val="18"/>
                <w:szCs w:val="18"/>
              </w:rPr>
              <w:t>2</w:t>
            </w:r>
          </w:p>
        </w:tc>
        <w:tc>
          <w:tcPr>
            <w:tcW w:w="1170" w:type="dxa"/>
            <w:vMerge/>
            <w:hideMark/>
          </w:tcPr>
          <w:p w14:paraId="2D34D878" w14:textId="77777777" w:rsidR="008061CF" w:rsidRPr="002A0214" w:rsidRDefault="008061CF" w:rsidP="00433B79">
            <w:pPr>
              <w:rPr>
                <w:rFonts w:cstheme="minorHAnsi"/>
                <w:sz w:val="18"/>
                <w:szCs w:val="18"/>
              </w:rPr>
            </w:pPr>
          </w:p>
        </w:tc>
        <w:tc>
          <w:tcPr>
            <w:tcW w:w="1980" w:type="dxa"/>
            <w:vMerge/>
            <w:hideMark/>
          </w:tcPr>
          <w:p w14:paraId="5F6131DC" w14:textId="77777777" w:rsidR="008061CF" w:rsidRPr="002A0214" w:rsidRDefault="008061CF" w:rsidP="00433B79">
            <w:pPr>
              <w:rPr>
                <w:rFonts w:cstheme="minorHAnsi"/>
                <w:sz w:val="18"/>
                <w:szCs w:val="18"/>
              </w:rPr>
            </w:pPr>
          </w:p>
        </w:tc>
        <w:tc>
          <w:tcPr>
            <w:tcW w:w="1620" w:type="dxa"/>
            <w:vMerge/>
            <w:hideMark/>
          </w:tcPr>
          <w:p w14:paraId="2EC29C97" w14:textId="77777777" w:rsidR="008061CF" w:rsidRPr="002A0214" w:rsidRDefault="008061CF" w:rsidP="00433B79">
            <w:pPr>
              <w:rPr>
                <w:rFonts w:cstheme="minorHAnsi"/>
                <w:sz w:val="18"/>
                <w:szCs w:val="18"/>
              </w:rPr>
            </w:pPr>
          </w:p>
        </w:tc>
        <w:tc>
          <w:tcPr>
            <w:tcW w:w="1350" w:type="dxa"/>
            <w:noWrap/>
            <w:hideMark/>
          </w:tcPr>
          <w:p w14:paraId="7AFE1442" w14:textId="77777777" w:rsidR="008061CF" w:rsidRPr="002A0214" w:rsidRDefault="008061CF" w:rsidP="00433B79">
            <w:pPr>
              <w:jc w:val="center"/>
              <w:rPr>
                <w:rFonts w:cstheme="minorHAnsi"/>
                <w:sz w:val="18"/>
                <w:szCs w:val="18"/>
              </w:rPr>
            </w:pPr>
            <w:r w:rsidRPr="002A0214">
              <w:rPr>
                <w:rFonts w:cstheme="minorHAnsi"/>
                <w:sz w:val="18"/>
                <w:szCs w:val="18"/>
              </w:rPr>
              <w:t>1995-9-20</w:t>
            </w:r>
          </w:p>
        </w:tc>
        <w:tc>
          <w:tcPr>
            <w:tcW w:w="1440" w:type="dxa"/>
            <w:noWrap/>
            <w:hideMark/>
          </w:tcPr>
          <w:p w14:paraId="005C2C27" w14:textId="77777777" w:rsidR="008061CF" w:rsidRPr="002A0214" w:rsidRDefault="008061CF" w:rsidP="00433B79">
            <w:pPr>
              <w:jc w:val="center"/>
              <w:rPr>
                <w:rFonts w:cstheme="minorHAnsi"/>
                <w:sz w:val="18"/>
                <w:szCs w:val="18"/>
              </w:rPr>
            </w:pPr>
            <w:r w:rsidRPr="002A0214">
              <w:rPr>
                <w:rFonts w:cstheme="minorHAnsi"/>
                <w:sz w:val="18"/>
                <w:szCs w:val="18"/>
              </w:rPr>
              <w:t>1996-5-23</w:t>
            </w:r>
          </w:p>
        </w:tc>
        <w:tc>
          <w:tcPr>
            <w:tcW w:w="1075" w:type="dxa"/>
            <w:noWrap/>
            <w:hideMark/>
          </w:tcPr>
          <w:p w14:paraId="6B169787" w14:textId="77777777" w:rsidR="008061CF" w:rsidRPr="002A0214" w:rsidRDefault="008061CF" w:rsidP="00433B79">
            <w:pPr>
              <w:jc w:val="center"/>
              <w:rPr>
                <w:rFonts w:cstheme="minorHAnsi"/>
                <w:sz w:val="18"/>
                <w:szCs w:val="18"/>
              </w:rPr>
            </w:pPr>
            <w:r w:rsidRPr="002A0214">
              <w:rPr>
                <w:rFonts w:cstheme="minorHAnsi"/>
                <w:sz w:val="18"/>
                <w:szCs w:val="18"/>
              </w:rPr>
              <w:t>2.89</w:t>
            </w:r>
          </w:p>
        </w:tc>
      </w:tr>
    </w:tbl>
    <w:p w14:paraId="4C149DA2" w14:textId="77777777" w:rsidR="008061CF" w:rsidRDefault="008061CF" w:rsidP="008061CF">
      <w:pPr>
        <w:pStyle w:val="Heading1"/>
      </w:pPr>
      <w:r>
        <w:t>Model calibration and performance</w:t>
      </w:r>
    </w:p>
    <w:p w14:paraId="4DF01BFA" w14:textId="2C37C727" w:rsidR="008061CF" w:rsidRDefault="008061CF" w:rsidP="008061CF">
      <w:r>
        <w:t>To calibrate the SALUS-simple model for simulating rye cover crop biomass, we first compared simulated values to data from the testing dataset (Table S2.1). To quantify model fit to the observed data we computed the</w:t>
      </w:r>
      <w:r w:rsidRPr="008215F5">
        <w:t xml:space="preserve"> Nash-Sutcliffe model efficiency</w:t>
      </w:r>
      <w:r>
        <w:t xml:space="preserve"> (</w:t>
      </w:r>
      <w:r w:rsidRPr="008215F5">
        <w:t>NSE</w:t>
      </w:r>
      <w:r>
        <w:t>) and</w:t>
      </w:r>
      <w:r w:rsidRPr="008215F5">
        <w:t xml:space="preserve"> root</w:t>
      </w:r>
      <w:r>
        <w:t>-</w:t>
      </w:r>
      <w:r w:rsidRPr="008215F5">
        <w:t>mean</w:t>
      </w:r>
      <w:r>
        <w:t>-</w:t>
      </w:r>
      <w:r w:rsidRPr="008215F5">
        <w:t>squared error</w:t>
      </w:r>
      <w:r>
        <w:t xml:space="preserve"> (</w:t>
      </w:r>
      <w:r w:rsidRPr="008215F5">
        <w:t>RMSE</w:t>
      </w:r>
      <w:r>
        <w:t xml:space="preserve">).  The RMSE is a measure of model error (the closer to zero, the better), while NSE is a measure of model precision compared to an arithmetic mean (a value of 1 indicates perfect fit). The equation for these two measures can be seen in </w:t>
      </w:r>
      <w:r>
        <w:fldChar w:fldCharType="begin" w:fldLock="1"/>
      </w:r>
      <w:r w:rsidR="009A1A85">
        <w:instrText>ADDIN CSL_CITATION {"citationItems":[{"id":"ITEM-1","itemData":{"DOI":"10.2134/agronj2012.0506","ISSN":"0002-1962","author":[{"dropping-particle":"V","family":"Archontoulis","given":"S","non-dropping-particle":"","parse-names":false,"suffix":""},{"dropping-particle":"","family":"Miguez","given":"Fernando E.","non-dropping-particle":"","parse-names":false,"suffix":""}],"container-title":"Agronomy Journal","id":"ITEM-1","issued":{"date-parts":[["2013"]]},"page":"1-13","title":"Supplemental Materials for Nonlinear for Nonlinear Regression Models and Applications in Agricultural Research","type":"article-journal","volume":"13"},"uris":["http://www.mendeley.com/documents/?uuid=0b308734-a82e-45ed-af3d-e1c64a001413","http://www.mendeley.com/documents/?uuid=42b1bcee-da9f-45dd-9e7b-9106afe7a634"]}],"mendeley":{"formattedCitation":"(Archontoulis and Miguez 2013)","manualFormatting":"Archontoulis and Miguez (2013)","plainTextFormattedCitation":"(Archontoulis and Miguez 2013)","previouslyFormattedCitation":"(Archontoulis and Miguez 2013)"},"properties":{"noteIndex":0},"schema":"https://github.com/citation-style-language/schema/raw/master/csl-citation.json"}</w:instrText>
      </w:r>
      <w:r>
        <w:fldChar w:fldCharType="separate"/>
      </w:r>
      <w:r w:rsidRPr="008215F5">
        <w:rPr>
          <w:noProof/>
        </w:rPr>
        <w:t>Archontoulis and Miguez</w:t>
      </w:r>
      <w:r>
        <w:rPr>
          <w:noProof/>
        </w:rPr>
        <w:t xml:space="preserve"> (</w:t>
      </w:r>
      <w:r w:rsidRPr="008215F5">
        <w:rPr>
          <w:noProof/>
        </w:rPr>
        <w:t>2013)</w:t>
      </w:r>
      <w:r>
        <w:fldChar w:fldCharType="end"/>
      </w:r>
      <w:r>
        <w:t xml:space="preserve">. Model fit was also evaluated visually by means of plotting the observed vs. simulated values, with the regression line as measure of model bias. </w:t>
      </w:r>
    </w:p>
    <w:p w14:paraId="0F6E34A4" w14:textId="57E4D4F0" w:rsidR="008061CF" w:rsidRDefault="008061CF" w:rsidP="008061CF">
      <w:r>
        <w:t xml:space="preserve">We used as a starting point the rye crop species parameters available in the ALMANAC model </w:t>
      </w:r>
      <w:r>
        <w:fldChar w:fldCharType="begin" w:fldLock="1"/>
      </w:r>
      <w:r w:rsidR="009A1A85">
        <w:instrText>ADDIN CSL_CITATION {"citationItems":[{"id":"ITEM-1","itemData":{"author":[{"dropping-particle":"","family":"Kiniry","given":"James R","non-dropping-particle":"","parse-names":false,"suffix":""},{"dropping-particle":"","family":"Spanel","given":"Deborah A","non-dropping-particle":"","parse-names":false,"suffix":""}],"id":"ITEM-1","issued":{"date-parts":[["2009"]]},"title":"ALMANAC User Guide and References: Manual for the Agricultural Land Management Alternatives with Numerical Assessment Criteria Model","type":"article"},"uris":["http://www.mendeley.com/documents/?uuid=d58e374d-1e69-3f9d-8ce7-9fc1f97271cc","http://www.mendeley.com/documents/?uuid=0cbab851-4498-4dd4-8e7e-17cafcefe450"]}],"mendeley":{"formattedCitation":"(Kiniry and Spanel 2009)","manualFormatting":"(Kiniry and Spanel, 2009; Table S2.2)","plainTextFormattedCitation":"(Kiniry and Spanel 2009)","previouslyFormattedCitation":"(Kiniry and Spanel 2009)"},"properties":{"noteIndex":0},"schema":"https://github.com/citation-style-language/schema/raw/master/csl-citation.json"}</w:instrText>
      </w:r>
      <w:r>
        <w:fldChar w:fldCharType="separate"/>
      </w:r>
      <w:r w:rsidRPr="008215F5">
        <w:rPr>
          <w:noProof/>
        </w:rPr>
        <w:t>(Kiniry and Spanel, 2009</w:t>
      </w:r>
      <w:r>
        <w:rPr>
          <w:noProof/>
        </w:rPr>
        <w:t>; Table S2.2</w:t>
      </w:r>
      <w:r w:rsidRPr="008215F5">
        <w:rPr>
          <w:noProof/>
        </w:rPr>
        <w:t>)</w:t>
      </w:r>
      <w:r>
        <w:fldChar w:fldCharType="end"/>
      </w:r>
      <w:r>
        <w:t>. Using this parameterization, however, the model tended to overestimate fall growth, which resulted in premature senescence in the spring. Therefore, we evaluated increasing the length of the growth cycle (</w:t>
      </w:r>
      <w:proofErr w:type="spellStart"/>
      <w:r w:rsidRPr="00391DD9">
        <w:t>TTtoMatr</w:t>
      </w:r>
      <w:proofErr w:type="spellEnd"/>
      <w:r w:rsidRPr="00391DD9">
        <w:t xml:space="preserve"> </w:t>
      </w:r>
      <w:r>
        <w:t xml:space="preserve">from 1200 to 1800 </w:t>
      </w:r>
      <w:r w:rsidRPr="00495DDE">
        <w:t>°</w:t>
      </w:r>
      <w:r>
        <w:t>C-day) and adjusting phenology (</w:t>
      </w:r>
      <w:r w:rsidRPr="00391DD9">
        <w:t>relTT_P1</w:t>
      </w:r>
      <w:r>
        <w:t xml:space="preserve">, </w:t>
      </w:r>
      <w:proofErr w:type="spellStart"/>
      <w:r w:rsidRPr="00391DD9">
        <w:t>relTT_Sn</w:t>
      </w:r>
      <w:proofErr w:type="spellEnd"/>
      <w:r>
        <w:t>) and LAI curve parameters (</w:t>
      </w:r>
      <w:r w:rsidRPr="00391DD9">
        <w:t>rel</w:t>
      </w:r>
      <w:r>
        <w:t>LAI</w:t>
      </w:r>
      <w:r w:rsidRPr="00391DD9">
        <w:t>_P</w:t>
      </w:r>
      <w:r>
        <w:t>2). Additionally, because the model tended to overpredict biomass growth in the spring, we decreased m</w:t>
      </w:r>
      <w:r w:rsidRPr="00391DD9">
        <w:t>aximum potential radiation use efficiency</w:t>
      </w:r>
      <w:r>
        <w:t xml:space="preserve"> (</w:t>
      </w:r>
      <w:proofErr w:type="spellStart"/>
      <w:r>
        <w:t>RUEmax</w:t>
      </w:r>
      <w:proofErr w:type="spellEnd"/>
      <w:r>
        <w:t xml:space="preserve">) from 3.0 to 2.0 </w:t>
      </w:r>
      <w:r w:rsidRPr="00391DD9">
        <w:t>g MJ (PAR)</w:t>
      </w:r>
      <w:r w:rsidRPr="00391DD9">
        <w:rPr>
          <w:vertAlign w:val="superscript"/>
        </w:rPr>
        <w:t>-1</w:t>
      </w:r>
      <w:r>
        <w:t>. A list of parameter values derived from the model training step are included in Table S2.2, and a model fit to the training data set is shown in Figures S2.2 and S2.3.</w:t>
      </w:r>
    </w:p>
    <w:p w14:paraId="11E643DC" w14:textId="77777777" w:rsidR="008061CF" w:rsidRPr="00B539FB" w:rsidRDefault="008061CF" w:rsidP="008061CF">
      <w:pPr>
        <w:jc w:val="center"/>
        <w:rPr>
          <w:i/>
          <w:iCs/>
        </w:rPr>
      </w:pPr>
      <w:r w:rsidRPr="00B539FB">
        <w:rPr>
          <w:b/>
          <w:bCs/>
          <w:i/>
          <w:iCs/>
        </w:rPr>
        <w:t>Table S2.2.</w:t>
      </w:r>
      <w:r w:rsidRPr="00B539FB">
        <w:rPr>
          <w:i/>
          <w:iCs/>
        </w:rPr>
        <w:t xml:space="preserve"> Calibrated SALUS-simple parameters used to simulate winter rye cover crop growth.</w:t>
      </w:r>
    </w:p>
    <w:tbl>
      <w:tblPr>
        <w:tblStyle w:val="TableGrid"/>
        <w:tblW w:w="0" w:type="auto"/>
        <w:jc w:val="center"/>
        <w:tblLayout w:type="fixed"/>
        <w:tblLook w:val="04A0" w:firstRow="1" w:lastRow="0" w:firstColumn="1" w:lastColumn="0" w:noHBand="0" w:noVBand="1"/>
      </w:tblPr>
      <w:tblGrid>
        <w:gridCol w:w="1165"/>
        <w:gridCol w:w="4230"/>
        <w:gridCol w:w="1350"/>
        <w:gridCol w:w="1080"/>
        <w:gridCol w:w="1525"/>
      </w:tblGrid>
      <w:tr w:rsidR="008061CF" w:rsidRPr="00BB0296" w14:paraId="64CC9AFF" w14:textId="77777777" w:rsidTr="00433B79">
        <w:trPr>
          <w:trHeight w:val="288"/>
          <w:jc w:val="center"/>
        </w:trPr>
        <w:tc>
          <w:tcPr>
            <w:tcW w:w="1165" w:type="dxa"/>
            <w:vMerge w:val="restart"/>
            <w:shd w:val="clear" w:color="auto" w:fill="D0CECE" w:themeFill="background2" w:themeFillShade="E6"/>
            <w:noWrap/>
            <w:vAlign w:val="center"/>
            <w:hideMark/>
          </w:tcPr>
          <w:p w14:paraId="49C5FEF3" w14:textId="77777777" w:rsidR="008061CF" w:rsidRPr="00BB0296" w:rsidRDefault="008061CF" w:rsidP="00433B79">
            <w:pPr>
              <w:jc w:val="center"/>
              <w:rPr>
                <w:rFonts w:cstheme="minorHAnsi"/>
                <w:b/>
                <w:bCs/>
                <w:sz w:val="18"/>
                <w:szCs w:val="18"/>
              </w:rPr>
            </w:pPr>
            <w:r w:rsidRPr="00BB0296">
              <w:rPr>
                <w:rFonts w:cstheme="minorHAnsi"/>
                <w:b/>
                <w:bCs/>
                <w:sz w:val="18"/>
                <w:szCs w:val="18"/>
              </w:rPr>
              <w:t>Parameter</w:t>
            </w:r>
          </w:p>
        </w:tc>
        <w:tc>
          <w:tcPr>
            <w:tcW w:w="4230" w:type="dxa"/>
            <w:vMerge w:val="restart"/>
            <w:shd w:val="clear" w:color="auto" w:fill="D0CECE" w:themeFill="background2" w:themeFillShade="E6"/>
            <w:vAlign w:val="center"/>
          </w:tcPr>
          <w:p w14:paraId="4BD29AAD" w14:textId="77777777" w:rsidR="008061CF" w:rsidRPr="00BB0296" w:rsidRDefault="008061CF" w:rsidP="00433B79">
            <w:pPr>
              <w:jc w:val="center"/>
              <w:rPr>
                <w:rFonts w:cstheme="minorHAnsi"/>
                <w:b/>
                <w:bCs/>
                <w:sz w:val="18"/>
                <w:szCs w:val="18"/>
              </w:rPr>
            </w:pPr>
            <w:r w:rsidRPr="00BB0296">
              <w:rPr>
                <w:rFonts w:cstheme="minorHAnsi"/>
                <w:b/>
                <w:bCs/>
                <w:sz w:val="18"/>
                <w:szCs w:val="18"/>
              </w:rPr>
              <w:t>Description</w:t>
            </w:r>
          </w:p>
        </w:tc>
        <w:tc>
          <w:tcPr>
            <w:tcW w:w="1350" w:type="dxa"/>
            <w:vMerge w:val="restart"/>
            <w:shd w:val="clear" w:color="auto" w:fill="D0CECE" w:themeFill="background2" w:themeFillShade="E6"/>
            <w:vAlign w:val="center"/>
          </w:tcPr>
          <w:p w14:paraId="6984B5FD" w14:textId="77777777" w:rsidR="008061CF" w:rsidRPr="00BB0296" w:rsidRDefault="008061CF" w:rsidP="00433B79">
            <w:pPr>
              <w:jc w:val="center"/>
              <w:rPr>
                <w:rFonts w:cstheme="minorHAnsi"/>
                <w:b/>
                <w:bCs/>
                <w:sz w:val="18"/>
                <w:szCs w:val="18"/>
              </w:rPr>
            </w:pPr>
            <w:r w:rsidRPr="00BB0296">
              <w:rPr>
                <w:rFonts w:cstheme="minorHAnsi"/>
                <w:b/>
                <w:bCs/>
                <w:sz w:val="18"/>
                <w:szCs w:val="18"/>
              </w:rPr>
              <w:t>Units</w:t>
            </w:r>
          </w:p>
        </w:tc>
        <w:tc>
          <w:tcPr>
            <w:tcW w:w="2605" w:type="dxa"/>
            <w:gridSpan w:val="2"/>
            <w:shd w:val="clear" w:color="auto" w:fill="D0CECE" w:themeFill="background2" w:themeFillShade="E6"/>
            <w:vAlign w:val="center"/>
          </w:tcPr>
          <w:p w14:paraId="23468E44" w14:textId="77777777" w:rsidR="008061CF" w:rsidRPr="00BB0296" w:rsidRDefault="008061CF" w:rsidP="00433B79">
            <w:pPr>
              <w:jc w:val="center"/>
              <w:rPr>
                <w:rFonts w:cstheme="minorHAnsi"/>
                <w:b/>
                <w:bCs/>
                <w:sz w:val="18"/>
                <w:szCs w:val="18"/>
              </w:rPr>
            </w:pPr>
            <w:r w:rsidRPr="00BB0296">
              <w:rPr>
                <w:rFonts w:cstheme="minorHAnsi"/>
                <w:b/>
                <w:bCs/>
                <w:sz w:val="18"/>
                <w:szCs w:val="18"/>
              </w:rPr>
              <w:t>Value</w:t>
            </w:r>
          </w:p>
        </w:tc>
      </w:tr>
      <w:tr w:rsidR="008061CF" w:rsidRPr="00BB0296" w14:paraId="5E771A63" w14:textId="77777777" w:rsidTr="00433B79">
        <w:trPr>
          <w:trHeight w:val="288"/>
          <w:jc w:val="center"/>
        </w:trPr>
        <w:tc>
          <w:tcPr>
            <w:tcW w:w="1165" w:type="dxa"/>
            <w:vMerge/>
            <w:shd w:val="clear" w:color="auto" w:fill="D0CECE" w:themeFill="background2" w:themeFillShade="E6"/>
            <w:noWrap/>
            <w:vAlign w:val="center"/>
          </w:tcPr>
          <w:p w14:paraId="18630FBE" w14:textId="77777777" w:rsidR="008061CF" w:rsidRPr="00BB0296" w:rsidRDefault="008061CF" w:rsidP="00433B79">
            <w:pPr>
              <w:jc w:val="center"/>
              <w:rPr>
                <w:rFonts w:cstheme="minorHAnsi"/>
                <w:b/>
                <w:bCs/>
                <w:sz w:val="18"/>
                <w:szCs w:val="18"/>
              </w:rPr>
            </w:pPr>
          </w:p>
        </w:tc>
        <w:tc>
          <w:tcPr>
            <w:tcW w:w="4230" w:type="dxa"/>
            <w:vMerge/>
            <w:shd w:val="clear" w:color="auto" w:fill="D0CECE" w:themeFill="background2" w:themeFillShade="E6"/>
            <w:vAlign w:val="center"/>
          </w:tcPr>
          <w:p w14:paraId="2B5F9D1A" w14:textId="77777777" w:rsidR="008061CF" w:rsidRPr="00BB0296" w:rsidRDefault="008061CF" w:rsidP="00433B79">
            <w:pPr>
              <w:jc w:val="center"/>
              <w:rPr>
                <w:rFonts w:cstheme="minorHAnsi"/>
                <w:b/>
                <w:bCs/>
                <w:sz w:val="18"/>
                <w:szCs w:val="18"/>
              </w:rPr>
            </w:pPr>
          </w:p>
        </w:tc>
        <w:tc>
          <w:tcPr>
            <w:tcW w:w="1350" w:type="dxa"/>
            <w:vMerge/>
            <w:shd w:val="clear" w:color="auto" w:fill="D0CECE" w:themeFill="background2" w:themeFillShade="E6"/>
            <w:vAlign w:val="center"/>
          </w:tcPr>
          <w:p w14:paraId="0E1AC750" w14:textId="77777777" w:rsidR="008061CF" w:rsidRPr="00BB0296" w:rsidRDefault="008061CF" w:rsidP="00433B79">
            <w:pPr>
              <w:jc w:val="center"/>
              <w:rPr>
                <w:rFonts w:cstheme="minorHAnsi"/>
                <w:b/>
                <w:bCs/>
                <w:sz w:val="18"/>
                <w:szCs w:val="18"/>
              </w:rPr>
            </w:pPr>
          </w:p>
        </w:tc>
        <w:tc>
          <w:tcPr>
            <w:tcW w:w="1080" w:type="dxa"/>
            <w:shd w:val="clear" w:color="auto" w:fill="D0CECE" w:themeFill="background2" w:themeFillShade="E6"/>
            <w:vAlign w:val="center"/>
          </w:tcPr>
          <w:p w14:paraId="345D0BE0" w14:textId="77777777" w:rsidR="008061CF" w:rsidRPr="00BB0296" w:rsidRDefault="008061CF" w:rsidP="00433B79">
            <w:pPr>
              <w:jc w:val="center"/>
              <w:rPr>
                <w:rFonts w:cstheme="minorHAnsi"/>
                <w:b/>
                <w:bCs/>
                <w:sz w:val="18"/>
                <w:szCs w:val="18"/>
              </w:rPr>
            </w:pPr>
            <w:r>
              <w:rPr>
                <w:rFonts w:cstheme="minorHAnsi"/>
                <w:b/>
                <w:bCs/>
                <w:sz w:val="18"/>
                <w:szCs w:val="18"/>
              </w:rPr>
              <w:t>ALMANAC (o</w:t>
            </w:r>
            <w:r w:rsidRPr="00BB0296">
              <w:rPr>
                <w:rFonts w:cstheme="minorHAnsi"/>
                <w:b/>
                <w:bCs/>
                <w:sz w:val="18"/>
                <w:szCs w:val="18"/>
              </w:rPr>
              <w:t>riginal</w:t>
            </w:r>
            <w:r>
              <w:rPr>
                <w:rFonts w:cstheme="minorHAnsi"/>
                <w:b/>
                <w:bCs/>
                <w:sz w:val="18"/>
                <w:szCs w:val="18"/>
              </w:rPr>
              <w:t>)</w:t>
            </w:r>
          </w:p>
        </w:tc>
        <w:tc>
          <w:tcPr>
            <w:tcW w:w="1525" w:type="dxa"/>
            <w:shd w:val="clear" w:color="auto" w:fill="D0CECE" w:themeFill="background2" w:themeFillShade="E6"/>
            <w:noWrap/>
            <w:vAlign w:val="center"/>
          </w:tcPr>
          <w:p w14:paraId="709D529C" w14:textId="77777777" w:rsidR="008061CF" w:rsidRPr="00BB0296" w:rsidRDefault="008061CF" w:rsidP="00433B79">
            <w:pPr>
              <w:jc w:val="center"/>
              <w:rPr>
                <w:rFonts w:cstheme="minorHAnsi"/>
                <w:b/>
                <w:bCs/>
                <w:sz w:val="18"/>
                <w:szCs w:val="18"/>
              </w:rPr>
            </w:pPr>
            <w:r w:rsidRPr="00BB0296">
              <w:rPr>
                <w:rFonts w:cstheme="minorHAnsi"/>
                <w:b/>
                <w:bCs/>
                <w:sz w:val="18"/>
                <w:szCs w:val="18"/>
              </w:rPr>
              <w:t>Calibrated</w:t>
            </w:r>
            <w:r>
              <w:rPr>
                <w:rFonts w:cstheme="minorHAnsi"/>
                <w:b/>
                <w:bCs/>
                <w:sz w:val="18"/>
                <w:szCs w:val="18"/>
              </w:rPr>
              <w:t>*</w:t>
            </w:r>
          </w:p>
        </w:tc>
      </w:tr>
      <w:tr w:rsidR="008061CF" w:rsidRPr="00BB0296" w14:paraId="013D590D" w14:textId="77777777" w:rsidTr="00433B79">
        <w:trPr>
          <w:trHeight w:val="288"/>
          <w:jc w:val="center"/>
        </w:trPr>
        <w:tc>
          <w:tcPr>
            <w:tcW w:w="1165" w:type="dxa"/>
            <w:noWrap/>
            <w:vAlign w:val="center"/>
            <w:hideMark/>
          </w:tcPr>
          <w:p w14:paraId="1A3C4193" w14:textId="77777777" w:rsidR="008061CF" w:rsidRPr="00BB0296" w:rsidRDefault="008061CF" w:rsidP="00433B79">
            <w:pPr>
              <w:jc w:val="center"/>
              <w:rPr>
                <w:rFonts w:cstheme="minorHAnsi"/>
                <w:sz w:val="18"/>
                <w:szCs w:val="18"/>
              </w:rPr>
            </w:pPr>
            <w:r w:rsidRPr="00BB0296">
              <w:rPr>
                <w:rFonts w:cstheme="minorHAnsi"/>
                <w:sz w:val="18"/>
                <w:szCs w:val="18"/>
              </w:rPr>
              <w:t>relTT_P1</w:t>
            </w:r>
          </w:p>
        </w:tc>
        <w:tc>
          <w:tcPr>
            <w:tcW w:w="4230" w:type="dxa"/>
            <w:vAlign w:val="center"/>
          </w:tcPr>
          <w:p w14:paraId="14AC76AD" w14:textId="77777777" w:rsidR="008061CF" w:rsidRPr="00BB0296" w:rsidRDefault="008061CF" w:rsidP="00433B79">
            <w:pPr>
              <w:jc w:val="center"/>
              <w:rPr>
                <w:rFonts w:cstheme="minorHAnsi"/>
                <w:sz w:val="18"/>
                <w:szCs w:val="18"/>
              </w:rPr>
            </w:pPr>
            <w:r w:rsidRPr="00BB0296">
              <w:rPr>
                <w:rFonts w:cstheme="minorHAnsi"/>
                <w:sz w:val="18"/>
                <w:szCs w:val="18"/>
              </w:rPr>
              <w:t>Relative development thermal time at point 1</w:t>
            </w:r>
          </w:p>
        </w:tc>
        <w:tc>
          <w:tcPr>
            <w:tcW w:w="1350" w:type="dxa"/>
            <w:vAlign w:val="center"/>
          </w:tcPr>
          <w:p w14:paraId="37518F42" w14:textId="77777777" w:rsidR="008061CF" w:rsidRPr="00BB0296" w:rsidRDefault="008061CF" w:rsidP="00433B79">
            <w:pP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4EF1AA99" w14:textId="77777777" w:rsidR="008061CF" w:rsidRPr="00BB0296" w:rsidRDefault="008061CF" w:rsidP="00433B79">
            <w:pPr>
              <w:jc w:val="center"/>
              <w:rPr>
                <w:rFonts w:cstheme="minorHAnsi"/>
                <w:sz w:val="18"/>
                <w:szCs w:val="18"/>
              </w:rPr>
            </w:pPr>
            <w:r w:rsidRPr="00BB0296">
              <w:rPr>
                <w:rFonts w:cstheme="minorHAnsi"/>
                <w:sz w:val="18"/>
                <w:szCs w:val="18"/>
              </w:rPr>
              <w:t>0.3</w:t>
            </w:r>
          </w:p>
        </w:tc>
        <w:tc>
          <w:tcPr>
            <w:tcW w:w="1525" w:type="dxa"/>
            <w:noWrap/>
            <w:vAlign w:val="center"/>
            <w:hideMark/>
          </w:tcPr>
          <w:p w14:paraId="282A7E55" w14:textId="77777777" w:rsidR="008061CF" w:rsidRPr="00BB0296" w:rsidRDefault="008061CF" w:rsidP="00433B79">
            <w:pPr>
              <w:jc w:val="center"/>
              <w:rPr>
                <w:rFonts w:cstheme="minorHAnsi"/>
                <w:sz w:val="18"/>
                <w:szCs w:val="18"/>
              </w:rPr>
            </w:pPr>
            <w:r w:rsidRPr="00BB0296">
              <w:rPr>
                <w:rFonts w:cstheme="minorHAnsi"/>
                <w:sz w:val="18"/>
                <w:szCs w:val="18"/>
              </w:rPr>
              <w:t>0.25 (0.05-0.45)</w:t>
            </w:r>
          </w:p>
        </w:tc>
      </w:tr>
      <w:tr w:rsidR="008061CF" w:rsidRPr="00BB0296" w14:paraId="542B1AB7" w14:textId="77777777" w:rsidTr="00433B79">
        <w:trPr>
          <w:trHeight w:val="288"/>
          <w:jc w:val="center"/>
        </w:trPr>
        <w:tc>
          <w:tcPr>
            <w:tcW w:w="1165" w:type="dxa"/>
            <w:noWrap/>
            <w:vAlign w:val="center"/>
            <w:hideMark/>
          </w:tcPr>
          <w:p w14:paraId="298DF6DB" w14:textId="77777777" w:rsidR="008061CF" w:rsidRPr="00BB0296" w:rsidRDefault="008061CF" w:rsidP="00433B79">
            <w:pPr>
              <w:jc w:val="center"/>
              <w:rPr>
                <w:rFonts w:cstheme="minorHAnsi"/>
                <w:sz w:val="18"/>
                <w:szCs w:val="18"/>
              </w:rPr>
            </w:pPr>
            <w:r w:rsidRPr="00BB0296">
              <w:rPr>
                <w:rFonts w:cstheme="minorHAnsi"/>
                <w:sz w:val="18"/>
                <w:szCs w:val="18"/>
              </w:rPr>
              <w:t>relLAI_P1</w:t>
            </w:r>
          </w:p>
        </w:tc>
        <w:tc>
          <w:tcPr>
            <w:tcW w:w="4230" w:type="dxa"/>
            <w:vAlign w:val="center"/>
          </w:tcPr>
          <w:p w14:paraId="4643ECB4" w14:textId="77777777" w:rsidR="008061CF" w:rsidRPr="00BB0296" w:rsidRDefault="008061CF" w:rsidP="00433B79">
            <w:pPr>
              <w:jc w:val="center"/>
              <w:rPr>
                <w:rFonts w:cstheme="minorHAnsi"/>
                <w:sz w:val="18"/>
                <w:szCs w:val="18"/>
              </w:rPr>
            </w:pPr>
            <w:r w:rsidRPr="00BB0296">
              <w:rPr>
                <w:rFonts w:cstheme="minorHAnsi"/>
                <w:sz w:val="18"/>
                <w:szCs w:val="18"/>
              </w:rPr>
              <w:t>Relative LAI at point 1</w:t>
            </w:r>
          </w:p>
        </w:tc>
        <w:tc>
          <w:tcPr>
            <w:tcW w:w="1350" w:type="dxa"/>
            <w:vAlign w:val="center"/>
          </w:tcPr>
          <w:p w14:paraId="36DC7CC3" w14:textId="77777777" w:rsidR="008061CF" w:rsidRPr="00BB0296" w:rsidRDefault="008061CF" w:rsidP="00433B79">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3AB0C06" w14:textId="77777777" w:rsidR="008061CF" w:rsidRPr="00BB0296" w:rsidRDefault="008061CF" w:rsidP="00433B79">
            <w:pPr>
              <w:jc w:val="center"/>
              <w:rPr>
                <w:rFonts w:cstheme="minorHAnsi"/>
                <w:sz w:val="18"/>
                <w:szCs w:val="18"/>
              </w:rPr>
            </w:pPr>
            <w:r w:rsidRPr="00BB0296">
              <w:rPr>
                <w:rFonts w:cstheme="minorHAnsi"/>
                <w:sz w:val="18"/>
                <w:szCs w:val="18"/>
              </w:rPr>
              <w:t>0.01</w:t>
            </w:r>
          </w:p>
        </w:tc>
        <w:tc>
          <w:tcPr>
            <w:tcW w:w="1525" w:type="dxa"/>
            <w:noWrap/>
            <w:vAlign w:val="center"/>
            <w:hideMark/>
          </w:tcPr>
          <w:p w14:paraId="13F90B17"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68AE5C31" w14:textId="77777777" w:rsidTr="00433B79">
        <w:trPr>
          <w:trHeight w:val="288"/>
          <w:jc w:val="center"/>
        </w:trPr>
        <w:tc>
          <w:tcPr>
            <w:tcW w:w="1165" w:type="dxa"/>
            <w:noWrap/>
            <w:vAlign w:val="center"/>
            <w:hideMark/>
          </w:tcPr>
          <w:p w14:paraId="14ACC283" w14:textId="77777777" w:rsidR="008061CF" w:rsidRPr="00BB0296" w:rsidRDefault="008061CF" w:rsidP="00433B79">
            <w:pPr>
              <w:jc w:val="center"/>
              <w:rPr>
                <w:rFonts w:cstheme="minorHAnsi"/>
                <w:sz w:val="18"/>
                <w:szCs w:val="18"/>
              </w:rPr>
            </w:pPr>
            <w:r w:rsidRPr="00BB0296">
              <w:rPr>
                <w:rFonts w:cstheme="minorHAnsi"/>
                <w:sz w:val="18"/>
                <w:szCs w:val="18"/>
              </w:rPr>
              <w:t>relTT_P2</w:t>
            </w:r>
          </w:p>
        </w:tc>
        <w:tc>
          <w:tcPr>
            <w:tcW w:w="4230" w:type="dxa"/>
            <w:vAlign w:val="center"/>
          </w:tcPr>
          <w:p w14:paraId="42AEE1DF" w14:textId="77777777" w:rsidR="008061CF" w:rsidRPr="00BB0296" w:rsidRDefault="008061CF" w:rsidP="00433B79">
            <w:pPr>
              <w:jc w:val="center"/>
              <w:rPr>
                <w:rFonts w:cstheme="minorHAnsi"/>
                <w:sz w:val="18"/>
                <w:szCs w:val="18"/>
              </w:rPr>
            </w:pPr>
            <w:r w:rsidRPr="00BB0296">
              <w:rPr>
                <w:rFonts w:cstheme="minorHAnsi"/>
                <w:sz w:val="18"/>
                <w:szCs w:val="18"/>
              </w:rPr>
              <w:t>Relative development thermal time at point 2</w:t>
            </w:r>
          </w:p>
        </w:tc>
        <w:tc>
          <w:tcPr>
            <w:tcW w:w="1350" w:type="dxa"/>
            <w:vAlign w:val="center"/>
          </w:tcPr>
          <w:p w14:paraId="4A1C1063" w14:textId="77777777" w:rsidR="008061CF" w:rsidRPr="00BB0296" w:rsidRDefault="008061CF" w:rsidP="00433B79">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31AD80C7" w14:textId="77777777" w:rsidR="008061CF" w:rsidRPr="00BB0296" w:rsidRDefault="008061CF" w:rsidP="00433B79">
            <w:pPr>
              <w:jc w:val="center"/>
              <w:rPr>
                <w:rFonts w:cstheme="minorHAnsi"/>
                <w:sz w:val="18"/>
                <w:szCs w:val="18"/>
              </w:rPr>
            </w:pPr>
            <w:r w:rsidRPr="00BB0296">
              <w:rPr>
                <w:rFonts w:cstheme="minorHAnsi"/>
                <w:sz w:val="18"/>
                <w:szCs w:val="18"/>
              </w:rPr>
              <w:t>0.5</w:t>
            </w:r>
          </w:p>
        </w:tc>
        <w:tc>
          <w:tcPr>
            <w:tcW w:w="1525" w:type="dxa"/>
            <w:noWrap/>
            <w:vAlign w:val="center"/>
            <w:hideMark/>
          </w:tcPr>
          <w:p w14:paraId="683231D3"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2D53A05A" w14:textId="77777777" w:rsidTr="00433B79">
        <w:trPr>
          <w:trHeight w:val="288"/>
          <w:jc w:val="center"/>
        </w:trPr>
        <w:tc>
          <w:tcPr>
            <w:tcW w:w="1165" w:type="dxa"/>
            <w:noWrap/>
            <w:vAlign w:val="center"/>
            <w:hideMark/>
          </w:tcPr>
          <w:p w14:paraId="0413BD43" w14:textId="77777777" w:rsidR="008061CF" w:rsidRPr="00BB0296" w:rsidRDefault="008061CF" w:rsidP="00433B79">
            <w:pPr>
              <w:jc w:val="center"/>
              <w:rPr>
                <w:rFonts w:cstheme="minorHAnsi"/>
                <w:sz w:val="18"/>
                <w:szCs w:val="18"/>
              </w:rPr>
            </w:pPr>
            <w:r w:rsidRPr="00BB0296">
              <w:rPr>
                <w:rFonts w:cstheme="minorHAnsi"/>
                <w:sz w:val="18"/>
                <w:szCs w:val="18"/>
              </w:rPr>
              <w:lastRenderedPageBreak/>
              <w:t>relLAI_P2</w:t>
            </w:r>
          </w:p>
        </w:tc>
        <w:tc>
          <w:tcPr>
            <w:tcW w:w="4230" w:type="dxa"/>
            <w:vAlign w:val="center"/>
          </w:tcPr>
          <w:p w14:paraId="045077AE" w14:textId="77777777" w:rsidR="008061CF" w:rsidRPr="00BB0296" w:rsidRDefault="008061CF" w:rsidP="00433B79">
            <w:pPr>
              <w:jc w:val="center"/>
              <w:rPr>
                <w:rFonts w:cstheme="minorHAnsi"/>
                <w:sz w:val="18"/>
                <w:szCs w:val="18"/>
              </w:rPr>
            </w:pPr>
            <w:r w:rsidRPr="00BB0296">
              <w:rPr>
                <w:rFonts w:cstheme="minorHAnsi"/>
                <w:sz w:val="18"/>
                <w:szCs w:val="18"/>
              </w:rPr>
              <w:t>Relative LAI at point 2</w:t>
            </w:r>
          </w:p>
        </w:tc>
        <w:tc>
          <w:tcPr>
            <w:tcW w:w="1350" w:type="dxa"/>
            <w:vAlign w:val="center"/>
          </w:tcPr>
          <w:p w14:paraId="1E0BF480" w14:textId="77777777" w:rsidR="008061CF" w:rsidRPr="00BB0296" w:rsidRDefault="008061CF" w:rsidP="00433B79">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BAFA55F" w14:textId="77777777" w:rsidR="008061CF" w:rsidRPr="00BB0296" w:rsidRDefault="008061CF" w:rsidP="00433B79">
            <w:pPr>
              <w:jc w:val="center"/>
              <w:rPr>
                <w:rFonts w:cstheme="minorHAnsi"/>
                <w:sz w:val="18"/>
                <w:szCs w:val="18"/>
              </w:rPr>
            </w:pPr>
            <w:r w:rsidRPr="00BB0296">
              <w:rPr>
                <w:rFonts w:cstheme="minorHAnsi"/>
                <w:sz w:val="18"/>
                <w:szCs w:val="18"/>
              </w:rPr>
              <w:t>0.95</w:t>
            </w:r>
          </w:p>
        </w:tc>
        <w:tc>
          <w:tcPr>
            <w:tcW w:w="1525" w:type="dxa"/>
            <w:noWrap/>
            <w:vAlign w:val="center"/>
            <w:hideMark/>
          </w:tcPr>
          <w:p w14:paraId="2C68034E" w14:textId="77777777" w:rsidR="008061CF" w:rsidRPr="00BB0296" w:rsidRDefault="008061CF" w:rsidP="00433B79">
            <w:pPr>
              <w:jc w:val="center"/>
              <w:rPr>
                <w:rFonts w:cstheme="minorHAnsi"/>
                <w:sz w:val="18"/>
                <w:szCs w:val="18"/>
              </w:rPr>
            </w:pPr>
            <w:r w:rsidRPr="00BB0296">
              <w:rPr>
                <w:rFonts w:cstheme="minorHAnsi"/>
                <w:sz w:val="18"/>
                <w:szCs w:val="18"/>
              </w:rPr>
              <w:t>0.9 (0.9-0.99)</w:t>
            </w:r>
          </w:p>
        </w:tc>
      </w:tr>
      <w:tr w:rsidR="008061CF" w:rsidRPr="00BB0296" w14:paraId="6107B46B" w14:textId="77777777" w:rsidTr="00433B79">
        <w:trPr>
          <w:trHeight w:val="288"/>
          <w:jc w:val="center"/>
        </w:trPr>
        <w:tc>
          <w:tcPr>
            <w:tcW w:w="1165" w:type="dxa"/>
            <w:noWrap/>
            <w:vAlign w:val="center"/>
            <w:hideMark/>
          </w:tcPr>
          <w:p w14:paraId="7C3B6E70"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LAImax</w:t>
            </w:r>
            <w:proofErr w:type="spellEnd"/>
          </w:p>
        </w:tc>
        <w:tc>
          <w:tcPr>
            <w:tcW w:w="4230" w:type="dxa"/>
            <w:vAlign w:val="center"/>
          </w:tcPr>
          <w:p w14:paraId="0F08C569" w14:textId="77777777" w:rsidR="008061CF" w:rsidRPr="00BB0296" w:rsidRDefault="008061CF" w:rsidP="00433B79">
            <w:pPr>
              <w:jc w:val="center"/>
              <w:rPr>
                <w:rFonts w:cstheme="minorHAnsi"/>
                <w:sz w:val="18"/>
                <w:szCs w:val="18"/>
              </w:rPr>
            </w:pPr>
            <w:r w:rsidRPr="00BB0296">
              <w:rPr>
                <w:rFonts w:cstheme="minorHAnsi"/>
                <w:sz w:val="18"/>
                <w:szCs w:val="18"/>
              </w:rPr>
              <w:t>Maximum leaf area index</w:t>
            </w:r>
          </w:p>
        </w:tc>
        <w:tc>
          <w:tcPr>
            <w:tcW w:w="1350" w:type="dxa"/>
            <w:vAlign w:val="center"/>
          </w:tcPr>
          <w:p w14:paraId="5E8A1766" w14:textId="77777777" w:rsidR="008061CF" w:rsidRPr="00BB0296" w:rsidRDefault="008061CF" w:rsidP="00433B79">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72B07E1E" w14:textId="77777777" w:rsidR="008061CF" w:rsidRPr="00BB0296" w:rsidRDefault="008061CF" w:rsidP="00433B79">
            <w:pPr>
              <w:jc w:val="center"/>
              <w:rPr>
                <w:rFonts w:cstheme="minorHAnsi"/>
                <w:sz w:val="18"/>
                <w:szCs w:val="18"/>
              </w:rPr>
            </w:pPr>
            <w:r w:rsidRPr="00BB0296">
              <w:rPr>
                <w:rFonts w:cstheme="minorHAnsi"/>
                <w:sz w:val="18"/>
                <w:szCs w:val="18"/>
              </w:rPr>
              <w:t>3</w:t>
            </w:r>
          </w:p>
        </w:tc>
        <w:tc>
          <w:tcPr>
            <w:tcW w:w="1525" w:type="dxa"/>
            <w:noWrap/>
            <w:vAlign w:val="center"/>
            <w:hideMark/>
          </w:tcPr>
          <w:p w14:paraId="77E32B79"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73B847C9" w14:textId="77777777" w:rsidTr="00433B79">
        <w:trPr>
          <w:trHeight w:val="288"/>
          <w:jc w:val="center"/>
        </w:trPr>
        <w:tc>
          <w:tcPr>
            <w:tcW w:w="1165" w:type="dxa"/>
            <w:noWrap/>
            <w:vAlign w:val="center"/>
            <w:hideMark/>
          </w:tcPr>
          <w:p w14:paraId="7FA169A0"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RUEmax</w:t>
            </w:r>
            <w:proofErr w:type="spellEnd"/>
          </w:p>
        </w:tc>
        <w:tc>
          <w:tcPr>
            <w:tcW w:w="4230" w:type="dxa"/>
            <w:vAlign w:val="center"/>
          </w:tcPr>
          <w:p w14:paraId="6E5E0985" w14:textId="77777777" w:rsidR="008061CF" w:rsidRPr="00BB0296" w:rsidRDefault="008061CF" w:rsidP="00433B79">
            <w:pPr>
              <w:jc w:val="center"/>
              <w:rPr>
                <w:rFonts w:cstheme="minorHAnsi"/>
                <w:sz w:val="18"/>
                <w:szCs w:val="18"/>
              </w:rPr>
            </w:pPr>
            <w:r w:rsidRPr="00BB0296">
              <w:rPr>
                <w:rFonts w:cstheme="minorHAnsi"/>
                <w:sz w:val="18"/>
                <w:szCs w:val="18"/>
              </w:rPr>
              <w:t>Maximum potential radiation use efficiency</w:t>
            </w:r>
          </w:p>
        </w:tc>
        <w:tc>
          <w:tcPr>
            <w:tcW w:w="1350" w:type="dxa"/>
            <w:vAlign w:val="center"/>
          </w:tcPr>
          <w:p w14:paraId="28A030D3" w14:textId="77777777" w:rsidR="008061CF" w:rsidRPr="00BB0296" w:rsidRDefault="008061CF" w:rsidP="00433B79">
            <w:pPr>
              <w:tabs>
                <w:tab w:val="left" w:pos="529"/>
              </w:tabs>
              <w:jc w:val="center"/>
              <w:rPr>
                <w:rFonts w:cstheme="minorHAnsi"/>
                <w:sz w:val="18"/>
                <w:szCs w:val="18"/>
              </w:rPr>
            </w:pPr>
            <w:r w:rsidRPr="00BB0296">
              <w:rPr>
                <w:rFonts w:cstheme="minorHAnsi"/>
                <w:sz w:val="18"/>
                <w:szCs w:val="18"/>
              </w:rPr>
              <w:t>g MJ (PAR)</w:t>
            </w:r>
            <w:r w:rsidRPr="00BB0296">
              <w:rPr>
                <w:rFonts w:cstheme="minorHAnsi"/>
                <w:sz w:val="18"/>
                <w:szCs w:val="18"/>
                <w:vertAlign w:val="superscript"/>
              </w:rPr>
              <w:t>-1</w:t>
            </w:r>
          </w:p>
        </w:tc>
        <w:tc>
          <w:tcPr>
            <w:tcW w:w="1080" w:type="dxa"/>
            <w:vAlign w:val="center"/>
          </w:tcPr>
          <w:p w14:paraId="247DCBB9" w14:textId="77777777" w:rsidR="008061CF" w:rsidRPr="00BB0296" w:rsidRDefault="008061CF" w:rsidP="00433B79">
            <w:pPr>
              <w:tabs>
                <w:tab w:val="left" w:pos="529"/>
              </w:tabs>
              <w:jc w:val="center"/>
              <w:rPr>
                <w:rFonts w:cstheme="minorHAnsi"/>
                <w:sz w:val="18"/>
                <w:szCs w:val="18"/>
              </w:rPr>
            </w:pPr>
            <w:r w:rsidRPr="00BB0296">
              <w:rPr>
                <w:rFonts w:cstheme="minorHAnsi"/>
                <w:sz w:val="18"/>
                <w:szCs w:val="18"/>
              </w:rPr>
              <w:t>3</w:t>
            </w:r>
          </w:p>
        </w:tc>
        <w:tc>
          <w:tcPr>
            <w:tcW w:w="1525" w:type="dxa"/>
            <w:noWrap/>
            <w:vAlign w:val="center"/>
            <w:hideMark/>
          </w:tcPr>
          <w:p w14:paraId="08FD2D1C" w14:textId="77777777" w:rsidR="008061CF" w:rsidRPr="00BB0296" w:rsidRDefault="008061CF" w:rsidP="00433B79">
            <w:pPr>
              <w:jc w:val="center"/>
              <w:rPr>
                <w:rFonts w:cstheme="minorHAnsi"/>
                <w:sz w:val="18"/>
                <w:szCs w:val="18"/>
              </w:rPr>
            </w:pPr>
            <w:r w:rsidRPr="00BB0296">
              <w:rPr>
                <w:rFonts w:cstheme="minorHAnsi"/>
                <w:sz w:val="18"/>
                <w:szCs w:val="18"/>
              </w:rPr>
              <w:t>2 (1-3.5)</w:t>
            </w:r>
          </w:p>
        </w:tc>
      </w:tr>
      <w:tr w:rsidR="008061CF" w:rsidRPr="00BB0296" w14:paraId="2B25E981" w14:textId="77777777" w:rsidTr="00433B79">
        <w:trPr>
          <w:trHeight w:val="288"/>
          <w:jc w:val="center"/>
        </w:trPr>
        <w:tc>
          <w:tcPr>
            <w:tcW w:w="1165" w:type="dxa"/>
            <w:noWrap/>
            <w:vAlign w:val="center"/>
            <w:hideMark/>
          </w:tcPr>
          <w:p w14:paraId="7FA6E832"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relTT_Sn</w:t>
            </w:r>
            <w:proofErr w:type="spellEnd"/>
          </w:p>
        </w:tc>
        <w:tc>
          <w:tcPr>
            <w:tcW w:w="4230" w:type="dxa"/>
            <w:vAlign w:val="center"/>
          </w:tcPr>
          <w:p w14:paraId="4126C1DF" w14:textId="77777777" w:rsidR="008061CF" w:rsidRPr="00BB0296" w:rsidRDefault="008061CF" w:rsidP="00433B79">
            <w:pPr>
              <w:jc w:val="center"/>
              <w:rPr>
                <w:rFonts w:cstheme="minorHAnsi"/>
                <w:sz w:val="18"/>
                <w:szCs w:val="18"/>
              </w:rPr>
            </w:pPr>
            <w:r w:rsidRPr="00BB0296">
              <w:rPr>
                <w:rFonts w:cstheme="minorHAnsi"/>
                <w:sz w:val="18"/>
                <w:szCs w:val="18"/>
              </w:rPr>
              <w:t>Relative development thermal time at</w:t>
            </w:r>
            <w:r>
              <w:rPr>
                <w:rFonts w:cstheme="minorHAnsi"/>
                <w:sz w:val="18"/>
                <w:szCs w:val="18"/>
              </w:rPr>
              <w:t xml:space="preserve"> </w:t>
            </w:r>
            <w:r w:rsidRPr="00BB0296">
              <w:rPr>
                <w:rFonts w:cstheme="minorHAnsi"/>
                <w:sz w:val="18"/>
                <w:szCs w:val="18"/>
              </w:rPr>
              <w:t>senescence</w:t>
            </w:r>
          </w:p>
        </w:tc>
        <w:tc>
          <w:tcPr>
            <w:tcW w:w="1350" w:type="dxa"/>
            <w:vAlign w:val="center"/>
          </w:tcPr>
          <w:p w14:paraId="06E85DA9" w14:textId="77777777" w:rsidR="008061CF" w:rsidRPr="00BB0296" w:rsidRDefault="008061CF" w:rsidP="00433B79">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1B5DC11D" w14:textId="77777777" w:rsidR="008061CF" w:rsidRPr="00BB0296" w:rsidRDefault="008061CF" w:rsidP="00433B79">
            <w:pPr>
              <w:jc w:val="center"/>
              <w:rPr>
                <w:rFonts w:cstheme="minorHAnsi"/>
                <w:sz w:val="18"/>
                <w:szCs w:val="18"/>
              </w:rPr>
            </w:pPr>
            <w:r w:rsidRPr="00BB0296">
              <w:rPr>
                <w:rFonts w:cstheme="minorHAnsi"/>
                <w:sz w:val="18"/>
                <w:szCs w:val="18"/>
              </w:rPr>
              <w:t>0.8</w:t>
            </w:r>
          </w:p>
        </w:tc>
        <w:tc>
          <w:tcPr>
            <w:tcW w:w="1525" w:type="dxa"/>
            <w:noWrap/>
            <w:vAlign w:val="center"/>
            <w:hideMark/>
          </w:tcPr>
          <w:p w14:paraId="76C62928" w14:textId="77777777" w:rsidR="008061CF" w:rsidRPr="00BB0296" w:rsidRDefault="008061CF" w:rsidP="00433B79">
            <w:pPr>
              <w:jc w:val="center"/>
              <w:rPr>
                <w:rFonts w:cstheme="minorHAnsi"/>
                <w:sz w:val="18"/>
                <w:szCs w:val="18"/>
              </w:rPr>
            </w:pPr>
            <w:r w:rsidRPr="00BB0296">
              <w:rPr>
                <w:rFonts w:cstheme="minorHAnsi"/>
                <w:sz w:val="18"/>
                <w:szCs w:val="18"/>
              </w:rPr>
              <w:t>0.5 (0.5-0.85)</w:t>
            </w:r>
          </w:p>
        </w:tc>
      </w:tr>
      <w:tr w:rsidR="008061CF" w:rsidRPr="00BB0296" w14:paraId="3FBF3B64" w14:textId="77777777" w:rsidTr="00433B79">
        <w:trPr>
          <w:trHeight w:val="288"/>
          <w:jc w:val="center"/>
        </w:trPr>
        <w:tc>
          <w:tcPr>
            <w:tcW w:w="1165" w:type="dxa"/>
            <w:noWrap/>
            <w:vAlign w:val="center"/>
          </w:tcPr>
          <w:p w14:paraId="687BCB02"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SnParLAI</w:t>
            </w:r>
            <w:proofErr w:type="spellEnd"/>
          </w:p>
        </w:tc>
        <w:tc>
          <w:tcPr>
            <w:tcW w:w="4230" w:type="dxa"/>
            <w:vAlign w:val="center"/>
          </w:tcPr>
          <w:p w14:paraId="70280110" w14:textId="77777777" w:rsidR="008061CF" w:rsidRPr="00BB0296" w:rsidRDefault="008061CF" w:rsidP="00433B79">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9BDADE3" w14:textId="77777777" w:rsidR="008061CF" w:rsidRPr="00BB0296" w:rsidRDefault="008061CF" w:rsidP="00433B79">
            <w:pPr>
              <w:jc w:val="center"/>
              <w:rPr>
                <w:rFonts w:cstheme="minorHAnsi"/>
                <w:sz w:val="18"/>
                <w:szCs w:val="18"/>
              </w:rPr>
            </w:pPr>
            <w:r w:rsidRPr="00BB0296">
              <w:rPr>
                <w:rFonts w:cstheme="minorHAnsi"/>
                <w:sz w:val="18"/>
                <w:szCs w:val="18"/>
              </w:rPr>
              <w:t>unitless</w:t>
            </w:r>
          </w:p>
        </w:tc>
        <w:tc>
          <w:tcPr>
            <w:tcW w:w="1080" w:type="dxa"/>
            <w:vAlign w:val="center"/>
          </w:tcPr>
          <w:p w14:paraId="0CC4A6AC" w14:textId="77777777" w:rsidR="008061CF" w:rsidRPr="00BB0296" w:rsidRDefault="008061CF" w:rsidP="00433B79">
            <w:pPr>
              <w:jc w:val="center"/>
              <w:rPr>
                <w:rFonts w:cstheme="minorHAnsi"/>
                <w:sz w:val="18"/>
                <w:szCs w:val="18"/>
              </w:rPr>
            </w:pPr>
            <w:r w:rsidRPr="00BB0296">
              <w:rPr>
                <w:rFonts w:cstheme="minorHAnsi"/>
                <w:sz w:val="18"/>
                <w:szCs w:val="18"/>
              </w:rPr>
              <w:t>1</w:t>
            </w:r>
          </w:p>
        </w:tc>
        <w:tc>
          <w:tcPr>
            <w:tcW w:w="1525" w:type="dxa"/>
            <w:noWrap/>
            <w:vAlign w:val="center"/>
          </w:tcPr>
          <w:p w14:paraId="6F3AD9B7"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4460D858" w14:textId="77777777" w:rsidTr="00433B79">
        <w:trPr>
          <w:trHeight w:val="288"/>
          <w:jc w:val="center"/>
        </w:trPr>
        <w:tc>
          <w:tcPr>
            <w:tcW w:w="1165" w:type="dxa"/>
            <w:noWrap/>
            <w:vAlign w:val="center"/>
          </w:tcPr>
          <w:p w14:paraId="26563330"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SnParRUE</w:t>
            </w:r>
            <w:proofErr w:type="spellEnd"/>
          </w:p>
        </w:tc>
        <w:tc>
          <w:tcPr>
            <w:tcW w:w="4230" w:type="dxa"/>
            <w:vAlign w:val="center"/>
          </w:tcPr>
          <w:p w14:paraId="53F67355" w14:textId="77777777" w:rsidR="008061CF" w:rsidRPr="00BB0296" w:rsidRDefault="008061CF" w:rsidP="00433B79">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30B354E1" w14:textId="77777777" w:rsidR="008061CF" w:rsidRPr="00BB0296" w:rsidRDefault="008061CF" w:rsidP="00433B79">
            <w:pPr>
              <w:jc w:val="center"/>
              <w:rPr>
                <w:rFonts w:cstheme="minorHAnsi"/>
                <w:sz w:val="18"/>
                <w:szCs w:val="18"/>
              </w:rPr>
            </w:pPr>
            <w:r w:rsidRPr="00BB0296">
              <w:rPr>
                <w:rFonts w:cstheme="minorHAnsi"/>
                <w:sz w:val="18"/>
                <w:szCs w:val="18"/>
              </w:rPr>
              <w:t>unitless</w:t>
            </w:r>
          </w:p>
        </w:tc>
        <w:tc>
          <w:tcPr>
            <w:tcW w:w="1080" w:type="dxa"/>
            <w:vAlign w:val="center"/>
          </w:tcPr>
          <w:p w14:paraId="6ACBFCC6" w14:textId="77777777" w:rsidR="008061CF" w:rsidRPr="00BB0296" w:rsidRDefault="008061CF" w:rsidP="00433B79">
            <w:pPr>
              <w:jc w:val="center"/>
              <w:rPr>
                <w:rFonts w:cstheme="minorHAnsi"/>
                <w:sz w:val="18"/>
                <w:szCs w:val="18"/>
              </w:rPr>
            </w:pPr>
            <w:r w:rsidRPr="00BB0296">
              <w:rPr>
                <w:rFonts w:cstheme="minorHAnsi"/>
                <w:sz w:val="18"/>
                <w:szCs w:val="18"/>
              </w:rPr>
              <w:t>1</w:t>
            </w:r>
          </w:p>
        </w:tc>
        <w:tc>
          <w:tcPr>
            <w:tcW w:w="1525" w:type="dxa"/>
            <w:noWrap/>
            <w:vAlign w:val="center"/>
          </w:tcPr>
          <w:p w14:paraId="2EAD2B3F"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3204D7BA" w14:textId="77777777" w:rsidTr="00433B79">
        <w:trPr>
          <w:trHeight w:val="288"/>
          <w:jc w:val="center"/>
        </w:trPr>
        <w:tc>
          <w:tcPr>
            <w:tcW w:w="1165" w:type="dxa"/>
            <w:noWrap/>
            <w:vAlign w:val="center"/>
            <w:hideMark/>
          </w:tcPr>
          <w:p w14:paraId="5258743F"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TbaseDev</w:t>
            </w:r>
            <w:proofErr w:type="spellEnd"/>
          </w:p>
        </w:tc>
        <w:tc>
          <w:tcPr>
            <w:tcW w:w="4230" w:type="dxa"/>
            <w:vAlign w:val="center"/>
          </w:tcPr>
          <w:p w14:paraId="26706B48" w14:textId="77777777" w:rsidR="008061CF" w:rsidRPr="00BB0296" w:rsidRDefault="008061CF" w:rsidP="00433B79">
            <w:pPr>
              <w:jc w:val="center"/>
              <w:rPr>
                <w:rFonts w:cstheme="minorHAnsi"/>
                <w:sz w:val="18"/>
                <w:szCs w:val="18"/>
              </w:rPr>
            </w:pPr>
            <w:r w:rsidRPr="00BB0296">
              <w:rPr>
                <w:rFonts w:cstheme="minorHAnsi"/>
                <w:sz w:val="18"/>
                <w:szCs w:val="18"/>
              </w:rPr>
              <w:t>Base temperature for development</w:t>
            </w:r>
          </w:p>
        </w:tc>
        <w:tc>
          <w:tcPr>
            <w:tcW w:w="1350" w:type="dxa"/>
            <w:vAlign w:val="center"/>
          </w:tcPr>
          <w:p w14:paraId="41D06D31" w14:textId="77777777" w:rsidR="008061CF" w:rsidRPr="00BB0296" w:rsidRDefault="008061CF" w:rsidP="00433B79">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73F9C7F1" w14:textId="77777777" w:rsidR="008061CF" w:rsidRPr="00BB0296" w:rsidRDefault="008061CF" w:rsidP="00433B79">
            <w:pPr>
              <w:jc w:val="center"/>
              <w:rPr>
                <w:rFonts w:cstheme="minorHAnsi"/>
                <w:sz w:val="18"/>
                <w:szCs w:val="18"/>
              </w:rPr>
            </w:pPr>
            <w:r w:rsidRPr="00BB0296">
              <w:rPr>
                <w:rFonts w:cstheme="minorHAnsi"/>
                <w:sz w:val="18"/>
                <w:szCs w:val="18"/>
              </w:rPr>
              <w:t>0</w:t>
            </w:r>
          </w:p>
        </w:tc>
        <w:tc>
          <w:tcPr>
            <w:tcW w:w="1525" w:type="dxa"/>
            <w:noWrap/>
            <w:vAlign w:val="center"/>
            <w:hideMark/>
          </w:tcPr>
          <w:p w14:paraId="50784BE8"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7C87155A" w14:textId="77777777" w:rsidTr="00433B79">
        <w:trPr>
          <w:trHeight w:val="288"/>
          <w:jc w:val="center"/>
        </w:trPr>
        <w:tc>
          <w:tcPr>
            <w:tcW w:w="1165" w:type="dxa"/>
            <w:noWrap/>
            <w:vAlign w:val="center"/>
            <w:hideMark/>
          </w:tcPr>
          <w:p w14:paraId="7ED4C93E"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ToptDev</w:t>
            </w:r>
            <w:proofErr w:type="spellEnd"/>
          </w:p>
        </w:tc>
        <w:tc>
          <w:tcPr>
            <w:tcW w:w="4230" w:type="dxa"/>
            <w:vAlign w:val="center"/>
          </w:tcPr>
          <w:p w14:paraId="44394516" w14:textId="77777777" w:rsidR="008061CF" w:rsidRPr="00BB0296" w:rsidRDefault="008061CF" w:rsidP="00433B79">
            <w:pPr>
              <w:jc w:val="center"/>
              <w:rPr>
                <w:rFonts w:cstheme="minorHAnsi"/>
                <w:sz w:val="18"/>
                <w:szCs w:val="18"/>
              </w:rPr>
            </w:pPr>
            <w:r w:rsidRPr="00BB0296">
              <w:rPr>
                <w:rFonts w:cstheme="minorHAnsi"/>
                <w:sz w:val="18"/>
                <w:szCs w:val="18"/>
              </w:rPr>
              <w:t>Optimal temperature for development</w:t>
            </w:r>
          </w:p>
        </w:tc>
        <w:tc>
          <w:tcPr>
            <w:tcW w:w="1350" w:type="dxa"/>
            <w:vAlign w:val="center"/>
          </w:tcPr>
          <w:p w14:paraId="641C36AE" w14:textId="77777777" w:rsidR="008061CF" w:rsidRPr="00BB0296" w:rsidRDefault="008061CF" w:rsidP="00433B79">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296A9B50" w14:textId="77777777" w:rsidR="008061CF" w:rsidRPr="00BB0296" w:rsidRDefault="008061CF" w:rsidP="00433B79">
            <w:pPr>
              <w:jc w:val="center"/>
              <w:rPr>
                <w:rFonts w:cstheme="minorHAnsi"/>
                <w:sz w:val="18"/>
                <w:szCs w:val="18"/>
              </w:rPr>
            </w:pPr>
            <w:r w:rsidRPr="00BB0296">
              <w:rPr>
                <w:rFonts w:cstheme="minorHAnsi"/>
                <w:sz w:val="18"/>
                <w:szCs w:val="18"/>
              </w:rPr>
              <w:t>15</w:t>
            </w:r>
          </w:p>
        </w:tc>
        <w:tc>
          <w:tcPr>
            <w:tcW w:w="1525" w:type="dxa"/>
            <w:noWrap/>
            <w:vAlign w:val="center"/>
            <w:hideMark/>
          </w:tcPr>
          <w:p w14:paraId="79D50754"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081336C9" w14:textId="77777777" w:rsidTr="00433B79">
        <w:trPr>
          <w:trHeight w:val="288"/>
          <w:jc w:val="center"/>
        </w:trPr>
        <w:tc>
          <w:tcPr>
            <w:tcW w:w="1165" w:type="dxa"/>
            <w:noWrap/>
            <w:vAlign w:val="center"/>
          </w:tcPr>
          <w:p w14:paraId="654B1701"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TTtoGerm</w:t>
            </w:r>
            <w:proofErr w:type="spellEnd"/>
          </w:p>
        </w:tc>
        <w:tc>
          <w:tcPr>
            <w:tcW w:w="4230" w:type="dxa"/>
            <w:vAlign w:val="center"/>
          </w:tcPr>
          <w:p w14:paraId="0CBE5E34" w14:textId="77777777" w:rsidR="008061CF" w:rsidRPr="00BB0296" w:rsidRDefault="008061CF" w:rsidP="00433B79">
            <w:pPr>
              <w:jc w:val="center"/>
              <w:rPr>
                <w:rFonts w:cstheme="minorHAnsi"/>
                <w:sz w:val="18"/>
                <w:szCs w:val="18"/>
              </w:rPr>
            </w:pPr>
            <w:r w:rsidRPr="00BB0296">
              <w:rPr>
                <w:rFonts w:cstheme="minorHAnsi"/>
                <w:sz w:val="18"/>
                <w:szCs w:val="18"/>
              </w:rPr>
              <w:t>Development thermal time to germinate</w:t>
            </w:r>
          </w:p>
        </w:tc>
        <w:tc>
          <w:tcPr>
            <w:tcW w:w="1350" w:type="dxa"/>
          </w:tcPr>
          <w:p w14:paraId="7E30A663" w14:textId="77777777" w:rsidR="008061CF" w:rsidRPr="00BB0296" w:rsidRDefault="008061CF" w:rsidP="00433B7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2B6C1854" w14:textId="77777777" w:rsidR="008061CF" w:rsidRPr="00BB0296" w:rsidRDefault="008061CF" w:rsidP="00433B79">
            <w:pPr>
              <w:jc w:val="center"/>
              <w:rPr>
                <w:rFonts w:cstheme="minorHAnsi"/>
                <w:sz w:val="18"/>
                <w:szCs w:val="18"/>
              </w:rPr>
            </w:pPr>
            <w:r w:rsidRPr="00BB0296">
              <w:rPr>
                <w:rFonts w:cstheme="minorHAnsi"/>
                <w:sz w:val="18"/>
                <w:szCs w:val="18"/>
              </w:rPr>
              <w:t>20</w:t>
            </w:r>
          </w:p>
        </w:tc>
        <w:tc>
          <w:tcPr>
            <w:tcW w:w="1525" w:type="dxa"/>
            <w:noWrap/>
            <w:vAlign w:val="center"/>
          </w:tcPr>
          <w:p w14:paraId="6CEE2BCD"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053EA456" w14:textId="77777777" w:rsidTr="00433B79">
        <w:trPr>
          <w:trHeight w:val="288"/>
          <w:jc w:val="center"/>
        </w:trPr>
        <w:tc>
          <w:tcPr>
            <w:tcW w:w="1165" w:type="dxa"/>
            <w:noWrap/>
            <w:vAlign w:val="center"/>
            <w:hideMark/>
          </w:tcPr>
          <w:p w14:paraId="6429724B"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TTtoMatr</w:t>
            </w:r>
            <w:proofErr w:type="spellEnd"/>
          </w:p>
        </w:tc>
        <w:tc>
          <w:tcPr>
            <w:tcW w:w="4230" w:type="dxa"/>
            <w:vAlign w:val="center"/>
          </w:tcPr>
          <w:p w14:paraId="251286B5" w14:textId="77777777" w:rsidR="008061CF" w:rsidRPr="00BB0296" w:rsidRDefault="008061CF" w:rsidP="00433B79">
            <w:pPr>
              <w:jc w:val="center"/>
              <w:rPr>
                <w:rFonts w:cstheme="minorHAnsi"/>
                <w:sz w:val="18"/>
                <w:szCs w:val="18"/>
              </w:rPr>
            </w:pPr>
            <w:r w:rsidRPr="00BB0296">
              <w:rPr>
                <w:rFonts w:cstheme="minorHAnsi"/>
                <w:sz w:val="18"/>
                <w:szCs w:val="18"/>
              </w:rPr>
              <w:t>Development thermal time to mature</w:t>
            </w:r>
          </w:p>
        </w:tc>
        <w:tc>
          <w:tcPr>
            <w:tcW w:w="1350" w:type="dxa"/>
          </w:tcPr>
          <w:p w14:paraId="52C690F7" w14:textId="77777777" w:rsidR="008061CF" w:rsidRPr="00BB0296" w:rsidRDefault="008061CF" w:rsidP="00433B7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26B42AF3" w14:textId="77777777" w:rsidR="008061CF" w:rsidRPr="00BB0296" w:rsidRDefault="008061CF" w:rsidP="00433B79">
            <w:pPr>
              <w:jc w:val="center"/>
              <w:rPr>
                <w:rFonts w:cstheme="minorHAnsi"/>
                <w:sz w:val="18"/>
                <w:szCs w:val="18"/>
              </w:rPr>
            </w:pPr>
            <w:r w:rsidRPr="00BB0296">
              <w:rPr>
                <w:rFonts w:cstheme="minorHAnsi"/>
                <w:sz w:val="18"/>
                <w:szCs w:val="18"/>
              </w:rPr>
              <w:t>1200</w:t>
            </w:r>
          </w:p>
        </w:tc>
        <w:tc>
          <w:tcPr>
            <w:tcW w:w="1525" w:type="dxa"/>
            <w:noWrap/>
            <w:vAlign w:val="center"/>
            <w:hideMark/>
          </w:tcPr>
          <w:p w14:paraId="68E0703C" w14:textId="77777777" w:rsidR="008061CF" w:rsidRPr="00BB0296" w:rsidRDefault="008061CF" w:rsidP="00433B79">
            <w:pPr>
              <w:jc w:val="center"/>
              <w:rPr>
                <w:rFonts w:cstheme="minorHAnsi"/>
                <w:sz w:val="18"/>
                <w:szCs w:val="18"/>
              </w:rPr>
            </w:pPr>
            <w:r w:rsidRPr="00BB0296">
              <w:rPr>
                <w:rFonts w:cstheme="minorHAnsi"/>
                <w:sz w:val="18"/>
                <w:szCs w:val="18"/>
              </w:rPr>
              <w:t>1800 (1200-2500)</w:t>
            </w:r>
          </w:p>
        </w:tc>
      </w:tr>
      <w:tr w:rsidR="008061CF" w:rsidRPr="00BB0296" w14:paraId="6B239C35" w14:textId="77777777" w:rsidTr="00433B79">
        <w:trPr>
          <w:trHeight w:val="288"/>
          <w:jc w:val="center"/>
        </w:trPr>
        <w:tc>
          <w:tcPr>
            <w:tcW w:w="1165" w:type="dxa"/>
            <w:noWrap/>
            <w:vAlign w:val="center"/>
          </w:tcPr>
          <w:p w14:paraId="4F33385B"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EmgInter</w:t>
            </w:r>
            <w:proofErr w:type="spellEnd"/>
          </w:p>
        </w:tc>
        <w:tc>
          <w:tcPr>
            <w:tcW w:w="4230" w:type="dxa"/>
            <w:vAlign w:val="center"/>
          </w:tcPr>
          <w:p w14:paraId="7B05CEFA" w14:textId="77777777" w:rsidR="008061CF" w:rsidRPr="00BB0296" w:rsidRDefault="008061CF" w:rsidP="00433B79">
            <w:pPr>
              <w:jc w:val="center"/>
              <w:rPr>
                <w:rFonts w:cstheme="minorHAnsi"/>
                <w:sz w:val="18"/>
                <w:szCs w:val="18"/>
              </w:rPr>
            </w:pPr>
            <w:r w:rsidRPr="00BB0296">
              <w:rPr>
                <w:rFonts w:cstheme="minorHAnsi"/>
                <w:sz w:val="18"/>
                <w:szCs w:val="18"/>
              </w:rPr>
              <w:t>Intercept of emergence time calculation</w:t>
            </w:r>
          </w:p>
        </w:tc>
        <w:tc>
          <w:tcPr>
            <w:tcW w:w="1350" w:type="dxa"/>
            <w:vAlign w:val="center"/>
          </w:tcPr>
          <w:p w14:paraId="28E23772" w14:textId="77777777" w:rsidR="008061CF" w:rsidRPr="00BB0296" w:rsidRDefault="008061CF" w:rsidP="00433B79">
            <w:pPr>
              <w:jc w:val="center"/>
              <w:rPr>
                <w:rFonts w:cstheme="minorHAnsi"/>
                <w:sz w:val="18"/>
                <w:szCs w:val="18"/>
              </w:rPr>
            </w:pPr>
            <w:r w:rsidRPr="00BB0296">
              <w:rPr>
                <w:rFonts w:cstheme="minorHAnsi"/>
                <w:sz w:val="18"/>
                <w:szCs w:val="18"/>
              </w:rPr>
              <w:t>leaf eq.</w:t>
            </w:r>
          </w:p>
        </w:tc>
        <w:tc>
          <w:tcPr>
            <w:tcW w:w="1080" w:type="dxa"/>
            <w:vAlign w:val="center"/>
          </w:tcPr>
          <w:p w14:paraId="0975D62D" w14:textId="77777777" w:rsidR="008061CF" w:rsidRPr="00BB0296" w:rsidRDefault="008061CF" w:rsidP="00433B79">
            <w:pPr>
              <w:jc w:val="center"/>
              <w:rPr>
                <w:rFonts w:cstheme="minorHAnsi"/>
                <w:sz w:val="18"/>
                <w:szCs w:val="18"/>
              </w:rPr>
            </w:pPr>
            <w:r w:rsidRPr="00BB0296">
              <w:rPr>
                <w:rFonts w:cstheme="minorHAnsi"/>
                <w:sz w:val="18"/>
                <w:szCs w:val="18"/>
              </w:rPr>
              <w:t>15</w:t>
            </w:r>
          </w:p>
        </w:tc>
        <w:tc>
          <w:tcPr>
            <w:tcW w:w="1525" w:type="dxa"/>
            <w:noWrap/>
            <w:vAlign w:val="center"/>
          </w:tcPr>
          <w:p w14:paraId="08A633F3"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2D325D7D" w14:textId="77777777" w:rsidTr="00433B79">
        <w:trPr>
          <w:trHeight w:val="288"/>
          <w:jc w:val="center"/>
        </w:trPr>
        <w:tc>
          <w:tcPr>
            <w:tcW w:w="1165" w:type="dxa"/>
            <w:noWrap/>
            <w:vAlign w:val="center"/>
          </w:tcPr>
          <w:p w14:paraId="502CA087"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EmgSlope</w:t>
            </w:r>
            <w:proofErr w:type="spellEnd"/>
          </w:p>
        </w:tc>
        <w:tc>
          <w:tcPr>
            <w:tcW w:w="4230" w:type="dxa"/>
            <w:vAlign w:val="center"/>
          </w:tcPr>
          <w:p w14:paraId="5B173DDF" w14:textId="77777777" w:rsidR="008061CF" w:rsidRPr="00BB0296" w:rsidRDefault="008061CF" w:rsidP="00433B79">
            <w:pPr>
              <w:jc w:val="center"/>
              <w:rPr>
                <w:rFonts w:cstheme="minorHAnsi"/>
                <w:sz w:val="18"/>
                <w:szCs w:val="18"/>
              </w:rPr>
            </w:pPr>
            <w:r w:rsidRPr="00BB0296">
              <w:rPr>
                <w:rFonts w:cstheme="minorHAnsi"/>
                <w:sz w:val="18"/>
                <w:szCs w:val="18"/>
              </w:rPr>
              <w:t>Slope of emergence time calculation</w:t>
            </w:r>
          </w:p>
        </w:tc>
        <w:tc>
          <w:tcPr>
            <w:tcW w:w="1350" w:type="dxa"/>
            <w:vAlign w:val="center"/>
          </w:tcPr>
          <w:p w14:paraId="25AD8442" w14:textId="77777777" w:rsidR="008061CF" w:rsidRPr="00BB0296" w:rsidRDefault="008061CF" w:rsidP="00433B79">
            <w:pPr>
              <w:jc w:val="center"/>
              <w:rPr>
                <w:rFonts w:cstheme="minorHAnsi"/>
                <w:sz w:val="18"/>
                <w:szCs w:val="18"/>
              </w:rPr>
            </w:pPr>
            <w:r w:rsidRPr="00BB0296">
              <w:rPr>
                <w:rFonts w:cstheme="minorHAnsi"/>
                <w:sz w:val="18"/>
                <w:szCs w:val="18"/>
              </w:rPr>
              <w:t>leaf eq. cm</w:t>
            </w:r>
            <w:r w:rsidRPr="00BB0296">
              <w:rPr>
                <w:rFonts w:cstheme="minorHAnsi"/>
                <w:sz w:val="18"/>
                <w:szCs w:val="18"/>
                <w:vertAlign w:val="superscript"/>
              </w:rPr>
              <w:t>-1</w:t>
            </w:r>
          </w:p>
        </w:tc>
        <w:tc>
          <w:tcPr>
            <w:tcW w:w="1080" w:type="dxa"/>
            <w:vAlign w:val="center"/>
          </w:tcPr>
          <w:p w14:paraId="0CB78F34" w14:textId="77777777" w:rsidR="008061CF" w:rsidRPr="00BB0296" w:rsidRDefault="008061CF" w:rsidP="00433B79">
            <w:pPr>
              <w:jc w:val="center"/>
              <w:rPr>
                <w:rFonts w:cstheme="minorHAnsi"/>
                <w:sz w:val="18"/>
                <w:szCs w:val="18"/>
              </w:rPr>
            </w:pPr>
            <w:r w:rsidRPr="00BB0296">
              <w:rPr>
                <w:rFonts w:cstheme="minorHAnsi"/>
                <w:sz w:val="18"/>
                <w:szCs w:val="18"/>
              </w:rPr>
              <w:t>6</w:t>
            </w:r>
          </w:p>
        </w:tc>
        <w:tc>
          <w:tcPr>
            <w:tcW w:w="1525" w:type="dxa"/>
            <w:noWrap/>
            <w:vAlign w:val="center"/>
          </w:tcPr>
          <w:p w14:paraId="78FD6C58"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11D1E843" w14:textId="77777777" w:rsidTr="00433B79">
        <w:trPr>
          <w:trHeight w:val="288"/>
          <w:jc w:val="center"/>
        </w:trPr>
        <w:tc>
          <w:tcPr>
            <w:tcW w:w="1165" w:type="dxa"/>
            <w:noWrap/>
            <w:vAlign w:val="center"/>
          </w:tcPr>
          <w:p w14:paraId="00393F15"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HrvIndex</w:t>
            </w:r>
            <w:proofErr w:type="spellEnd"/>
          </w:p>
        </w:tc>
        <w:tc>
          <w:tcPr>
            <w:tcW w:w="4230" w:type="dxa"/>
            <w:vAlign w:val="center"/>
          </w:tcPr>
          <w:p w14:paraId="2F35C4B9" w14:textId="77777777" w:rsidR="008061CF" w:rsidRPr="00BB0296" w:rsidRDefault="008061CF" w:rsidP="00433B79">
            <w:pPr>
              <w:jc w:val="center"/>
              <w:rPr>
                <w:rFonts w:cstheme="minorHAnsi"/>
                <w:sz w:val="18"/>
                <w:szCs w:val="18"/>
              </w:rPr>
            </w:pPr>
            <w:r w:rsidRPr="00BB0296">
              <w:rPr>
                <w:rFonts w:cstheme="minorHAnsi"/>
                <w:sz w:val="18"/>
                <w:szCs w:val="18"/>
              </w:rPr>
              <w:t>Harvest index</w:t>
            </w:r>
          </w:p>
        </w:tc>
        <w:tc>
          <w:tcPr>
            <w:tcW w:w="1350" w:type="dxa"/>
            <w:vAlign w:val="center"/>
          </w:tcPr>
          <w:p w14:paraId="3CC8BA9C" w14:textId="77777777" w:rsidR="008061CF" w:rsidRPr="00BB0296" w:rsidRDefault="008061CF" w:rsidP="00433B79">
            <w:pPr>
              <w:jc w:val="center"/>
              <w:rPr>
                <w:rFonts w:cstheme="minorHAnsi"/>
                <w:sz w:val="18"/>
                <w:szCs w:val="18"/>
              </w:rPr>
            </w:pPr>
            <w:r w:rsidRPr="00BB0296">
              <w:rPr>
                <w:rFonts w:cstheme="minorHAnsi"/>
                <w:sz w:val="18"/>
                <w:szCs w:val="18"/>
              </w:rPr>
              <w:t>Mg Mg</w:t>
            </w:r>
            <w:r w:rsidRPr="00BB0296">
              <w:rPr>
                <w:rFonts w:cstheme="minorHAnsi"/>
                <w:sz w:val="18"/>
                <w:szCs w:val="18"/>
                <w:vertAlign w:val="superscript"/>
              </w:rPr>
              <w:t>-1</w:t>
            </w:r>
          </w:p>
        </w:tc>
        <w:tc>
          <w:tcPr>
            <w:tcW w:w="1080" w:type="dxa"/>
            <w:vAlign w:val="center"/>
          </w:tcPr>
          <w:p w14:paraId="7BABCCE2" w14:textId="77777777" w:rsidR="008061CF" w:rsidRPr="00BB0296" w:rsidRDefault="008061CF" w:rsidP="00433B79">
            <w:pPr>
              <w:jc w:val="center"/>
              <w:rPr>
                <w:rFonts w:cstheme="minorHAnsi"/>
                <w:sz w:val="18"/>
                <w:szCs w:val="18"/>
              </w:rPr>
            </w:pPr>
            <w:r w:rsidRPr="00BB0296">
              <w:rPr>
                <w:rFonts w:cstheme="minorHAnsi"/>
                <w:sz w:val="18"/>
                <w:szCs w:val="18"/>
              </w:rPr>
              <w:t>0.42</w:t>
            </w:r>
          </w:p>
        </w:tc>
        <w:tc>
          <w:tcPr>
            <w:tcW w:w="1525" w:type="dxa"/>
            <w:noWrap/>
            <w:vAlign w:val="center"/>
          </w:tcPr>
          <w:p w14:paraId="08DFEE9E"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151527F5" w14:textId="77777777" w:rsidTr="00433B79">
        <w:trPr>
          <w:trHeight w:val="288"/>
          <w:jc w:val="center"/>
        </w:trPr>
        <w:tc>
          <w:tcPr>
            <w:tcW w:w="1165" w:type="dxa"/>
            <w:noWrap/>
            <w:vAlign w:val="center"/>
          </w:tcPr>
          <w:p w14:paraId="3CC8030B"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PlntN_Em</w:t>
            </w:r>
            <w:proofErr w:type="spellEnd"/>
          </w:p>
        </w:tc>
        <w:tc>
          <w:tcPr>
            <w:tcW w:w="4230" w:type="dxa"/>
            <w:vAlign w:val="center"/>
          </w:tcPr>
          <w:p w14:paraId="60299962" w14:textId="77777777" w:rsidR="008061CF" w:rsidRPr="00BB0296" w:rsidRDefault="008061CF" w:rsidP="00433B79">
            <w:pPr>
              <w:jc w:val="center"/>
              <w:rPr>
                <w:rFonts w:cstheme="minorHAnsi"/>
                <w:sz w:val="18"/>
                <w:szCs w:val="18"/>
              </w:rPr>
            </w:pPr>
            <w:r w:rsidRPr="00BB0296">
              <w:rPr>
                <w:rFonts w:cstheme="minorHAnsi"/>
                <w:sz w:val="18"/>
                <w:szCs w:val="18"/>
              </w:rPr>
              <w:t>Optimal N in plant at emergence</w:t>
            </w:r>
          </w:p>
        </w:tc>
        <w:tc>
          <w:tcPr>
            <w:tcW w:w="1350" w:type="dxa"/>
            <w:vAlign w:val="center"/>
          </w:tcPr>
          <w:p w14:paraId="36EE1D05" w14:textId="77777777" w:rsidR="008061CF" w:rsidRPr="00BB0296" w:rsidRDefault="008061CF" w:rsidP="00433B79">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67DC092D" w14:textId="77777777" w:rsidR="008061CF" w:rsidRPr="00BB0296" w:rsidRDefault="008061CF" w:rsidP="00433B79">
            <w:pPr>
              <w:jc w:val="center"/>
              <w:rPr>
                <w:rFonts w:cstheme="minorHAnsi"/>
                <w:sz w:val="18"/>
                <w:szCs w:val="18"/>
              </w:rPr>
            </w:pPr>
            <w:r w:rsidRPr="00BB0296">
              <w:rPr>
                <w:rFonts w:cstheme="minorHAnsi"/>
                <w:sz w:val="18"/>
                <w:szCs w:val="18"/>
              </w:rPr>
              <w:t>0.0226</w:t>
            </w:r>
          </w:p>
        </w:tc>
        <w:tc>
          <w:tcPr>
            <w:tcW w:w="1525" w:type="dxa"/>
            <w:noWrap/>
            <w:vAlign w:val="center"/>
          </w:tcPr>
          <w:p w14:paraId="7F5904AC"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4E275FBA" w14:textId="77777777" w:rsidTr="00433B79">
        <w:trPr>
          <w:trHeight w:val="288"/>
          <w:jc w:val="center"/>
        </w:trPr>
        <w:tc>
          <w:tcPr>
            <w:tcW w:w="1165" w:type="dxa"/>
            <w:noWrap/>
            <w:vAlign w:val="center"/>
          </w:tcPr>
          <w:p w14:paraId="67AAA403"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PlntN_Hf</w:t>
            </w:r>
            <w:proofErr w:type="spellEnd"/>
          </w:p>
        </w:tc>
        <w:tc>
          <w:tcPr>
            <w:tcW w:w="4230" w:type="dxa"/>
            <w:vAlign w:val="center"/>
          </w:tcPr>
          <w:p w14:paraId="18630845" w14:textId="77777777" w:rsidR="008061CF" w:rsidRPr="00BB0296" w:rsidRDefault="008061CF" w:rsidP="00433B79">
            <w:pPr>
              <w:jc w:val="center"/>
              <w:rPr>
                <w:rFonts w:cstheme="minorHAnsi"/>
                <w:sz w:val="18"/>
                <w:szCs w:val="18"/>
              </w:rPr>
            </w:pPr>
            <w:r w:rsidRPr="00BB0296">
              <w:rPr>
                <w:rFonts w:cstheme="minorHAnsi"/>
                <w:sz w:val="18"/>
                <w:szCs w:val="18"/>
              </w:rPr>
              <w:t>Optimal N in plant halfway to maturity</w:t>
            </w:r>
          </w:p>
        </w:tc>
        <w:tc>
          <w:tcPr>
            <w:tcW w:w="1350" w:type="dxa"/>
            <w:vAlign w:val="center"/>
          </w:tcPr>
          <w:p w14:paraId="2A40F83D" w14:textId="77777777" w:rsidR="008061CF" w:rsidRPr="00BB0296" w:rsidRDefault="008061CF" w:rsidP="00433B79">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19800658" w14:textId="77777777" w:rsidR="008061CF" w:rsidRPr="00BB0296" w:rsidRDefault="008061CF" w:rsidP="00433B79">
            <w:pPr>
              <w:jc w:val="center"/>
              <w:rPr>
                <w:rFonts w:cstheme="minorHAnsi"/>
                <w:sz w:val="18"/>
                <w:szCs w:val="18"/>
              </w:rPr>
            </w:pPr>
            <w:r w:rsidRPr="00BB0296">
              <w:rPr>
                <w:rFonts w:cstheme="minorHAnsi"/>
                <w:sz w:val="18"/>
                <w:szCs w:val="18"/>
              </w:rPr>
              <w:t>0.018</w:t>
            </w:r>
          </w:p>
        </w:tc>
        <w:tc>
          <w:tcPr>
            <w:tcW w:w="1525" w:type="dxa"/>
            <w:noWrap/>
            <w:vAlign w:val="center"/>
          </w:tcPr>
          <w:p w14:paraId="5F800AB3"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4C50FEAD" w14:textId="77777777" w:rsidTr="00433B79">
        <w:trPr>
          <w:trHeight w:val="288"/>
          <w:jc w:val="center"/>
        </w:trPr>
        <w:tc>
          <w:tcPr>
            <w:tcW w:w="1165" w:type="dxa"/>
            <w:noWrap/>
            <w:vAlign w:val="center"/>
          </w:tcPr>
          <w:p w14:paraId="57902F39"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PlntN_Mt</w:t>
            </w:r>
            <w:proofErr w:type="spellEnd"/>
          </w:p>
        </w:tc>
        <w:tc>
          <w:tcPr>
            <w:tcW w:w="4230" w:type="dxa"/>
            <w:vAlign w:val="center"/>
          </w:tcPr>
          <w:p w14:paraId="51707094" w14:textId="77777777" w:rsidR="008061CF" w:rsidRPr="00BB0296" w:rsidRDefault="008061CF" w:rsidP="00433B79">
            <w:pPr>
              <w:jc w:val="center"/>
              <w:rPr>
                <w:rFonts w:cstheme="minorHAnsi"/>
                <w:sz w:val="18"/>
                <w:szCs w:val="18"/>
              </w:rPr>
            </w:pPr>
            <w:r w:rsidRPr="00BB0296">
              <w:rPr>
                <w:rFonts w:cstheme="minorHAnsi"/>
                <w:sz w:val="18"/>
                <w:szCs w:val="18"/>
              </w:rPr>
              <w:t>Optimal N in plant at maturity</w:t>
            </w:r>
          </w:p>
        </w:tc>
        <w:tc>
          <w:tcPr>
            <w:tcW w:w="1350" w:type="dxa"/>
            <w:vAlign w:val="center"/>
          </w:tcPr>
          <w:p w14:paraId="619BB38F" w14:textId="77777777" w:rsidR="008061CF" w:rsidRPr="00BB0296" w:rsidRDefault="008061CF" w:rsidP="00433B79">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2D444DF7" w14:textId="77777777" w:rsidR="008061CF" w:rsidRPr="00BB0296" w:rsidRDefault="008061CF" w:rsidP="00433B79">
            <w:pPr>
              <w:jc w:val="center"/>
              <w:rPr>
                <w:rFonts w:cstheme="minorHAnsi"/>
                <w:sz w:val="18"/>
                <w:szCs w:val="18"/>
              </w:rPr>
            </w:pPr>
            <w:r w:rsidRPr="00BB0296">
              <w:rPr>
                <w:rFonts w:cstheme="minorHAnsi"/>
                <w:sz w:val="18"/>
                <w:szCs w:val="18"/>
              </w:rPr>
              <w:t>0.014</w:t>
            </w:r>
          </w:p>
        </w:tc>
        <w:tc>
          <w:tcPr>
            <w:tcW w:w="1525" w:type="dxa"/>
            <w:noWrap/>
            <w:vAlign w:val="center"/>
          </w:tcPr>
          <w:p w14:paraId="306FCE7A"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44FD4B94" w14:textId="77777777" w:rsidTr="00433B79">
        <w:trPr>
          <w:trHeight w:val="288"/>
          <w:jc w:val="center"/>
        </w:trPr>
        <w:tc>
          <w:tcPr>
            <w:tcW w:w="1165" w:type="dxa"/>
            <w:noWrap/>
            <w:vAlign w:val="center"/>
          </w:tcPr>
          <w:p w14:paraId="5A472350"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GrnN_Mt</w:t>
            </w:r>
            <w:proofErr w:type="spellEnd"/>
          </w:p>
        </w:tc>
        <w:tc>
          <w:tcPr>
            <w:tcW w:w="4230" w:type="dxa"/>
            <w:vAlign w:val="center"/>
          </w:tcPr>
          <w:p w14:paraId="7622A68D" w14:textId="77777777" w:rsidR="008061CF" w:rsidRPr="00BB0296" w:rsidRDefault="008061CF" w:rsidP="00433B79">
            <w:pPr>
              <w:jc w:val="center"/>
              <w:rPr>
                <w:rFonts w:cstheme="minorHAnsi"/>
                <w:sz w:val="18"/>
                <w:szCs w:val="18"/>
              </w:rPr>
            </w:pPr>
            <w:r w:rsidRPr="00BB0296">
              <w:rPr>
                <w:rFonts w:cstheme="minorHAnsi"/>
                <w:sz w:val="18"/>
                <w:szCs w:val="18"/>
              </w:rPr>
              <w:t>Optimal N in grain at maturity</w:t>
            </w:r>
          </w:p>
        </w:tc>
        <w:tc>
          <w:tcPr>
            <w:tcW w:w="1350" w:type="dxa"/>
            <w:vAlign w:val="center"/>
          </w:tcPr>
          <w:p w14:paraId="2A5C5E0B" w14:textId="77777777" w:rsidR="008061CF" w:rsidRPr="00BB0296" w:rsidRDefault="008061CF" w:rsidP="00433B79">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4909859" w14:textId="77777777" w:rsidR="008061CF" w:rsidRPr="00BB0296" w:rsidRDefault="008061CF" w:rsidP="00433B79">
            <w:pPr>
              <w:jc w:val="center"/>
              <w:rPr>
                <w:rFonts w:cstheme="minorHAnsi"/>
                <w:sz w:val="18"/>
                <w:szCs w:val="18"/>
              </w:rPr>
            </w:pPr>
            <w:r w:rsidRPr="00BB0296">
              <w:rPr>
                <w:rFonts w:cstheme="minorHAnsi"/>
                <w:sz w:val="18"/>
                <w:szCs w:val="18"/>
              </w:rPr>
              <w:t>0.023</w:t>
            </w:r>
          </w:p>
        </w:tc>
        <w:tc>
          <w:tcPr>
            <w:tcW w:w="1525" w:type="dxa"/>
            <w:noWrap/>
            <w:vAlign w:val="center"/>
          </w:tcPr>
          <w:p w14:paraId="2A316BB2"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79040C66" w14:textId="77777777" w:rsidTr="00433B79">
        <w:trPr>
          <w:trHeight w:val="288"/>
          <w:jc w:val="center"/>
        </w:trPr>
        <w:tc>
          <w:tcPr>
            <w:tcW w:w="1165" w:type="dxa"/>
            <w:noWrap/>
            <w:vAlign w:val="center"/>
          </w:tcPr>
          <w:p w14:paraId="44494448" w14:textId="77777777" w:rsidR="008061CF" w:rsidRPr="00BB0296" w:rsidRDefault="008061CF" w:rsidP="00433B79">
            <w:pPr>
              <w:jc w:val="center"/>
              <w:rPr>
                <w:rFonts w:cstheme="minorHAnsi"/>
                <w:sz w:val="18"/>
                <w:szCs w:val="18"/>
              </w:rPr>
            </w:pPr>
            <w:proofErr w:type="spellStart"/>
            <w:r w:rsidRPr="00BB0296">
              <w:rPr>
                <w:rFonts w:cstheme="minorHAnsi"/>
                <w:sz w:val="18"/>
                <w:szCs w:val="18"/>
              </w:rPr>
              <w:t>CHeight</w:t>
            </w:r>
            <w:proofErr w:type="spellEnd"/>
          </w:p>
        </w:tc>
        <w:tc>
          <w:tcPr>
            <w:tcW w:w="4230" w:type="dxa"/>
            <w:vAlign w:val="center"/>
          </w:tcPr>
          <w:p w14:paraId="49CD5DFD" w14:textId="77777777" w:rsidR="008061CF" w:rsidRPr="00BB0296" w:rsidRDefault="008061CF" w:rsidP="00433B79">
            <w:pPr>
              <w:jc w:val="center"/>
              <w:rPr>
                <w:rFonts w:cstheme="minorHAnsi"/>
                <w:sz w:val="18"/>
                <w:szCs w:val="18"/>
              </w:rPr>
            </w:pPr>
            <w:r w:rsidRPr="00BB0296">
              <w:rPr>
                <w:rFonts w:cstheme="minorHAnsi"/>
                <w:sz w:val="18"/>
                <w:szCs w:val="18"/>
              </w:rPr>
              <w:t>Approximate height of crop</w:t>
            </w:r>
          </w:p>
        </w:tc>
        <w:tc>
          <w:tcPr>
            <w:tcW w:w="1350" w:type="dxa"/>
            <w:vAlign w:val="center"/>
          </w:tcPr>
          <w:p w14:paraId="669B98F6" w14:textId="77777777" w:rsidR="008061CF" w:rsidRPr="00BB0296" w:rsidRDefault="008061CF" w:rsidP="00433B79">
            <w:pPr>
              <w:jc w:val="center"/>
              <w:rPr>
                <w:rFonts w:cstheme="minorHAnsi"/>
                <w:sz w:val="18"/>
                <w:szCs w:val="18"/>
              </w:rPr>
            </w:pPr>
            <w:r w:rsidRPr="00BB0296">
              <w:rPr>
                <w:rFonts w:cstheme="minorHAnsi"/>
                <w:sz w:val="18"/>
                <w:szCs w:val="18"/>
              </w:rPr>
              <w:t>m</w:t>
            </w:r>
          </w:p>
        </w:tc>
        <w:tc>
          <w:tcPr>
            <w:tcW w:w="1080" w:type="dxa"/>
            <w:vAlign w:val="center"/>
          </w:tcPr>
          <w:p w14:paraId="7A47FE57" w14:textId="77777777" w:rsidR="008061CF" w:rsidRPr="00BB0296" w:rsidRDefault="008061CF" w:rsidP="00433B79">
            <w:pPr>
              <w:jc w:val="center"/>
              <w:rPr>
                <w:rFonts w:cstheme="minorHAnsi"/>
                <w:sz w:val="18"/>
                <w:szCs w:val="18"/>
              </w:rPr>
            </w:pPr>
            <w:r w:rsidRPr="00BB0296">
              <w:rPr>
                <w:rFonts w:cstheme="minorHAnsi"/>
                <w:sz w:val="18"/>
                <w:szCs w:val="18"/>
              </w:rPr>
              <w:t>1.0</w:t>
            </w:r>
          </w:p>
        </w:tc>
        <w:tc>
          <w:tcPr>
            <w:tcW w:w="1525" w:type="dxa"/>
            <w:noWrap/>
            <w:vAlign w:val="center"/>
          </w:tcPr>
          <w:p w14:paraId="36F53BCE" w14:textId="77777777" w:rsidR="008061CF" w:rsidRPr="00BB0296" w:rsidRDefault="008061CF" w:rsidP="00433B79">
            <w:pPr>
              <w:jc w:val="center"/>
              <w:rPr>
                <w:rFonts w:cstheme="minorHAnsi"/>
                <w:sz w:val="18"/>
                <w:szCs w:val="18"/>
              </w:rPr>
            </w:pPr>
            <w:r>
              <w:rPr>
                <w:rFonts w:cstheme="minorHAnsi"/>
                <w:sz w:val="18"/>
                <w:szCs w:val="18"/>
              </w:rPr>
              <w:t>-</w:t>
            </w:r>
          </w:p>
        </w:tc>
      </w:tr>
      <w:tr w:rsidR="008061CF" w:rsidRPr="00BB0296" w14:paraId="1A56DCA8" w14:textId="77777777" w:rsidTr="00433B79">
        <w:trPr>
          <w:trHeight w:val="288"/>
          <w:jc w:val="center"/>
        </w:trPr>
        <w:tc>
          <w:tcPr>
            <w:tcW w:w="9350" w:type="dxa"/>
            <w:gridSpan w:val="5"/>
            <w:noWrap/>
            <w:vAlign w:val="center"/>
          </w:tcPr>
          <w:p w14:paraId="2B5C9899" w14:textId="77777777" w:rsidR="008061CF" w:rsidRDefault="008061CF" w:rsidP="00433B79">
            <w:pPr>
              <w:rPr>
                <w:rFonts w:cstheme="minorHAnsi"/>
                <w:sz w:val="18"/>
                <w:szCs w:val="18"/>
              </w:rPr>
            </w:pPr>
            <w:r>
              <w:rPr>
                <w:rFonts w:cstheme="minorHAnsi"/>
                <w:sz w:val="18"/>
                <w:szCs w:val="18"/>
              </w:rPr>
              <w:t>*Values within parenthesis show the range explored in the calibration</w:t>
            </w:r>
          </w:p>
        </w:tc>
      </w:tr>
    </w:tbl>
    <w:p w14:paraId="115BDFEB" w14:textId="77777777" w:rsidR="008061CF" w:rsidRDefault="008061CF" w:rsidP="008061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061CF" w14:paraId="6D1F3AA0" w14:textId="77777777" w:rsidTr="00433B79">
        <w:tc>
          <w:tcPr>
            <w:tcW w:w="9350" w:type="dxa"/>
          </w:tcPr>
          <w:p w14:paraId="0CA9E768" w14:textId="77777777" w:rsidR="008061CF" w:rsidRDefault="008061CF" w:rsidP="00433B79">
            <w:pPr>
              <w:jc w:val="center"/>
            </w:pPr>
            <w:r>
              <w:rPr>
                <w:noProof/>
              </w:rPr>
              <w:drawing>
                <wp:inline distT="0" distB="0" distL="0" distR="0" wp14:anchorId="273DEDF9" wp14:editId="0DDF2F4B">
                  <wp:extent cx="5681134" cy="21267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5414" cy="2128385"/>
                          </a:xfrm>
                          <a:prstGeom prst="rect">
                            <a:avLst/>
                          </a:prstGeom>
                          <a:noFill/>
                          <a:ln>
                            <a:noFill/>
                          </a:ln>
                        </pic:spPr>
                      </pic:pic>
                    </a:graphicData>
                  </a:graphic>
                </wp:inline>
              </w:drawing>
            </w:r>
          </w:p>
        </w:tc>
      </w:tr>
      <w:tr w:rsidR="008061CF" w:rsidRPr="00EB111F" w14:paraId="71887779" w14:textId="77777777" w:rsidTr="00433B79">
        <w:tc>
          <w:tcPr>
            <w:tcW w:w="9350" w:type="dxa"/>
          </w:tcPr>
          <w:p w14:paraId="6218EEA7" w14:textId="77777777" w:rsidR="008061CF" w:rsidRPr="00EB111F" w:rsidRDefault="008061CF" w:rsidP="00433B79">
            <w:pPr>
              <w:jc w:val="center"/>
              <w:rPr>
                <w:i/>
                <w:iCs/>
              </w:rPr>
            </w:pPr>
            <w:r w:rsidRPr="00EB111F">
              <w:rPr>
                <w:b/>
                <w:bCs/>
                <w:i/>
                <w:iCs/>
              </w:rPr>
              <w:t>Figure S2.2.</w:t>
            </w:r>
            <w:r w:rsidRPr="00EB111F">
              <w:rPr>
                <w:i/>
                <w:iCs/>
              </w:rPr>
              <w:t xml:space="preserve"> Example of rye cover crop spring growth as simulated by the SALUS-simple crop model.</w:t>
            </w:r>
            <w:r>
              <w:rPr>
                <w:i/>
                <w:iCs/>
              </w:rPr>
              <w:t xml:space="preserve"> The data for the experiments shown here were obtained from </w:t>
            </w:r>
            <w:r w:rsidRPr="00EB111F">
              <w:rPr>
                <w:i/>
                <w:iCs/>
              </w:rPr>
              <w:t xml:space="preserve">Bruin et al. </w:t>
            </w:r>
            <w:r>
              <w:rPr>
                <w:i/>
                <w:iCs/>
              </w:rPr>
              <w:t>(</w:t>
            </w:r>
            <w:r w:rsidRPr="00EB111F">
              <w:rPr>
                <w:i/>
                <w:iCs/>
              </w:rPr>
              <w:t>2005</w:t>
            </w:r>
            <w:r>
              <w:rPr>
                <w:i/>
                <w:iCs/>
              </w:rPr>
              <w:t>).</w:t>
            </w:r>
          </w:p>
        </w:tc>
      </w:tr>
    </w:tbl>
    <w:p w14:paraId="1B5C51FF" w14:textId="77777777" w:rsidR="008061CF" w:rsidRDefault="008061CF" w:rsidP="008061CF"/>
    <w:p w14:paraId="3FC272FC" w14:textId="77777777" w:rsidR="008061CF" w:rsidRDefault="008061CF" w:rsidP="008061CF">
      <w:r>
        <w:t>Having calibrated the SALUS-Simple crop model to simulate rye growth, the next step was to compare the simulated values to the independent measurement in the testing dataset. Considering that set-up and model training was largely based on limited (i.e. publicly available) data and literature values, the SALUS-simple model was able to satisfactorily reproduce the measured cover crop biomass at termination in the testing dataset. Biomass across all sites in the testing dataset were simulated with a RMSE of 1.2 Mg ha</w:t>
      </w:r>
      <w:r w:rsidRPr="001B3351">
        <w:rPr>
          <w:vertAlign w:val="superscript"/>
        </w:rPr>
        <w:t>-1</w:t>
      </w:r>
      <w:r>
        <w:t>. This was about the same compared to the training dataset (1.1 Mg ha</w:t>
      </w:r>
      <w:r w:rsidRPr="001B3351">
        <w:rPr>
          <w:vertAlign w:val="superscript"/>
        </w:rPr>
        <w:t>-1</w:t>
      </w:r>
      <w:r>
        <w:t xml:space="preserve">), which suggest no overfitting of the training data. The model did tend to overpredict the rye biomass in the testing dataset compared to the training, especially in the high yielding environments. This translated to </w:t>
      </w:r>
      <w:r>
        <w:lastRenderedPageBreak/>
        <w:t>lower NSE compared to the training data (0.74 vs. 0.39), although it was still within acceptable ranges. Based on these results we deemed this model calibration appropriate for estimating rye biomass growth as a function of weather, soils and management across the US Corn Belt.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14:paraId="5CD32298" w14:textId="77777777" w:rsidTr="00433B79">
        <w:tc>
          <w:tcPr>
            <w:tcW w:w="3420" w:type="pct"/>
          </w:tcPr>
          <w:p w14:paraId="21C2151A" w14:textId="77777777" w:rsidR="008061CF" w:rsidRDefault="008061CF" w:rsidP="00433B79">
            <w:pPr>
              <w:jc w:val="center"/>
            </w:pPr>
            <w:r>
              <w:rPr>
                <w:noProof/>
              </w:rPr>
              <w:drawing>
                <wp:inline distT="0" distB="0" distL="0" distR="0" wp14:anchorId="46260ED0" wp14:editId="3D130EBD">
                  <wp:extent cx="3657600" cy="2930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477" b="9405"/>
                          <a:stretch/>
                        </pic:blipFill>
                        <pic:spPr bwMode="auto">
                          <a:xfrm>
                            <a:off x="0" y="0"/>
                            <a:ext cx="3657600" cy="29303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2DB03AF9" w14:textId="77777777" w:rsidR="008061CF" w:rsidRPr="001B3351" w:rsidRDefault="008061CF" w:rsidP="00433B79">
            <w:pPr>
              <w:rPr>
                <w:i/>
                <w:iCs/>
                <w:noProof/>
              </w:rPr>
            </w:pPr>
            <w:r w:rsidRPr="001B3351">
              <w:rPr>
                <w:b/>
                <w:bCs/>
                <w:i/>
                <w:iCs/>
              </w:rPr>
              <w:t xml:space="preserve">Figure S2.3. </w:t>
            </w:r>
            <w:r w:rsidRPr="001B3351">
              <w:rPr>
                <w:i/>
                <w:iCs/>
              </w:rPr>
              <w:t xml:space="preserve"> SALUS simple model fit to the training and testing datasets. NSE = Nash-Sutcliffe model efficiency; RMSE = root mean squared error.  </w:t>
            </w:r>
          </w:p>
        </w:tc>
      </w:tr>
    </w:tbl>
    <w:p w14:paraId="2AE30DA4" w14:textId="77777777" w:rsidR="008061CF" w:rsidRDefault="008061CF" w:rsidP="008061CF">
      <w:pPr>
        <w:pStyle w:val="Title"/>
        <w:rPr>
          <w:sz w:val="36"/>
          <w:szCs w:val="36"/>
        </w:rPr>
      </w:pPr>
      <w:r w:rsidRPr="00D036CF">
        <w:rPr>
          <w:sz w:val="36"/>
          <w:szCs w:val="36"/>
        </w:rPr>
        <w:t>S</w:t>
      </w:r>
      <w:r>
        <w:rPr>
          <w:sz w:val="36"/>
          <w:szCs w:val="36"/>
        </w:rPr>
        <w:t>3</w:t>
      </w:r>
      <w:r w:rsidRPr="00D036CF">
        <w:rPr>
          <w:sz w:val="36"/>
          <w:szCs w:val="36"/>
        </w:rPr>
        <w:t xml:space="preserve">. </w:t>
      </w:r>
      <w:r>
        <w:rPr>
          <w:sz w:val="36"/>
          <w:szCs w:val="36"/>
        </w:rPr>
        <w:t>Model fitting results</w:t>
      </w:r>
    </w:p>
    <w:p w14:paraId="638F200C" w14:textId="77777777" w:rsidR="008061CF" w:rsidRDefault="008061CF" w:rsidP="008061CF"/>
    <w:p w14:paraId="04CD538A" w14:textId="77777777" w:rsidR="008061CF" w:rsidRPr="00811EBB" w:rsidRDefault="008061CF" w:rsidP="008061CF"/>
    <w:p w14:paraId="540A8D2E" w14:textId="77777777" w:rsidR="008061CF" w:rsidRDefault="008061CF" w:rsidP="008061CF"/>
    <w:p w14:paraId="33D6F275" w14:textId="77777777" w:rsidR="008061CF" w:rsidRDefault="008061CF" w:rsidP="008061CF">
      <w:pPr>
        <w:pStyle w:val="Heading1"/>
      </w:pPr>
    </w:p>
    <w:p w14:paraId="582036B0" w14:textId="77777777" w:rsidR="008061CF" w:rsidRDefault="008061CF" w:rsidP="008061CF">
      <w:pPr>
        <w:pStyle w:val="Heading1"/>
      </w:pPr>
    </w:p>
    <w:p w14:paraId="66DEE304" w14:textId="77777777" w:rsidR="008061CF" w:rsidRDefault="008061CF" w:rsidP="008061CF">
      <w:pPr>
        <w:pStyle w:val="Heading1"/>
      </w:pPr>
      <w:r>
        <w:t>References</w:t>
      </w:r>
    </w:p>
    <w:p w14:paraId="0FB7EB92" w14:textId="77777777" w:rsidR="008061CF" w:rsidRPr="00BA6FC6" w:rsidRDefault="008061CF" w:rsidP="008061CF"/>
    <w:p w14:paraId="2EC0D7DF" w14:textId="501E4252" w:rsidR="003D4854" w:rsidRPr="003D4854" w:rsidRDefault="008061CF" w:rsidP="003D485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D4854" w:rsidRPr="003D4854">
        <w:rPr>
          <w:rFonts w:ascii="Calibri" w:hAnsi="Calibri" w:cs="Calibri"/>
          <w:noProof/>
          <w:szCs w:val="24"/>
        </w:rPr>
        <w:t>Adams DC, Gurevitch J, Rosenberg MS (1997) Resampling Tests for Meta-Analysis of Ecological Data. REPORTS Ecol 78:1277–1283</w:t>
      </w:r>
    </w:p>
    <w:p w14:paraId="37266133"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Albarenque SM, Basso B, Caviglia OP, Melchiori RJM (2016) Spatio-temporal nitrogen fertilizer response in maize: Field study and modeling approach. Agron J 108:2110–2122. doi: 10.2134/agronj2016.02.0081</w:t>
      </w:r>
    </w:p>
    <w:p w14:paraId="566BBD8A"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Archontoulis S V, Miguez FE (2013) Supplemental Materials for Nonlinear for Nonlinear Regression Models and Applications in Agricultural Research. Agron J 13:1–13. doi: 10.2134/agronj2012.0506</w:t>
      </w:r>
    </w:p>
    <w:p w14:paraId="7E533311"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Baraibar B, Mortensen DA, Hunter MC, et al (2018) Growing degree days and cover crop type explain weed biomass in winter cover crops. Agron Sustain Dev 38:1–9. doi: 10.1007/s13593-018-0543-1</w:t>
      </w:r>
    </w:p>
    <w:p w14:paraId="58DB0E82"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lastRenderedPageBreak/>
        <w:t>Basso B, Bertocco M, Sartori L, Martin EC (2007) Analyzing the effects of climate variability on spatial pattern of yield in a maize-wheat-soybean rotation. Eur J Agron. doi: 10.1016/j.eja.2006.08.008</w:t>
      </w:r>
    </w:p>
    <w:p w14:paraId="66C86A77"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Cammarano D, Troccoli A, et al (2010) Long-term wheat response to nitrogen in a rainfed Mediterranean environment: Field data and simulation analysis. Eur J Agron. doi: 10.1016/j.eja.2010.04.004</w:t>
      </w:r>
    </w:p>
    <w:p w14:paraId="31A93DE2"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Dumont B, Maestrini B, et al (2018) Soil Organic Carbon and Nitrogen Feedbacks on Crop Yields under Climate Change. Ael 3:0. doi: 10.2134/ael2018.05.0026</w:t>
      </w:r>
    </w:p>
    <w:p w14:paraId="44B7DB19"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Giola P, Dumont B, et al (2016) Tradeoffs between Maize Silage Yield and Nitrate Leaching in a Mediterranean Nitrate-Vulnerable Zone under Current and Projected Climate Scenarios. PLoS One 11:e0146360. doi: 10.1371/journal.pone.0146360</w:t>
      </w:r>
    </w:p>
    <w:p w14:paraId="5C5D194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Ritchie JT (2015) Simulating Crop Growth and Biogeochemcial Fluxes in Response to Land Management Using the SALUS Model. In: The Ecology of Agricultural Landscapes: Lon-term Research on the Path to Sustainability. Oxford University Press, New York, NY USA, pp 252–274</w:t>
      </w:r>
    </w:p>
    <w:p w14:paraId="7AA0D39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Ritchie JT (2012) Assessing the impact of management strategies on water use efficiency using soil-plant-atmosphere models. Vadose Zo J. doi: 10.2136/vzj2011.0173</w:t>
      </w:r>
    </w:p>
    <w:p w14:paraId="06E3787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Basso B, Ritchie JT, Cammarano D, Sartori L (2011) A strategic and tactical management approach to select optimal N fertilizer rates for wheat in a spatially variable field. Eur J Agron 35:215–222. doi: 10.1016/J.EJA.2011.06.004</w:t>
      </w:r>
    </w:p>
    <w:p w14:paraId="5F924BD1"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Cornelius CD, Bradley KW (2017) Carryover of Common Corn and Soybean Herbicides to Various Cover Crop Species. Weed Technol 31:21–31. doi: 10.1614/wt-d-16-00062.1</w:t>
      </w:r>
    </w:p>
    <w:p w14:paraId="0A738D29"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Davis AS (2010) Cover-Crop Roller–Crimper Contributes to Weed Management in No-Till Soybean. Weed Sci 58:300–309. doi: 10.1614/ws-d-09-00040.1</w:t>
      </w:r>
    </w:p>
    <w:p w14:paraId="0DFB1785"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De Bruin JL, Porter PM, Jordan NR (2005) Use of a rye cover crop following corn in rotation with soybean in the upper Midwest. Agron J 97:587–598. doi: 10.2134/agronj2005.0587</w:t>
      </w:r>
    </w:p>
    <w:p w14:paraId="74C1F093"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Dzotsi KA, Basso B, Jones JW (2013) Development, uncertainty and sensitivity analysis of the simple SALUS crop model in DSSAT. Ecol Modell 260:62–76. doi: 10.1016/j.ecolmodel.2013.03.017</w:t>
      </w:r>
    </w:p>
    <w:p w14:paraId="4F373E7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Feyereisen GW, Wilson BN, Sands GR, et al (2006) Potential for a rye cover crop to reduce nitrate loss in southwestern Minnesota. Agron J 98:1416–1426. doi: 10.2134/agronj2005.0134</w:t>
      </w:r>
    </w:p>
    <w:p w14:paraId="15657B29"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Forcella F (2014) Short- and full-season soybean in stale seedbeds versus rolled-crimped winter rye mulch. Renew Agric Food Syst 29:92–99. doi: 10.1017/S1742170512000373</w:t>
      </w:r>
    </w:p>
    <w:p w14:paraId="71329262"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Giola P, Basso B, Pruneddu G, et al (2012) Impact of manure and slurry applications on soil nitrate in a maize-triticale rotation: Field study and long term simulation analysis. Eur J Agron. doi: 10.1016/j.eja.2011.12.001</w:t>
      </w:r>
    </w:p>
    <w:p w14:paraId="3C26A62C"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Gurevitch J, Koricheva J, Nakagawa S, Stewart G (2018) Meta-analysis and the science of research synthesis. Nature 555:175–182. doi: 10.1038/nature25753</w:t>
      </w:r>
    </w:p>
    <w:p w14:paraId="31C1C778"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Ho J, Tumkaya T, Aryal S, et al (2019) Moving beyond P values: data analysis with estimation graphics. Nat Methods 16:565–566. doi: 10.1038/s41592-019-0470-3</w:t>
      </w:r>
    </w:p>
    <w:p w14:paraId="720E0621"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 xml:space="preserve">Hothorn T, Hornik K, Zeileis A, et al (2006) Unbiased recursive partitioning: A conditional inference </w:t>
      </w:r>
      <w:r w:rsidRPr="003D4854">
        <w:rPr>
          <w:rFonts w:ascii="Calibri" w:hAnsi="Calibri" w:cs="Calibri"/>
          <w:noProof/>
          <w:szCs w:val="24"/>
        </w:rPr>
        <w:lastRenderedPageBreak/>
        <w:t>framework. J Comput Graph Stat 15:651–674. doi: 10.1198/106186006X133933</w:t>
      </w:r>
    </w:p>
    <w:p w14:paraId="1F0E2164"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Kaspar TC, Jaynes DB, Parkin TB, et al (2012) Effectiveness of oat and rye cover crops in reducing nitrate losses in drainage water. Agric Water Manag 110:25–33. doi: 10.1016/j.agwat.2012.03.010</w:t>
      </w:r>
    </w:p>
    <w:p w14:paraId="7C23C77A"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Kaspar TC, Jaynes DB, Parkin TB, Moorman TB (2007) Rye cover crop and gamagrass strip effects on NO3 concentration and load in tile drainage. J Environ Qual 36:1503–1511. doi: 10.2134/jeq2006.0468</w:t>
      </w:r>
    </w:p>
    <w:p w14:paraId="03A87E79"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Kiniry JR, Spanel DA (2009) ALMANAC User Guide and References: Manual for the Agricultural Land Management Alternatives with Numerical Assessment Criteria Model</w:t>
      </w:r>
    </w:p>
    <w:p w14:paraId="720891D7"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Kuhn M, Johnson K (2013) Applied predictive modeling, Vol. 26. Springer, New York</w:t>
      </w:r>
    </w:p>
    <w:p w14:paraId="4DCFD38D"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Kuznetsova A, Brockhoff PB, Christensen RHB (2017) lmerTest Package: Tests in Linear Mixed Effects Models. J Stat Softw 82:. doi: 10.18637/jss.v082.i13</w:t>
      </w:r>
    </w:p>
    <w:p w14:paraId="38F3982C"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Lenth R, Singmann H, Love J (2018) Emmeans: Estimated maringal means, aka least-squares means</w:t>
      </w:r>
    </w:p>
    <w:p w14:paraId="7421A28D"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Liebman, Nichols (2020) Cropping System Redesign for Improved Weed Management: A Modeling Approach Illustrated with Giant Ragweed (Ambrosia trifida). Agronomy 10:262. doi: 10.3390/agronomy10020262</w:t>
      </w:r>
    </w:p>
    <w:p w14:paraId="496601DE"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Martinez-Feria RA, Dietzel R, Liebman M, et al (2016) Rye cover crop effects on maize: A system-level analysis. F Crop Res 196:145–159. doi: 10.1016/j.fcr.2016.06.016</w:t>
      </w:r>
    </w:p>
    <w:p w14:paraId="69628B38"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Mirsky SB, Ryan MR, Teasdale JR, et al (2013) Overcoming Weed Management Challenges in Cover Crop–Based Organic Rotational No-Till Soybean Production in the Eastern United States. Weed Technol 27:193–203. doi: 10.1614/wt-d-12-00078.1</w:t>
      </w:r>
    </w:p>
    <w:p w14:paraId="0483E0ED"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Moher D, Liberati A, Tetzlaff J, et al (2009) Preferred reporting items for systematic reviews and meta-analyses: The PRISMA statement. Ann. Intern. Med. 151:264–269</w:t>
      </w:r>
    </w:p>
    <w:p w14:paraId="5258A80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Philibert A, Loyce C, Makowski D (2012) Assessment of the quality of meta-analysis in agronomy. Agric Ecosyst Environ 148:72–82. doi: 10.1016/j.agee.2011.12.003</w:t>
      </w:r>
    </w:p>
    <w:p w14:paraId="2E3417A0"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Ritchie JT, Basso B (2008) Water use efficiency is not constant when crop water supply is adequate or fixed: The role of agronomic management. Eur J Agron 28:273–281. doi: 10.1016/j.eja.2007.08.003</w:t>
      </w:r>
    </w:p>
    <w:p w14:paraId="1F7B163D"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Rosenthal R (1979) The file drawer problem and tolerance for null results. Psychol Bull 86:638–641. doi: 10.1037/0033-2909.86.3.638</w:t>
      </w:r>
    </w:p>
    <w:p w14:paraId="5010F614"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Ruffo ML, Bollero GA (2003) Modeling rye and hairy vetch residue decomposition as a function of degree-days and decomposition-days. Agron J 95:900–907. doi: 10.2134/agronj2003.9000</w:t>
      </w:r>
    </w:p>
    <w:p w14:paraId="35BD47E4"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Ryan MR, Mirsky SB, Mortensen DA, et al (2011) Potential Synergistic Effects of Cereal Rye Biomass and Soybean Planting Density on Weed Suppression. Weed Sci 59:238–246. doi: 10.1614/ws-d-10-00110.1</w:t>
      </w:r>
    </w:p>
    <w:p w14:paraId="397BBB83"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Senthilkumar S, Basso B, Kravchenko AN, Robertson GP (2009) Contemporary evidence of soil carbon loss in the U.S. corn belt. Soil Sci Soc Am J. doi: 10.2136/sssaj2009.0044</w:t>
      </w:r>
    </w:p>
    <w:p w14:paraId="5AD56795"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Soil Survey Staff Soil Survey Geographic (SSURGO) Database</w:t>
      </w:r>
    </w:p>
    <w:p w14:paraId="47F3948C"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Strock SJ, Porter PM, Russelle MP (2004) Cover cropping to reduce nitrate loss through subsurface drainage in the northern U.S. corn belt. J Environ Qual 33:1010–1016. doi: 10.2134/jeq2004.1010</w:t>
      </w:r>
    </w:p>
    <w:p w14:paraId="66969B65"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lastRenderedPageBreak/>
        <w:t>Syswerda SP, Basso B, Hamilton SK, et al (2012) Long-term nitrate loss along an agricultural intensity gradient in the Upper Midwest USA. Ecosyst Environ 149:10–19. doi: 10.1016/j.agee.2011.12.007</w:t>
      </w:r>
    </w:p>
    <w:p w14:paraId="3AD4580B"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Ver Hoef JM (2012) Who invented the delta method? Am Stat 66:124–127. doi: 10.1080/00031305.2012.687494</w:t>
      </w:r>
    </w:p>
    <w:p w14:paraId="7F427C7A"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Wallace JM, Keene CL, Curran W, et al (2018) Integrated Weed Management Strategies in Cover Crop-based, Organic Rotational No-Till Corn and Soybean in the Mid-Atlantic Region. Weed Sci 66:94–108. doi: 10.1017/wsc.2017.53</w:t>
      </w:r>
    </w:p>
    <w:p w14:paraId="34AE5666"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Werle R, Burr C, Blanco-Canqui H (2018) Cereal rye cover crop suppresses winter annual weeds. Can J Plant Sci 98:498–500. doi: 10.1139/cjps-2017-0267</w:t>
      </w:r>
    </w:p>
    <w:p w14:paraId="1F35471F"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Williams MM, Mortensen DA, Doran JW (1998) Assessment of weed and crop fitness in cover crop residues for integrated weed management. Weed Sci 46:595–603. doi: 10.1017/s0043174500091153</w:t>
      </w:r>
    </w:p>
    <w:p w14:paraId="59F62F5A"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szCs w:val="24"/>
        </w:rPr>
      </w:pPr>
      <w:r w:rsidRPr="003D4854">
        <w:rPr>
          <w:rFonts w:ascii="Calibri" w:hAnsi="Calibri" w:cs="Calibri"/>
          <w:noProof/>
          <w:szCs w:val="24"/>
        </w:rPr>
        <w:t>Xia Y, Mitchell K, Ek M, et al (2012) Continental-scale water and energy flux analysis and validation for the North American Land Data Assimilation System project phase 2 (NLDAS-2): 1. Intercomparison and application of model products. 117:n/a-n/a. doi: 10.1029/2011JD016048</w:t>
      </w:r>
    </w:p>
    <w:p w14:paraId="54836749" w14:textId="77777777" w:rsidR="003D4854" w:rsidRPr="003D4854" w:rsidRDefault="003D4854" w:rsidP="003D4854">
      <w:pPr>
        <w:widowControl w:val="0"/>
        <w:autoSpaceDE w:val="0"/>
        <w:autoSpaceDN w:val="0"/>
        <w:adjustRightInd w:val="0"/>
        <w:spacing w:line="240" w:lineRule="auto"/>
        <w:ind w:left="480" w:hanging="480"/>
        <w:rPr>
          <w:rFonts w:ascii="Calibri" w:hAnsi="Calibri" w:cs="Calibri"/>
          <w:noProof/>
        </w:rPr>
      </w:pPr>
      <w:r w:rsidRPr="003D4854">
        <w:rPr>
          <w:rFonts w:ascii="Calibri" w:hAnsi="Calibri" w:cs="Calibri"/>
          <w:noProof/>
          <w:szCs w:val="24"/>
        </w:rPr>
        <w:t>Zomer RJ, Trabucco A, Bossio DA, Verchot L V. (2008) Climate change mitigation: A spatial analysis of global land suitability for clean development mechanism afforestation and reforestation. Agric Ecosyst Environ 126:67–80. doi: 10.1016/j.agee.2008.01.014</w:t>
      </w:r>
    </w:p>
    <w:p w14:paraId="44926C35" w14:textId="77777777" w:rsidR="008061CF" w:rsidRDefault="008061CF" w:rsidP="008061CF">
      <w:r>
        <w:fldChar w:fldCharType="end"/>
      </w:r>
    </w:p>
    <w:p w14:paraId="4149990C" w14:textId="77777777" w:rsidR="008061CF" w:rsidRPr="00477F89" w:rsidRDefault="008061CF">
      <w:pPr>
        <w:rPr>
          <w:b/>
          <w:bCs/>
          <w:sz w:val="32"/>
          <w:szCs w:val="32"/>
        </w:rPr>
      </w:pPr>
    </w:p>
    <w:sectPr w:rsidR="008061CF" w:rsidRPr="00477F89" w:rsidSect="00EB111F">
      <w:headerReference w:type="default" r:id="rId18"/>
      <w:footerReference w:type="default" r:id="rId19"/>
      <w:headerReference w:type="first" r:id="rId20"/>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F4918" w14:textId="77777777" w:rsidR="00A41656" w:rsidRDefault="00A41656" w:rsidP="00EB111F">
      <w:pPr>
        <w:spacing w:after="0" w:line="240" w:lineRule="auto"/>
      </w:pPr>
      <w:r>
        <w:separator/>
      </w:r>
    </w:p>
  </w:endnote>
  <w:endnote w:type="continuationSeparator" w:id="0">
    <w:p w14:paraId="1AE60C36" w14:textId="77777777" w:rsidR="00A41656" w:rsidRDefault="00A41656" w:rsidP="00E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662736"/>
      <w:docPartObj>
        <w:docPartGallery w:val="Page Numbers (Bottom of Page)"/>
        <w:docPartUnique/>
      </w:docPartObj>
    </w:sdtPr>
    <w:sdtEndPr>
      <w:rPr>
        <w:noProof/>
      </w:rPr>
    </w:sdtEndPr>
    <w:sdtContent>
      <w:p w14:paraId="008AE525" w14:textId="53C3CD13" w:rsidR="004C6876" w:rsidRDefault="004C687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026323C" w14:textId="77777777" w:rsidR="004C6876" w:rsidRDefault="004C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AB04A" w14:textId="77777777" w:rsidR="00A41656" w:rsidRDefault="00A41656" w:rsidP="00EB111F">
      <w:pPr>
        <w:spacing w:after="0" w:line="240" w:lineRule="auto"/>
      </w:pPr>
      <w:r>
        <w:separator/>
      </w:r>
    </w:p>
  </w:footnote>
  <w:footnote w:type="continuationSeparator" w:id="0">
    <w:p w14:paraId="3712FB52" w14:textId="77777777" w:rsidR="00A41656" w:rsidRDefault="00A41656" w:rsidP="00E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7E784" w14:textId="562384D8" w:rsidR="004C6876" w:rsidRDefault="004C6876" w:rsidP="00EB111F">
    <w:pPr>
      <w:pStyle w:val="Header"/>
      <w:jc w:val="right"/>
    </w:pPr>
    <w:r>
      <w:t>Nichols et al. – Supplementary Information</w:t>
    </w:r>
  </w:p>
  <w:p w14:paraId="2BAC3EE4" w14:textId="77777777" w:rsidR="00D90FEC" w:rsidRDefault="00D90FEC" w:rsidP="00EB11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46587" w14:textId="1CA4A43C" w:rsidR="004C6876" w:rsidRPr="00D036CF" w:rsidRDefault="004C6876">
    <w:pPr>
      <w:pStyle w:val="Header"/>
      <w:rPr>
        <w:sz w:val="28"/>
        <w:szCs w:val="28"/>
      </w:rPr>
    </w:pPr>
    <w:r w:rsidRPr="00D036CF">
      <w:rPr>
        <w:sz w:val="28"/>
        <w:szCs w:val="28"/>
      </w:rPr>
      <w:t xml:space="preserve">TITLE OF THE PAPER HERE </w:t>
    </w:r>
  </w:p>
  <w:p w14:paraId="733D4246" w14:textId="72B8B640" w:rsidR="004C6876" w:rsidRDefault="004C6876">
    <w:pPr>
      <w:pStyle w:val="Header"/>
      <w:rPr>
        <w:sz w:val="28"/>
        <w:szCs w:val="28"/>
      </w:rPr>
    </w:pPr>
    <w:r w:rsidRPr="00D036CF">
      <w:rPr>
        <w:sz w:val="28"/>
        <w:szCs w:val="28"/>
      </w:rPr>
      <w:t>AUTHOR LIST</w:t>
    </w:r>
  </w:p>
  <w:p w14:paraId="3334AD83" w14:textId="4A7C565F" w:rsidR="004C6876" w:rsidRPr="00D036CF" w:rsidRDefault="004C6876">
    <w:pPr>
      <w:pStyle w:val="Header"/>
      <w:rPr>
        <w:sz w:val="28"/>
        <w:szCs w:val="28"/>
      </w:rPr>
    </w:pPr>
    <w:r>
      <w:rPr>
        <w:sz w:val="28"/>
        <w:szCs w:val="28"/>
      </w:rPr>
      <w:t xml:space="preserve">DOI : </w:t>
    </w:r>
    <w:proofErr w:type="spellStart"/>
    <w:r>
      <w:rPr>
        <w:sz w:val="28"/>
        <w:szCs w:val="28"/>
      </w:rPr>
      <w:t>xxxxxx</w:t>
    </w:r>
    <w:proofErr w:type="spellEnd"/>
  </w:p>
  <w:p w14:paraId="0E3AB60F" w14:textId="77777777" w:rsidR="004C6876" w:rsidRDefault="004C6876">
    <w:pPr>
      <w:pStyle w:val="Header"/>
      <w:pBdr>
        <w:bottom w:val="single" w:sz="6" w:space="1" w:color="auto"/>
      </w:pBdr>
    </w:pPr>
  </w:p>
  <w:p w14:paraId="5422EE94" w14:textId="77777777" w:rsidR="004C6876" w:rsidRDefault="004C6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459F4"/>
    <w:multiLevelType w:val="hybridMultilevel"/>
    <w:tmpl w:val="80DE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6E3"/>
    <w:rsid w:val="000166E3"/>
    <w:rsid w:val="0002248A"/>
    <w:rsid w:val="00037452"/>
    <w:rsid w:val="001210EC"/>
    <w:rsid w:val="00155A50"/>
    <w:rsid w:val="00192CE3"/>
    <w:rsid w:val="001B3351"/>
    <w:rsid w:val="001C75D5"/>
    <w:rsid w:val="00203C73"/>
    <w:rsid w:val="00224767"/>
    <w:rsid w:val="00227DF9"/>
    <w:rsid w:val="002A0214"/>
    <w:rsid w:val="002B0D5E"/>
    <w:rsid w:val="002E6CFF"/>
    <w:rsid w:val="00322CF9"/>
    <w:rsid w:val="00337260"/>
    <w:rsid w:val="003638B6"/>
    <w:rsid w:val="00391DD9"/>
    <w:rsid w:val="003B3D6C"/>
    <w:rsid w:val="003D4854"/>
    <w:rsid w:val="004118F2"/>
    <w:rsid w:val="00433B79"/>
    <w:rsid w:val="004673B5"/>
    <w:rsid w:val="00477F89"/>
    <w:rsid w:val="00495DDE"/>
    <w:rsid w:val="004C6876"/>
    <w:rsid w:val="004E2DFA"/>
    <w:rsid w:val="004F1D8B"/>
    <w:rsid w:val="00543719"/>
    <w:rsid w:val="00574488"/>
    <w:rsid w:val="005A7682"/>
    <w:rsid w:val="00675352"/>
    <w:rsid w:val="006C4615"/>
    <w:rsid w:val="00723DAB"/>
    <w:rsid w:val="00743C98"/>
    <w:rsid w:val="00780CA3"/>
    <w:rsid w:val="007A0EE3"/>
    <w:rsid w:val="007B05D5"/>
    <w:rsid w:val="007E0EE1"/>
    <w:rsid w:val="007F348E"/>
    <w:rsid w:val="008061CF"/>
    <w:rsid w:val="00811EBB"/>
    <w:rsid w:val="008215F5"/>
    <w:rsid w:val="00834986"/>
    <w:rsid w:val="00870504"/>
    <w:rsid w:val="008A6707"/>
    <w:rsid w:val="008E5BA4"/>
    <w:rsid w:val="00917554"/>
    <w:rsid w:val="009A1A85"/>
    <w:rsid w:val="00A41656"/>
    <w:rsid w:val="00A43311"/>
    <w:rsid w:val="00A74370"/>
    <w:rsid w:val="00AB06A0"/>
    <w:rsid w:val="00AC6AB7"/>
    <w:rsid w:val="00AE187C"/>
    <w:rsid w:val="00B15021"/>
    <w:rsid w:val="00B16B8B"/>
    <w:rsid w:val="00B539FB"/>
    <w:rsid w:val="00B5733F"/>
    <w:rsid w:val="00BA6FC6"/>
    <w:rsid w:val="00BB0296"/>
    <w:rsid w:val="00BE23B1"/>
    <w:rsid w:val="00BF5F79"/>
    <w:rsid w:val="00C050FB"/>
    <w:rsid w:val="00C06577"/>
    <w:rsid w:val="00C33CD5"/>
    <w:rsid w:val="00C33EAC"/>
    <w:rsid w:val="00C80F6B"/>
    <w:rsid w:val="00D036CF"/>
    <w:rsid w:val="00D616AE"/>
    <w:rsid w:val="00D90FEC"/>
    <w:rsid w:val="00DE6F87"/>
    <w:rsid w:val="00DF1A5D"/>
    <w:rsid w:val="00E97508"/>
    <w:rsid w:val="00EB111F"/>
    <w:rsid w:val="00EB1B51"/>
    <w:rsid w:val="00EC349A"/>
    <w:rsid w:val="00EF598B"/>
    <w:rsid w:val="00F56521"/>
    <w:rsid w:val="00FB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6616"/>
  <w15:chartTrackingRefBased/>
  <w15:docId w15:val="{C9DD1ADC-3677-4964-82E8-70F5D24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6E3"/>
  </w:style>
  <w:style w:type="paragraph" w:styleId="Heading1">
    <w:name w:val="heading 1"/>
    <w:basedOn w:val="Normal"/>
    <w:next w:val="Normal"/>
    <w:link w:val="Heading1Char"/>
    <w:uiPriority w:val="9"/>
    <w:qFormat/>
    <w:rsid w:val="000166E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166E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166E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166E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166E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166E3"/>
    <w:pPr>
      <w:keepNext/>
      <w:keepLines/>
      <w:spacing w:before="40" w:after="0"/>
      <w:outlineLvl w:val="5"/>
    </w:pPr>
  </w:style>
  <w:style w:type="paragraph" w:styleId="Heading7">
    <w:name w:val="heading 7"/>
    <w:basedOn w:val="Normal"/>
    <w:next w:val="Normal"/>
    <w:link w:val="Heading7Char"/>
    <w:uiPriority w:val="9"/>
    <w:semiHidden/>
    <w:unhideWhenUsed/>
    <w:qFormat/>
    <w:rsid w:val="000166E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66E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166E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E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166E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166E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166E3"/>
    <w:rPr>
      <w:i/>
      <w:iCs/>
    </w:rPr>
  </w:style>
  <w:style w:type="character" w:customStyle="1" w:styleId="Heading5Char">
    <w:name w:val="Heading 5 Char"/>
    <w:basedOn w:val="DefaultParagraphFont"/>
    <w:link w:val="Heading5"/>
    <w:uiPriority w:val="9"/>
    <w:semiHidden/>
    <w:rsid w:val="000166E3"/>
    <w:rPr>
      <w:color w:val="404040" w:themeColor="text1" w:themeTint="BF"/>
    </w:rPr>
  </w:style>
  <w:style w:type="character" w:customStyle="1" w:styleId="Heading6Char">
    <w:name w:val="Heading 6 Char"/>
    <w:basedOn w:val="DefaultParagraphFont"/>
    <w:link w:val="Heading6"/>
    <w:uiPriority w:val="9"/>
    <w:semiHidden/>
    <w:rsid w:val="000166E3"/>
  </w:style>
  <w:style w:type="character" w:customStyle="1" w:styleId="Heading7Char">
    <w:name w:val="Heading 7 Char"/>
    <w:basedOn w:val="DefaultParagraphFont"/>
    <w:link w:val="Heading7"/>
    <w:uiPriority w:val="9"/>
    <w:semiHidden/>
    <w:rsid w:val="00016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66E3"/>
    <w:rPr>
      <w:color w:val="262626" w:themeColor="text1" w:themeTint="D9"/>
      <w:sz w:val="21"/>
      <w:szCs w:val="21"/>
    </w:rPr>
  </w:style>
  <w:style w:type="character" w:customStyle="1" w:styleId="Heading9Char">
    <w:name w:val="Heading 9 Char"/>
    <w:basedOn w:val="DefaultParagraphFont"/>
    <w:link w:val="Heading9"/>
    <w:uiPriority w:val="9"/>
    <w:semiHidden/>
    <w:rsid w:val="000166E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166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66E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166E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66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6E3"/>
    <w:rPr>
      <w:color w:val="5A5A5A" w:themeColor="text1" w:themeTint="A5"/>
      <w:spacing w:val="15"/>
    </w:rPr>
  </w:style>
  <w:style w:type="character" w:styleId="Strong">
    <w:name w:val="Strong"/>
    <w:basedOn w:val="DefaultParagraphFont"/>
    <w:uiPriority w:val="22"/>
    <w:qFormat/>
    <w:rsid w:val="000166E3"/>
    <w:rPr>
      <w:b/>
      <w:bCs/>
      <w:color w:val="auto"/>
    </w:rPr>
  </w:style>
  <w:style w:type="character" w:styleId="Emphasis">
    <w:name w:val="Emphasis"/>
    <w:basedOn w:val="DefaultParagraphFont"/>
    <w:uiPriority w:val="20"/>
    <w:qFormat/>
    <w:rsid w:val="000166E3"/>
    <w:rPr>
      <w:i/>
      <w:iCs/>
      <w:color w:val="auto"/>
    </w:rPr>
  </w:style>
  <w:style w:type="paragraph" w:styleId="NoSpacing">
    <w:name w:val="No Spacing"/>
    <w:qFormat/>
    <w:rsid w:val="000166E3"/>
    <w:pPr>
      <w:spacing w:after="0" w:line="240" w:lineRule="auto"/>
    </w:pPr>
  </w:style>
  <w:style w:type="paragraph" w:styleId="Quote">
    <w:name w:val="Quote"/>
    <w:basedOn w:val="Normal"/>
    <w:next w:val="Normal"/>
    <w:link w:val="QuoteChar"/>
    <w:uiPriority w:val="29"/>
    <w:qFormat/>
    <w:rsid w:val="000166E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166E3"/>
    <w:rPr>
      <w:i/>
      <w:iCs/>
      <w:color w:val="404040" w:themeColor="text1" w:themeTint="BF"/>
    </w:rPr>
  </w:style>
  <w:style w:type="paragraph" w:styleId="IntenseQuote">
    <w:name w:val="Intense Quote"/>
    <w:basedOn w:val="Normal"/>
    <w:next w:val="Normal"/>
    <w:link w:val="IntenseQuoteChar"/>
    <w:uiPriority w:val="30"/>
    <w:qFormat/>
    <w:rsid w:val="000166E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166E3"/>
    <w:rPr>
      <w:i/>
      <w:iCs/>
      <w:color w:val="404040" w:themeColor="text1" w:themeTint="BF"/>
    </w:rPr>
  </w:style>
  <w:style w:type="character" w:styleId="SubtleEmphasis">
    <w:name w:val="Subtle Emphasis"/>
    <w:basedOn w:val="DefaultParagraphFont"/>
    <w:uiPriority w:val="19"/>
    <w:qFormat/>
    <w:rsid w:val="000166E3"/>
    <w:rPr>
      <w:i/>
      <w:iCs/>
      <w:color w:val="404040" w:themeColor="text1" w:themeTint="BF"/>
    </w:rPr>
  </w:style>
  <w:style w:type="character" w:styleId="IntenseEmphasis">
    <w:name w:val="Intense Emphasis"/>
    <w:basedOn w:val="DefaultParagraphFont"/>
    <w:uiPriority w:val="21"/>
    <w:qFormat/>
    <w:rsid w:val="000166E3"/>
    <w:rPr>
      <w:b/>
      <w:bCs/>
      <w:i/>
      <w:iCs/>
      <w:color w:val="auto"/>
    </w:rPr>
  </w:style>
  <w:style w:type="character" w:styleId="SubtleReference">
    <w:name w:val="Subtle Reference"/>
    <w:basedOn w:val="DefaultParagraphFont"/>
    <w:uiPriority w:val="31"/>
    <w:qFormat/>
    <w:rsid w:val="000166E3"/>
    <w:rPr>
      <w:smallCaps/>
      <w:color w:val="404040" w:themeColor="text1" w:themeTint="BF"/>
    </w:rPr>
  </w:style>
  <w:style w:type="character" w:styleId="IntenseReference">
    <w:name w:val="Intense Reference"/>
    <w:basedOn w:val="DefaultParagraphFont"/>
    <w:uiPriority w:val="32"/>
    <w:qFormat/>
    <w:rsid w:val="000166E3"/>
    <w:rPr>
      <w:b/>
      <w:bCs/>
      <w:smallCaps/>
      <w:color w:val="404040" w:themeColor="text1" w:themeTint="BF"/>
      <w:spacing w:val="5"/>
    </w:rPr>
  </w:style>
  <w:style w:type="character" w:styleId="BookTitle">
    <w:name w:val="Book Title"/>
    <w:basedOn w:val="DefaultParagraphFont"/>
    <w:uiPriority w:val="33"/>
    <w:qFormat/>
    <w:rsid w:val="000166E3"/>
    <w:rPr>
      <w:b/>
      <w:bCs/>
      <w:i/>
      <w:iCs/>
      <w:spacing w:val="5"/>
    </w:rPr>
  </w:style>
  <w:style w:type="paragraph" w:styleId="TOCHeading">
    <w:name w:val="TOC Heading"/>
    <w:basedOn w:val="Heading1"/>
    <w:next w:val="Normal"/>
    <w:uiPriority w:val="39"/>
    <w:semiHidden/>
    <w:unhideWhenUsed/>
    <w:qFormat/>
    <w:rsid w:val="000166E3"/>
    <w:pPr>
      <w:outlineLvl w:val="9"/>
    </w:pPr>
  </w:style>
  <w:style w:type="character" w:styleId="Hyperlink">
    <w:name w:val="Hyperlink"/>
    <w:basedOn w:val="DefaultParagraphFont"/>
    <w:uiPriority w:val="99"/>
    <w:semiHidden/>
    <w:unhideWhenUsed/>
    <w:rsid w:val="00495DDE"/>
    <w:rPr>
      <w:color w:val="0000FF"/>
      <w:u w:val="single"/>
    </w:rPr>
  </w:style>
  <w:style w:type="paragraph" w:styleId="Header">
    <w:name w:val="header"/>
    <w:basedOn w:val="Normal"/>
    <w:link w:val="HeaderChar"/>
    <w:uiPriority w:val="99"/>
    <w:unhideWhenUsed/>
    <w:rsid w:val="00EB1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1F"/>
  </w:style>
  <w:style w:type="paragraph" w:styleId="Footer">
    <w:name w:val="footer"/>
    <w:basedOn w:val="Normal"/>
    <w:link w:val="FooterChar"/>
    <w:uiPriority w:val="99"/>
    <w:unhideWhenUsed/>
    <w:rsid w:val="00EB1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1F"/>
  </w:style>
  <w:style w:type="paragraph" w:styleId="ListParagraph">
    <w:name w:val="List Paragraph"/>
    <w:basedOn w:val="Normal"/>
    <w:uiPriority w:val="34"/>
    <w:qFormat/>
    <w:rsid w:val="00EC349A"/>
    <w:pPr>
      <w:ind w:left="720"/>
      <w:contextualSpacing/>
    </w:pPr>
    <w:rPr>
      <w:rFonts w:eastAsiaTheme="minorHAnsi"/>
    </w:rPr>
  </w:style>
  <w:style w:type="paragraph" w:styleId="BalloonText">
    <w:name w:val="Balloon Text"/>
    <w:basedOn w:val="Normal"/>
    <w:link w:val="BalloonTextChar"/>
    <w:uiPriority w:val="99"/>
    <w:semiHidden/>
    <w:unhideWhenUsed/>
    <w:rsid w:val="0054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3951">
      <w:bodyDiv w:val="1"/>
      <w:marLeft w:val="0"/>
      <w:marRight w:val="0"/>
      <w:marTop w:val="0"/>
      <w:marBottom w:val="0"/>
      <w:divBdr>
        <w:top w:val="none" w:sz="0" w:space="0" w:color="auto"/>
        <w:left w:val="none" w:sz="0" w:space="0" w:color="auto"/>
        <w:bottom w:val="none" w:sz="0" w:space="0" w:color="auto"/>
        <w:right w:val="none" w:sz="0" w:space="0" w:color="auto"/>
      </w:divBdr>
    </w:div>
    <w:div w:id="1010595979">
      <w:bodyDiv w:val="1"/>
      <w:marLeft w:val="0"/>
      <w:marRight w:val="0"/>
      <w:marTop w:val="0"/>
      <w:marBottom w:val="0"/>
      <w:divBdr>
        <w:top w:val="none" w:sz="0" w:space="0" w:color="auto"/>
        <w:left w:val="none" w:sz="0" w:space="0" w:color="auto"/>
        <w:bottom w:val="none" w:sz="0" w:space="0" w:color="auto"/>
        <w:right w:val="none" w:sz="0" w:space="0" w:color="auto"/>
      </w:divBdr>
    </w:div>
    <w:div w:id="1658529929">
      <w:bodyDiv w:val="1"/>
      <w:marLeft w:val="0"/>
      <w:marRight w:val="0"/>
      <w:marTop w:val="0"/>
      <w:marBottom w:val="0"/>
      <w:divBdr>
        <w:top w:val="none" w:sz="0" w:space="0" w:color="auto"/>
        <w:left w:val="none" w:sz="0" w:space="0" w:color="auto"/>
        <w:bottom w:val="none" w:sz="0" w:space="0" w:color="auto"/>
        <w:right w:val="none" w:sz="0" w:space="0" w:color="auto"/>
      </w:divBdr>
    </w:div>
    <w:div w:id="1694530923">
      <w:bodyDiv w:val="1"/>
      <w:marLeft w:val="0"/>
      <w:marRight w:val="0"/>
      <w:marTop w:val="0"/>
      <w:marBottom w:val="0"/>
      <w:divBdr>
        <w:top w:val="none" w:sz="0" w:space="0" w:color="auto"/>
        <w:left w:val="none" w:sz="0" w:space="0" w:color="auto"/>
        <w:bottom w:val="none" w:sz="0" w:space="0" w:color="auto"/>
        <w:right w:val="none" w:sz="0" w:space="0" w:color="auto"/>
      </w:divBdr>
    </w:div>
    <w:div w:id="1741175546">
      <w:bodyDiv w:val="1"/>
      <w:marLeft w:val="0"/>
      <w:marRight w:val="0"/>
      <w:marTop w:val="0"/>
      <w:marBottom w:val="0"/>
      <w:divBdr>
        <w:top w:val="none" w:sz="0" w:space="0" w:color="auto"/>
        <w:left w:val="none" w:sz="0" w:space="0" w:color="auto"/>
        <w:bottom w:val="none" w:sz="0" w:space="0" w:color="auto"/>
        <w:right w:val="none" w:sz="0" w:space="0" w:color="auto"/>
      </w:divBdr>
    </w:div>
    <w:div w:id="1752659019">
      <w:bodyDiv w:val="1"/>
      <w:marLeft w:val="0"/>
      <w:marRight w:val="0"/>
      <w:marTop w:val="0"/>
      <w:marBottom w:val="0"/>
      <w:divBdr>
        <w:top w:val="none" w:sz="0" w:space="0" w:color="auto"/>
        <w:left w:val="none" w:sz="0" w:space="0" w:color="auto"/>
        <w:bottom w:val="none" w:sz="0" w:space="0" w:color="auto"/>
        <w:right w:val="none" w:sz="0" w:space="0" w:color="auto"/>
      </w:divBdr>
    </w:div>
    <w:div w:id="18710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alusmodel.ees.msu.edu/NLDA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BDC740D2854686152CA9DDC81290" ma:contentTypeVersion="12" ma:contentTypeDescription="Create a new document." ma:contentTypeScope="" ma:versionID="2d2dd850f65718da1a180e0e2e65cb0b">
  <xsd:schema xmlns:xsd="http://www.w3.org/2001/XMLSchema" xmlns:xs="http://www.w3.org/2001/XMLSchema" xmlns:p="http://schemas.microsoft.com/office/2006/metadata/properties" xmlns:ns3="6b7c877b-9101-4f58-871b-56e899284194" xmlns:ns4="42e9d0d7-314c-401a-82ba-83c27c7d8a76" targetNamespace="http://schemas.microsoft.com/office/2006/metadata/properties" ma:root="true" ma:fieldsID="681974b1f75a552829c7cccdb4a33045" ns3:_="" ns4:_="">
    <xsd:import namespace="6b7c877b-9101-4f58-871b-56e899284194"/>
    <xsd:import namespace="42e9d0d7-314c-401a-82ba-83c27c7d8a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877b-9101-4f58-871b-56e899284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e9d0d7-314c-401a-82ba-83c27c7d8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C46F-E792-4F75-84B1-98FC399C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877b-9101-4f58-871b-56e899284194"/>
    <ds:schemaRef ds:uri="42e9d0d7-314c-401a-82ba-83c27c7d8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07345-5E2C-4664-8B4D-25BF97E32422}">
  <ds:schemaRefs>
    <ds:schemaRef ds:uri="http://schemas.microsoft.com/sharepoint/v3/contenttype/forms"/>
  </ds:schemaRefs>
</ds:datastoreItem>
</file>

<file path=customXml/itemProps3.xml><?xml version="1.0" encoding="utf-8"?>
<ds:datastoreItem xmlns:ds="http://schemas.openxmlformats.org/officeDocument/2006/customXml" ds:itemID="{37C95D4A-6640-42F6-B6A6-272637FC7E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28413C-F7F4-4F7B-AF04-42ECE9DD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24163</Words>
  <Characters>137732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Martinez-Feria, Rafael</dc:creator>
  <cp:keywords/>
  <dc:description/>
  <cp:lastModifiedBy>Nichols, Virginia A [AGRON]</cp:lastModifiedBy>
  <cp:revision>5</cp:revision>
  <dcterms:created xsi:type="dcterms:W3CDTF">2020-03-05T13:28:00Z</dcterms:created>
  <dcterms:modified xsi:type="dcterms:W3CDTF">2020-03-05T19:54:00Z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7404854d-2b65-36fc-a4c3-5227fd2e096a</vt:lpwstr>
  </property>
  <property fmtid="{D5CDD505-2E9C-101B-9397-08002B2CF9AE}" pid="4" name="Mendeley Citation Style_1">
    <vt:lpwstr>http://www.zotero.org/styles/plant-and-soil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http://www.zotero.org/styles/asa-cssa-sssa</vt:lpwstr>
  </property>
  <property fmtid="{D5CDD505-2E9C-101B-9397-08002B2CF9AE}" pid="10" name="Mendeley Recent Style Name 2_1">
    <vt:lpwstr>American Society of Agronomy, Crop Science Society of America, Soil Science Society of America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http://www.zotero.org/styles/plant-and-soil</vt:lpwstr>
  </property>
  <property fmtid="{D5CDD505-2E9C-101B-9397-08002B2CF9AE}" pid="24" name="Mendeley Recent Style Name 9_1">
    <vt:lpwstr>Plant and Soil</vt:lpwstr>
  </property>
  <property fmtid="{D5CDD505-2E9C-101B-9397-08002B2CF9AE}" pid="25" name="ContentTypeId">
    <vt:lpwstr>0x010100654EBDC740D2854686152CA9DDC81290</vt:lpwstr>
  </property>
</Properties>
</file>