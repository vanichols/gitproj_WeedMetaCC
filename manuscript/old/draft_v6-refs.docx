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4E1592" w14:textId="346472EC" w:rsidR="00051B00" w:rsidRDefault="00051B00" w:rsidP="0077460E">
      <w:pPr>
        <w:shd w:val="clear" w:color="auto" w:fill="FFFFFF"/>
        <w:spacing w:after="0" w:line="240" w:lineRule="auto"/>
        <w:rPr>
          <w:rFonts w:eastAsia="Times New Roman" w:cstheme="minorHAnsi"/>
          <w:b/>
          <w:sz w:val="32"/>
          <w:szCs w:val="32"/>
        </w:rPr>
      </w:pPr>
      <w:r>
        <w:rPr>
          <w:rFonts w:eastAsia="Times New Roman" w:cstheme="minorHAnsi"/>
          <w:b/>
          <w:sz w:val="32"/>
          <w:szCs w:val="32"/>
        </w:rPr>
        <w:t>Target Journal:</w:t>
      </w:r>
      <w:r w:rsidRPr="005B5332">
        <w:rPr>
          <w:rFonts w:eastAsia="Times New Roman" w:cstheme="minorHAnsi"/>
          <w:sz w:val="32"/>
          <w:szCs w:val="32"/>
        </w:rPr>
        <w:t xml:space="preserve"> </w:t>
      </w:r>
      <w:r w:rsidR="005B5332" w:rsidRPr="005B5332">
        <w:rPr>
          <w:rFonts w:eastAsia="Times New Roman" w:cstheme="minorHAnsi"/>
          <w:sz w:val="32"/>
          <w:szCs w:val="32"/>
        </w:rPr>
        <w:t xml:space="preserve">MDPI </w:t>
      </w:r>
      <w:r w:rsidRPr="00051B00">
        <w:rPr>
          <w:rFonts w:eastAsia="Times New Roman" w:cstheme="minorHAnsi"/>
          <w:sz w:val="32"/>
          <w:szCs w:val="32"/>
        </w:rPr>
        <w:t>Agronomy</w:t>
      </w:r>
    </w:p>
    <w:p w14:paraId="19D219C9" w14:textId="3631FF2B" w:rsidR="00051B00" w:rsidRDefault="00051B00" w:rsidP="0077460E">
      <w:pPr>
        <w:shd w:val="clear" w:color="auto" w:fill="FFFFFF"/>
        <w:spacing w:after="0" w:line="240" w:lineRule="auto"/>
        <w:rPr>
          <w:rFonts w:eastAsia="Times New Roman" w:cstheme="minorHAnsi"/>
          <w:b/>
          <w:sz w:val="32"/>
          <w:szCs w:val="32"/>
        </w:rPr>
      </w:pPr>
      <w:proofErr w:type="gramStart"/>
      <w:r>
        <w:rPr>
          <w:rFonts w:eastAsia="Times New Roman" w:cstheme="minorHAnsi"/>
          <w:b/>
          <w:sz w:val="32"/>
          <w:szCs w:val="32"/>
        </w:rPr>
        <w:t xml:space="preserve">Title: </w:t>
      </w:r>
      <w:r>
        <w:rPr>
          <w:rFonts w:eastAsia="Times New Roman" w:cstheme="minorHAnsi"/>
          <w:sz w:val="32"/>
          <w:szCs w:val="32"/>
        </w:rPr>
        <w:t>C</w:t>
      </w:r>
      <w:r w:rsidRPr="00051B00">
        <w:rPr>
          <w:rFonts w:eastAsia="Times New Roman" w:cstheme="minorHAnsi"/>
          <w:sz w:val="32"/>
          <w:szCs w:val="32"/>
        </w:rPr>
        <w:t>over crop</w:t>
      </w:r>
      <w:r>
        <w:rPr>
          <w:rFonts w:eastAsia="Times New Roman" w:cstheme="minorHAnsi"/>
          <w:sz w:val="32"/>
          <w:szCs w:val="32"/>
        </w:rPr>
        <w:t>ping</w:t>
      </w:r>
      <w:r w:rsidR="00C65CEA">
        <w:rPr>
          <w:rFonts w:eastAsia="Times New Roman" w:cstheme="minorHAnsi"/>
          <w:sz w:val="32"/>
          <w:szCs w:val="32"/>
        </w:rPr>
        <w:t xml:space="preserve"> in the US </w:t>
      </w:r>
      <w:r w:rsidRPr="00051B00">
        <w:rPr>
          <w:rFonts w:eastAsia="Times New Roman" w:cstheme="minorHAnsi"/>
          <w:sz w:val="32"/>
          <w:szCs w:val="32"/>
        </w:rPr>
        <w:t>Corn Belt</w:t>
      </w:r>
      <w:r>
        <w:rPr>
          <w:rFonts w:eastAsia="Times New Roman" w:cstheme="minorHAnsi"/>
          <w:sz w:val="32"/>
          <w:szCs w:val="32"/>
        </w:rPr>
        <w:t xml:space="preserve"> for weed control?</w:t>
      </w:r>
      <w:proofErr w:type="gramEnd"/>
      <w:r>
        <w:rPr>
          <w:rFonts w:eastAsia="Times New Roman" w:cstheme="minorHAnsi"/>
          <w:sz w:val="32"/>
          <w:szCs w:val="32"/>
        </w:rPr>
        <w:t xml:space="preserve"> </w:t>
      </w:r>
      <w:r w:rsidRPr="00051B00">
        <w:rPr>
          <w:rFonts w:eastAsia="Times New Roman" w:cstheme="minorHAnsi"/>
          <w:sz w:val="32"/>
          <w:szCs w:val="32"/>
        </w:rPr>
        <w:t>A meta-analysis</w:t>
      </w:r>
      <w:r w:rsidR="005B5332">
        <w:rPr>
          <w:rFonts w:eastAsia="Times New Roman" w:cstheme="minorHAnsi"/>
          <w:sz w:val="32"/>
          <w:szCs w:val="32"/>
        </w:rPr>
        <w:t xml:space="preserve"> (open to suggestions….)</w:t>
      </w:r>
    </w:p>
    <w:p w14:paraId="5EB478D0" w14:textId="7BCCB1B3" w:rsidR="00051B00" w:rsidRDefault="00051B00" w:rsidP="0077460E">
      <w:pPr>
        <w:shd w:val="clear" w:color="auto" w:fill="FFFFFF"/>
        <w:spacing w:after="0" w:line="240" w:lineRule="auto"/>
        <w:rPr>
          <w:rFonts w:eastAsia="Times New Roman" w:cstheme="minorHAnsi"/>
          <w:b/>
          <w:sz w:val="32"/>
          <w:szCs w:val="32"/>
        </w:rPr>
      </w:pPr>
      <w:r>
        <w:rPr>
          <w:rFonts w:eastAsia="Times New Roman" w:cstheme="minorHAnsi"/>
          <w:b/>
          <w:sz w:val="32"/>
          <w:szCs w:val="32"/>
        </w:rPr>
        <w:t xml:space="preserve">Authors (order not yet </w:t>
      </w:r>
      <w:proofErr w:type="gramStart"/>
      <w:r>
        <w:rPr>
          <w:rFonts w:eastAsia="Times New Roman" w:cstheme="minorHAnsi"/>
          <w:b/>
          <w:sz w:val="32"/>
          <w:szCs w:val="32"/>
        </w:rPr>
        <w:t>determined):</w:t>
      </w:r>
      <w:proofErr w:type="gramEnd"/>
      <w:r>
        <w:rPr>
          <w:rFonts w:eastAsia="Times New Roman" w:cstheme="minorHAnsi"/>
          <w:b/>
          <w:sz w:val="32"/>
          <w:szCs w:val="32"/>
        </w:rPr>
        <w:t xml:space="preserve"> </w:t>
      </w:r>
      <w:r w:rsidR="00987570">
        <w:rPr>
          <w:rFonts w:eastAsia="Times New Roman" w:cstheme="minorHAnsi"/>
          <w:sz w:val="32"/>
          <w:szCs w:val="32"/>
        </w:rPr>
        <w:t>Gina</w:t>
      </w:r>
      <w:r w:rsidRPr="00051B00">
        <w:rPr>
          <w:rFonts w:eastAsia="Times New Roman" w:cstheme="minorHAnsi"/>
          <w:sz w:val="32"/>
          <w:szCs w:val="32"/>
        </w:rPr>
        <w:t xml:space="preserve"> Nichols, Andrea </w:t>
      </w:r>
      <w:proofErr w:type="spellStart"/>
      <w:r w:rsidRPr="00051B00">
        <w:rPr>
          <w:rFonts w:eastAsia="Times New Roman" w:cstheme="minorHAnsi"/>
          <w:sz w:val="32"/>
          <w:szCs w:val="32"/>
        </w:rPr>
        <w:t>Basche</w:t>
      </w:r>
      <w:proofErr w:type="spellEnd"/>
      <w:r w:rsidRPr="00051B00">
        <w:rPr>
          <w:rFonts w:eastAsia="Times New Roman" w:cstheme="minorHAnsi"/>
          <w:sz w:val="32"/>
          <w:szCs w:val="32"/>
        </w:rPr>
        <w:t xml:space="preserve">, </w:t>
      </w:r>
      <w:proofErr w:type="spellStart"/>
      <w:r w:rsidRPr="00051B00">
        <w:rPr>
          <w:rFonts w:eastAsia="Times New Roman" w:cstheme="minorHAnsi"/>
          <w:sz w:val="32"/>
          <w:szCs w:val="32"/>
        </w:rPr>
        <w:t>Rafa</w:t>
      </w:r>
      <w:proofErr w:type="spellEnd"/>
      <w:r w:rsidRPr="00051B00">
        <w:rPr>
          <w:rFonts w:eastAsia="Times New Roman" w:cstheme="minorHAnsi"/>
          <w:sz w:val="32"/>
          <w:szCs w:val="32"/>
        </w:rPr>
        <w:t xml:space="preserve"> </w:t>
      </w:r>
      <w:r w:rsidR="00EA2BE3">
        <w:rPr>
          <w:rFonts w:eastAsia="Times New Roman" w:cstheme="minorHAnsi"/>
          <w:sz w:val="32"/>
          <w:szCs w:val="32"/>
        </w:rPr>
        <w:t xml:space="preserve">Martinez-Feria, </w:t>
      </w:r>
      <w:r w:rsidRPr="00051B00">
        <w:rPr>
          <w:rFonts w:eastAsia="Times New Roman" w:cstheme="minorHAnsi"/>
          <w:sz w:val="32"/>
          <w:szCs w:val="32"/>
        </w:rPr>
        <w:t>David</w:t>
      </w:r>
      <w:r w:rsidR="00EA2BE3">
        <w:rPr>
          <w:rFonts w:eastAsia="Times New Roman" w:cstheme="minorHAnsi"/>
          <w:sz w:val="32"/>
          <w:szCs w:val="32"/>
        </w:rPr>
        <w:t xml:space="preserve"> </w:t>
      </w:r>
      <w:proofErr w:type="spellStart"/>
      <w:r w:rsidR="00EA2BE3">
        <w:rPr>
          <w:rFonts w:eastAsia="Times New Roman" w:cstheme="minorHAnsi"/>
          <w:sz w:val="32"/>
          <w:szCs w:val="32"/>
        </w:rPr>
        <w:t>Weisberger</w:t>
      </w:r>
      <w:proofErr w:type="spellEnd"/>
      <w:r w:rsidRPr="00051B00">
        <w:rPr>
          <w:rFonts w:eastAsia="Times New Roman" w:cstheme="minorHAnsi"/>
          <w:sz w:val="32"/>
          <w:szCs w:val="32"/>
        </w:rPr>
        <w:t xml:space="preserve">, Bruno Basso (?) Sarah Carlson, </w:t>
      </w:r>
      <w:r w:rsidR="00732645">
        <w:rPr>
          <w:rFonts w:eastAsia="Times New Roman" w:cstheme="minorHAnsi"/>
          <w:sz w:val="32"/>
          <w:szCs w:val="32"/>
        </w:rPr>
        <w:t xml:space="preserve">Matt </w:t>
      </w:r>
      <w:proofErr w:type="spellStart"/>
      <w:r w:rsidR="00732645">
        <w:rPr>
          <w:rFonts w:eastAsia="Times New Roman" w:cstheme="minorHAnsi"/>
          <w:sz w:val="32"/>
          <w:szCs w:val="32"/>
        </w:rPr>
        <w:t>Liebman</w:t>
      </w:r>
      <w:proofErr w:type="spellEnd"/>
      <w:r w:rsidR="00732645">
        <w:rPr>
          <w:rFonts w:eastAsia="Times New Roman" w:cstheme="minorHAnsi"/>
          <w:sz w:val="32"/>
          <w:szCs w:val="32"/>
        </w:rPr>
        <w:t>?</w:t>
      </w:r>
      <w:r>
        <w:rPr>
          <w:rFonts w:eastAsia="Times New Roman" w:cstheme="minorHAnsi"/>
          <w:b/>
          <w:sz w:val="32"/>
          <w:szCs w:val="32"/>
        </w:rPr>
        <w:t xml:space="preserve"> </w:t>
      </w:r>
    </w:p>
    <w:p w14:paraId="61AE9D7E" w14:textId="77777777" w:rsidR="00051B00" w:rsidRDefault="00051B00" w:rsidP="0077460E">
      <w:pPr>
        <w:shd w:val="clear" w:color="auto" w:fill="FFFFFF"/>
        <w:spacing w:after="0" w:line="240" w:lineRule="auto"/>
        <w:rPr>
          <w:rFonts w:eastAsia="Times New Roman" w:cstheme="minorHAnsi"/>
          <w:b/>
          <w:sz w:val="32"/>
          <w:szCs w:val="32"/>
        </w:rPr>
      </w:pPr>
    </w:p>
    <w:p w14:paraId="4E103FF0" w14:textId="2C33FE46" w:rsidR="00F04873" w:rsidRPr="0042521F" w:rsidRDefault="00F90CF2" w:rsidP="0077460E">
      <w:pPr>
        <w:shd w:val="clear" w:color="auto" w:fill="FFFFFF"/>
        <w:spacing w:after="0" w:line="240" w:lineRule="auto"/>
        <w:rPr>
          <w:rFonts w:eastAsia="Times New Roman" w:cstheme="minorHAnsi"/>
          <w:b/>
          <w:sz w:val="32"/>
          <w:szCs w:val="32"/>
        </w:rPr>
      </w:pPr>
      <w:r>
        <w:rPr>
          <w:rFonts w:eastAsia="Times New Roman" w:cstheme="minorHAnsi"/>
          <w:b/>
          <w:sz w:val="32"/>
          <w:szCs w:val="32"/>
        </w:rPr>
        <w:t>Abstract</w:t>
      </w:r>
      <w:r w:rsidR="0015656F">
        <w:rPr>
          <w:rFonts w:eastAsia="Times New Roman" w:cstheme="minorHAnsi"/>
          <w:b/>
          <w:sz w:val="32"/>
          <w:szCs w:val="32"/>
        </w:rPr>
        <w:t xml:space="preserve"> (</w:t>
      </w:r>
      <w:r w:rsidR="00051B00">
        <w:rPr>
          <w:rFonts w:eastAsia="Times New Roman" w:cstheme="minorHAnsi"/>
          <w:b/>
          <w:sz w:val="32"/>
          <w:szCs w:val="32"/>
        </w:rPr>
        <w:t>&lt;300 words</w:t>
      </w:r>
      <w:r w:rsidR="005045B4">
        <w:rPr>
          <w:rFonts w:eastAsia="Times New Roman" w:cstheme="minorHAnsi"/>
          <w:b/>
          <w:sz w:val="32"/>
          <w:szCs w:val="32"/>
        </w:rPr>
        <w:t>)</w:t>
      </w:r>
    </w:p>
    <w:p w14:paraId="4CA55AF4" w14:textId="125EDFE3" w:rsidR="00CD15F0" w:rsidRPr="00CD15F0" w:rsidRDefault="001C2A7C" w:rsidP="000C30D1">
      <w:pPr>
        <w:shd w:val="clear" w:color="auto" w:fill="FFFFFF"/>
        <w:spacing w:after="0" w:line="240" w:lineRule="auto"/>
      </w:pPr>
      <w:r>
        <w:rPr>
          <w:rFonts w:eastAsia="Times New Roman" w:cstheme="minorHAnsi"/>
          <w:sz w:val="24"/>
          <w:szCs w:val="24"/>
        </w:rPr>
        <w:t xml:space="preserve">Use of winter annual cover crops (CCs) in the US Corn Belt has increased steadily over the past decade. </w:t>
      </w:r>
      <w:proofErr w:type="gramStart"/>
      <w:r w:rsidR="000C30D1">
        <w:rPr>
          <w:rFonts w:eastAsia="Times New Roman" w:cstheme="minorHAnsi"/>
          <w:sz w:val="24"/>
          <w:szCs w:val="24"/>
        </w:rPr>
        <w:t>Winter</w:t>
      </w:r>
      <w:r>
        <w:rPr>
          <w:rFonts w:eastAsia="Times New Roman" w:cstheme="minorHAnsi"/>
          <w:sz w:val="24"/>
          <w:szCs w:val="24"/>
        </w:rPr>
        <w:t xml:space="preserve"> </w:t>
      </w:r>
      <w:proofErr w:type="spellStart"/>
      <w:r>
        <w:rPr>
          <w:rFonts w:eastAsia="Times New Roman" w:cstheme="minorHAnsi"/>
          <w:sz w:val="24"/>
          <w:szCs w:val="24"/>
        </w:rPr>
        <w:t>CC</w:t>
      </w:r>
      <w:r w:rsidR="000C30D1">
        <w:rPr>
          <w:rFonts w:eastAsia="Times New Roman" w:cstheme="minorHAnsi"/>
          <w:sz w:val="24"/>
          <w:szCs w:val="24"/>
        </w:rPr>
        <w:t>ing</w:t>
      </w:r>
      <w:proofErr w:type="spellEnd"/>
      <w:r>
        <w:rPr>
          <w:rFonts w:eastAsia="Times New Roman" w:cstheme="minorHAnsi"/>
          <w:sz w:val="24"/>
          <w:szCs w:val="24"/>
        </w:rPr>
        <w:t xml:space="preserve"> decreases soil nitrate leaching and erosion, and may</w:t>
      </w:r>
      <w:r w:rsidR="00797F3B">
        <w:rPr>
          <w:rFonts w:eastAsia="Times New Roman" w:cstheme="minorHAnsi"/>
          <w:sz w:val="24"/>
          <w:szCs w:val="24"/>
        </w:rPr>
        <w:t xml:space="preserve"> offer </w:t>
      </w:r>
      <w:r>
        <w:rPr>
          <w:rFonts w:eastAsia="Times New Roman" w:cstheme="minorHAnsi"/>
          <w:sz w:val="24"/>
          <w:szCs w:val="24"/>
        </w:rPr>
        <w:t>an alternative</w:t>
      </w:r>
      <w:r w:rsidR="00797F3B">
        <w:rPr>
          <w:rFonts w:eastAsia="Times New Roman" w:cstheme="minorHAnsi"/>
          <w:sz w:val="24"/>
          <w:szCs w:val="24"/>
        </w:rPr>
        <w:t xml:space="preserve"> to chemical- or tillage-based weed control</w:t>
      </w:r>
      <w:r w:rsidR="00816050" w:rsidRPr="0042521F">
        <w:rPr>
          <w:rFonts w:eastAsia="Times New Roman" w:cstheme="minorHAnsi"/>
          <w:sz w:val="24"/>
          <w:szCs w:val="24"/>
        </w:rPr>
        <w:t>.</w:t>
      </w:r>
      <w:proofErr w:type="gramEnd"/>
      <w:r w:rsidR="00816050" w:rsidRPr="0042521F">
        <w:rPr>
          <w:rFonts w:eastAsia="Times New Roman" w:cstheme="minorHAnsi"/>
          <w:sz w:val="24"/>
          <w:szCs w:val="24"/>
        </w:rPr>
        <w:t xml:space="preserve"> </w:t>
      </w:r>
      <w:r w:rsidR="000C30D1">
        <w:rPr>
          <w:rFonts w:eastAsia="Times New Roman" w:cstheme="minorHAnsi"/>
          <w:sz w:val="24"/>
          <w:szCs w:val="24"/>
        </w:rPr>
        <w:t xml:space="preserve">CCs have the potential to contribute positively to weed management by reducing input costs for farmers, and by adding an additional non-chemical ‘mode of action’. This may be especially important given both the scope and severity of herbicide resistant weeds. </w:t>
      </w:r>
      <w:r w:rsidRPr="0042521F">
        <w:rPr>
          <w:rFonts w:eastAsia="Times New Roman" w:cstheme="minorHAnsi"/>
          <w:sz w:val="24"/>
          <w:szCs w:val="24"/>
        </w:rPr>
        <w:t>However,</w:t>
      </w:r>
      <w:r>
        <w:rPr>
          <w:rFonts w:eastAsia="Times New Roman" w:cstheme="minorHAnsi"/>
          <w:sz w:val="24"/>
          <w:szCs w:val="24"/>
        </w:rPr>
        <w:t xml:space="preserve"> published literature regarding the effectiveness of CCs</w:t>
      </w:r>
      <w:r w:rsidR="000C30D1">
        <w:rPr>
          <w:rFonts w:eastAsia="Times New Roman" w:cstheme="minorHAnsi"/>
          <w:sz w:val="24"/>
          <w:szCs w:val="24"/>
        </w:rPr>
        <w:t xml:space="preserve"> for weed control reports wide-ranging results. </w:t>
      </w:r>
      <w:r w:rsidR="00797F3B">
        <w:rPr>
          <w:rFonts w:eastAsia="Times New Roman" w:cstheme="minorHAnsi"/>
          <w:sz w:val="24"/>
          <w:szCs w:val="24"/>
        </w:rPr>
        <w:t xml:space="preserve">Thus, a better understanding of the factors influencing weed responses to CCs in these systems </w:t>
      </w:r>
      <w:proofErr w:type="gramStart"/>
      <w:r w:rsidR="00797F3B">
        <w:rPr>
          <w:rFonts w:eastAsia="Times New Roman" w:cstheme="minorHAnsi"/>
          <w:sz w:val="24"/>
          <w:szCs w:val="24"/>
        </w:rPr>
        <w:t>is needed</w:t>
      </w:r>
      <w:proofErr w:type="gramEnd"/>
      <w:r w:rsidR="00797F3B">
        <w:rPr>
          <w:rFonts w:eastAsia="Times New Roman" w:cstheme="minorHAnsi"/>
          <w:sz w:val="24"/>
          <w:szCs w:val="24"/>
        </w:rPr>
        <w:t xml:space="preserve">. </w:t>
      </w:r>
      <w:r w:rsidR="00797F3B">
        <w:t>We conducted a meta-analysis of studies that measured weed biomass or density in both a CC and no-cover treatment under maize-soybean rotations in the United States Midwest. Fifteen</w:t>
      </w:r>
      <w:r w:rsidR="00816050">
        <w:rPr>
          <w:rFonts w:eastAsia="Times New Roman" w:cstheme="minorHAnsi"/>
          <w:sz w:val="24"/>
          <w:szCs w:val="24"/>
        </w:rPr>
        <w:t xml:space="preserve"> studies met our criteria, resulting in </w:t>
      </w:r>
      <w:proofErr w:type="gramStart"/>
      <w:r w:rsidR="00816050">
        <w:rPr>
          <w:rFonts w:eastAsia="Times New Roman" w:cstheme="minorHAnsi"/>
          <w:sz w:val="24"/>
          <w:szCs w:val="24"/>
        </w:rPr>
        <w:t>123 paired</w:t>
      </w:r>
      <w:proofErr w:type="gramEnd"/>
      <w:r w:rsidR="00816050">
        <w:rPr>
          <w:rFonts w:eastAsia="Times New Roman" w:cstheme="minorHAnsi"/>
          <w:sz w:val="24"/>
          <w:szCs w:val="24"/>
        </w:rPr>
        <w:t xml:space="preserve"> comparisons of weed biomass and 119 of weed density</w:t>
      </w:r>
      <w:r w:rsidR="00816050" w:rsidRPr="0042521F">
        <w:rPr>
          <w:rFonts w:eastAsia="Times New Roman" w:cstheme="minorHAnsi"/>
          <w:sz w:val="24"/>
          <w:szCs w:val="24"/>
        </w:rPr>
        <w:t xml:space="preserve">. </w:t>
      </w:r>
      <w:r w:rsidR="00797F3B">
        <w:rPr>
          <w:rFonts w:eastAsia="Times New Roman" w:cstheme="minorHAnsi"/>
          <w:sz w:val="24"/>
          <w:szCs w:val="24"/>
        </w:rPr>
        <w:t>A</w:t>
      </w:r>
      <w:r w:rsidR="003406DC">
        <w:rPr>
          <w:rFonts w:eastAsia="Times New Roman" w:cstheme="minorHAnsi"/>
          <w:sz w:val="24"/>
          <w:szCs w:val="24"/>
        </w:rPr>
        <w:t xml:space="preserve">fter accounting for CC biomass production, </w:t>
      </w:r>
      <w:r w:rsidR="00797F3B">
        <w:rPr>
          <w:rFonts w:eastAsia="Times New Roman" w:cstheme="minorHAnsi"/>
          <w:sz w:val="24"/>
          <w:szCs w:val="24"/>
        </w:rPr>
        <w:t xml:space="preserve">we found that </w:t>
      </w:r>
      <w:r w:rsidR="003406DC">
        <w:rPr>
          <w:rFonts w:eastAsia="Times New Roman" w:cstheme="minorHAnsi"/>
          <w:sz w:val="24"/>
          <w:szCs w:val="24"/>
        </w:rPr>
        <w:t xml:space="preserve">grass CCs reduced weeds more </w:t>
      </w:r>
      <w:r w:rsidR="00797F3B">
        <w:rPr>
          <w:rFonts w:eastAsia="Times New Roman" w:cstheme="minorHAnsi"/>
          <w:sz w:val="24"/>
          <w:szCs w:val="24"/>
        </w:rPr>
        <w:t>than</w:t>
      </w:r>
      <w:r w:rsidR="003406DC">
        <w:rPr>
          <w:rFonts w:eastAsia="Times New Roman" w:cstheme="minorHAnsi"/>
          <w:sz w:val="24"/>
          <w:szCs w:val="24"/>
        </w:rPr>
        <w:t xml:space="preserve"> non-grasses. </w:t>
      </w:r>
      <w:r w:rsidR="00816050">
        <w:rPr>
          <w:rFonts w:eastAsia="Times New Roman" w:cstheme="minorHAnsi"/>
          <w:sz w:val="24"/>
          <w:szCs w:val="24"/>
        </w:rPr>
        <w:t>Higher CC biomass was associate</w:t>
      </w:r>
      <w:r w:rsidR="0015656F">
        <w:rPr>
          <w:rFonts w:eastAsia="Times New Roman" w:cstheme="minorHAnsi"/>
          <w:sz w:val="24"/>
          <w:szCs w:val="24"/>
        </w:rPr>
        <w:t xml:space="preserve">d with more weed control, </w:t>
      </w:r>
      <w:r w:rsidR="00051B00">
        <w:rPr>
          <w:rFonts w:eastAsia="Times New Roman" w:cstheme="minorHAnsi"/>
          <w:sz w:val="24"/>
          <w:szCs w:val="24"/>
        </w:rPr>
        <w:t>and</w:t>
      </w:r>
      <w:r w:rsidR="003406DC">
        <w:rPr>
          <w:rFonts w:eastAsia="Times New Roman" w:cstheme="minorHAnsi"/>
          <w:sz w:val="24"/>
          <w:szCs w:val="24"/>
        </w:rPr>
        <w:t xml:space="preserve"> a 75% reduction in weed biomass required </w:t>
      </w:r>
      <w:r w:rsidR="009223EC">
        <w:rPr>
          <w:rFonts w:eastAsia="Times New Roman" w:cstheme="minorHAnsi"/>
          <w:sz w:val="24"/>
          <w:szCs w:val="24"/>
        </w:rPr>
        <w:t>5</w:t>
      </w:r>
      <w:r w:rsidR="0015656F">
        <w:rPr>
          <w:rFonts w:eastAsia="Times New Roman" w:cstheme="minorHAnsi"/>
          <w:sz w:val="24"/>
          <w:szCs w:val="24"/>
        </w:rPr>
        <w:t xml:space="preserve"> </w:t>
      </w:r>
      <w:r w:rsidR="003406DC">
        <w:rPr>
          <w:rFonts w:eastAsia="Times New Roman" w:cstheme="minorHAnsi"/>
          <w:sz w:val="24"/>
          <w:szCs w:val="24"/>
        </w:rPr>
        <w:t>Mg ha</w:t>
      </w:r>
      <w:r w:rsidR="003406DC" w:rsidRPr="00051B00">
        <w:rPr>
          <w:rFonts w:eastAsia="Times New Roman" w:cstheme="minorHAnsi"/>
          <w:sz w:val="24"/>
          <w:szCs w:val="24"/>
          <w:vertAlign w:val="superscript"/>
        </w:rPr>
        <w:t>-1</w:t>
      </w:r>
      <w:r w:rsidR="003406DC">
        <w:rPr>
          <w:rFonts w:eastAsia="Times New Roman" w:cstheme="minorHAnsi"/>
          <w:sz w:val="24"/>
          <w:szCs w:val="24"/>
        </w:rPr>
        <w:t xml:space="preserve"> of grass CC residue.</w:t>
      </w:r>
      <w:r w:rsidR="0015656F">
        <w:rPr>
          <w:rFonts w:eastAsia="Times New Roman" w:cstheme="minorHAnsi"/>
          <w:sz w:val="24"/>
          <w:szCs w:val="24"/>
        </w:rPr>
        <w:t xml:space="preserve"> </w:t>
      </w:r>
      <w:r w:rsidR="000C30D1">
        <w:rPr>
          <w:rFonts w:eastAsia="Times New Roman" w:cstheme="minorHAnsi"/>
          <w:sz w:val="24"/>
          <w:szCs w:val="24"/>
        </w:rPr>
        <w:t xml:space="preserve">CCs were most effective in suppressing </w:t>
      </w:r>
      <w:r w:rsidR="00797F3B">
        <w:t xml:space="preserve">winter annual weeds, </w:t>
      </w:r>
      <w:r w:rsidR="000C30D1">
        <w:t>having less effect on</w:t>
      </w:r>
      <w:r w:rsidR="00797F3B">
        <w:t xml:space="preserve"> summer annuals, and no effect on perennial weeds. We found no evidence that management factors (termination method, planting method, tillage system, CC termination to cash crop planting gap) significantly </w:t>
      </w:r>
      <w:proofErr w:type="gramStart"/>
      <w:r w:rsidR="00797F3B">
        <w:t>impacted</w:t>
      </w:r>
      <w:proofErr w:type="gramEnd"/>
      <w:r w:rsidR="00797F3B">
        <w:t xml:space="preserve"> CC weed suppression. </w:t>
      </w:r>
      <w:r w:rsidR="000C30D1" w:rsidRPr="005B5332">
        <w:rPr>
          <w:rFonts w:eastAsia="Times New Roman" w:cstheme="minorHAnsi"/>
          <w:sz w:val="24"/>
          <w:szCs w:val="24"/>
        </w:rPr>
        <w:t>While thes</w:t>
      </w:r>
      <w:r w:rsidR="000C30D1">
        <w:rPr>
          <w:rFonts w:eastAsia="Times New Roman" w:cstheme="minorHAnsi"/>
          <w:sz w:val="24"/>
          <w:szCs w:val="24"/>
        </w:rPr>
        <w:t xml:space="preserve">e analyses suggest it is possible to manage CCs for significant weed control, ancillary use of a process-based model </w:t>
      </w:r>
      <w:r w:rsidR="00CD15F0">
        <w:rPr>
          <w:rFonts w:eastAsia="Times New Roman" w:cstheme="minorHAnsi"/>
          <w:sz w:val="24"/>
          <w:szCs w:val="24"/>
        </w:rPr>
        <w:t xml:space="preserve">(SALUS) </w:t>
      </w:r>
      <w:r w:rsidR="000C30D1">
        <w:rPr>
          <w:rFonts w:eastAsia="Times New Roman" w:cstheme="minorHAnsi"/>
          <w:sz w:val="24"/>
          <w:szCs w:val="24"/>
        </w:rPr>
        <w:t xml:space="preserve">predicted </w:t>
      </w:r>
      <w:r w:rsidR="00CD15F0">
        <w:rPr>
          <w:rFonts w:eastAsia="Times New Roman" w:cstheme="minorHAnsi"/>
          <w:sz w:val="24"/>
          <w:szCs w:val="24"/>
        </w:rPr>
        <w:t xml:space="preserve">it </w:t>
      </w:r>
      <w:proofErr w:type="gramStart"/>
      <w:r w:rsidR="00CD15F0">
        <w:rPr>
          <w:rFonts w:eastAsia="Times New Roman" w:cstheme="minorHAnsi"/>
          <w:sz w:val="24"/>
          <w:szCs w:val="24"/>
        </w:rPr>
        <w:t>may</w:t>
      </w:r>
      <w:proofErr w:type="gramEnd"/>
      <w:r w:rsidR="00CD15F0">
        <w:rPr>
          <w:rFonts w:eastAsia="Times New Roman" w:cstheme="minorHAnsi"/>
          <w:sz w:val="24"/>
          <w:szCs w:val="24"/>
        </w:rPr>
        <w:t xml:space="preserve"> be</w:t>
      </w:r>
      <w:r w:rsidR="000C30D1">
        <w:rPr>
          <w:rFonts w:eastAsia="Times New Roman" w:cstheme="minorHAnsi"/>
          <w:sz w:val="24"/>
          <w:szCs w:val="24"/>
        </w:rPr>
        <w:t xml:space="preserve"> challenging to achieve the quantity of CC biomass needed under the current climate and management constraints of a contemporary Corn Belt system. </w:t>
      </w:r>
      <w:r w:rsidR="00CD15F0">
        <w:rPr>
          <w:rFonts w:eastAsia="Times New Roman" w:cstheme="minorHAnsi"/>
          <w:sz w:val="24"/>
          <w:szCs w:val="24"/>
        </w:rPr>
        <w:t xml:space="preserve">In conclusion, CCs serve as a compliment to rather than a replacement for other weed control practices. </w:t>
      </w:r>
    </w:p>
    <w:p w14:paraId="02FE5D85" w14:textId="6C2CFA99" w:rsidR="000C30D1" w:rsidRDefault="000C30D1" w:rsidP="001C2A7C">
      <w:pPr>
        <w:shd w:val="clear" w:color="auto" w:fill="FFFFFF"/>
        <w:spacing w:after="0" w:line="240" w:lineRule="auto"/>
        <w:rPr>
          <w:rFonts w:eastAsia="Times New Roman" w:cstheme="minorHAnsi"/>
          <w:sz w:val="24"/>
          <w:szCs w:val="24"/>
        </w:rPr>
      </w:pPr>
    </w:p>
    <w:p w14:paraId="63B7E063" w14:textId="542664B7" w:rsidR="00F90CF2" w:rsidRPr="0042521F" w:rsidRDefault="00F90CF2" w:rsidP="00F90CF2">
      <w:pPr>
        <w:shd w:val="clear" w:color="auto" w:fill="FFFFFF"/>
        <w:spacing w:after="0" w:line="240" w:lineRule="auto"/>
        <w:rPr>
          <w:rFonts w:eastAsia="Times New Roman" w:cstheme="minorHAnsi"/>
          <w:b/>
          <w:sz w:val="32"/>
          <w:szCs w:val="32"/>
        </w:rPr>
      </w:pPr>
      <w:r>
        <w:rPr>
          <w:rFonts w:eastAsia="Times New Roman" w:cstheme="minorHAnsi"/>
          <w:b/>
          <w:sz w:val="32"/>
          <w:szCs w:val="32"/>
        </w:rPr>
        <w:t>Introduction</w:t>
      </w:r>
    </w:p>
    <w:p w14:paraId="7BDDF95A" w14:textId="5FF29958" w:rsidR="009B6E6F" w:rsidRDefault="009B6E6F" w:rsidP="0077460E">
      <w:pPr>
        <w:shd w:val="clear" w:color="auto" w:fill="FFFFFF"/>
        <w:spacing w:after="0" w:line="240" w:lineRule="auto"/>
        <w:rPr>
          <w:rFonts w:eastAsia="Times New Roman" w:cstheme="minorHAnsi"/>
          <w:sz w:val="24"/>
          <w:szCs w:val="24"/>
        </w:rPr>
      </w:pPr>
    </w:p>
    <w:p w14:paraId="48A00DAD" w14:textId="2850DA43" w:rsidR="00CD15F0" w:rsidRPr="00E7507D" w:rsidRDefault="00CD15F0" w:rsidP="00CD15F0">
      <w:pPr>
        <w:shd w:val="clear" w:color="auto" w:fill="FFFFFF"/>
        <w:spacing w:after="0" w:line="240" w:lineRule="auto"/>
        <w:rPr>
          <w:rFonts w:eastAsia="Times New Roman" w:cstheme="minorHAnsi"/>
          <w:sz w:val="24"/>
          <w:szCs w:val="24"/>
        </w:rPr>
      </w:pPr>
      <w:r w:rsidRPr="00C65CEA">
        <w:rPr>
          <w:rFonts w:eastAsia="Times New Roman" w:cstheme="minorHAnsi"/>
          <w:sz w:val="24"/>
          <w:szCs w:val="24"/>
        </w:rPr>
        <w:t>Use of winter annual cover crops (CCs) has been increasing in the Corn Belt region of the U</w:t>
      </w:r>
      <w:r w:rsidR="00C65CEA" w:rsidRPr="00C65CEA">
        <w:rPr>
          <w:rFonts w:eastAsia="Times New Roman" w:cstheme="minorHAnsi"/>
          <w:sz w:val="24"/>
          <w:szCs w:val="24"/>
        </w:rPr>
        <w:t xml:space="preserve">nited </w:t>
      </w:r>
      <w:r w:rsidRPr="00C65CEA">
        <w:rPr>
          <w:rFonts w:eastAsia="Times New Roman" w:cstheme="minorHAnsi"/>
          <w:sz w:val="24"/>
          <w:szCs w:val="24"/>
        </w:rPr>
        <w:t>S</w:t>
      </w:r>
      <w:r w:rsidR="00C65CEA" w:rsidRPr="00C65CEA">
        <w:rPr>
          <w:rFonts w:eastAsia="Times New Roman" w:cstheme="minorHAnsi"/>
          <w:sz w:val="24"/>
          <w:szCs w:val="24"/>
        </w:rPr>
        <w:t>tates (US)</w:t>
      </w:r>
      <w:r w:rsidRPr="00C65CEA">
        <w:rPr>
          <w:rFonts w:eastAsia="Times New Roman" w:cstheme="minorHAnsi"/>
          <w:sz w:val="24"/>
          <w:szCs w:val="24"/>
        </w:rPr>
        <w:t xml:space="preserve"> over the last decade due to an increasing awareness of and </w:t>
      </w:r>
      <w:proofErr w:type="gramStart"/>
      <w:r w:rsidRPr="00C65CEA">
        <w:rPr>
          <w:rFonts w:eastAsia="Times New Roman" w:cstheme="minorHAnsi"/>
          <w:sz w:val="24"/>
          <w:szCs w:val="24"/>
        </w:rPr>
        <w:t>need for practices that improve soil and water quality (</w:t>
      </w:r>
      <w:r w:rsidRPr="00C65CEA">
        <w:rPr>
          <w:rFonts w:eastAsia="Times New Roman" w:cstheme="minorHAnsi"/>
          <w:color w:val="FF0000"/>
          <w:sz w:val="24"/>
          <w:szCs w:val="24"/>
        </w:rPr>
        <w:t>CITE</w:t>
      </w:r>
      <w:proofErr w:type="gramEnd"/>
      <w:r w:rsidRPr="00C65CEA">
        <w:rPr>
          <w:rFonts w:eastAsia="Times New Roman" w:cstheme="minorHAnsi"/>
          <w:sz w:val="24"/>
          <w:szCs w:val="24"/>
        </w:rPr>
        <w:t xml:space="preserve">). CCs have been found to decrease nitrate </w:t>
      </w:r>
      <w:r w:rsidR="00C65CEA" w:rsidRPr="00C65CEA">
        <w:rPr>
          <w:rFonts w:eastAsia="Times New Roman" w:cstheme="minorHAnsi"/>
          <w:sz w:val="24"/>
          <w:szCs w:val="24"/>
        </w:rPr>
        <w:t>export from fields</w:t>
      </w:r>
      <w:r w:rsidRPr="00C65CEA">
        <w:rPr>
          <w:rFonts w:eastAsia="Times New Roman" w:cstheme="minorHAnsi"/>
          <w:sz w:val="24"/>
          <w:szCs w:val="24"/>
        </w:rPr>
        <w:t xml:space="preserve">, reduce soil erosion, and increase both water holding capacity and infiltration rates </w:t>
      </w:r>
      <w:r w:rsidR="00455D13">
        <w:rPr>
          <w:rFonts w:eastAsia="Times New Roman" w:cstheme="minorHAnsi"/>
          <w:sz w:val="24"/>
          <w:szCs w:val="24"/>
        </w:rPr>
        <w:fldChar w:fldCharType="begin" w:fldLock="1"/>
      </w:r>
      <w:r w:rsidR="00455D13">
        <w:rPr>
          <w:rFonts w:eastAsia="Times New Roman" w:cstheme="minorHAnsi"/>
          <w:sz w:val="24"/>
          <w:szCs w:val="24"/>
        </w:rPr>
        <w:instrText>ADDIN CSL_CITATION {"citationItems":[{"id":"ITEM-1","itemData":{"DOI":"10.2136/2011.soilmanagement.c21","abstract":"Cover crops are used to manage soils for many different reasons and are known by many different names. Cover crops are literally “crops that cover the soil” and one of their first uses was to reduce soil erosion during fallow periods in annual cropping systems. Cover crops are also known as “green manures,” “catch crops,” or “living mulch.” Green manure cover crops are usually legumes that fix N and are grown to provide N to the following cash crop. Catch crops are cover crops that are grown during fallow periods in cropping systems to take up nutrients, especially N, that would be lost if plants are not present. Lastly, living mulches are cover crops that are grown both during and after the cash crop growing season and are suppressed or managed to reduce their competition with the cash crop when it is growing. After the cash crop has matured and before it begins growing again, the living mulch is allowed to grow unhindered. One way to manage living mulches is to restrict them to the “fallow” spaces between crop rows. Orchards or vineyards are sometimes managed with living mulches, but it is also possible to incorporate living mulches into annual cropping systems. Thus, as can be seen from their many names and descriptions, cover crops can fulfill many soil management functions.","author":[{"dropping-particle":"","family":"Kaspar","given":"TC","non-dropping-particle":"","parse-names":false,"suffix":""},{"dropping-particle":"","family":"Singer","given":"JW","non-dropping-particle":"","parse-names":false,"suffix":""}],"container-title":"Publications from the USDA-ARS/UNL Faculty","id":"ITEM-1","issued":{"date-parts":[["2011"]]},"page":"1382","title":"The Use of Cover Crops to Manage Soil","type":"paper-conference"},"uris":["http://www.mendeley.com/documents/?uuid=a00ebf87-6dfd-3443-9847-bcb45b278d75"]},{"id":"ITEM-2","itemData":{"DOI":"10.2134/agronj15.0086","ISSN":"14350645","abstract":"Cover crops (CCs) can provide multiple soil, agricultural production, and environmental benefits. However, a better understanding of such potential ecosystem services is needed. We summarized the current state of knowledge of CC effects on soil C stocks, soil erosion, physical properties, soil water, nutrients, microbial properties, weed control, crop yields, expanded uses, and economics and highlighted research needs. Our review indicates that CCs are multifunctional. Cover crops increase soil organic C stocks (0.1-1. Mg ha-1 yr-1) with the magnitude depending on biomass amount, years in CCs, and initial soil C level. Runoff loss can decrease by up to 80% and sediment loss from 40 to 96% with CCs. Wind erosion potential also decreases with CCs, but studies are few. Cover crops alleviate soil compaction, improve soil structural and hydraulic properties, moderate soil temperature, improve microbial properties, recycle nutrients, and suppress weeds. Cover crops increase or have no effect on crop yields but reduce yields in water-limited regions by reducing available water for the subsequent crops. The few available studies indicate that grazing and haying of CCs do not adversely affect soil and crop production, which suggests that CC biomass removal for livestock or biofuel production can be another benefit from CCs. Overall, CCs provide numerous ecosystem services (i.e., soil, crop-livestock systems, and environment), although the magnitude of benefits is highly site specific. More research data are needed on the (i) multi-functionality of CCs for different climates and management scenarios and (ii) short-and long-term economic return from CCs.","author":[{"dropping-particle":"","family":"Blanco-Canqui","given":"Humberto","non-dropping-particle":"","parse-names":false,"suffix":""},{"dropping-particle":"","family":"Shaver","given":"Tim M.","non-dropping-particle":"","parse-names":false,"suffix":""},{"dropping-particle":"","family":"Lindquist","given":"John L.","non-dropping-particle":"","parse-names":false,"suffix":""},{"dropping-particle":"","family":"Shapiro","given":"Charles A.","non-dropping-particle":"","parse-names":false,"suffix":""},{"dropping-particle":"","family":"Elmore","given":"Roger W.","non-dropping-particle":"","parse-names":false,"suffix":""},{"dropping-particle":"","family":"Francis","given":"Charles A.","non-dropping-particle":"","parse-names":false,"suffix":""},{"dropping-particle":"","family":"Hergert","given":"Gary W.","non-dropping-particle":"","parse-names":false,"suffix":""}],"container-title":"Agronomy Journal","id":"ITEM-2","issue":"6","issued":{"date-parts":[["2015"]]},"page":"2449-2474","title":"Cover crops and ecosystem services: Insights from studies in temperate soils","type":"article-journal","volume":"107"},"uris":["http://www.mendeley.com/documents/?uuid=afaa6613-2a14-351a-8b64-158170260842"]},{"id":"ITEM-3","itemData":{"DOI":"10.1371/journal.pone.0215702","ISBN":"1111111111","ISSN":"19326203","abstract":"Identifying agricultural practices that enhance water cycling is critical, particularly with increased rainfall variability and greater risks of droughts and floods. Soil infiltration rates offer useful insights to water cycling in farming systems because they affect both yields (through soil water availability) and other ecosystem outcomes (such as pollution and flooding from runoff). For example, conventional agricultural practices that leave soils bare and vulnerable to degradation are believed to limit the capacity of soils to quickly absorb and retain water needed for crop growth. Further, it is widely assumed that farming methods such as no-till and cover crops can improve infiltration rates. Despite interest in the impacts of agricultural practices on infiltration rates, this effect has not been systematically quantified across a range of practices. To evaluate how conventional practices affect infiltration rates relative to select alternative practices (no-till, cover crops, crop rotation, introducing perennials, crop and livestock systems), we performed a meta-analysis that included 89 studies with field trials comparing at least one such alternative practice to conventional management. We found that introducing perennials (grasses, agroforestry, managed forestry) or cover crops led to the largest increases in infiltration rates (mean responses of 59.2 ± 20.9% and 34.8 ± 7.7%, respectively). Also, although the overall effect of no-till was non-significant (5.7 ± 9.7%), the practice led to increases in wetter climates and when combined with residue retention. The effect of crop rotation on infiltration rate was non-significant (18.5 ± 13.2%), and studies evaluating impacts of grazing on croplands indicated that this practice reduced infiltration rates (-21.3 ± 14.9%). Findings suggest that practices promoting ground cover and continuous roots, both of which improve soil structure, were most effective at increasing infiltration rates.","author":[{"dropping-particle":"","family":"Basche","given":"Andrea D.","non-dropping-particle":"","parse-names":false,"suffix":""},{"dropping-particle":"","family":"DeLonge","given":"Marcia S.","non-dropping-particle":"","parse-names":false,"suffix":""}],"container-title":"PLoS ONE","id":"ITEM-3","issue":"9","issued":{"date-parts":[["2019"]]},"page":"1-22","title":"Comparing infiltration rates in soils managed with conventional and alternative farming methods: A meta-analysis","type":"article-journal","volume":"14"},"uris":["http://www.mendeley.com/documents/?uuid=d777f1b0-c2d5-42f3-acde-158f9597c6bc"]}],"mendeley":{"formattedCitation":"(Kaspar and Singer 2011; Blanco-Canqui et al. 2015; Basche and DeLonge 2019)","plainTextFormattedCitation":"(Kaspar and Singer 2011; Blanco-Canqui et al. 2015; Basche and DeLonge 2019)","previouslyFormattedCitation":"(Kaspar and Singer 2011; Blanco-Canqui et al. 2015; Basche and DeLonge 2019)"},"properties":{"noteIndex":0},"schema":"https://github.com/citation-style-language/schema/raw/master/csl-citation.json"}</w:instrText>
      </w:r>
      <w:r w:rsidR="00455D13">
        <w:rPr>
          <w:rFonts w:eastAsia="Times New Roman" w:cstheme="minorHAnsi"/>
          <w:sz w:val="24"/>
          <w:szCs w:val="24"/>
        </w:rPr>
        <w:fldChar w:fldCharType="separate"/>
      </w:r>
      <w:r w:rsidR="00455D13" w:rsidRPr="00455D13">
        <w:rPr>
          <w:rFonts w:eastAsia="Times New Roman" w:cstheme="minorHAnsi"/>
          <w:noProof/>
          <w:sz w:val="24"/>
          <w:szCs w:val="24"/>
        </w:rPr>
        <w:t>(Kaspar and Singer 2011; Blanco-Canqui et al. 2015; Basche and DeLonge 2019)</w:t>
      </w:r>
      <w:r w:rsidR="00455D13">
        <w:rPr>
          <w:rFonts w:eastAsia="Times New Roman" w:cstheme="minorHAnsi"/>
          <w:sz w:val="24"/>
          <w:szCs w:val="24"/>
        </w:rPr>
        <w:fldChar w:fldCharType="end"/>
      </w:r>
      <w:r w:rsidRPr="00C65CEA">
        <w:rPr>
          <w:rFonts w:eastAsia="Times New Roman" w:cstheme="minorHAnsi"/>
          <w:sz w:val="24"/>
          <w:szCs w:val="24"/>
        </w:rPr>
        <w:t xml:space="preserve">. While </w:t>
      </w:r>
      <w:r w:rsidR="00C65CEA" w:rsidRPr="00C65CEA">
        <w:rPr>
          <w:rFonts w:eastAsia="Times New Roman" w:cstheme="minorHAnsi"/>
          <w:sz w:val="24"/>
          <w:szCs w:val="24"/>
        </w:rPr>
        <w:t>these benefits</w:t>
      </w:r>
      <w:r w:rsidRPr="00C65CEA">
        <w:rPr>
          <w:rFonts w:eastAsia="Times New Roman" w:cstheme="minorHAnsi"/>
          <w:sz w:val="24"/>
          <w:szCs w:val="24"/>
        </w:rPr>
        <w:t xml:space="preserve"> </w:t>
      </w:r>
      <w:proofErr w:type="gramStart"/>
      <w:r w:rsidRPr="00C65CEA">
        <w:rPr>
          <w:rFonts w:eastAsia="Times New Roman" w:cstheme="minorHAnsi"/>
          <w:sz w:val="24"/>
          <w:szCs w:val="24"/>
        </w:rPr>
        <w:t>have been quantified</w:t>
      </w:r>
      <w:proofErr w:type="gramEnd"/>
      <w:r w:rsidRPr="00C65CEA">
        <w:rPr>
          <w:rFonts w:eastAsia="Times New Roman" w:cstheme="minorHAnsi"/>
          <w:sz w:val="24"/>
          <w:szCs w:val="24"/>
        </w:rPr>
        <w:t xml:space="preserve">, the potential impact of CCs on weed management are less </w:t>
      </w:r>
      <w:r w:rsidR="00C65CEA" w:rsidRPr="00C65CEA">
        <w:rPr>
          <w:rFonts w:eastAsia="Times New Roman" w:cstheme="minorHAnsi"/>
          <w:sz w:val="24"/>
          <w:szCs w:val="24"/>
        </w:rPr>
        <w:t>clearly understood. More so</w:t>
      </w:r>
      <w:r w:rsidRPr="00C65CEA">
        <w:rPr>
          <w:rFonts w:eastAsia="Times New Roman" w:cstheme="minorHAnsi"/>
          <w:sz w:val="24"/>
          <w:szCs w:val="24"/>
        </w:rPr>
        <w:t xml:space="preserve">, while soil and water benefits are essential to the environmental health of a given watershed or region, these benefits may not be easily </w:t>
      </w:r>
      <w:proofErr w:type="spellStart"/>
      <w:r w:rsidRPr="00C65CEA">
        <w:rPr>
          <w:rFonts w:eastAsia="Times New Roman" w:cstheme="minorHAnsi"/>
          <w:sz w:val="24"/>
          <w:szCs w:val="24"/>
        </w:rPr>
        <w:t>monetizable</w:t>
      </w:r>
      <w:proofErr w:type="spellEnd"/>
      <w:r w:rsidRPr="00C65CEA">
        <w:rPr>
          <w:rFonts w:eastAsia="Times New Roman" w:cstheme="minorHAnsi"/>
          <w:sz w:val="24"/>
          <w:szCs w:val="24"/>
        </w:rPr>
        <w:t xml:space="preserve"> to farmers in the short term. A recent study using partial budgets showed that annual net returns to CCs </w:t>
      </w:r>
      <w:r w:rsidRPr="00C65CEA">
        <w:rPr>
          <w:rFonts w:eastAsia="Times New Roman" w:cstheme="minorHAnsi"/>
          <w:sz w:val="24"/>
          <w:szCs w:val="24"/>
        </w:rPr>
        <w:lastRenderedPageBreak/>
        <w:t>are negative for most Midwestern producers</w:t>
      </w:r>
      <w:r w:rsidR="00455D13">
        <w:rPr>
          <w:rFonts w:eastAsia="Times New Roman" w:cstheme="minorHAnsi"/>
          <w:sz w:val="24"/>
          <w:szCs w:val="24"/>
        </w:rPr>
        <w:t xml:space="preserve"> </w:t>
      </w:r>
      <w:r w:rsidR="00455D13">
        <w:rPr>
          <w:rFonts w:eastAsia="Times New Roman" w:cstheme="minorHAnsi"/>
          <w:sz w:val="24"/>
          <w:szCs w:val="24"/>
        </w:rPr>
        <w:fldChar w:fldCharType="begin" w:fldLock="1"/>
      </w:r>
      <w:r w:rsidR="00455D13">
        <w:rPr>
          <w:rFonts w:eastAsia="Times New Roman" w:cstheme="minorHAnsi"/>
          <w:sz w:val="24"/>
          <w:szCs w:val="24"/>
        </w:rPr>
        <w:instrText>ADDIN CSL_CITATION {"citationItems":[{"id":"ITEM-1","itemData":{"DOI":"10.1017/S1742170518000194","ISSN":"1742-1705","abstract":"&lt;p&gt;Despite being generally accepted as a promising conservation practice to reduce nitrate pollution and promote soil sustainability, cover crop adoption in Midwestern US agriculture is low. Based on focus groups, surveys and partial budgets, we calculated the annual net returns to cover crop use for farmers in Illinois, Iowa and Minnesota; and elicited farmers’ perceptions about the pros and cons of incorporating cover crops to their row cropping systems. The novelty of our methodology resides in comparing each farmer's practices in the portion of their cropping system with cover crops (typically small), against their practices in the other portion of their cropping system without cover crops. The resulting comparisons, accounting for farmer heterogeneity, are more robust than the typical effects calculated by comparing indicators across cover crop users and unrelated non-adopters. Our results highlight the complicated nature of integrating cover crops into the crop production system and show that cover crops affect whole farm profitability through several channels besides establishment and termination costs. Despite farmers’ positive perceptions about cover crops and the availability of cost-share programs, calculated annual net returns to cover crops use were negative for most participants.&lt;/p&gt;","author":[{"dropping-particle":"","family":"Plastina","given":"Alejandro","non-dropping-particle":"","parse-names":false,"suffix":""},{"dropping-particle":"","family":"Liu","given":"Fangge","non-dropping-particle":"","parse-names":false,"suffix":""},{"dropping-particle":"","family":"Miguez","given":"Fernando","non-dropping-particle":"","parse-names":false,"suffix":""},{"dropping-particle":"","family":"Carlson","given":"Sarah","non-dropping-particle":"","parse-names":false,"suffix":""}],"container-title":"Renewable Agriculture and Food Systems","id":"ITEM-1","issued":{"date-parts":[["2018","4","29"]]},"page":"1-11","publisher":"Cambridge University Press","title":"Cover crops use in Midwestern US agriculture: perceived benefits and net returns","type":"article-journal"},"uris":["http://www.mendeley.com/documents/?uuid=6a34e6f6-1c6b-319d-9526-76c7dd26a9c2"]}],"mendeley":{"formattedCitation":"(Plastina et al. 2018)","plainTextFormattedCitation":"(Plastina et al. 2018)","previouslyFormattedCitation":"(Plastina et al. 2018)"},"properties":{"noteIndex":0},"schema":"https://github.com/citation-style-language/schema/raw/master/csl-citation.json"}</w:instrText>
      </w:r>
      <w:r w:rsidR="00455D13">
        <w:rPr>
          <w:rFonts w:eastAsia="Times New Roman" w:cstheme="minorHAnsi"/>
          <w:sz w:val="24"/>
          <w:szCs w:val="24"/>
        </w:rPr>
        <w:fldChar w:fldCharType="separate"/>
      </w:r>
      <w:r w:rsidR="00455D13" w:rsidRPr="00455D13">
        <w:rPr>
          <w:rFonts w:eastAsia="Times New Roman" w:cstheme="minorHAnsi"/>
          <w:noProof/>
          <w:sz w:val="24"/>
          <w:szCs w:val="24"/>
        </w:rPr>
        <w:t>(Plastina et al. 2018)</w:t>
      </w:r>
      <w:r w:rsidR="00455D13">
        <w:rPr>
          <w:rFonts w:eastAsia="Times New Roman" w:cstheme="minorHAnsi"/>
          <w:sz w:val="24"/>
          <w:szCs w:val="24"/>
        </w:rPr>
        <w:fldChar w:fldCharType="end"/>
      </w:r>
      <w:r w:rsidRPr="00C65CEA">
        <w:rPr>
          <w:rFonts w:eastAsia="Times New Roman" w:cstheme="minorHAnsi"/>
          <w:sz w:val="24"/>
          <w:szCs w:val="24"/>
        </w:rPr>
        <w:t>. One area in which CCs may provide near</w:t>
      </w:r>
      <w:r w:rsidR="00C65CEA" w:rsidRPr="00C65CEA">
        <w:rPr>
          <w:rFonts w:eastAsia="Times New Roman" w:cstheme="minorHAnsi"/>
          <w:sz w:val="24"/>
          <w:szCs w:val="24"/>
        </w:rPr>
        <w:t>-</w:t>
      </w:r>
      <w:r w:rsidRPr="00C65CEA">
        <w:rPr>
          <w:rFonts w:eastAsia="Times New Roman" w:cstheme="minorHAnsi"/>
          <w:sz w:val="24"/>
          <w:szCs w:val="24"/>
        </w:rPr>
        <w:t>term or same</w:t>
      </w:r>
      <w:r w:rsidR="00C65CEA" w:rsidRPr="00C65CEA">
        <w:rPr>
          <w:rFonts w:eastAsia="Times New Roman" w:cstheme="minorHAnsi"/>
          <w:sz w:val="24"/>
          <w:szCs w:val="24"/>
        </w:rPr>
        <w:t>-</w:t>
      </w:r>
      <w:r w:rsidRPr="00C65CEA">
        <w:rPr>
          <w:rFonts w:eastAsia="Times New Roman" w:cstheme="minorHAnsi"/>
          <w:sz w:val="24"/>
          <w:szCs w:val="24"/>
        </w:rPr>
        <w:t xml:space="preserve">year economic benefits is their potential in replacing or reducing herbicide use. </w:t>
      </w:r>
      <w:r w:rsidR="00C65CEA" w:rsidRPr="00C65CEA">
        <w:rPr>
          <w:rFonts w:eastAsia="Times New Roman" w:cstheme="minorHAnsi"/>
          <w:sz w:val="24"/>
          <w:szCs w:val="24"/>
        </w:rPr>
        <w:t>CCs have been suggested as a component of integrated approaches to weed management for some time</w:t>
      </w:r>
      <w:r w:rsidR="00455D13">
        <w:rPr>
          <w:rFonts w:eastAsia="Times New Roman" w:cstheme="minorHAnsi"/>
          <w:sz w:val="24"/>
          <w:szCs w:val="24"/>
        </w:rPr>
        <w:t xml:space="preserve"> </w:t>
      </w:r>
      <w:r w:rsidR="00455D13">
        <w:rPr>
          <w:rFonts w:eastAsia="Times New Roman" w:cstheme="minorHAnsi"/>
          <w:sz w:val="24"/>
          <w:szCs w:val="24"/>
        </w:rPr>
        <w:fldChar w:fldCharType="begin" w:fldLock="1"/>
      </w:r>
      <w:r w:rsidR="00455D13">
        <w:rPr>
          <w:rFonts w:eastAsia="Times New Roman" w:cstheme="minorHAnsi"/>
          <w:sz w:val="24"/>
          <w:szCs w:val="24"/>
        </w:rPr>
        <w:instrText>ADDIN CSL_CITATION {"citationItems":[{"id":"ITEM-1","itemData":{"DOI":"10.2134/jpa1996.0475","ISSN":"08908524","abstract":"Cover crops have become a viable option for sustainable agriculture because of contributions to soil fertility and improved crop performance. This paper focuses on weed control and summarizes present knowledge of the contribution of cover crops to managing weeds in sustainable agricultural systems. Residue from winter annual cover crops provides early-season weed suppression but not full-season weed control. Living mulches that are effective at controlling weeds also will require management to prevent excess competition with the cash crop. Elimination of herbicides is not a realistic objective for using cover crops. Rather, herbicides should be considered a tool for managing cover crops and optimizing their potential for improving soils and sustaining agricultural production.","author":[{"dropping-particle":"","family":"Teasdale","given":"John R.","non-dropping-particle":"","parse-names":false,"suffix":""}],"container-title":"Journal of Production Agriculture","id":"ITEM-1","issue":"4","issued":{"date-parts":[["1996"]]},"page":"475-479","title":"Contribution of cover crops to weed management in sustainable agricultural systems","type":"article-journal","volume":"9"},"uris":["http://www.mendeley.com/documents/?uuid=c28fd92c-d3d9-42a2-bc01-141f520b4c27"]},{"id":"ITEM-2","itemData":{"author":[{"dropping-particle":"","family":"Liebman","given":"Matt","non-dropping-particle":"","parse-names":false,"suffix":""},{"dropping-particle":"","family":"Gallandt","given":"Eric R.","non-dropping-particle":"","parse-names":false,"suffix":""},{"dropping-particle":"","family":"Jackson","given":"Laura E.","non-dropping-particle":"","parse-names":false,"suffix":""}],"container-title":"Ecology in agriculture","id":"ITEM-2","issued":{"date-parts":[["1997"]]},"page":"291-343","title":"Many little hammers: ecological management of crop-weed interactions","type":"chapter"},"uris":["http://www.mendeley.com/documents/?uuid=bce88bbc-1775-4f02-9650-13ec1edbfc19"]}],"mendeley":{"formattedCitation":"(Teasdale 1996; Liebman et al. 1997)","plainTextFormattedCitation":"(Teasdale 1996; Liebman et al. 1997)","previouslyFormattedCitation":"(Teasdale 1996; Liebman et al. 1997)"},"properties":{"noteIndex":0},"schema":"https://github.com/citation-style-language/schema/raw/master/csl-citation.json"}</w:instrText>
      </w:r>
      <w:r w:rsidR="00455D13">
        <w:rPr>
          <w:rFonts w:eastAsia="Times New Roman" w:cstheme="minorHAnsi"/>
          <w:sz w:val="24"/>
          <w:szCs w:val="24"/>
        </w:rPr>
        <w:fldChar w:fldCharType="separate"/>
      </w:r>
      <w:r w:rsidR="00455D13" w:rsidRPr="00455D13">
        <w:rPr>
          <w:rFonts w:eastAsia="Times New Roman" w:cstheme="minorHAnsi"/>
          <w:noProof/>
          <w:sz w:val="24"/>
          <w:szCs w:val="24"/>
        </w:rPr>
        <w:t>(Teasdale 1996; Liebman et al. 1997)</w:t>
      </w:r>
      <w:r w:rsidR="00455D13">
        <w:rPr>
          <w:rFonts w:eastAsia="Times New Roman" w:cstheme="minorHAnsi"/>
          <w:sz w:val="24"/>
          <w:szCs w:val="24"/>
        </w:rPr>
        <w:fldChar w:fldCharType="end"/>
      </w:r>
      <w:r w:rsidR="00455D13">
        <w:rPr>
          <w:rFonts w:eastAsia="Times New Roman" w:cstheme="minorHAnsi"/>
          <w:sz w:val="24"/>
          <w:szCs w:val="24"/>
        </w:rPr>
        <w:t>,</w:t>
      </w:r>
      <w:r w:rsidR="00C65CEA" w:rsidRPr="00C65CEA">
        <w:rPr>
          <w:rFonts w:eastAsia="Times New Roman" w:cstheme="minorHAnsi"/>
          <w:sz w:val="24"/>
          <w:szCs w:val="24"/>
        </w:rPr>
        <w:t xml:space="preserve"> and m</w:t>
      </w:r>
      <w:r w:rsidRPr="00C65CEA">
        <w:rPr>
          <w:rFonts w:eastAsia="Times New Roman" w:cstheme="minorHAnsi"/>
          <w:sz w:val="24"/>
          <w:szCs w:val="24"/>
        </w:rPr>
        <w:t xml:space="preserve">anaging CCs such that </w:t>
      </w:r>
      <w:r w:rsidRPr="00E7507D">
        <w:rPr>
          <w:rFonts w:eastAsia="Times New Roman" w:cstheme="minorHAnsi"/>
          <w:sz w:val="24"/>
          <w:szCs w:val="24"/>
        </w:rPr>
        <w:t xml:space="preserve">they replace weed control costs may create net positive balances under certain circumstances </w:t>
      </w:r>
      <w:r w:rsidR="00455D13">
        <w:rPr>
          <w:rFonts w:eastAsia="Times New Roman" w:cstheme="minorHAnsi"/>
          <w:sz w:val="24"/>
          <w:szCs w:val="24"/>
        </w:rPr>
        <w:fldChar w:fldCharType="begin" w:fldLock="1"/>
      </w:r>
      <w:r w:rsidR="00C27780">
        <w:rPr>
          <w:rFonts w:eastAsia="Times New Roman" w:cstheme="minorHAnsi"/>
          <w:sz w:val="24"/>
          <w:szCs w:val="24"/>
        </w:rPr>
        <w:instrText>ADDIN CSL_CITATION {"citationItems":[{"id":"ITEM-1","itemData":{"DOI":"10.1614/wt-d-09-00004.1","ISSN":"0890-037X","abstract":" Cover crop management with a roller/crimper might reduce the need for herbicide. Weed suppression from a rolled cereal rye cover crop was compared to no cover crop with and without postemergence herbicide application in no-till soybean. The experiment was designed as a two-way factorial with rye termination and soybean planting date as the first factor and weed control treatment as the second. Cereal rye was drill-seeded in late September and managed using glyphosate followed by a roller/crimper in the spring. Soybean was no-till seeded after rolling and glyphosate was applied postemergence about 6 wk after planting to half the plots. Rye biomass doubled when delaying rye kill by 10 to 20 d. Weed density and biomass were reduced by the rye cover crop in all site–location combinations except one, but delaying rye kill and soybean planting date only reduced both weed density and biomass at a single location. The cover crop mulch provided weed control similar to the postemergence herbicide in two of four locations. Treatments did not affect soybean grain yield in 2007. In 2008, yield at Landisville with rye alone was equal to those yields receiving the postemergence herbicide, whereas at Rock Springs, it was equivalent or less. The net added cost of a rye cover crop was $123 ha −1 with or $68.50 ha −1 without a postemergence herbicide application. A rolled-rye cover crop sometimes provided acceptable weed control, but weed control alone did not justify the use of the cover crop. The potential for reduced herbicide use and other ecosystem services provided by a cover crop justify further refinement and research in this area.  El manejo de cultivos de cobertera utilizando rodillo podría reducir la necesidad de herbicidas. Se comparó la supresión de la maleza con centeno ( Secale cereale L.) como cultivo de cobertera apisonado con rodillo, con un tratamiento sin cobertera con o sin aplicación de herbicida postemergente en un cultivo de soya sin labranza. El experimento se diseñó como factorial de dos vías con la fecha de eliminación del centeno y la siembra de la soya como el primer factor y el tratamiento del control de maleza como el segundo. El centeno fue sembrado con maquinaria a finales de septiembre y tratado con glifosato seguido por el paso de un rodillo en la primavera. La soya se sembró en suelo sin labranza después de pasar el rodillo, y el glifosato se aplicó a la mitad de las parcelas en forma postemergente aproximadamente 6 semanas después de …","author":[{"dropping-particle":"","family":"Mischler","given":"Ruth A.","non-dropping-particle":"","parse-names":false,"suffix":""},{"dropping-particle":"","family":"Curran","given":"William S.","non-dropping-particle":"","parse-names":false,"suffix":""},{"dropping-particle":"","family":"Duiker","given":"Sjoerd W.","non-dropping-particle":"","parse-names":false,"suffix":""},{"dropping-particle":"","family":"Hyde","given":"Jeffrey A.","non-dropping-particle":"","parse-names":false,"suffix":""}],"container-title":"Weed Technology","id":"ITEM-1","issue":"3","issued":{"date-parts":[["2010","9","20"]]},"page":"253-261","publisher":"Cambridge University Press","title":"Use of a Rolled-rye Cover Crop for Weed Suppression in No-Till Soybeans","type":"article-journal","volume":"24"},"uris":["http://www.mendeley.com/documents/?uuid=c87b8c62-643c-408a-a4cc-2cd0701678ea"]}],"mendeley":{"formattedCitation":"(Mischler et al. 2010)","plainTextFormattedCitation":"(Mischler et al. 2010)","previouslyFormattedCitation":"(Mischler et al. 2010)"},"properties":{"noteIndex":0},"schema":"https://github.com/citation-style-language/schema/raw/master/csl-citation.json"}</w:instrText>
      </w:r>
      <w:r w:rsidR="00455D13">
        <w:rPr>
          <w:rFonts w:eastAsia="Times New Roman" w:cstheme="minorHAnsi"/>
          <w:sz w:val="24"/>
          <w:szCs w:val="24"/>
        </w:rPr>
        <w:fldChar w:fldCharType="separate"/>
      </w:r>
      <w:r w:rsidR="00455D13" w:rsidRPr="00455D13">
        <w:rPr>
          <w:rFonts w:eastAsia="Times New Roman" w:cstheme="minorHAnsi"/>
          <w:noProof/>
          <w:sz w:val="24"/>
          <w:szCs w:val="24"/>
        </w:rPr>
        <w:t>(Mischler et al. 2010)</w:t>
      </w:r>
      <w:r w:rsidR="00455D13">
        <w:rPr>
          <w:rFonts w:eastAsia="Times New Roman" w:cstheme="minorHAnsi"/>
          <w:sz w:val="24"/>
          <w:szCs w:val="24"/>
        </w:rPr>
        <w:fldChar w:fldCharType="end"/>
      </w:r>
      <w:r w:rsidRPr="00E7507D">
        <w:rPr>
          <w:rFonts w:eastAsia="Times New Roman" w:cstheme="minorHAnsi"/>
          <w:sz w:val="24"/>
          <w:szCs w:val="24"/>
        </w:rPr>
        <w:t xml:space="preserve">. </w:t>
      </w:r>
      <w:r w:rsidR="00C65CEA" w:rsidRPr="00E7507D">
        <w:rPr>
          <w:rFonts w:eastAsia="Times New Roman" w:cstheme="minorHAnsi"/>
          <w:sz w:val="24"/>
          <w:szCs w:val="24"/>
        </w:rPr>
        <w:t>Additionally, g</w:t>
      </w:r>
      <w:r w:rsidRPr="00E7507D">
        <w:rPr>
          <w:rFonts w:eastAsia="Times New Roman" w:cstheme="minorHAnsi"/>
          <w:sz w:val="24"/>
          <w:szCs w:val="24"/>
        </w:rPr>
        <w:t>iven the threat posed by herbicide-resistant weeds, CCs may become a requisite strategy in their management</w:t>
      </w:r>
      <w:r w:rsidR="00455D13">
        <w:rPr>
          <w:rFonts w:eastAsia="Times New Roman" w:cstheme="minorHAnsi"/>
          <w:sz w:val="24"/>
          <w:szCs w:val="24"/>
        </w:rPr>
        <w:t xml:space="preserve"> </w:t>
      </w:r>
      <w:r w:rsidR="00455D13">
        <w:rPr>
          <w:rFonts w:eastAsia="Times New Roman" w:cstheme="minorHAnsi"/>
          <w:sz w:val="24"/>
          <w:szCs w:val="24"/>
        </w:rPr>
        <w:fldChar w:fldCharType="begin" w:fldLock="1"/>
      </w:r>
      <w:r w:rsidR="00455D13">
        <w:rPr>
          <w:rFonts w:eastAsia="Times New Roman" w:cstheme="minorHAnsi"/>
          <w:sz w:val="24"/>
          <w:szCs w:val="24"/>
        </w:rPr>
        <w:instrText>ADDIN CSL_CITATION {"citationItems":[{"id":"ITEM-1","itemData":{"DOI":"10.2489/jswc.66.4.265","ISSN":"0022-4561","author":[{"dropping-particle":"","family":"Price","given":"A. J.","non-dropping-particle":"","parse-names":false,"suffix":""},{"dropping-particle":"","family":"Balkcom","given":"K. S.","non-dropping-particle":"","parse-names":false,"suffix":""},{"dropping-particle":"","family":"Culpepper","given":"S. A.","non-dropping-particle":"","parse-names":false,"suffix":""},{"dropping-particle":"","family":"Kelton","given":"J. A.","non-dropping-particle":"","parse-names":false,"suffix":""},{"dropping-particle":"","family":"Nichols","given":"R. L.","non-dropping-particle":"","parse-names":false,"suffix":""},{"dropping-particle":"","family":"Schomberg","given":"H.","non-dropping-particle":"","parse-names":false,"suffix":""}],"container-title":"Journal of Soil and Water Conservation","id":"ITEM-1","issue":"4","issued":{"date-parts":[["2011","7","1"]]},"page":"265-275","publisher":"Soil and Water Conservation Society","title":"Glyphosate-resistant Palmer amaranth: A threat to conservation tillage","type":"article-journal","volume":"66"},"uris":["http://www.mendeley.com/documents/?uuid=11e0f06b-8478-35cf-87ab-a53bcce2407d"]},{"id":"ITEM-2","itemData":{"DOI":"10.1017/wsc.2019.3","ISSN":"1550-2759","abstract":"&lt;p&gt; Proactive integrated weed management (IWM) is critically needed in no-till production to reduce the intensity of selection pressure for herbicide-resistant weeds. Reducing the density of emerged weed populations and the number of larger individuals within the population at the time of herbicide application are two practical management objectives when integrating cover crops as a complementary tactic in herbicide-based production systems. We examined the following demographic questions related to the effects of alternative cover-cropping tactics following small grain harvest on preplant, burndown management of horseweed ( &lt;italic&gt;Erigeron canadensis&lt;/italic&gt; L.) in no-till commodity-grain production: (1) Do cover crops differentially affect &lt;italic&gt;E. canadensis&lt;/italic&gt; density and size inequality at the time of herbicide exposure? (2) Which cover crop response traits are drivers of &lt;italic&gt;E. canadensis&lt;/italic&gt; suppression at time of herbicide exposure? Interannual variation in growing conditions (study year) and intra-annual variation in soil fertility (low vs. high nitrogen) were the primary drivers of cover crop response traits and significantly affected &lt;italic&gt;E. canadensis&lt;/italic&gt; density at the time of herbicide exposure. In comparison to the fallow control, cover crop treatments reduced &lt;italic&gt;E. canadensis&lt;/italic&gt; density 52% to 86% at the time of a preplant, burndown application. Cereal rye ( &lt;italic&gt;Secale cereale&lt;/italic&gt; L.) alone or in combination with forage radish ( &lt;italic&gt;Raphanus sativus&lt;/italic&gt; L.) provided the most consistent &lt;italic&gt;E. canadensis&lt;/italic&gt; suppression. Fall and spring cover crop biomass production was negatively correlated with &lt;italic&gt;E. canadensis&lt;/italic&gt; density at the preplant burndown application timing. Our results also show that winter-hardy cover crops reduce the size inequality of &lt;italic&gt;E. canadensis&lt;/italic&gt; populations at the time of herbicide exposure by reducing the number of large individuals within the population. Finally, we advocate for advancement in our understanding of complementarity between cover crop– and herbicide-based management tactics in no-till systems to facilitate development of proactive, herbicide-resistant management strategies. &lt;/p&gt;","author":[{"dropping-particle":"","family":"Wallace","given":"John M.","non-dropping-particle":"","parse-names":false,"suffix":""},{"dropping-particle":"","family":"Curran","given":"William S.","non-dropping-particle":"","parse-names":false,"suffix":""},{"dropping-particle":"","family":"Mortensen","given":"David A.","non-dropping-particle":"","parse-names":false,"suffix":""}],"container-title":"Weed Science","id":"ITEM-2","issue":"3","issued":{"date-parts":[["2019","5","21"]]},"note":"cover crops reduced weed density and size inequality (made less single big weeds)","page":"327-338","publisher":"Cambridge University Press","title":"Cover crop effects on horseweed ( &lt;i&gt;Erigeron canadensis&lt;/i&gt; ) density and size inequality at the time of herbicide exposure","type":"article-journal","volume":"67"},"uris":["http://www.mendeley.com/documents/?uuid=bae4714c-a4de-3799-aa25-5d27b433a605"]}],"mendeley":{"formattedCitation":"(Price et al. 2011; Wallace et al. 2019)","plainTextFormattedCitation":"(Price et al. 2011; Wallace et al. 2019)","previouslyFormattedCitation":"(Price et al. 2011; Wallace et al. 2019)"},"properties":{"noteIndex":0},"schema":"https://github.com/citation-style-language/schema/raw/master/csl-citation.json"}</w:instrText>
      </w:r>
      <w:r w:rsidR="00455D13">
        <w:rPr>
          <w:rFonts w:eastAsia="Times New Roman" w:cstheme="minorHAnsi"/>
          <w:sz w:val="24"/>
          <w:szCs w:val="24"/>
        </w:rPr>
        <w:fldChar w:fldCharType="separate"/>
      </w:r>
      <w:r w:rsidR="00455D13" w:rsidRPr="00455D13">
        <w:rPr>
          <w:rFonts w:eastAsia="Times New Roman" w:cstheme="minorHAnsi"/>
          <w:noProof/>
          <w:sz w:val="24"/>
          <w:szCs w:val="24"/>
        </w:rPr>
        <w:t>(Price et al. 2011; Wallace et al. 2019)</w:t>
      </w:r>
      <w:r w:rsidR="00455D13">
        <w:rPr>
          <w:rFonts w:eastAsia="Times New Roman" w:cstheme="minorHAnsi"/>
          <w:sz w:val="24"/>
          <w:szCs w:val="24"/>
        </w:rPr>
        <w:fldChar w:fldCharType="end"/>
      </w:r>
      <w:r w:rsidR="00455D13">
        <w:rPr>
          <w:rFonts w:eastAsia="Times New Roman" w:cstheme="minorHAnsi"/>
          <w:sz w:val="24"/>
          <w:szCs w:val="24"/>
        </w:rPr>
        <w:t>.</w:t>
      </w:r>
    </w:p>
    <w:p w14:paraId="4C56455C" w14:textId="24AFA9D9" w:rsidR="00CD15F0" w:rsidRPr="00E7507D" w:rsidRDefault="00CD15F0" w:rsidP="00F90CF2">
      <w:pPr>
        <w:shd w:val="clear" w:color="auto" w:fill="FFFFFF"/>
        <w:spacing w:after="0" w:line="240" w:lineRule="auto"/>
        <w:rPr>
          <w:rFonts w:eastAsia="Times New Roman" w:cstheme="minorHAnsi"/>
          <w:sz w:val="24"/>
          <w:szCs w:val="24"/>
        </w:rPr>
      </w:pPr>
    </w:p>
    <w:p w14:paraId="6CF2EE56" w14:textId="1580EAA5" w:rsidR="00A55851" w:rsidRPr="00E7507D" w:rsidRDefault="00E7507D" w:rsidP="00A55851">
      <w:pPr>
        <w:shd w:val="clear" w:color="auto" w:fill="FFFFFF"/>
        <w:spacing w:after="0" w:line="240" w:lineRule="auto"/>
        <w:rPr>
          <w:rFonts w:eastAsia="Times New Roman" w:cstheme="minorHAnsi"/>
          <w:sz w:val="24"/>
          <w:szCs w:val="24"/>
        </w:rPr>
      </w:pPr>
      <w:r w:rsidRPr="00E7507D">
        <w:rPr>
          <w:rFonts w:eastAsia="Times New Roman" w:cstheme="minorHAnsi"/>
          <w:sz w:val="24"/>
          <w:szCs w:val="24"/>
        </w:rPr>
        <w:t>R</w:t>
      </w:r>
      <w:r w:rsidR="00C65CEA" w:rsidRPr="00E7507D">
        <w:rPr>
          <w:rFonts w:eastAsia="Times New Roman" w:cstheme="minorHAnsi"/>
          <w:sz w:val="24"/>
          <w:szCs w:val="24"/>
        </w:rPr>
        <w:t xml:space="preserve">ecent global meta-analyses have shown diversification of cash crop rotations </w:t>
      </w:r>
      <w:r w:rsidR="00455D13">
        <w:rPr>
          <w:rFonts w:eastAsia="Times New Roman" w:cstheme="minorHAnsi"/>
          <w:sz w:val="24"/>
          <w:szCs w:val="24"/>
        </w:rPr>
        <w:fldChar w:fldCharType="begin" w:fldLock="1"/>
      </w:r>
      <w:r w:rsidR="00C059FC">
        <w:rPr>
          <w:rFonts w:eastAsia="Times New Roman" w:cstheme="minorHAnsi"/>
          <w:sz w:val="24"/>
          <w:szCs w:val="24"/>
        </w:rPr>
        <w:instrText>ADDIN CSL_CITATION {"citationItems":[{"id":"ITEM-1","itemData":{"DOI":"10.1371/journal.pone.0219847","ISBN":"1111111111","ISSN":"19326203","abstract":"Over the past half-century, crop rotations have become increasingly simplified, with whole regions producing only one or two crops in succession. Simplification is problematic from a weed management perspective, because it results in weeds’ repeated exposure to the same set of ecological and agronomic conditions. This can exacerbate weed infestations and promote the evolution of herbicide resistance. Diversifying crop rotations through addition of crop species and their associated managements may suppress weeds and reduce selection pressure for herbicide resistance by altering stress and mortality factors affecting weed dynamics. Here we report the results of a meta-analysis using 298 paired observations from 54 studies across six continents to compare weed responses due to simple and more diverse crop rotations. We found diversifying from simple rotations reduced weed density (49%), but did not have a significant effect on weed biomass. We investigated the effect of management practices, environmental factors, and rotation design on this effect. Diversification that increased the variance around crop planting dates was more effective in suppressing weeds than increasing crop species richness alone. Increasing rotational diversity reduced weed density more under zero-tillage conditions (65%) than tilled conditions (41%), and did so regardless of environmental context and auxiliary herbicide use. Our findings highlight the value of diversifying crop rotations to control weed populations, and support its efficacy under varied environmental conditions and management scenarios.","author":[{"dropping-particle":"","family":"Weisberger","given":"David","non-dropping-particle":"","parse-names":false,"suffix":""},{"dropping-particle":"","family":"Nichols","given":"Virginia","non-dropping-particle":"","parse-names":false,"suffix":""},{"dropping-particle":"","family":"Liebman","given":"Matt","non-dropping-particle":"","parse-names":false,"suffix":""}],"container-title":"PLoS ONE","id":"ITEM-1","issue":"7","issued":{"date-parts":[["2019"]]},"page":"1-12","title":"Does diversifying crop rotations suppress weeds? A meta-analysis","type":"article-journal","volume":"14"},"uris":["http://www.mendeley.com/documents/?uuid=a89ccebf-ea5f-4a8b-ac41-d9ab5eee4377"]}],"mendeley":{"formattedCitation":"(Weisberger et al. 2019)","plainTextFormattedCitation":"(Weisberger et al. 2019)","previouslyFormattedCitation":"(Weisberger et al. 2019)"},"properties":{"noteIndex":0},"schema":"https://github.com/citation-style-language/schema/raw/master/csl-citation.json"}</w:instrText>
      </w:r>
      <w:r w:rsidR="00455D13">
        <w:rPr>
          <w:rFonts w:eastAsia="Times New Roman" w:cstheme="minorHAnsi"/>
          <w:sz w:val="24"/>
          <w:szCs w:val="24"/>
        </w:rPr>
        <w:fldChar w:fldCharType="separate"/>
      </w:r>
      <w:r w:rsidR="00455D13" w:rsidRPr="00455D13">
        <w:rPr>
          <w:rFonts w:eastAsia="Times New Roman" w:cstheme="minorHAnsi"/>
          <w:noProof/>
          <w:sz w:val="24"/>
          <w:szCs w:val="24"/>
        </w:rPr>
        <w:t>(Weisberger et al. 2019)</w:t>
      </w:r>
      <w:r w:rsidR="00455D13">
        <w:rPr>
          <w:rFonts w:eastAsia="Times New Roman" w:cstheme="minorHAnsi"/>
          <w:sz w:val="24"/>
          <w:szCs w:val="24"/>
        </w:rPr>
        <w:fldChar w:fldCharType="end"/>
      </w:r>
      <w:r w:rsidR="00455D13">
        <w:rPr>
          <w:rFonts w:eastAsia="Times New Roman" w:cstheme="minorHAnsi"/>
          <w:sz w:val="24"/>
          <w:szCs w:val="24"/>
        </w:rPr>
        <w:t xml:space="preserve"> </w:t>
      </w:r>
      <w:r w:rsidR="00C65CEA" w:rsidRPr="00E7507D">
        <w:rPr>
          <w:rFonts w:eastAsia="Times New Roman" w:cstheme="minorHAnsi"/>
          <w:sz w:val="24"/>
          <w:szCs w:val="24"/>
        </w:rPr>
        <w:t xml:space="preserve">and use of CCs </w:t>
      </w:r>
      <w:r w:rsidR="00C059FC">
        <w:rPr>
          <w:rFonts w:eastAsia="Times New Roman" w:cstheme="minorHAnsi"/>
          <w:sz w:val="24"/>
          <w:szCs w:val="24"/>
        </w:rPr>
        <w:fldChar w:fldCharType="begin" w:fldLock="1"/>
      </w:r>
      <w:r w:rsidR="00C059FC">
        <w:rPr>
          <w:rFonts w:eastAsia="Times New Roman" w:cstheme="minorHAnsi"/>
          <w:sz w:val="24"/>
          <w:szCs w:val="24"/>
        </w:rPr>
        <w:instrText>ADDIN CSL_CITATION {"citationItems":[{"id":"ITEM-1","itemData":{"DOI":"10.2134/agronj2017.12.0752","ISSN":"14350645","abstract":"Cover crops are gaining importance as their use has numerous benefits including improved soil health, reduced soil erosion, and weed suppression. Weeds are most competitive with crops at early growth stages, and a management strategy that ensures early season weed suppression in crops is crucial for crop growth, development, and yield. In this study, systematic and meta-analytic reviews of published studies from 1990 to January 2017 were conducted to provide evidence on whether using cover crops can provide satisfactory weed suppression at termination of the cover crop and up to 7 wk after planting of the main crop. The impact of cover crops as a weed control input on main crop yield was also evaluated. A total of 46 relevant field studies were evaluated. Main crops were planted 1 to 3 wk after termination of the cover crops. Overall, our meta-analysis results indicated that cover crops provided early season weed suppression comparable to those provided by chemical and mechanical weed control methods in cropping systems. The use of cover crops for early season weed suppression had no effect on main crop grain yields, but could increase vegetable crop yields when compared with no cover crop. Decisions about selecting cover crops species type (broadleaf or grass) or number (single or mixtures) were not as important as identifying cover crops with inherent characteristics that suppress weeds, such as high biomass productivity and persistent residue.","author":[{"dropping-particle":"","family":"Osipitan","given":"O. Adewale","non-dropping-particle":"","parse-names":false,"suffix":""},{"dropping-particle":"","family":"Dille","given":"J. Anita","non-dropping-particle":"","parse-names":false,"suffix":""},{"dropping-particle":"","family":"Assefa","given":"Yared","non-dropping-particle":"","parse-names":false,"suffix":""},{"dropping-particle":"","family":"Knezevic","given":"Stevan Z.","non-dropping-particle":"","parse-names":false,"suffix":""}],"container-title":"Agronomy Journal","id":"ITEM-1","issue":"6","issued":{"date-parts":[["2018"]]},"page":"2211-2221","title":"Cover crop for early season weed suppression in crops: Systematic review and meta-analysis","type":"article-journal","volume":"110"},"uris":["http://www.mendeley.com/documents/?uuid=01a50c97-6029-4e2a-a3b3-24c5a07fb16e"]}],"mendeley":{"formattedCitation":"(Osipitan et al. 2018)","plainTextFormattedCitation":"(Osipitan et al. 2018)","previouslyFormattedCitation":"(Osipitan et al. 2018)"},"properties":{"noteIndex":0},"schema":"https://github.com/citation-style-language/schema/raw/master/csl-citation.json"}</w:instrText>
      </w:r>
      <w:r w:rsidR="00C059FC">
        <w:rPr>
          <w:rFonts w:eastAsia="Times New Roman" w:cstheme="minorHAnsi"/>
          <w:sz w:val="24"/>
          <w:szCs w:val="24"/>
        </w:rPr>
        <w:fldChar w:fldCharType="separate"/>
      </w:r>
      <w:r w:rsidR="00C059FC" w:rsidRPr="00C059FC">
        <w:rPr>
          <w:rFonts w:eastAsia="Times New Roman" w:cstheme="minorHAnsi"/>
          <w:noProof/>
          <w:sz w:val="24"/>
          <w:szCs w:val="24"/>
        </w:rPr>
        <w:t>(Osipitan et al. 2018)</w:t>
      </w:r>
      <w:r w:rsidR="00C059FC">
        <w:rPr>
          <w:rFonts w:eastAsia="Times New Roman" w:cstheme="minorHAnsi"/>
          <w:sz w:val="24"/>
          <w:szCs w:val="24"/>
        </w:rPr>
        <w:fldChar w:fldCharType="end"/>
      </w:r>
      <w:r w:rsidR="00C65CEA" w:rsidRPr="00E7507D">
        <w:rPr>
          <w:rFonts w:eastAsia="Times New Roman" w:cstheme="minorHAnsi"/>
          <w:sz w:val="24"/>
          <w:szCs w:val="24"/>
        </w:rPr>
        <w:t xml:space="preserve"> can offer weed suppression in a range of production systems</w:t>
      </w:r>
      <w:r w:rsidR="00A55851" w:rsidRPr="00E7507D">
        <w:rPr>
          <w:rFonts w:eastAsia="Times New Roman" w:cstheme="minorHAnsi"/>
          <w:sz w:val="24"/>
          <w:szCs w:val="24"/>
        </w:rPr>
        <w:t xml:space="preserve">. However, </w:t>
      </w:r>
      <w:r w:rsidR="00C65CEA" w:rsidRPr="00E7507D">
        <w:rPr>
          <w:rFonts w:eastAsia="Times New Roman" w:cstheme="minorHAnsi"/>
          <w:sz w:val="24"/>
          <w:szCs w:val="24"/>
        </w:rPr>
        <w:t xml:space="preserve">the maize-soybean production system production </w:t>
      </w:r>
      <w:r w:rsidR="00A55851" w:rsidRPr="00E7507D">
        <w:rPr>
          <w:rFonts w:eastAsia="Times New Roman" w:cstheme="minorHAnsi"/>
          <w:sz w:val="24"/>
          <w:szCs w:val="24"/>
        </w:rPr>
        <w:t>u</w:t>
      </w:r>
      <w:r w:rsidR="00C65CEA" w:rsidRPr="00E7507D">
        <w:rPr>
          <w:rFonts w:eastAsia="Times New Roman" w:cstheme="minorHAnsi"/>
          <w:sz w:val="24"/>
          <w:szCs w:val="24"/>
        </w:rPr>
        <w:t>biquitous in the US Corn Belt merits specific consideration</w:t>
      </w:r>
      <w:r w:rsidR="00A55851" w:rsidRPr="00E7507D">
        <w:rPr>
          <w:rFonts w:eastAsia="Times New Roman" w:cstheme="minorHAnsi"/>
          <w:sz w:val="24"/>
          <w:szCs w:val="24"/>
        </w:rPr>
        <w:t>, as c</w:t>
      </w:r>
      <w:r w:rsidR="00C65CEA" w:rsidRPr="00E7507D">
        <w:rPr>
          <w:rFonts w:eastAsia="Times New Roman" w:cstheme="minorHAnsi"/>
          <w:sz w:val="24"/>
          <w:szCs w:val="24"/>
        </w:rPr>
        <w:t xml:space="preserve">ontext-specific analyses can offer insights not accessible when global scopes are considered. For example, a state-specific synthesis paper found grasses and broadleaf CCs were equally and significantly weed-suppressive in their production systems </w:t>
      </w:r>
      <w:r w:rsidR="00C059FC">
        <w:rPr>
          <w:rFonts w:eastAsia="Times New Roman" w:cstheme="minorHAnsi"/>
          <w:sz w:val="24"/>
          <w:szCs w:val="24"/>
        </w:rPr>
        <w:fldChar w:fldCharType="begin" w:fldLock="1"/>
      </w:r>
      <w:r w:rsidR="00C27780">
        <w:rPr>
          <w:rFonts w:eastAsia="Times New Roman" w:cstheme="minorHAnsi"/>
          <w:sz w:val="24"/>
          <w:szCs w:val="24"/>
        </w:rPr>
        <w:instrText>ADDIN CSL_CITATION {"citationItems":[{"id":"ITEM-1","itemData":{"DOI":"10.1007/s13593-018-0543-1","ISSN":"17730155","abstract":"Cover crops are increasingly being adopted to provide multiple ecosystem services, including weed suppression. Understanding what drives weed biomass in cover crops can help growers make the appropriate management decisions to effectively limit weed pressure. In this paper, we use a unique dataset of 1764 measurements from seven cover crop research experiments in Pennsylvania (USA) to predict, for the first time, weed biomass in winter cover crops in the fall and spring. We assessed the following predictors: cover crop biomass in the fall and spring, fall and spring growing degree days between planting and cover crop termination, cover crop type (grass, brassica, legume monocultures, and mixtures), system management (organic, conventional), and tillage before cover crop seeding (no-till, tillage). We used random forests to develop the predictive models and identify the most important variables explaining weed biomass in cover crops. Growing degree days, cover crop type, and cover crop biomass were the most important predictor variables in both the fall (r2 = 0.65) and spring (r2 = 0.47). In the fall, weed biomass increased as accumulated growing degree days increased, which was mainly related to early planting dates. Fall weed biomass was greater in legume and brassica monocultures compared to grass monocultures and mixtures. Cover crop and weed biomass were positively correlated in the fall, as early planting of cover crops led to high cover crop biomass but also to high weed biomass. In contrast, high spring cover crop biomass suppressed weeds, especially as spring growing degree days increased. Grass and brassica monocultures and mixtures were more weed-suppressive than legumes. This study is the first to be able to predict weed biomass in winter cover crops using a random forest approach. Results show that weed suppression by winter cover crops can be enhanced with optimal cover crop species selection and seeding time.","author":[{"dropping-particle":"","family":"Baraibar","given":"Barbara","non-dropping-particle":"","parse-names":false,"suffix":""},{"dropping-particle":"","family":"Mortensen","given":"David A.","non-dropping-particle":"","parse-names":false,"suffix":""},{"dropping-particle":"","family":"Hunter","given":"Mitchell C.","non-dropping-particle":"","parse-names":false,"suffix":""},{"dropping-particle":"","family":"Barbercheck","given":"Mary E.","non-dropping-particle":"","parse-names":false,"suffix":""},{"dropping-particle":"","family":"Kaye","given":"Jason P.","non-dropping-particle":"","parse-names":false,"suffix":""},{"dropping-particle":"","family":"Finney","given":"Denise M.","non-dropping-particle":"","parse-names":false,"suffix":""},{"dropping-particle":"","family":"Curran","given":"William S.","non-dropping-particle":"","parse-names":false,"suffix":""},{"dropping-particle":"","family":"Bunchek","given":"Jess","non-dropping-particle":"","parse-names":false,"suffix":""},{"dropping-particle":"","family":"White","given":"Charles M.","non-dropping-particle":"","parse-names":false,"suffix":""}],"container-title":"Agronomy for Sustainable Development","id":"ITEM-1","issue":"6","issued":{"date-parts":[["2018","12","8"]]},"page":"1-9","publisher":"Agronomy for Sustainable Development","title":"Growing degree days and cover crop type explain weed biomass in winter cover crops","type":"article-journal","volume":"38"},"uris":["http://www.mendeley.com/documents/?uuid=d0583641-85f6-4f46-b3cf-9c1ae8533773"]}],"mendeley":{"formattedCitation":"(Baraibar et al. 2018)","plainTextFormattedCitation":"(Baraibar et al. 2018)","previouslyFormattedCitation":"(Baraibar et al. 2018)"},"properties":{"noteIndex":0},"schema":"https://github.com/citation-style-language/schema/raw/master/csl-citation.json"}</w:instrText>
      </w:r>
      <w:r w:rsidR="00C059FC">
        <w:rPr>
          <w:rFonts w:eastAsia="Times New Roman" w:cstheme="minorHAnsi"/>
          <w:sz w:val="24"/>
          <w:szCs w:val="24"/>
        </w:rPr>
        <w:fldChar w:fldCharType="separate"/>
      </w:r>
      <w:r w:rsidR="00C059FC" w:rsidRPr="00C059FC">
        <w:rPr>
          <w:rFonts w:eastAsia="Times New Roman" w:cstheme="minorHAnsi"/>
          <w:noProof/>
          <w:sz w:val="24"/>
          <w:szCs w:val="24"/>
        </w:rPr>
        <w:t>(Baraibar et al. 2018)</w:t>
      </w:r>
      <w:r w:rsidR="00C059FC">
        <w:rPr>
          <w:rFonts w:eastAsia="Times New Roman" w:cstheme="minorHAnsi"/>
          <w:sz w:val="24"/>
          <w:szCs w:val="24"/>
        </w:rPr>
        <w:fldChar w:fldCharType="end"/>
      </w:r>
      <w:r w:rsidR="00C65CEA" w:rsidRPr="00E7507D">
        <w:rPr>
          <w:rFonts w:eastAsia="Times New Roman" w:cstheme="minorHAnsi"/>
          <w:sz w:val="24"/>
          <w:szCs w:val="24"/>
        </w:rPr>
        <w:t xml:space="preserve">, in contrast to results from a world-wide meta-analysis that found grass CCs were not effective at reducing either weed biomass or density </w:t>
      </w:r>
      <w:r w:rsidR="00C059FC">
        <w:rPr>
          <w:rFonts w:eastAsia="Times New Roman" w:cstheme="minorHAnsi"/>
          <w:sz w:val="24"/>
          <w:szCs w:val="24"/>
        </w:rPr>
        <w:fldChar w:fldCharType="begin" w:fldLock="1"/>
      </w:r>
      <w:r w:rsidR="00C059FC">
        <w:rPr>
          <w:rFonts w:eastAsia="Times New Roman" w:cstheme="minorHAnsi"/>
          <w:sz w:val="24"/>
          <w:szCs w:val="24"/>
        </w:rPr>
        <w:instrText>ADDIN CSL_CITATION {"citationItems":[{"id":"ITEM-1","itemData":{"DOI":"10.2134/agronj2017.12.0752","ISSN":"14350645","abstract":"Cover crops are gaining importance as their use has numerous benefits including improved soil health, reduced soil erosion, and weed suppression. Weeds are most competitive with crops at early growth stages, and a management strategy that ensures early season weed suppression in crops is crucial for crop growth, development, and yield. In this study, systematic and meta-analytic reviews of published studies from 1990 to January 2017 were conducted to provide evidence on whether using cover crops can provide satisfactory weed suppression at termination of the cover crop and up to 7 wk after planting of the main crop. The impact of cover crops as a weed control input on main crop yield was also evaluated. A total of 46 relevant field studies were evaluated. Main crops were planted 1 to 3 wk after termination of the cover crops. Overall, our meta-analysis results indicated that cover crops provided early season weed suppression comparable to those provided by chemical and mechanical weed control methods in cropping systems. The use of cover crops for early season weed suppression had no effect on main crop grain yields, but could increase vegetable crop yields when compared with no cover crop. Decisions about selecting cover crops species type (broadleaf or grass) or number (single or mixtures) were not as important as identifying cover crops with inherent characteristics that suppress weeds, such as high biomass productivity and persistent residue.","author":[{"dropping-particle":"","family":"Osipitan","given":"O. Adewale","non-dropping-particle":"","parse-names":false,"suffix":""},{"dropping-particle":"","family":"Dille","given":"J. Anita","non-dropping-particle":"","parse-names":false,"suffix":""},{"dropping-particle":"","family":"Assefa","given":"Yared","non-dropping-particle":"","parse-names":false,"suffix":""},{"dropping-particle":"","family":"Knezevic","given":"Stevan Z.","non-dropping-particle":"","parse-names":false,"suffix":""}],"container-title":"Agronomy Journal","id":"ITEM-1","issue":"6","issued":{"date-parts":[["2018"]]},"page":"2211-2221","title":"Cover crop for early season weed suppression in crops: Systematic review and meta-analysis","type":"article-journal","volume":"110"},"uris":["http://www.mendeley.com/documents/?uuid=01a50c97-6029-4e2a-a3b3-24c5a07fb16e"]}],"mendeley":{"formattedCitation":"(Osipitan et al. 2018)","plainTextFormattedCitation":"(Osipitan et al. 2018)","previouslyFormattedCitation":"(Osipitan et al. 2018)"},"properties":{"noteIndex":0},"schema":"https://github.com/citation-style-language/schema/raw/master/csl-citation.json"}</w:instrText>
      </w:r>
      <w:r w:rsidR="00C059FC">
        <w:rPr>
          <w:rFonts w:eastAsia="Times New Roman" w:cstheme="minorHAnsi"/>
          <w:sz w:val="24"/>
          <w:szCs w:val="24"/>
        </w:rPr>
        <w:fldChar w:fldCharType="separate"/>
      </w:r>
      <w:r w:rsidR="00C059FC" w:rsidRPr="00C059FC">
        <w:rPr>
          <w:rFonts w:eastAsia="Times New Roman" w:cstheme="minorHAnsi"/>
          <w:noProof/>
          <w:sz w:val="24"/>
          <w:szCs w:val="24"/>
        </w:rPr>
        <w:t>(Osipitan et al. 2018)</w:t>
      </w:r>
      <w:r w:rsidR="00C059FC">
        <w:rPr>
          <w:rFonts w:eastAsia="Times New Roman" w:cstheme="minorHAnsi"/>
          <w:sz w:val="24"/>
          <w:szCs w:val="24"/>
        </w:rPr>
        <w:fldChar w:fldCharType="end"/>
      </w:r>
      <w:r w:rsidR="00C65CEA" w:rsidRPr="00E7507D">
        <w:rPr>
          <w:rFonts w:eastAsia="Times New Roman" w:cstheme="minorHAnsi"/>
          <w:sz w:val="24"/>
          <w:szCs w:val="24"/>
        </w:rPr>
        <w:t>. Specific environmental and agronomic conditions in the US Corn Belt may constrain CC establishment and biomass production</w:t>
      </w:r>
      <w:r w:rsidR="00A55851" w:rsidRPr="00E7507D">
        <w:rPr>
          <w:rFonts w:eastAsia="Times New Roman" w:cstheme="minorHAnsi"/>
          <w:sz w:val="24"/>
          <w:szCs w:val="24"/>
        </w:rPr>
        <w:t xml:space="preserve">, which </w:t>
      </w:r>
      <w:r w:rsidR="00C65CEA" w:rsidRPr="00E7507D">
        <w:rPr>
          <w:rFonts w:eastAsia="Times New Roman" w:cstheme="minorHAnsi"/>
          <w:sz w:val="24"/>
          <w:szCs w:val="24"/>
        </w:rPr>
        <w:t xml:space="preserve">in turn may affect CC performance relative to weed management. </w:t>
      </w:r>
      <w:r w:rsidR="00A55851" w:rsidRPr="00E7507D">
        <w:rPr>
          <w:sz w:val="24"/>
          <w:szCs w:val="24"/>
        </w:rPr>
        <w:t xml:space="preserve">Additionally, </w:t>
      </w:r>
      <w:r w:rsidRPr="00E7507D">
        <w:rPr>
          <w:sz w:val="24"/>
          <w:szCs w:val="24"/>
        </w:rPr>
        <w:t>while c</w:t>
      </w:r>
      <w:r w:rsidR="00A55851" w:rsidRPr="00E7507D">
        <w:rPr>
          <w:rFonts w:eastAsia="Times New Roman" w:cstheme="minorHAnsi"/>
          <w:sz w:val="24"/>
          <w:szCs w:val="24"/>
        </w:rPr>
        <w:t xml:space="preserve">ash crop diversification offers higher weed suppression in no-till systems </w:t>
      </w:r>
      <w:r w:rsidR="00C059FC">
        <w:rPr>
          <w:rFonts w:eastAsia="Times New Roman" w:cstheme="minorHAnsi"/>
          <w:sz w:val="24"/>
          <w:szCs w:val="24"/>
        </w:rPr>
        <w:fldChar w:fldCharType="begin" w:fldLock="1"/>
      </w:r>
      <w:r w:rsidR="00C059FC">
        <w:rPr>
          <w:rFonts w:eastAsia="Times New Roman" w:cstheme="minorHAnsi"/>
          <w:sz w:val="24"/>
          <w:szCs w:val="24"/>
        </w:rPr>
        <w:instrText>ADDIN CSL_CITATION {"citationItems":[{"id":"ITEM-1","itemData":{"DOI":"10.1371/journal.pone.0219847","ISBN":"1111111111","ISSN":"19326203","abstract":"Over the past half-century, crop rotations have become increasingly simplified, with whole regions producing only one or two crops in succession. Simplification is problematic from a weed management perspective, because it results in weeds’ repeated exposure to the same set of ecological and agronomic conditions. This can exacerbate weed infestations and promote the evolution of herbicide resistance. Diversifying crop rotations through addition of crop species and their associated managements may suppress weeds and reduce selection pressure for herbicide resistance by altering stress and mortality factors affecting weed dynamics. Here we report the results of a meta-analysis using 298 paired observations from 54 studies across six continents to compare weed responses due to simple and more diverse crop rotations. We found diversifying from simple rotations reduced weed density (49%), but did not have a significant effect on weed biomass. We investigated the effect of management practices, environmental factors, and rotation design on this effect. Diversification that increased the variance around crop planting dates was more effective in suppressing weeds than increasing crop species richness alone. Increasing rotational diversity reduced weed density more under zero-tillage conditions (65%) than tilled conditions (41%), and did so regardless of environmental context and auxiliary herbicide use. Our findings highlight the value of diversifying crop rotations to control weed populations, and support its efficacy under varied environmental conditions and management scenarios.","author":[{"dropping-particle":"","family":"Weisberger","given":"David","non-dropping-particle":"","parse-names":false,"suffix":""},{"dropping-particle":"","family":"Nichols","given":"Virginia","non-dropping-particle":"","parse-names":false,"suffix":""},{"dropping-particle":"","family":"Liebman","given":"Matt","non-dropping-particle":"","parse-names":false,"suffix":""}],"container-title":"PLoS ONE","id":"ITEM-1","issue":"7","issued":{"date-parts":[["2019"]]},"page":"1-12","title":"Does diversifying crop rotations suppress weeds? A meta-analysis","type":"article-journal","volume":"14"},"uris":["http://www.mendeley.com/documents/?uuid=a89ccebf-ea5f-4a8b-ac41-d9ab5eee4377"]}],"mendeley":{"formattedCitation":"(Weisberger et al. 2019)","plainTextFormattedCitation":"(Weisberger et al. 2019)","previouslyFormattedCitation":"(Weisberger et al. 2019)"},"properties":{"noteIndex":0},"schema":"https://github.com/citation-style-language/schema/raw/master/csl-citation.json"}</w:instrText>
      </w:r>
      <w:r w:rsidR="00C059FC">
        <w:rPr>
          <w:rFonts w:eastAsia="Times New Roman" w:cstheme="minorHAnsi"/>
          <w:sz w:val="24"/>
          <w:szCs w:val="24"/>
        </w:rPr>
        <w:fldChar w:fldCharType="separate"/>
      </w:r>
      <w:r w:rsidR="00C059FC" w:rsidRPr="00C059FC">
        <w:rPr>
          <w:rFonts w:eastAsia="Times New Roman" w:cstheme="minorHAnsi"/>
          <w:noProof/>
          <w:sz w:val="24"/>
          <w:szCs w:val="24"/>
        </w:rPr>
        <w:t>(Weisberger et al. 2019)</w:t>
      </w:r>
      <w:r w:rsidR="00C059FC">
        <w:rPr>
          <w:rFonts w:eastAsia="Times New Roman" w:cstheme="minorHAnsi"/>
          <w:sz w:val="24"/>
          <w:szCs w:val="24"/>
        </w:rPr>
        <w:fldChar w:fldCharType="end"/>
      </w:r>
      <w:r w:rsidR="00C059FC">
        <w:rPr>
          <w:rFonts w:eastAsia="Times New Roman" w:cstheme="minorHAnsi"/>
          <w:sz w:val="24"/>
          <w:szCs w:val="24"/>
        </w:rPr>
        <w:t>,</w:t>
      </w:r>
      <w:r w:rsidR="00A55851" w:rsidRPr="00E7507D">
        <w:rPr>
          <w:rFonts w:eastAsia="Times New Roman" w:cstheme="minorHAnsi"/>
          <w:sz w:val="24"/>
          <w:szCs w:val="24"/>
        </w:rPr>
        <w:t xml:space="preserve"> to our knowledge the effect of system tillage on CC weed suppression has not been examined for the Corn Belt. </w:t>
      </w:r>
      <w:r w:rsidRPr="00E7507D">
        <w:rPr>
          <w:rFonts w:eastAsia="Times New Roman" w:cstheme="minorHAnsi"/>
          <w:sz w:val="24"/>
          <w:szCs w:val="24"/>
        </w:rPr>
        <w:t>L</w:t>
      </w:r>
      <w:r w:rsidR="00A55851" w:rsidRPr="00E7507D">
        <w:rPr>
          <w:rFonts w:eastAsia="Times New Roman" w:cstheme="minorHAnsi"/>
          <w:sz w:val="24"/>
          <w:szCs w:val="24"/>
        </w:rPr>
        <w:t>arge questions</w:t>
      </w:r>
      <w:r w:rsidRPr="00E7507D">
        <w:rPr>
          <w:rFonts w:eastAsia="Times New Roman" w:cstheme="minorHAnsi"/>
          <w:sz w:val="24"/>
          <w:szCs w:val="24"/>
        </w:rPr>
        <w:t xml:space="preserve"> also</w:t>
      </w:r>
      <w:r w:rsidR="00A55851" w:rsidRPr="00E7507D">
        <w:rPr>
          <w:rFonts w:eastAsia="Times New Roman" w:cstheme="minorHAnsi"/>
          <w:sz w:val="24"/>
          <w:szCs w:val="24"/>
        </w:rPr>
        <w:t xml:space="preserve"> remain about how CC interactions with the cash crop can affect weed suppression (e.g. termination-to-planting gaps, crop residue). Finally, CC weed research employs varying methodologies, and it is unclear how these can affect results and interpretation.</w:t>
      </w:r>
    </w:p>
    <w:p w14:paraId="5DCB7263" w14:textId="77777777" w:rsidR="00A55851" w:rsidRPr="00E7507D" w:rsidRDefault="00A55851" w:rsidP="00C65CEA">
      <w:pPr>
        <w:shd w:val="clear" w:color="auto" w:fill="FFFFFF"/>
        <w:spacing w:after="0" w:line="240" w:lineRule="auto"/>
        <w:rPr>
          <w:rFonts w:eastAsia="Times New Roman" w:cstheme="minorHAnsi"/>
          <w:sz w:val="24"/>
          <w:szCs w:val="24"/>
        </w:rPr>
      </w:pPr>
    </w:p>
    <w:p w14:paraId="784BE096" w14:textId="67AFDCCB" w:rsidR="00E7507D" w:rsidRPr="00E7507D" w:rsidRDefault="00E7507D" w:rsidP="00E7507D">
      <w:pPr>
        <w:shd w:val="clear" w:color="auto" w:fill="FFFFFF"/>
        <w:spacing w:after="0" w:line="240" w:lineRule="auto"/>
        <w:rPr>
          <w:rFonts w:eastAsia="Times New Roman" w:cstheme="minorHAnsi"/>
          <w:sz w:val="24"/>
          <w:szCs w:val="24"/>
        </w:rPr>
      </w:pPr>
      <w:r w:rsidRPr="00E7507D">
        <w:rPr>
          <w:rFonts w:eastAsia="Times New Roman" w:cstheme="minorHAnsi"/>
          <w:sz w:val="24"/>
          <w:szCs w:val="24"/>
        </w:rPr>
        <w:t>Region-specific analyses also provide more specific and useful approximations of CC biomass necessary to suppress weeds. Estimates from the North-eastern US suggest that CC biomass necessary to provide weed control equivalent to that of herbicides requires in excess of 5 Mg ha</w:t>
      </w:r>
      <w:r w:rsidRPr="00E7507D">
        <w:rPr>
          <w:rFonts w:eastAsia="Times New Roman" w:cstheme="minorHAnsi"/>
          <w:sz w:val="24"/>
          <w:szCs w:val="24"/>
          <w:vertAlign w:val="superscript"/>
        </w:rPr>
        <w:t>-1</w:t>
      </w:r>
      <w:r w:rsidRPr="00E7507D">
        <w:rPr>
          <w:rFonts w:eastAsia="Times New Roman" w:cstheme="minorHAnsi"/>
          <w:sz w:val="24"/>
          <w:szCs w:val="24"/>
        </w:rPr>
        <w:t xml:space="preserve"> </w:t>
      </w:r>
      <w:r w:rsidR="00C059FC">
        <w:rPr>
          <w:rFonts w:eastAsia="Times New Roman" w:cstheme="minorHAnsi"/>
          <w:sz w:val="24"/>
          <w:szCs w:val="24"/>
        </w:rPr>
        <w:fldChar w:fldCharType="begin" w:fldLock="1"/>
      </w:r>
      <w:r w:rsidR="00C27780">
        <w:rPr>
          <w:rFonts w:eastAsia="Times New Roman" w:cstheme="minorHAnsi"/>
          <w:sz w:val="24"/>
          <w:szCs w:val="24"/>
        </w:rPr>
        <w:instrText>ADDIN CSL_CITATION {"citationItems":[{"id":"ITEM-1","itemData":{"DOI":"10.1614/wt-d-09-00004.1","ISSN":"0890-037X","abstract":" Cover crop management with a roller/crimper might reduce the need for herbicide. Weed suppression from a rolled cereal rye cover crop was compared to no cover crop with and without postemergence herbicide application in no-till soybean. The experiment was designed as a two-way factorial with rye termination and soybean planting date as the first factor and weed control treatment as the second. Cereal rye was drill-seeded in late September and managed using glyphosate followed by a roller/crimper in the spring. Soybean was no-till seeded after rolling and glyphosate was applied postemergence about 6 wk after planting to half the plots. Rye biomass doubled when delaying rye kill by 10 to 20 d. Weed density and biomass were reduced by the rye cover crop in all site–location combinations except one, but delaying rye kill and soybean planting date only reduced both weed density and biomass at a single location. The cover crop mulch provided weed control similar to the postemergence herbicide in two of four locations. Treatments did not affect soybean grain yield in 2007. In 2008, yield at Landisville with rye alone was equal to those yields receiving the postemergence herbicide, whereas at Rock Springs, it was equivalent or less. The net added cost of a rye cover crop was $123 ha −1 with or $68.50 ha −1 without a postemergence herbicide application. A rolled-rye cover crop sometimes provided acceptable weed control, but weed control alone did not justify the use of the cover crop. The potential for reduced herbicide use and other ecosystem services provided by a cover crop justify further refinement and research in this area.  El manejo de cultivos de cobertera utilizando rodillo podría reducir la necesidad de herbicidas. Se comparó la supresión de la maleza con centeno ( Secale cereale L.) como cultivo de cobertera apisonado con rodillo, con un tratamiento sin cobertera con o sin aplicación de herbicida postemergente en un cultivo de soya sin labranza. El experimento se diseñó como factorial de dos vías con la fecha de eliminación del centeno y la siembra de la soya como el primer factor y el tratamiento del control de maleza como el segundo. El centeno fue sembrado con maquinaria a finales de septiembre y tratado con glifosato seguido por el paso de un rodillo en la primavera. La soya se sembró en suelo sin labranza después de pasar el rodillo, y el glifosato se aplicó a la mitad de las parcelas en forma postemergente aproximadamente 6 semanas después de …","author":[{"dropping-particle":"","family":"Mischler","given":"Ruth A.","non-dropping-particle":"","parse-names":false,"suffix":""},{"dropping-particle":"","family":"Curran","given":"William S.","non-dropping-particle":"","parse-names":false,"suffix":""},{"dropping-particle":"","family":"Duiker","given":"Sjoerd W.","non-dropping-particle":"","parse-names":false,"suffix":""},{"dropping-particle":"","family":"Hyde","given":"Jeffrey A.","non-dropping-particle":"","parse-names":false,"suffix":""}],"container-title":"Weed Technology","id":"ITEM-1","issue":"3","issued":{"date-parts":[["2010","9","20"]]},"page":"253-261","publisher":"Cambridge University Press","title":"Use of a Rolled-rye Cover Crop for Weed Suppression in No-Till Soybeans","type":"article-journal","volume":"24"},"uris":["http://www.mendeley.com/documents/?uuid=c87b8c62-643c-408a-a4cc-2cd0701678ea"]},{"id":"ITEM-2","itemData":{"DOI":"10.1614/wt-d-12-00078.1","ISSN":"0890-037X","abstract":" Cover crop–based organic rotational no-till soybean production has attracted attention from farmers, researchers, and other agricultural professionals because of the ability of this new system to enhance soil conservation, reduce labor requirements, and decrease diesel fuel use compared to traditional organic production. This system is based on the use of cereal rye cover crops that are mechanically terminated with a roller-crimper to create in situ mulch that suppresses weeds and promotes soybean growth. In this paper, we report experiments that were conducted over the past decade in the eastern region of the United States on cover crop–based organic rotational no-till soybean production, and we outline current management strategies and future research needs. Our research has focused on maximizing cereal rye spring ground cover and biomass because of the crucial role this cover crop plays in weed suppression. Soil fertility and cereal rye sowing and termination timing affect biomass production, and these factors can be manipulated to achieve levels greater than 8,000 kg ha −1 , a threshold identified for consistent suppression of annual weeds. Manipulating cereal rye seeding rate and seeding method also influences ground cover and weed suppression. In general, weed suppression is species-specific, with early emerging summer annual weeds (e.g., common ragweed), high weed seed bank densities (e.g. &gt; 10,000 seeds m −2 ), and perennial weeds (e.g., yellow nutsedge) posing the greatest challenges. Due to the challenges with maximizing cereal rye weed suppression potential, we have also found high-residue cultivation to significantly improve weed control. In addition to cover crop and weed management, we have made progress with planting equipment and planting density for establishing soybean into a thick cover crop residue. Our current and future research will focus on integrated multitactic weed management, cultivar selection, insect pest suppression, and nitrogen management as part of a systems approach to advancing this new production system.  La producción orgánica de soya en sistemas de rotación con cero labranza basados en cultivos de cobertura, ha atraído la atención de productores, investigadores y otros profesionales agrícolas por la habilidad de este nuevo sistema de mejorar la conservación del suelo, reducir los requerimientos de mano de obra y disminuir el uso de combustible diesel en comparación con la producción orgánica tradicional. Este sist…","author":[{"dropping-particle":"","family":"Mirsky","given":"Steven B.","non-dropping-particle":"","parse-names":false,"suffix":""},{"dropping-particle":"","family":"Ryan","given":"Matthew R.","non-dropping-particle":"","parse-names":false,"suffix":""},{"dropping-particle":"","family":"Teasdale","given":"John R.","non-dropping-particle":"","parse-names":false,"suffix":""},{"dropping-particle":"","family":"Curran","given":"William S.","non-dropping-particle":"","parse-names":false,"suffix":""},{"dropping-particle":"","family":"Reberg-Horton","given":"Chris S.","non-dropping-particle":"","parse-names":false,"suffix":""},{"dropping-particle":"","family":"Spargo","given":"John T.","non-dropping-particle":"","parse-names":false,"suffix":""},{"dropping-particle":"","family":"Wells","given":"M. Scott","non-dropping-particle":"","parse-names":false,"suffix":""},{"dropping-particle":"","family":"Keene","given":"Clair L.","non-dropping-particle":"","parse-names":false,"suffix":""},{"dropping-particle":"","family":"Moyer","given":"Jeff W.","non-dropping-particle":"","parse-names":false,"suffix":""}],"container-title":"Weed Technology","id":"ITEM-2","issue":"1","issued":{"date-parts":[["2013"]]},"page":"193-203","title":"Overcoming Weed Management Challenges in Cover Crop–Based Organic Rotational No-Till Soybean Production in the Eastern United States","type":"article-journal","volume":"27"},"uris":["http://www.mendeley.com/documents/?uuid=4f0e20c1-ccc4-4fea-b078-acf91446d3e5"]}],"mendeley":{"formattedCitation":"(Mischler et al. 2010; Mirsky et al. 2013)","plainTextFormattedCitation":"(Mischler et al. 2010; Mirsky et al. 2013)","previouslyFormattedCitation":"(Mischler et al. 2010; Mirsky et al. 2013)"},"properties":{"noteIndex":0},"schema":"https://github.com/citation-style-language/schema/raw/master/csl-citation.json"}</w:instrText>
      </w:r>
      <w:r w:rsidR="00C059FC">
        <w:rPr>
          <w:rFonts w:eastAsia="Times New Roman" w:cstheme="minorHAnsi"/>
          <w:sz w:val="24"/>
          <w:szCs w:val="24"/>
        </w:rPr>
        <w:fldChar w:fldCharType="separate"/>
      </w:r>
      <w:r w:rsidR="00C27780" w:rsidRPr="00C27780">
        <w:rPr>
          <w:rFonts w:eastAsia="Times New Roman" w:cstheme="minorHAnsi"/>
          <w:noProof/>
          <w:sz w:val="24"/>
          <w:szCs w:val="24"/>
        </w:rPr>
        <w:t>(Mischler et al. 2010; Mirsky et al. 2013)</w:t>
      </w:r>
      <w:r w:rsidR="00C059FC">
        <w:rPr>
          <w:rFonts w:eastAsia="Times New Roman" w:cstheme="minorHAnsi"/>
          <w:sz w:val="24"/>
          <w:szCs w:val="24"/>
        </w:rPr>
        <w:fldChar w:fldCharType="end"/>
      </w:r>
      <w:r w:rsidRPr="00E7507D">
        <w:rPr>
          <w:rFonts w:eastAsia="Times New Roman" w:cstheme="minorHAnsi"/>
          <w:sz w:val="24"/>
          <w:szCs w:val="24"/>
        </w:rPr>
        <w:t xml:space="preserve">. Similar recommendations are currently unavailable for the Corn Belt. More-over, previous reviews of literature and multi-year trials have produced wide ranges in CC production estimates for this region </w:t>
      </w:r>
      <w:r w:rsidR="00C059FC">
        <w:rPr>
          <w:rFonts w:eastAsia="Times New Roman" w:cstheme="minorHAnsi"/>
          <w:sz w:val="24"/>
          <w:szCs w:val="24"/>
        </w:rPr>
        <w:fldChar w:fldCharType="begin" w:fldLock="1"/>
      </w:r>
      <w:r w:rsidR="00C27780">
        <w:rPr>
          <w:rFonts w:eastAsia="Times New Roman" w:cstheme="minorHAnsi"/>
          <w:sz w:val="24"/>
          <w:szCs w:val="24"/>
        </w:rPr>
        <w:instrText>ADDIN CSL_CITATION {"citationItems":[{"id":"ITEM-1","itemData":{"DOI":"10.2134/agronj2005.0322","ISSN":"00021962","abstract":"The integration of cover crops into cropping systems brings costs and benefits, both internal and external to the farm. Benefits include promoting pest-suppression, soil and water quality, nutrient cycling efficiency, and cash crop productivity. Costs of adopting cover crops include increased direct costs, potentially reduced income if cover crops interfere with other attractive crops, slow soil warming, difficulties in predicting N mineralization, and production expenses. Cover crop benefits tend to be higher in irrigated systems. The literature is reviewed here along with Michigan farmer experience to evaluate promising cover crop species for four niches: Northern winter (USDA Hardiness Zones 5-6), Northern summer (Zones 5-6), Southern winter (Zones 7-8), and Southern summer (Zones 7-8). Warm season C4 grasses are outstanding performers for summer niches (6-9 Mg ha-1), and rye (Secale cereale L.) is the most promising for winter niches (0.8-6 Mg ha -1) across all hardiness zones reviewed. Legume-cereal mixtures such as sudangrass (Sorghum Sudanese L.)-cowpea (Vigna unguiculata L.) and wheat (Triticum aestivum L.)-red clover (Trifolium pretense L.) are the most effective means to produce substantial amounts (28 Mg ha-1) of mixed quality residues. Legume covers are slow growers and expensive to establish. At the same time, legumes fix N, produce high quality but limited amounts (0.5-4 Mg ha -1) of residues, and enhance beneficial insect habitat. Brassica species produce glucosinolate-containing residues (2-6 Mg ha-1) and suppress plant-parasitic nematodes and soil-borne disease. Legume cover crops are the most reliable means to enhance cash crop yields compared with fallows or other cover crop species. However, farmer goals and circumstances must be considered. If soil pests are a major yield limiting factor in cash crop production, then use of brassica cover crops should be considered. Cereal cover crops produce the largest amount of biomass and should be considered when the goal is to rapidly build soil organic matter. Legume-cereal or brassica-cereal mixtures show promise over a wide range of niches.","author":[{"dropping-particle":"","family":"Snapp","given":"S. S.","non-dropping-particle":"","parse-names":false,"suffix":""},{"dropping-particle":"","family":"Swinton","given":"S. M.","non-dropping-particle":"","parse-names":false,"suffix":""},{"dropping-particle":"","family":"Labarta","given":"R","non-dropping-particle":"","parse-names":false,"suffix":""},{"dropping-particle":"","family":"Mutch","given":"D.","non-dropping-particle":"","parse-names":false,"suffix":""},{"dropping-particle":"","family":"Black","given":"J. R.","non-dropping-particle":"","parse-names":false,"suffix":""},{"dropping-particle":"","family":"Leep","given":"R.","non-dropping-particle":"","parse-names":false,"suffix":""},{"dropping-particle":"","family":"Nyiraneza","given":"J.","non-dropping-particle":"","parse-names":false,"suffix":""},{"dropping-particle":"","family":"O'Neil","given":"K.","non-dropping-particle":"","parse-names":false,"suffix":""}],"container-title":"Agronomy Journal","id":"ITEM-1","issue":"1","issued":{"date-parts":[["2005"]]},"page":"322-332","title":"Evaluating cover crops for benefits, costs and performance within cropping system niches","type":"article","volume":"97"},"uris":["http://www.mendeley.com/documents/?uuid=c15d2c16-0c0b-3bd3-9ee9-5bf1b8e6c5a9"]},{"id":"ITEM-2","itemData":{"DOI":"10.1080/21683565.2014.901275","ISSN":"21683573","abstract":"Organic no-till systems continue to draw interest from organic producers across the upper Midwest in the United States. Fall-planted cover crops, terminated in the spring through the use of a roller-crimper or a mower, are a key component of these systems. In this study, five different cover crops (hairy vetch, Austrian winter peas, winter rye, winter barley, and winter triticale) were planted in the fall and terminated in the spring in preparation for no-till organic row crop production. This study compared the cover crops through measurements of: a) the amount of biomass produced by the cover crops before termination; b) the weed suppression potential of the cover crops terminated with either a roller-crimper or sickle-bar mower; and c) volumetric soil water content throughout the row crop production season. Biomass production of each of the cover crops differed significantly by variety and by year, ranging from 3.67 to 14.56 Mg DM ha-1. Significant differences in weed densities and weed biomass were also found, with almost complete elimination of weed establishment in the rye treatment in 2011. Roll-crimping and sickle-bar mowing treatments demonstrated similar weed suppression and soil moisture from May through October during 2010 and 2011. Copyright © Taylor &amp; Francis Group, LLC.","author":[{"dropping-particle":"","family":"Silva","given":"Erin Marie","non-dropping-particle":"","parse-names":false,"suffix":""}],"container-title":"Agroecology and Sustainable Food Systems","id":"ITEM-2","issue":"7","issued":{"date-parts":[["2014","8","9"]]},"page":"748-763","publisher":"Taylor &amp; Francis","title":"Screening Five Fall-Sown Cover Crops for Use in Organic No-Till Crop Production in the Upper Midwest","type":"article-journal","volume":"38"},"uris":["http://www.mendeley.com/documents/?uuid=48696d3d-5909-45a1-a0b7-a5bdb94bef67"]},{"id":"ITEM-3","itemData":{"DOI":"10.2489/jswc.70.6.353","ISSN":"00224561","abstract":"Cover crops can improve the sustainability and resilience of corn (Zea mays L.) and soybean (Glycine max L. Merr.) production systems. At present, the most widely used cover crops in corn-soybean systems in the upper Midwest United States have been winter cereals. However, there have been isolated reports of corn yield reductions following winter rye (Secale cereale L.) cover crops, and the risk of corn yield reductions will reduce the likelihood of farmers adopting cover crops. Although the exact mechanism is unknown and there are many possible causes of corn yield reductions following winter cereal cover crops, we hypothesize that there may be differences among winter cereal species or cultivars in their effect on corn yield. Additionally, there have been no evaluations of shoot growth and nitrogen (N) uptake of winter cereal cultivars used as cover crops in the upper Midwest. Seven winter rye cultivars, 2 winter triticale (× Triticosecale Wittmack) cultivars, and 3 winter wheat (Triticum aestivum L.) cultivars were planted following soybean harvest and grown as a winter cover crops preceding corn in four years to determine whether the 12 cultivars differed in (1) biomass production and N uptake, and (2) impact on corn yield, harvest population, and other yield parameters. The 12 cover crop cultivars differed in each of the four years for shoot dry weight, shoot N concentration, and total shoot N content. In general, the winter rye cultivars had greater shoot biomass, lower shoot N concentrations, and higher total shoot N contents than the winter triticale and winter wheat cultivars. The winter cereal cultivars decreased corn yield in two of the four years, and the yield effect varied among cultivars. Some cultivars of all three species caused corn yield decreases, with no indication that winter rye had a greater effect than did winter wheat or winter triticale. Four winter rye cultivars did not significantly reduce corn yield in either of the two years in which yield was reduced. In general, the decreases in corn yield following the winter cereal cover crops were related to decreases in harvest population and increases in the number of barren plants, but were not strongly related to cover crop shoot dry weight within years. Our study shows that there are genotypic differences among winter cereal cultivars for their performance as cover crops and their effect on corn yields.","author":[{"dropping-particle":"","family":"Kaspar","given":"T. C.","non-dropping-particle":"","parse-names":false,"suffix":""},{"dropping-particle":"","family":"Bakker","given":"M. G.","non-dropping-particle":"","parse-names":false,"suffix":""}],"container-title":"Journal of Soil and Water Conservation","id":"ITEM-3","issue":"6","issued":{"date-parts":[["2015"]]},"page":"353-364","title":"Biomass production of 12 winter cereal cover crop cultivars and their effect on subsequent no-till corn yield","type":"article-journal","volume":"70"},"uris":["http://www.mendeley.com/documents/?uuid=b31f4e8c-125c-49ab-8a5c-0a3018c806ff"]}],"mendeley":{"formattedCitation":"(Snapp et al. 2005; Silva 2014; Kaspar and Bakker 2015)","plainTextFormattedCitation":"(Snapp et al. 2005; Silva 2014; Kaspar and Bakker 2015)","previouslyFormattedCitation":"(Snapp et al. 2005; Silva 2014; Kaspar and Bakker 2015)"},"properties":{"noteIndex":0},"schema":"https://github.com/citation-style-language/schema/raw/master/csl-citation.json"}</w:instrText>
      </w:r>
      <w:r w:rsidR="00C059FC">
        <w:rPr>
          <w:rFonts w:eastAsia="Times New Roman" w:cstheme="minorHAnsi"/>
          <w:sz w:val="24"/>
          <w:szCs w:val="24"/>
        </w:rPr>
        <w:fldChar w:fldCharType="separate"/>
      </w:r>
      <w:r w:rsidR="00C059FC" w:rsidRPr="00C059FC">
        <w:rPr>
          <w:rFonts w:eastAsia="Times New Roman" w:cstheme="minorHAnsi"/>
          <w:noProof/>
          <w:sz w:val="24"/>
          <w:szCs w:val="24"/>
        </w:rPr>
        <w:t>(Snapp et al. 2005; Silva 2014; Kaspar and Bakker 2015)</w:t>
      </w:r>
      <w:r w:rsidR="00C059FC">
        <w:rPr>
          <w:rFonts w:eastAsia="Times New Roman" w:cstheme="minorHAnsi"/>
          <w:sz w:val="24"/>
          <w:szCs w:val="24"/>
        </w:rPr>
        <w:fldChar w:fldCharType="end"/>
      </w:r>
      <w:r w:rsidRPr="00E7507D">
        <w:rPr>
          <w:rFonts w:eastAsia="Times New Roman" w:cstheme="minorHAnsi"/>
          <w:sz w:val="24"/>
          <w:szCs w:val="24"/>
        </w:rPr>
        <w:t xml:space="preserve">. While process-based models have been used to explore agronomic and environmental questions in the US Corn Belt, none have used these tools to verify the feasibility of achieving adequate CC biomass for a meaningful threshold of weed suppression </w:t>
      </w:r>
      <w:r w:rsidR="00C059FC">
        <w:rPr>
          <w:rFonts w:eastAsia="Times New Roman" w:cstheme="minorHAnsi"/>
          <w:sz w:val="24"/>
          <w:szCs w:val="24"/>
        </w:rPr>
        <w:fldChar w:fldCharType="begin" w:fldLock="1"/>
      </w:r>
      <w:r w:rsidR="00C27780">
        <w:rPr>
          <w:rFonts w:eastAsia="Times New Roman" w:cstheme="minorHAnsi"/>
          <w:sz w:val="24"/>
          <w:szCs w:val="24"/>
        </w:rPr>
        <w:instrText>ADDIN CSL_CITATION {"citationItems":[{"id":"ITEM-1","itemData":{"DOI":"10.1016/j.agee.2015.11.011","ISSN":"01678809","abstract":"It is critical to evaluate conservation practices that protect soil and water resources from climate change in the Midwestern United States, a region that produces one-quarter of the world's soybeans and one-third of the world's maize. An over-winter cover crop in a maize-soybean rotation offers multiple potential benefits that can reduce the impacts of higher temperatures and more variable rainfall; some of the anticipated changes for the Midwest. In this experiment we used the Agricultural Production Systems sIMulator (APSIM) to understand how winter rye cover crops impact crop production and environmental outcomes, given future climate change. We first tested APSIM with data from a long-term maize-soybean rotation with and without winter rye cover crop field site. Our modeling work predicted that the winter rye cover crop has a neutral effect on maize and soybean yields over the 45 year simulation period but increases in minimum and maximum temperatures were associated with reduced yields of 1.6-2.7% by decade. Soil carbon decreased in both the cover crop and no cover crop simulations, although the cover crop is able to significantly offset (3% less loss over 45 years) this decline compared to the no cover crop simulation. Our predictions showed that the cover crop led to an 11-29% reduction in erosion and up to a 34% decrease in nitrous oxide emissions (N2O). However, the cover crop is unable to offset future predicted yield declines and does not increase the overall carbon balance relative to current soil conditions.","author":[{"dropping-particle":"","family":"Basche","given":"Andrea D.","non-dropping-particle":"","parse-names":false,"suffix":""},{"dropping-particle":"V.","family":"Archontoulis","given":"Sotirios","non-dropping-particle":"","parse-names":false,"suffix":""},{"dropping-particle":"","family":"Kaspar","given":"Thomas C.","non-dropping-particle":"","parse-names":false,"suffix":""},{"dropping-particle":"","family":"Jaynes","given":"Dan B.","non-dropping-particle":"","parse-names":false,"suffix":""},{"dropping-particle":"","family":"Parkin","given":"Timothy B.","non-dropping-particle":"","parse-names":false,"suffix":""},{"dropping-particle":"","family":"Miguez","given":"Fernando E.","non-dropping-particle":"","parse-names":false,"suffix":""}],"container-title":"Agriculture, Ecosystems and Environment","id":"ITEM-1","issued":{"date-parts":[["2016"]]},"page":"95-106","publisher":"Elsevier B.V.","title":"Simulating long-term impacts of cover crops and climate change on crop production and environmental outcomes in the Midwestern United States","type":"article-journal","volume":"218"},"uris":["http://www.mendeley.com/documents/?uuid=2d5f5c06-47a0-4f24-8ac7-d23ba31aad32"]},{"id":"ITEM-2","itemData":{"DOI":"10.1016/j.fcr.2016.06.016","ISBN":"0378-4290","ISSN":"03784290","abstract":"Inclusion of a rye cover crop into maize-based systems can offer environmental benefits, but adoption of the practice in the US Midwest is still low. This is related to the possible risk of reduced maize yields following rye. We hypothesized that the magnitude of rye effects on maize yields and drainage water and nitrate (NO3)-N losses would be proportionally related to rye biomass. We tested this hypothesis by analyzing data from continuous maize treatments (with and without cover crop) in Iowa, US, that were fertilized following recommendations from late spring nitrate tests. Dataset included measurements (2009–2014) of soil water and temperature, drainage water and NO3-N losses, soil NO3, rye shoot and root biomass and C:N, and maize yields. We supplemented our analysis with a literature review and the use of a cropping systems model (APSIM) to calculate trade-offs in system performance characteristics. Experimentally, rye cover crop reduced drainage by 12% and NO3-N losses by 20% (or 31% per unit of N applied), and maize yields by 6%. We also found minimal effects on soil temperature, water deficits that reduced yields only during drought years (2012 and 2013), and lower NO3-N losses that were related to reduced NO3-N concentrations in drainage. Results also revealed a linear relationship between drainage and precipitation (r2 = 0.96), and rye transpiration and shoot biomass (r2 = 0.84). Model scenario analysis (4 termination dates × 30 years) indicated that rye cover crop decreases NO3-N losses (-25.5 ± 26%) but does not always reduce drainage water (-3.9 ± 13%) or grain yields (-1.84 ± 6%), which is consistent with experimental and literature results. However, analysis of the synthesized measured and simulated dataset do not support a strong relationship between these variables and rye biomass. These results are valuable for decision-making and add new fundamental knowledge on rye water and nitrogen use.","author":[{"dropping-particle":"","family":"Martinez-Feria","given":"Rafael A.","non-dropping-particle":"","parse-names":false,"suffix":""},{"dropping-particle":"","family":"Dietzel","given":"Ranae","non-dropping-particle":"","parse-names":false,"suffix":""},{"dropping-particle":"","family":"Liebman","given":"Matt","non-dropping-particle":"","parse-names":false,"suffix":""},{"dropping-particle":"","family":"Helmers","given":"Matthew J.","non-dropping-particle":"","parse-names":false,"suffix":""},{"dropping-particle":"V.","family":"Archontoulis","given":"Sotirios","non-dropping-particle":"","parse-names":false,"suffix":""}],"container-title":"Field Crops Research","id":"ITEM-2","issued":{"date-parts":[["2016","9","1"]]},"page":"145-159","publisher":"Elsevier B.V.","title":"Rye cover crop effects on maize: A system-level analysis","type":"article-journal","volume":"196"},"uris":["http://www.mendeley.com/documents/?uuid=0ee2225d-a41b-48d5-aa4f-3b6c9113c91d"]}],"mendeley":{"formattedCitation":"(Basche et al. 2016; Martinez-Feria et al. 2016)","plainTextFormattedCitation":"(Basche et al. 2016; Martinez-Feria et al. 2016)","previouslyFormattedCitation":"(Basche et al. 2016; Martinez-Feria et al. 2016)"},"properties":{"noteIndex":0},"schema":"https://github.com/citation-style-language/schema/raw/master/csl-citation.json"}</w:instrText>
      </w:r>
      <w:r w:rsidR="00C059FC">
        <w:rPr>
          <w:rFonts w:eastAsia="Times New Roman" w:cstheme="minorHAnsi"/>
          <w:sz w:val="24"/>
          <w:szCs w:val="24"/>
        </w:rPr>
        <w:fldChar w:fldCharType="separate"/>
      </w:r>
      <w:r w:rsidR="00C059FC" w:rsidRPr="00C059FC">
        <w:rPr>
          <w:rFonts w:eastAsia="Times New Roman" w:cstheme="minorHAnsi"/>
          <w:noProof/>
          <w:sz w:val="24"/>
          <w:szCs w:val="24"/>
        </w:rPr>
        <w:t>(Basche et al. 2016; Martinez-Feria et al. 2016)</w:t>
      </w:r>
      <w:r w:rsidR="00C059FC">
        <w:rPr>
          <w:rFonts w:eastAsia="Times New Roman" w:cstheme="minorHAnsi"/>
          <w:sz w:val="24"/>
          <w:szCs w:val="24"/>
        </w:rPr>
        <w:fldChar w:fldCharType="end"/>
      </w:r>
      <w:r w:rsidRPr="00E7507D">
        <w:rPr>
          <w:rFonts w:eastAsia="Times New Roman" w:cstheme="minorHAnsi"/>
          <w:sz w:val="24"/>
          <w:szCs w:val="24"/>
        </w:rPr>
        <w:t xml:space="preserve">. </w:t>
      </w:r>
    </w:p>
    <w:p w14:paraId="7F014E13" w14:textId="77777777" w:rsidR="00EA2BE3" w:rsidRPr="00E7507D" w:rsidRDefault="00EA2BE3" w:rsidP="00F92587">
      <w:pPr>
        <w:shd w:val="clear" w:color="auto" w:fill="FFFFFF"/>
        <w:spacing w:after="0" w:line="240" w:lineRule="auto"/>
        <w:rPr>
          <w:sz w:val="24"/>
          <w:szCs w:val="24"/>
        </w:rPr>
      </w:pPr>
    </w:p>
    <w:p w14:paraId="30151833" w14:textId="77B30EF7" w:rsidR="00CD15F0" w:rsidRPr="00E7507D" w:rsidRDefault="00CD15F0" w:rsidP="00CD15F0">
      <w:pPr>
        <w:shd w:val="clear" w:color="auto" w:fill="FFFFFF"/>
        <w:spacing w:after="0" w:line="240" w:lineRule="auto"/>
        <w:rPr>
          <w:rFonts w:eastAsia="Times New Roman" w:cstheme="minorHAnsi"/>
          <w:sz w:val="24"/>
          <w:szCs w:val="24"/>
        </w:rPr>
      </w:pPr>
      <w:r w:rsidRPr="00E7507D">
        <w:rPr>
          <w:rFonts w:eastAsia="Times New Roman" w:cstheme="minorHAnsi"/>
          <w:sz w:val="24"/>
          <w:szCs w:val="24"/>
        </w:rPr>
        <w:t>To begin to address these research gaps we conducted a meta-analysis to understand the impact of (</w:t>
      </w:r>
      <w:proofErr w:type="spellStart"/>
      <w:r w:rsidRPr="00E7507D">
        <w:rPr>
          <w:rFonts w:eastAsia="Times New Roman" w:cstheme="minorHAnsi"/>
          <w:sz w:val="24"/>
          <w:szCs w:val="24"/>
        </w:rPr>
        <w:t>i</w:t>
      </w:r>
      <w:proofErr w:type="spellEnd"/>
      <w:r w:rsidRPr="00E7507D">
        <w:rPr>
          <w:rFonts w:eastAsia="Times New Roman" w:cstheme="minorHAnsi"/>
          <w:sz w:val="24"/>
          <w:szCs w:val="24"/>
        </w:rPr>
        <w:t>) experimental design, (ii) environmental growing conditions, and (iii) managerial choices on CC weed control in maize-soybean systems in the Corn Belt. Additionally (</w:t>
      </w:r>
      <w:proofErr w:type="gramStart"/>
      <w:r w:rsidRPr="00E7507D">
        <w:rPr>
          <w:rFonts w:eastAsia="Times New Roman" w:cstheme="minorHAnsi"/>
          <w:sz w:val="24"/>
          <w:szCs w:val="24"/>
        </w:rPr>
        <w:t>iv</w:t>
      </w:r>
      <w:proofErr w:type="gramEnd"/>
      <w:r w:rsidRPr="00E7507D">
        <w:rPr>
          <w:rFonts w:eastAsia="Times New Roman" w:cstheme="minorHAnsi"/>
          <w:sz w:val="24"/>
          <w:szCs w:val="24"/>
        </w:rPr>
        <w:t xml:space="preserve">), we sought to identify Corn Belt-specific CC biomass targets for providing significant weed </w:t>
      </w:r>
      <w:r w:rsidR="00E7507D" w:rsidRPr="00E7507D">
        <w:rPr>
          <w:rFonts w:eastAsia="Times New Roman" w:cstheme="minorHAnsi"/>
          <w:sz w:val="24"/>
          <w:szCs w:val="24"/>
        </w:rPr>
        <w:t>suppression</w:t>
      </w:r>
      <w:r w:rsidRPr="00E7507D">
        <w:rPr>
          <w:rFonts w:eastAsia="Times New Roman" w:cstheme="minorHAnsi"/>
          <w:sz w:val="24"/>
          <w:szCs w:val="24"/>
        </w:rPr>
        <w:t xml:space="preserve"> and, usi</w:t>
      </w:r>
      <w:r w:rsidR="00C059FC">
        <w:rPr>
          <w:rFonts w:eastAsia="Times New Roman" w:cstheme="minorHAnsi"/>
          <w:sz w:val="24"/>
          <w:szCs w:val="24"/>
        </w:rPr>
        <w:t xml:space="preserve">ng a process-based model (SALUS; </w:t>
      </w:r>
      <w:r w:rsidR="00C059FC" w:rsidRPr="00C059FC">
        <w:rPr>
          <w:rFonts w:eastAsia="Times New Roman" w:cstheme="minorHAnsi"/>
          <w:color w:val="FF0000"/>
          <w:sz w:val="24"/>
          <w:szCs w:val="24"/>
        </w:rPr>
        <w:t>CITE</w:t>
      </w:r>
      <w:r w:rsidR="00C059FC">
        <w:rPr>
          <w:rFonts w:eastAsia="Times New Roman" w:cstheme="minorHAnsi"/>
          <w:sz w:val="24"/>
          <w:szCs w:val="24"/>
        </w:rPr>
        <w:t>)</w:t>
      </w:r>
      <w:r w:rsidRPr="00E7507D">
        <w:rPr>
          <w:rFonts w:eastAsia="Times New Roman" w:cstheme="minorHAnsi"/>
          <w:sz w:val="24"/>
          <w:szCs w:val="24"/>
        </w:rPr>
        <w:t xml:space="preserve">, to evaluate the feasibility of achieving these statistically-determined targets.  </w:t>
      </w:r>
    </w:p>
    <w:p w14:paraId="4BB38524" w14:textId="77777777" w:rsidR="00E7507D" w:rsidRDefault="00E7507D" w:rsidP="0077460E">
      <w:pPr>
        <w:shd w:val="clear" w:color="auto" w:fill="FFFFFF"/>
        <w:spacing w:after="0" w:line="240" w:lineRule="auto"/>
        <w:rPr>
          <w:rFonts w:eastAsia="Times New Roman" w:cstheme="minorHAnsi"/>
          <w:b/>
          <w:sz w:val="32"/>
          <w:szCs w:val="32"/>
        </w:rPr>
      </w:pPr>
    </w:p>
    <w:p w14:paraId="7385E18D" w14:textId="605F8664" w:rsidR="008029B9" w:rsidRPr="0042521F" w:rsidRDefault="008029B9" w:rsidP="0077460E">
      <w:pPr>
        <w:shd w:val="clear" w:color="auto" w:fill="FFFFFF"/>
        <w:spacing w:after="0" w:line="240" w:lineRule="auto"/>
        <w:rPr>
          <w:rFonts w:eastAsia="Times New Roman" w:cstheme="minorHAnsi"/>
          <w:b/>
          <w:sz w:val="32"/>
          <w:szCs w:val="32"/>
        </w:rPr>
      </w:pPr>
      <w:r w:rsidRPr="0042521F">
        <w:rPr>
          <w:rFonts w:eastAsia="Times New Roman" w:cstheme="minorHAnsi"/>
          <w:b/>
          <w:sz w:val="32"/>
          <w:szCs w:val="32"/>
        </w:rPr>
        <w:lastRenderedPageBreak/>
        <w:t>Methods</w:t>
      </w:r>
    </w:p>
    <w:p w14:paraId="6DAA3B20" w14:textId="77777777" w:rsidR="008029B9" w:rsidRPr="0042521F" w:rsidRDefault="008029B9" w:rsidP="0077460E">
      <w:pPr>
        <w:shd w:val="clear" w:color="auto" w:fill="FFFFFF"/>
        <w:spacing w:after="0" w:line="240" w:lineRule="auto"/>
        <w:rPr>
          <w:rFonts w:eastAsia="Times New Roman" w:cstheme="minorHAnsi"/>
          <w:sz w:val="24"/>
          <w:szCs w:val="24"/>
          <w:u w:val="single"/>
        </w:rPr>
      </w:pPr>
    </w:p>
    <w:p w14:paraId="73AD9CFD" w14:textId="722AC3E6" w:rsidR="0077460E" w:rsidRPr="0042521F" w:rsidRDefault="0077460E" w:rsidP="0077460E">
      <w:pPr>
        <w:shd w:val="clear" w:color="auto" w:fill="FFFFFF"/>
        <w:spacing w:after="0" w:line="240" w:lineRule="auto"/>
        <w:rPr>
          <w:rFonts w:eastAsia="Times New Roman" w:cstheme="minorHAnsi"/>
          <w:sz w:val="24"/>
          <w:szCs w:val="24"/>
          <w:u w:val="single"/>
        </w:rPr>
      </w:pPr>
      <w:r w:rsidRPr="0042521F">
        <w:rPr>
          <w:rFonts w:eastAsia="Times New Roman" w:cstheme="minorHAnsi"/>
          <w:sz w:val="24"/>
          <w:szCs w:val="24"/>
          <w:u w:val="single"/>
        </w:rPr>
        <w:t>Database search</w:t>
      </w:r>
    </w:p>
    <w:p w14:paraId="666C86D3" w14:textId="77777777" w:rsidR="0077460E" w:rsidRPr="0042521F" w:rsidRDefault="0077460E" w:rsidP="0077460E">
      <w:pPr>
        <w:shd w:val="clear" w:color="auto" w:fill="FFFFFF"/>
        <w:spacing w:after="0" w:line="240" w:lineRule="auto"/>
        <w:rPr>
          <w:rFonts w:eastAsia="Times New Roman" w:cstheme="minorHAnsi"/>
          <w:sz w:val="24"/>
          <w:szCs w:val="24"/>
        </w:rPr>
      </w:pPr>
    </w:p>
    <w:p w14:paraId="6C7D42A9" w14:textId="77777777" w:rsidR="0077460E" w:rsidRPr="0042521F" w:rsidRDefault="0077460E" w:rsidP="0077460E">
      <w:pPr>
        <w:shd w:val="clear" w:color="auto" w:fill="FFFFFF"/>
        <w:spacing w:after="0" w:line="240" w:lineRule="auto"/>
        <w:rPr>
          <w:rFonts w:eastAsia="Times New Roman" w:cstheme="minorHAnsi"/>
          <w:sz w:val="24"/>
          <w:szCs w:val="24"/>
        </w:rPr>
      </w:pPr>
      <w:r w:rsidRPr="0042521F">
        <w:rPr>
          <w:rFonts w:eastAsia="Times New Roman" w:cstheme="minorHAnsi"/>
          <w:sz w:val="24"/>
          <w:szCs w:val="24"/>
        </w:rPr>
        <w:t>We conducted a systematic search of relevant literature using ISI Web of Knowledge (</w:t>
      </w:r>
      <w:proofErr w:type="spellStart"/>
      <w:r w:rsidRPr="0042521F">
        <w:rPr>
          <w:rFonts w:eastAsia="Times New Roman" w:cstheme="minorHAnsi"/>
          <w:sz w:val="24"/>
          <w:szCs w:val="24"/>
        </w:rPr>
        <w:t>WoS</w:t>
      </w:r>
      <w:proofErr w:type="spellEnd"/>
      <w:r w:rsidRPr="0042521F">
        <w:rPr>
          <w:rFonts w:eastAsia="Times New Roman" w:cstheme="minorHAnsi"/>
          <w:sz w:val="24"/>
          <w:szCs w:val="24"/>
        </w:rPr>
        <w:t xml:space="preserve">, </w:t>
      </w:r>
    </w:p>
    <w:p w14:paraId="5EC03496" w14:textId="77777777" w:rsidR="0042521F" w:rsidRPr="00E22AFA" w:rsidRDefault="008029B9" w:rsidP="0077460E">
      <w:pPr>
        <w:shd w:val="clear" w:color="auto" w:fill="FFFFFF"/>
        <w:spacing w:after="0" w:line="240" w:lineRule="auto"/>
        <w:rPr>
          <w:rFonts w:eastAsia="Times New Roman" w:cstheme="minorHAnsi"/>
          <w:sz w:val="24"/>
          <w:szCs w:val="24"/>
        </w:rPr>
      </w:pPr>
      <w:proofErr w:type="gramStart"/>
      <w:r w:rsidRPr="0042521F">
        <w:rPr>
          <w:rFonts w:eastAsia="Times New Roman" w:cstheme="minorHAnsi"/>
          <w:sz w:val="24"/>
          <w:szCs w:val="24"/>
        </w:rPr>
        <w:t>available</w:t>
      </w:r>
      <w:proofErr w:type="gramEnd"/>
      <w:r w:rsidRPr="0042521F">
        <w:rPr>
          <w:rFonts w:eastAsia="Times New Roman" w:cstheme="minorHAnsi"/>
          <w:sz w:val="24"/>
          <w:szCs w:val="24"/>
        </w:rPr>
        <w:t xml:space="preserve"> online). A </w:t>
      </w:r>
      <w:r w:rsidR="0077460E" w:rsidRPr="0042521F">
        <w:rPr>
          <w:rFonts w:eastAsia="Times New Roman" w:cstheme="minorHAnsi"/>
          <w:sz w:val="24"/>
          <w:szCs w:val="24"/>
        </w:rPr>
        <w:t xml:space="preserve">literature </w:t>
      </w:r>
      <w:proofErr w:type="gramStart"/>
      <w:r w:rsidR="0077460E" w:rsidRPr="0042521F">
        <w:rPr>
          <w:rFonts w:eastAsia="Times New Roman" w:cstheme="minorHAnsi"/>
          <w:sz w:val="24"/>
          <w:szCs w:val="24"/>
        </w:rPr>
        <w:t>was conducted</w:t>
      </w:r>
      <w:proofErr w:type="gramEnd"/>
      <w:r w:rsidR="0077460E" w:rsidRPr="0042521F">
        <w:rPr>
          <w:rFonts w:eastAsia="Times New Roman" w:cstheme="minorHAnsi"/>
          <w:sz w:val="24"/>
          <w:szCs w:val="24"/>
        </w:rPr>
        <w:t xml:space="preserve"> in October 2018 using the following Boolean string:</w:t>
      </w:r>
      <w:r w:rsidR="0077460E" w:rsidRPr="0042521F">
        <w:rPr>
          <w:rFonts w:cstheme="minorHAnsi"/>
          <w:color w:val="2A2D35"/>
          <w:sz w:val="24"/>
          <w:szCs w:val="24"/>
        </w:rPr>
        <w:t xml:space="preserve"> </w:t>
      </w:r>
      <w:r w:rsidR="0077460E" w:rsidRPr="0042521F">
        <w:rPr>
          <w:rFonts w:eastAsia="Times New Roman" w:cstheme="minorHAnsi"/>
          <w:sz w:val="24"/>
          <w:szCs w:val="24"/>
        </w:rPr>
        <w:t xml:space="preserve">(weed* AND ("cover crop*" OR "green manure" OR "catch crop*") AND ("corn" OR "maize" OR "soybean*")). This resulted in </w:t>
      </w:r>
      <w:proofErr w:type="gramStart"/>
      <w:r w:rsidR="0077460E" w:rsidRPr="0042521F">
        <w:rPr>
          <w:rFonts w:eastAsia="Times New Roman" w:cstheme="minorHAnsi"/>
          <w:sz w:val="24"/>
          <w:szCs w:val="24"/>
        </w:rPr>
        <w:t>a total of 676</w:t>
      </w:r>
      <w:proofErr w:type="gramEnd"/>
      <w:r w:rsidR="0077460E" w:rsidRPr="0042521F">
        <w:rPr>
          <w:rFonts w:eastAsia="Times New Roman" w:cstheme="minorHAnsi"/>
          <w:sz w:val="24"/>
          <w:szCs w:val="24"/>
        </w:rPr>
        <w:t xml:space="preserve"> studies that were screened for eligibili</w:t>
      </w:r>
      <w:r w:rsidR="0077460E" w:rsidRPr="00E22AFA">
        <w:rPr>
          <w:rFonts w:eastAsia="Times New Roman" w:cstheme="minorHAnsi"/>
          <w:sz w:val="24"/>
          <w:szCs w:val="24"/>
        </w:rPr>
        <w:t xml:space="preserve">ty based on the following </w:t>
      </w:r>
      <w:r w:rsidR="0042521F" w:rsidRPr="00E22AFA">
        <w:rPr>
          <w:rFonts w:eastAsia="Times New Roman" w:cstheme="minorHAnsi"/>
          <w:sz w:val="24"/>
          <w:szCs w:val="24"/>
        </w:rPr>
        <w:t xml:space="preserve">three </w:t>
      </w:r>
      <w:r w:rsidR="0077460E" w:rsidRPr="00E22AFA">
        <w:rPr>
          <w:rFonts w:eastAsia="Times New Roman" w:cstheme="minorHAnsi"/>
          <w:sz w:val="24"/>
          <w:szCs w:val="24"/>
        </w:rPr>
        <w:t>criteria</w:t>
      </w:r>
      <w:r w:rsidR="0042521F" w:rsidRPr="00E22AFA">
        <w:rPr>
          <w:rFonts w:eastAsia="Times New Roman" w:cstheme="minorHAnsi"/>
          <w:sz w:val="24"/>
          <w:szCs w:val="24"/>
        </w:rPr>
        <w:t xml:space="preserve">: </w:t>
      </w:r>
    </w:p>
    <w:p w14:paraId="1B85DB49" w14:textId="20ADE415" w:rsidR="0042521F" w:rsidRPr="00E22AFA" w:rsidRDefault="0042521F" w:rsidP="0077460E">
      <w:pPr>
        <w:shd w:val="clear" w:color="auto" w:fill="FFFFFF"/>
        <w:spacing w:after="0" w:line="240" w:lineRule="auto"/>
        <w:rPr>
          <w:rFonts w:eastAsia="Times New Roman" w:cstheme="minorHAnsi"/>
          <w:sz w:val="24"/>
          <w:szCs w:val="24"/>
        </w:rPr>
      </w:pPr>
      <w:proofErr w:type="gramStart"/>
      <w:r w:rsidRPr="00E22AFA">
        <w:rPr>
          <w:rFonts w:eastAsia="Times New Roman" w:cstheme="minorHAnsi"/>
          <w:sz w:val="24"/>
          <w:szCs w:val="24"/>
        </w:rPr>
        <w:t>(</w:t>
      </w:r>
      <w:proofErr w:type="spellStart"/>
      <w:r w:rsidRPr="00E22AFA">
        <w:rPr>
          <w:rFonts w:eastAsia="Times New Roman" w:cstheme="minorHAnsi"/>
          <w:sz w:val="24"/>
          <w:szCs w:val="24"/>
        </w:rPr>
        <w:t>i</w:t>
      </w:r>
      <w:proofErr w:type="spellEnd"/>
      <w:r w:rsidR="0077460E" w:rsidRPr="00E22AFA">
        <w:rPr>
          <w:rFonts w:eastAsia="Times New Roman" w:cstheme="minorHAnsi"/>
          <w:sz w:val="24"/>
          <w:szCs w:val="24"/>
        </w:rPr>
        <w:t xml:space="preserve">) </w:t>
      </w:r>
      <w:r w:rsidRPr="00E22AFA">
        <w:rPr>
          <w:rFonts w:eastAsia="Times New Roman" w:cstheme="minorHAnsi"/>
          <w:sz w:val="24"/>
          <w:szCs w:val="24"/>
        </w:rPr>
        <w:t>S</w:t>
      </w:r>
      <w:r w:rsidR="0077460E" w:rsidRPr="00E22AFA">
        <w:rPr>
          <w:rFonts w:eastAsia="Times New Roman" w:cstheme="minorHAnsi"/>
          <w:sz w:val="24"/>
          <w:szCs w:val="24"/>
        </w:rPr>
        <w:t xml:space="preserve">tudies must have been conducted in </w:t>
      </w:r>
      <w:r w:rsidR="007554FF" w:rsidRPr="00E22AFA">
        <w:rPr>
          <w:rFonts w:eastAsia="Times New Roman" w:cstheme="minorHAnsi"/>
          <w:sz w:val="24"/>
          <w:szCs w:val="24"/>
        </w:rPr>
        <w:t>a</w:t>
      </w:r>
      <w:r w:rsidR="0077460E" w:rsidRPr="00E22AFA">
        <w:rPr>
          <w:rFonts w:eastAsia="Times New Roman" w:cstheme="minorHAnsi"/>
          <w:sz w:val="24"/>
          <w:szCs w:val="24"/>
        </w:rPr>
        <w:t xml:space="preserve"> </w:t>
      </w:r>
      <w:r w:rsidR="007554FF" w:rsidRPr="00E22AFA">
        <w:rPr>
          <w:rFonts w:eastAsia="Times New Roman" w:cstheme="minorHAnsi"/>
          <w:sz w:val="24"/>
          <w:szCs w:val="24"/>
        </w:rPr>
        <w:t>US ‘</w:t>
      </w:r>
      <w:r w:rsidR="0077460E" w:rsidRPr="00E22AFA">
        <w:rPr>
          <w:rFonts w:eastAsia="Times New Roman" w:cstheme="minorHAnsi"/>
          <w:sz w:val="24"/>
          <w:szCs w:val="24"/>
        </w:rPr>
        <w:t>Corn Belt</w:t>
      </w:r>
      <w:r w:rsidR="007554FF" w:rsidRPr="00E22AFA">
        <w:rPr>
          <w:rFonts w:eastAsia="Times New Roman" w:cstheme="minorHAnsi"/>
          <w:sz w:val="24"/>
          <w:szCs w:val="24"/>
        </w:rPr>
        <w:t>’</w:t>
      </w:r>
      <w:r w:rsidR="0077460E" w:rsidRPr="00E22AFA">
        <w:rPr>
          <w:rFonts w:eastAsia="Times New Roman" w:cstheme="minorHAnsi"/>
          <w:sz w:val="24"/>
          <w:szCs w:val="24"/>
        </w:rPr>
        <w:t xml:space="preserve"> state, </w:t>
      </w:r>
      <w:r w:rsidR="0080510A" w:rsidRPr="00E22AFA">
        <w:rPr>
          <w:rFonts w:eastAsia="Times New Roman" w:cstheme="minorHAnsi"/>
          <w:sz w:val="24"/>
          <w:szCs w:val="24"/>
        </w:rPr>
        <w:t xml:space="preserve">defined as a state in the </w:t>
      </w:r>
      <w:r w:rsidR="0077460E" w:rsidRPr="00E22AFA">
        <w:rPr>
          <w:rFonts w:eastAsia="Times New Roman" w:cstheme="minorHAnsi"/>
          <w:sz w:val="24"/>
          <w:szCs w:val="24"/>
        </w:rPr>
        <w:t xml:space="preserve">contiguous </w:t>
      </w:r>
      <w:r w:rsidR="0080510A" w:rsidRPr="00E22AFA">
        <w:rPr>
          <w:rFonts w:eastAsia="Times New Roman" w:cstheme="minorHAnsi"/>
          <w:sz w:val="24"/>
          <w:szCs w:val="24"/>
        </w:rPr>
        <w:t>Midwestern</w:t>
      </w:r>
      <w:r w:rsidR="0077460E" w:rsidRPr="00E22AFA">
        <w:rPr>
          <w:rFonts w:eastAsia="Times New Roman" w:cstheme="minorHAnsi"/>
          <w:sz w:val="24"/>
          <w:szCs w:val="24"/>
        </w:rPr>
        <w:t xml:space="preserve"> region with </w:t>
      </w:r>
      <w:r w:rsidR="0080510A" w:rsidRPr="00E22AFA">
        <w:rPr>
          <w:rFonts w:eastAsia="Times New Roman" w:cstheme="minorHAnsi"/>
          <w:sz w:val="24"/>
          <w:szCs w:val="24"/>
        </w:rPr>
        <w:t>th</w:t>
      </w:r>
      <w:r w:rsidR="0077460E" w:rsidRPr="00E22AFA">
        <w:rPr>
          <w:rFonts w:eastAsia="Times New Roman" w:cstheme="minorHAnsi"/>
          <w:sz w:val="24"/>
          <w:szCs w:val="24"/>
        </w:rPr>
        <w:t>e largest acreage</w:t>
      </w:r>
      <w:r w:rsidR="0080510A" w:rsidRPr="00E22AFA">
        <w:rPr>
          <w:rFonts w:eastAsia="Times New Roman" w:cstheme="minorHAnsi"/>
          <w:sz w:val="24"/>
          <w:szCs w:val="24"/>
        </w:rPr>
        <w:t>s</w:t>
      </w:r>
      <w:r w:rsidR="0077460E" w:rsidRPr="00E22AFA">
        <w:rPr>
          <w:rFonts w:eastAsia="Times New Roman" w:cstheme="minorHAnsi"/>
          <w:sz w:val="24"/>
          <w:szCs w:val="24"/>
        </w:rPr>
        <w:t xml:space="preserve"> of </w:t>
      </w:r>
      <w:r w:rsidR="007554FF" w:rsidRPr="00E22AFA">
        <w:rPr>
          <w:rFonts w:eastAsia="Times New Roman" w:cstheme="minorHAnsi"/>
          <w:sz w:val="24"/>
          <w:szCs w:val="24"/>
        </w:rPr>
        <w:t>maize</w:t>
      </w:r>
      <w:r w:rsidR="0077460E" w:rsidRPr="00E22AFA">
        <w:rPr>
          <w:rFonts w:eastAsia="Times New Roman" w:cstheme="minorHAnsi"/>
          <w:sz w:val="24"/>
          <w:szCs w:val="24"/>
        </w:rPr>
        <w:t xml:space="preserve"> acres harvested in the most recent </w:t>
      </w:r>
      <w:r w:rsidR="008029B9" w:rsidRPr="00E22AFA">
        <w:rPr>
          <w:rFonts w:eastAsia="Times New Roman" w:cstheme="minorHAnsi"/>
          <w:sz w:val="24"/>
          <w:szCs w:val="24"/>
        </w:rPr>
        <w:t xml:space="preserve">five </w:t>
      </w:r>
      <w:r w:rsidR="0077460E" w:rsidRPr="00E22AFA">
        <w:rPr>
          <w:rFonts w:eastAsia="Times New Roman" w:cstheme="minorHAnsi"/>
          <w:sz w:val="24"/>
          <w:szCs w:val="24"/>
        </w:rPr>
        <w:t>years</w:t>
      </w:r>
      <w:r w:rsidR="008029B9" w:rsidRPr="00E22AFA">
        <w:rPr>
          <w:rFonts w:eastAsia="Times New Roman" w:cstheme="minorHAnsi"/>
          <w:sz w:val="24"/>
          <w:szCs w:val="24"/>
        </w:rPr>
        <w:t xml:space="preserve"> of available data</w:t>
      </w:r>
      <w:r w:rsidR="00CA4EE7">
        <w:rPr>
          <w:rFonts w:eastAsia="Times New Roman" w:cstheme="minorHAnsi"/>
          <w:sz w:val="24"/>
          <w:szCs w:val="24"/>
        </w:rPr>
        <w:t xml:space="preserve"> </w:t>
      </w:r>
      <w:r w:rsidR="00CA4EE7">
        <w:rPr>
          <w:rFonts w:eastAsia="Times New Roman" w:cstheme="minorHAnsi"/>
          <w:sz w:val="24"/>
          <w:szCs w:val="24"/>
        </w:rPr>
        <w:fldChar w:fldCharType="begin" w:fldLock="1"/>
      </w:r>
      <w:r w:rsidR="00D83D6D">
        <w:rPr>
          <w:rFonts w:eastAsia="Times New Roman" w:cstheme="minorHAnsi"/>
          <w:sz w:val="24"/>
          <w:szCs w:val="24"/>
        </w:rPr>
        <w:instrText>ADDIN CSL_CITATION {"citationItems":[{"id":"ITEM-1","itemData":{"URL":"https://www.nass.usda.gov/Publications/AgCensus/2017/","author":[{"dropping-particle":"","family":"US Department of Agriculture National Agricultural Statistics Service","given":"(NASS)","non-dropping-particle":"","parse-names":false,"suffix":""}],"id":"ITEM-1","issued":{"date-parts":[["0"]]},"title":"2017 Census of Agriculture","type":"webpage"},"uris":["http://www.mendeley.com/documents/?uuid=f818fdcb-74c4-4275-bef7-3786f7f53a91"]}],"mendeley":{"formattedCitation":"(US Department of Agriculture National Agricultural Statistics Service)","plainTextFormattedCitation":"(US Department of Agriculture National Agricultural Statistics Service)","previouslyFormattedCitation":"(US Department of Agriculture National Agricultural Statistics Service)"},"properties":{"noteIndex":0},"schema":"https://github.com/citation-style-language/schema/raw/master/csl-citation.json"}</w:instrText>
      </w:r>
      <w:r w:rsidR="00CA4EE7">
        <w:rPr>
          <w:rFonts w:eastAsia="Times New Roman" w:cstheme="minorHAnsi"/>
          <w:sz w:val="24"/>
          <w:szCs w:val="24"/>
        </w:rPr>
        <w:fldChar w:fldCharType="separate"/>
      </w:r>
      <w:r w:rsidR="00CA4EE7" w:rsidRPr="00CA4EE7">
        <w:rPr>
          <w:rFonts w:eastAsia="Times New Roman" w:cstheme="minorHAnsi"/>
          <w:noProof/>
          <w:sz w:val="24"/>
          <w:szCs w:val="24"/>
        </w:rPr>
        <w:t>(US Department of Agriculture National Agricultural Statistics Service)</w:t>
      </w:r>
      <w:r w:rsidR="00CA4EE7">
        <w:rPr>
          <w:rFonts w:eastAsia="Times New Roman" w:cstheme="minorHAnsi"/>
          <w:sz w:val="24"/>
          <w:szCs w:val="24"/>
        </w:rPr>
        <w:fldChar w:fldCharType="end"/>
      </w:r>
      <w:r w:rsidR="007554FF" w:rsidRPr="00E22AFA">
        <w:rPr>
          <w:rFonts w:eastAsia="Times New Roman" w:cstheme="minorHAnsi"/>
          <w:sz w:val="24"/>
          <w:szCs w:val="24"/>
        </w:rPr>
        <w:t xml:space="preserve"> including:</w:t>
      </w:r>
      <w:r w:rsidR="0077460E" w:rsidRPr="00E22AFA">
        <w:rPr>
          <w:rFonts w:eastAsia="Times New Roman" w:cstheme="minorHAnsi"/>
          <w:sz w:val="24"/>
          <w:szCs w:val="24"/>
        </w:rPr>
        <w:t xml:space="preserve"> Illinois, Indiana, Iowa, Kansas, Michigan, Minnesota, Missouri, Nebraska, North Dakota, Ohio, South Dakota, and Wisconsin</w:t>
      </w:r>
      <w:r w:rsidR="00E22AFA" w:rsidRPr="00E22AFA">
        <w:rPr>
          <w:rFonts w:eastAsia="Times New Roman" w:cstheme="minorHAnsi"/>
          <w:sz w:val="24"/>
          <w:szCs w:val="24"/>
        </w:rPr>
        <w:t xml:space="preserve"> (Fig. 1)</w:t>
      </w:r>
      <w:proofErr w:type="gramEnd"/>
    </w:p>
    <w:p w14:paraId="41017BEB" w14:textId="77777777" w:rsidR="0042521F" w:rsidRDefault="0042521F" w:rsidP="0077460E">
      <w:pPr>
        <w:shd w:val="clear" w:color="auto" w:fill="FFFFFF"/>
        <w:spacing w:after="0" w:line="240" w:lineRule="auto"/>
        <w:rPr>
          <w:rFonts w:eastAsia="Times New Roman" w:cstheme="minorHAnsi"/>
          <w:sz w:val="24"/>
          <w:szCs w:val="24"/>
        </w:rPr>
      </w:pPr>
      <w:r>
        <w:rPr>
          <w:rFonts w:eastAsia="Times New Roman" w:cstheme="minorHAnsi"/>
          <w:sz w:val="24"/>
          <w:szCs w:val="24"/>
        </w:rPr>
        <w:t>(ii</w:t>
      </w:r>
      <w:r w:rsidR="0077460E" w:rsidRPr="0042521F">
        <w:rPr>
          <w:rFonts w:eastAsia="Times New Roman" w:cstheme="minorHAnsi"/>
          <w:sz w:val="24"/>
          <w:szCs w:val="24"/>
        </w:rPr>
        <w:t xml:space="preserve">) </w:t>
      </w:r>
      <w:r>
        <w:rPr>
          <w:rFonts w:eastAsia="Times New Roman" w:cstheme="minorHAnsi"/>
          <w:sz w:val="24"/>
          <w:szCs w:val="24"/>
        </w:rPr>
        <w:t>S</w:t>
      </w:r>
      <w:r w:rsidR="0077460E" w:rsidRPr="0042521F">
        <w:rPr>
          <w:rFonts w:eastAsia="Times New Roman" w:cstheme="minorHAnsi"/>
          <w:sz w:val="24"/>
          <w:szCs w:val="24"/>
        </w:rPr>
        <w:t>tudies must have measured weed biomass and/or weed density</w:t>
      </w:r>
    </w:p>
    <w:p w14:paraId="4C2D0F3C" w14:textId="324807B6" w:rsidR="0042521F" w:rsidRPr="0042521F" w:rsidRDefault="0042521F" w:rsidP="0077460E">
      <w:pPr>
        <w:shd w:val="clear" w:color="auto" w:fill="FFFFFF"/>
        <w:spacing w:after="0" w:line="240" w:lineRule="auto"/>
        <w:rPr>
          <w:rFonts w:eastAsia="Times New Roman" w:cstheme="minorHAnsi"/>
          <w:color w:val="FF0000"/>
          <w:sz w:val="24"/>
          <w:szCs w:val="24"/>
        </w:rPr>
      </w:pPr>
      <w:r>
        <w:rPr>
          <w:rFonts w:eastAsia="Times New Roman" w:cstheme="minorHAnsi"/>
          <w:sz w:val="24"/>
          <w:szCs w:val="24"/>
        </w:rPr>
        <w:t>(iii</w:t>
      </w:r>
      <w:r w:rsidR="0077460E" w:rsidRPr="0042521F">
        <w:rPr>
          <w:rFonts w:eastAsia="Times New Roman" w:cstheme="minorHAnsi"/>
          <w:sz w:val="24"/>
          <w:szCs w:val="24"/>
        </w:rPr>
        <w:t xml:space="preserve">) </w:t>
      </w:r>
      <w:r>
        <w:rPr>
          <w:rFonts w:eastAsia="Times New Roman" w:cstheme="minorHAnsi"/>
          <w:sz w:val="24"/>
          <w:szCs w:val="24"/>
        </w:rPr>
        <w:t>S</w:t>
      </w:r>
      <w:r w:rsidR="0077460E" w:rsidRPr="0042521F">
        <w:rPr>
          <w:rFonts w:eastAsia="Times New Roman" w:cstheme="minorHAnsi"/>
          <w:sz w:val="24"/>
          <w:szCs w:val="24"/>
        </w:rPr>
        <w:t xml:space="preserve">tudies must have included a treatment that tested the effects of a </w:t>
      </w:r>
      <w:r w:rsidR="00913733">
        <w:rPr>
          <w:rFonts w:eastAsia="Times New Roman" w:cstheme="minorHAnsi"/>
          <w:sz w:val="24"/>
          <w:szCs w:val="24"/>
        </w:rPr>
        <w:t>fall-planted</w:t>
      </w:r>
      <w:r w:rsidR="000A01C7">
        <w:rPr>
          <w:rFonts w:eastAsia="Times New Roman" w:cstheme="minorHAnsi"/>
          <w:sz w:val="24"/>
          <w:szCs w:val="24"/>
        </w:rPr>
        <w:t xml:space="preserve"> CC</w:t>
      </w:r>
      <w:r w:rsidR="0077460E" w:rsidRPr="0042521F">
        <w:rPr>
          <w:rFonts w:eastAsia="Times New Roman" w:cstheme="minorHAnsi"/>
          <w:sz w:val="24"/>
          <w:szCs w:val="24"/>
        </w:rPr>
        <w:t xml:space="preserve"> </w:t>
      </w:r>
      <w:r w:rsidR="00913733">
        <w:rPr>
          <w:rFonts w:eastAsia="Times New Roman" w:cstheme="minorHAnsi"/>
          <w:sz w:val="24"/>
          <w:szCs w:val="24"/>
        </w:rPr>
        <w:t xml:space="preserve">followed by </w:t>
      </w:r>
      <w:r w:rsidR="0077460E" w:rsidRPr="0042521F">
        <w:rPr>
          <w:rFonts w:eastAsia="Times New Roman" w:cstheme="minorHAnsi"/>
          <w:sz w:val="24"/>
          <w:szCs w:val="24"/>
        </w:rPr>
        <w:t xml:space="preserve">either </w:t>
      </w:r>
      <w:r w:rsidR="007554FF">
        <w:rPr>
          <w:rFonts w:eastAsia="Times New Roman" w:cstheme="minorHAnsi"/>
          <w:sz w:val="24"/>
          <w:szCs w:val="24"/>
        </w:rPr>
        <w:t>maize</w:t>
      </w:r>
      <w:r w:rsidR="0077460E" w:rsidRPr="0042521F">
        <w:rPr>
          <w:rFonts w:eastAsia="Times New Roman" w:cstheme="minorHAnsi"/>
          <w:sz w:val="24"/>
          <w:szCs w:val="24"/>
        </w:rPr>
        <w:t xml:space="preserve"> or soybean against a treatment that included no </w:t>
      </w:r>
      <w:r w:rsidR="000A01C7">
        <w:rPr>
          <w:rFonts w:eastAsia="Times New Roman" w:cstheme="minorHAnsi"/>
          <w:sz w:val="24"/>
          <w:szCs w:val="24"/>
        </w:rPr>
        <w:t>CC</w:t>
      </w:r>
      <w:r w:rsidR="007554FF">
        <w:rPr>
          <w:rFonts w:eastAsia="Times New Roman" w:cstheme="minorHAnsi"/>
          <w:sz w:val="24"/>
          <w:szCs w:val="24"/>
        </w:rPr>
        <w:t xml:space="preserve"> holding all other factors constant</w:t>
      </w:r>
      <w:r w:rsidR="0077460E" w:rsidRPr="0042521F">
        <w:rPr>
          <w:rFonts w:eastAsia="Times New Roman" w:cstheme="minorHAnsi"/>
          <w:sz w:val="24"/>
          <w:szCs w:val="24"/>
        </w:rPr>
        <w:t>.</w:t>
      </w:r>
    </w:p>
    <w:p w14:paraId="1C7350D2" w14:textId="0FDF8909" w:rsidR="0077460E" w:rsidRDefault="0077460E" w:rsidP="0077460E">
      <w:pPr>
        <w:shd w:val="clear" w:color="auto" w:fill="FFFFFF"/>
        <w:spacing w:after="0" w:line="240" w:lineRule="auto"/>
        <w:rPr>
          <w:rFonts w:eastAsia="Times New Roman" w:cstheme="minorHAnsi"/>
          <w:i/>
          <w:sz w:val="24"/>
          <w:szCs w:val="24"/>
        </w:rPr>
      </w:pPr>
      <w:r w:rsidRPr="0042521F">
        <w:rPr>
          <w:rFonts w:eastAsia="Times New Roman" w:cstheme="minorHAnsi"/>
          <w:sz w:val="24"/>
          <w:szCs w:val="24"/>
        </w:rPr>
        <w:t>F</w:t>
      </w:r>
      <w:r w:rsidR="008029B9" w:rsidRPr="0042521F">
        <w:rPr>
          <w:rFonts w:eastAsia="Times New Roman" w:cstheme="minorHAnsi"/>
          <w:sz w:val="24"/>
          <w:szCs w:val="24"/>
        </w:rPr>
        <w:t>rom this search, we screened the full text of 220</w:t>
      </w:r>
      <w:r w:rsidRPr="0042521F">
        <w:rPr>
          <w:rFonts w:eastAsia="Times New Roman" w:cstheme="minorHAnsi"/>
          <w:sz w:val="24"/>
          <w:szCs w:val="24"/>
        </w:rPr>
        <w:t xml:space="preserve"> articles for inclusion in the database</w:t>
      </w:r>
      <w:r w:rsidR="00D41CFD">
        <w:rPr>
          <w:rFonts w:eastAsia="Times New Roman" w:cstheme="minorHAnsi"/>
          <w:sz w:val="24"/>
          <w:szCs w:val="24"/>
        </w:rPr>
        <w:t>. From this, 1</w:t>
      </w:r>
      <w:r w:rsidRPr="0042521F">
        <w:rPr>
          <w:rFonts w:eastAsia="Times New Roman" w:cstheme="minorHAnsi"/>
          <w:sz w:val="24"/>
          <w:szCs w:val="24"/>
        </w:rPr>
        <w:t xml:space="preserve">5 </w:t>
      </w:r>
      <w:r w:rsidR="00FF1E71">
        <w:rPr>
          <w:rFonts w:eastAsia="Times New Roman" w:cstheme="minorHAnsi"/>
          <w:sz w:val="24"/>
          <w:szCs w:val="24"/>
        </w:rPr>
        <w:t>articles</w:t>
      </w:r>
      <w:r w:rsidR="00D41CFD">
        <w:rPr>
          <w:rFonts w:eastAsia="Times New Roman" w:cstheme="minorHAnsi"/>
          <w:sz w:val="24"/>
          <w:szCs w:val="24"/>
        </w:rPr>
        <w:t xml:space="preserve"> met our three criteria</w:t>
      </w:r>
      <w:r w:rsidR="00A77BD6">
        <w:rPr>
          <w:rFonts w:eastAsia="Times New Roman" w:cstheme="minorHAnsi"/>
          <w:sz w:val="24"/>
          <w:szCs w:val="24"/>
        </w:rPr>
        <w:t xml:space="preserve"> (</w:t>
      </w:r>
      <w:bookmarkStart w:id="0" w:name="_Hlk30688808"/>
      <w:r w:rsidR="00A77BD6" w:rsidRPr="00A77BD6">
        <w:rPr>
          <w:rFonts w:eastAsia="Times New Roman" w:cstheme="minorHAnsi"/>
          <w:color w:val="FF0000"/>
          <w:sz w:val="24"/>
          <w:szCs w:val="24"/>
        </w:rPr>
        <w:t>Supplementary material</w:t>
      </w:r>
      <w:bookmarkEnd w:id="0"/>
      <w:r w:rsidR="009F5284">
        <w:rPr>
          <w:rFonts w:eastAsia="Times New Roman" w:cstheme="minorHAnsi"/>
          <w:color w:val="FF0000"/>
          <w:sz w:val="24"/>
          <w:szCs w:val="24"/>
        </w:rPr>
        <w:t xml:space="preserve"> 1</w:t>
      </w:r>
      <w:r w:rsidR="00A77BD6">
        <w:rPr>
          <w:rFonts w:eastAsia="Times New Roman" w:cstheme="minorHAnsi"/>
          <w:sz w:val="24"/>
          <w:szCs w:val="24"/>
        </w:rPr>
        <w:t>)</w:t>
      </w:r>
      <w:r w:rsidR="00FF1E71">
        <w:rPr>
          <w:rFonts w:eastAsia="Times New Roman" w:cstheme="minorHAnsi"/>
          <w:sz w:val="24"/>
          <w:szCs w:val="24"/>
        </w:rPr>
        <w:t>.</w:t>
      </w:r>
      <w:r w:rsidR="00A77BD6">
        <w:rPr>
          <w:rFonts w:eastAsia="Times New Roman" w:cstheme="minorHAnsi"/>
          <w:i/>
          <w:sz w:val="24"/>
          <w:szCs w:val="24"/>
        </w:rPr>
        <w:t xml:space="preserve"> </w:t>
      </w:r>
    </w:p>
    <w:p w14:paraId="1BEB69F6" w14:textId="314CBBFD" w:rsidR="007170BB" w:rsidRDefault="007170BB" w:rsidP="0077460E">
      <w:pPr>
        <w:shd w:val="clear" w:color="auto" w:fill="FFFFFF"/>
        <w:spacing w:after="0" w:line="240" w:lineRule="auto"/>
        <w:rPr>
          <w:rFonts w:eastAsia="Times New Roman" w:cstheme="minorHAnsi"/>
          <w:i/>
          <w:sz w:val="24"/>
          <w:szCs w:val="24"/>
        </w:rPr>
      </w:pPr>
    </w:p>
    <w:p w14:paraId="0EF052D9" w14:textId="77777777" w:rsidR="0077460E" w:rsidRPr="0042521F" w:rsidRDefault="0077460E" w:rsidP="0077460E">
      <w:pPr>
        <w:shd w:val="clear" w:color="auto" w:fill="FFFFFF"/>
        <w:spacing w:after="0" w:line="240" w:lineRule="auto"/>
        <w:rPr>
          <w:rFonts w:eastAsia="Times New Roman" w:cstheme="minorHAnsi"/>
          <w:sz w:val="24"/>
          <w:szCs w:val="24"/>
        </w:rPr>
      </w:pPr>
    </w:p>
    <w:p w14:paraId="34A6F80B" w14:textId="7A166712" w:rsidR="0077460E" w:rsidRPr="0042521F" w:rsidRDefault="0077460E" w:rsidP="0077460E">
      <w:pPr>
        <w:shd w:val="clear" w:color="auto" w:fill="FFFFFF"/>
        <w:spacing w:after="0" w:line="240" w:lineRule="auto"/>
        <w:rPr>
          <w:rFonts w:eastAsia="Times New Roman" w:cstheme="minorHAnsi"/>
          <w:sz w:val="24"/>
          <w:szCs w:val="24"/>
          <w:u w:val="single"/>
        </w:rPr>
      </w:pPr>
      <w:r w:rsidRPr="0042521F">
        <w:rPr>
          <w:rFonts w:eastAsia="Times New Roman" w:cstheme="minorHAnsi"/>
          <w:sz w:val="24"/>
          <w:szCs w:val="24"/>
          <w:u w:val="single"/>
        </w:rPr>
        <w:t xml:space="preserve">Database </w:t>
      </w:r>
      <w:r w:rsidR="008029B9" w:rsidRPr="0042521F">
        <w:rPr>
          <w:rFonts w:eastAsia="Times New Roman" w:cstheme="minorHAnsi"/>
          <w:sz w:val="24"/>
          <w:szCs w:val="24"/>
          <w:u w:val="single"/>
        </w:rPr>
        <w:t>development</w:t>
      </w:r>
    </w:p>
    <w:p w14:paraId="04869418" w14:textId="77777777" w:rsidR="0077460E" w:rsidRPr="0042521F" w:rsidRDefault="0077460E" w:rsidP="0077460E">
      <w:pPr>
        <w:shd w:val="clear" w:color="auto" w:fill="FFFFFF"/>
        <w:spacing w:after="0" w:line="240" w:lineRule="auto"/>
        <w:rPr>
          <w:rFonts w:eastAsia="Times New Roman" w:cstheme="minorHAnsi"/>
          <w:sz w:val="24"/>
          <w:szCs w:val="24"/>
        </w:rPr>
      </w:pPr>
    </w:p>
    <w:p w14:paraId="7631AA4C" w14:textId="0A10BD28" w:rsidR="00EC1301" w:rsidRPr="00E22AFA" w:rsidRDefault="007554FF" w:rsidP="00EC1301">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We </w:t>
      </w:r>
      <w:r w:rsidR="00E22AFA">
        <w:rPr>
          <w:rFonts w:eastAsia="Times New Roman" w:cstheme="minorHAnsi"/>
          <w:sz w:val="24"/>
          <w:szCs w:val="24"/>
        </w:rPr>
        <w:t>included</w:t>
      </w:r>
      <w:r>
        <w:rPr>
          <w:rFonts w:eastAsia="Times New Roman" w:cstheme="minorHAnsi"/>
          <w:sz w:val="24"/>
          <w:szCs w:val="24"/>
        </w:rPr>
        <w:t xml:space="preserve"> weed biomass</w:t>
      </w:r>
      <w:r w:rsidR="00E22AFA">
        <w:rPr>
          <w:rFonts w:eastAsia="Times New Roman" w:cstheme="minorHAnsi"/>
          <w:sz w:val="24"/>
          <w:szCs w:val="24"/>
        </w:rPr>
        <w:t>,</w:t>
      </w:r>
      <w:r>
        <w:rPr>
          <w:rFonts w:eastAsia="Times New Roman" w:cstheme="minorHAnsi"/>
          <w:sz w:val="24"/>
          <w:szCs w:val="24"/>
        </w:rPr>
        <w:t xml:space="preserve"> weed density</w:t>
      </w:r>
      <w:r w:rsidR="00E22AFA">
        <w:rPr>
          <w:rFonts w:eastAsia="Times New Roman" w:cstheme="minorHAnsi"/>
          <w:sz w:val="24"/>
          <w:szCs w:val="24"/>
        </w:rPr>
        <w:t>, and cash crop yield</w:t>
      </w:r>
      <w:r>
        <w:rPr>
          <w:rFonts w:eastAsia="Times New Roman" w:cstheme="minorHAnsi"/>
          <w:sz w:val="24"/>
          <w:szCs w:val="24"/>
        </w:rPr>
        <w:t xml:space="preserve"> as our response variables</w:t>
      </w:r>
      <w:r w:rsidR="00E22AFA">
        <w:rPr>
          <w:rFonts w:eastAsia="Times New Roman" w:cstheme="minorHAnsi"/>
          <w:sz w:val="24"/>
          <w:szCs w:val="24"/>
        </w:rPr>
        <w:t xml:space="preserve"> in our database</w:t>
      </w:r>
      <w:r>
        <w:rPr>
          <w:rFonts w:eastAsia="Times New Roman" w:cstheme="minorHAnsi"/>
          <w:sz w:val="24"/>
          <w:szCs w:val="24"/>
        </w:rPr>
        <w:t xml:space="preserve">. Values were recorded in a paired format, requiring the response variable to be measured in </w:t>
      </w:r>
      <w:r w:rsidR="00D42EBA" w:rsidRPr="0042521F">
        <w:rPr>
          <w:rFonts w:eastAsia="Times New Roman" w:cstheme="minorHAnsi"/>
          <w:sz w:val="24"/>
          <w:szCs w:val="24"/>
        </w:rPr>
        <w:t>the same crop</w:t>
      </w:r>
      <w:r>
        <w:rPr>
          <w:rFonts w:eastAsia="Times New Roman" w:cstheme="minorHAnsi"/>
          <w:sz w:val="24"/>
          <w:szCs w:val="24"/>
        </w:rPr>
        <w:t xml:space="preserve"> at the same time with all </w:t>
      </w:r>
      <w:r w:rsidR="00D41CFD">
        <w:rPr>
          <w:rFonts w:eastAsia="Times New Roman" w:cstheme="minorHAnsi"/>
          <w:sz w:val="24"/>
          <w:szCs w:val="24"/>
        </w:rPr>
        <w:t>aspects</w:t>
      </w:r>
      <w:r>
        <w:rPr>
          <w:rFonts w:eastAsia="Times New Roman" w:cstheme="minorHAnsi"/>
          <w:sz w:val="24"/>
          <w:szCs w:val="24"/>
        </w:rPr>
        <w:t xml:space="preserve"> of management held constant save for a treatment of</w:t>
      </w:r>
      <w:r w:rsidR="00D41CFD">
        <w:rPr>
          <w:rFonts w:eastAsia="Times New Roman" w:cstheme="minorHAnsi"/>
          <w:sz w:val="24"/>
          <w:szCs w:val="24"/>
        </w:rPr>
        <w:t xml:space="preserve"> a</w:t>
      </w:r>
      <w:r>
        <w:rPr>
          <w:rFonts w:eastAsia="Times New Roman" w:cstheme="minorHAnsi"/>
          <w:sz w:val="24"/>
          <w:szCs w:val="24"/>
        </w:rPr>
        <w:t xml:space="preserve"> fall-planted </w:t>
      </w:r>
      <w:r w:rsidR="000A01C7">
        <w:rPr>
          <w:rFonts w:eastAsia="Times New Roman" w:cstheme="minorHAnsi"/>
          <w:sz w:val="24"/>
          <w:szCs w:val="24"/>
        </w:rPr>
        <w:t>CC</w:t>
      </w:r>
      <w:r>
        <w:rPr>
          <w:rFonts w:eastAsia="Times New Roman" w:cstheme="minorHAnsi"/>
          <w:sz w:val="24"/>
          <w:szCs w:val="24"/>
        </w:rPr>
        <w:t xml:space="preserve">. </w:t>
      </w:r>
      <w:r w:rsidR="00A22853">
        <w:rPr>
          <w:rFonts w:eastAsia="Times New Roman" w:cstheme="minorHAnsi"/>
          <w:sz w:val="24"/>
          <w:szCs w:val="24"/>
        </w:rPr>
        <w:t xml:space="preserve">Data were recorded for each site-year separately or averaged, depending on how they were reported. No zero values </w:t>
      </w:r>
      <w:proofErr w:type="gramStart"/>
      <w:r w:rsidR="00A22853">
        <w:rPr>
          <w:rFonts w:eastAsia="Times New Roman" w:cstheme="minorHAnsi"/>
          <w:sz w:val="24"/>
          <w:szCs w:val="24"/>
        </w:rPr>
        <w:t>were reported</w:t>
      </w:r>
      <w:proofErr w:type="gramEnd"/>
      <w:r w:rsidR="00A22853">
        <w:rPr>
          <w:rFonts w:eastAsia="Times New Roman" w:cstheme="minorHAnsi"/>
          <w:sz w:val="24"/>
          <w:szCs w:val="24"/>
        </w:rPr>
        <w:t xml:space="preserve">. </w:t>
      </w:r>
      <w:r w:rsidR="00EA2BE3">
        <w:rPr>
          <w:rFonts w:eastAsia="Times New Roman" w:cs="Times New Roman"/>
          <w:sz w:val="24"/>
          <w:szCs w:val="24"/>
        </w:rPr>
        <w:t>Extracted</w:t>
      </w:r>
      <w:r w:rsidR="00672EB1" w:rsidRPr="00FD6404">
        <w:rPr>
          <w:rFonts w:eastAsia="Times New Roman" w:cs="Times New Roman"/>
          <w:sz w:val="24"/>
          <w:szCs w:val="24"/>
        </w:rPr>
        <w:t xml:space="preserve"> data included information pertaining to geographical location</w:t>
      </w:r>
      <w:r w:rsidR="00FD6404">
        <w:rPr>
          <w:rFonts w:eastAsia="Times New Roman" w:cs="Times New Roman"/>
          <w:sz w:val="24"/>
          <w:szCs w:val="24"/>
        </w:rPr>
        <w:t xml:space="preserve"> and</w:t>
      </w:r>
      <w:r w:rsidR="00672EB1" w:rsidRPr="00FD6404">
        <w:rPr>
          <w:rFonts w:eastAsia="Times New Roman" w:cs="Times New Roman"/>
          <w:sz w:val="24"/>
          <w:szCs w:val="24"/>
        </w:rPr>
        <w:t xml:space="preserve"> soil characteristics</w:t>
      </w:r>
      <w:r w:rsidR="00FD6404">
        <w:rPr>
          <w:rFonts w:eastAsia="Times New Roman" w:cs="Times New Roman"/>
          <w:sz w:val="24"/>
          <w:szCs w:val="24"/>
        </w:rPr>
        <w:t xml:space="preserve"> of the study;</w:t>
      </w:r>
      <w:r w:rsidR="00672EB1" w:rsidRPr="00FD6404">
        <w:rPr>
          <w:rFonts w:eastAsia="Times New Roman" w:cs="Times New Roman"/>
          <w:sz w:val="24"/>
          <w:szCs w:val="24"/>
        </w:rPr>
        <w:t xml:space="preserve"> cash</w:t>
      </w:r>
      <w:r w:rsidR="000A01C7">
        <w:rPr>
          <w:rFonts w:eastAsia="Times New Roman" w:cs="Times New Roman"/>
          <w:sz w:val="24"/>
          <w:szCs w:val="24"/>
        </w:rPr>
        <w:t xml:space="preserve"> and CC</w:t>
      </w:r>
      <w:r w:rsidR="00672EB1" w:rsidRPr="00FD6404">
        <w:rPr>
          <w:rFonts w:eastAsia="Times New Roman" w:cs="Times New Roman"/>
          <w:sz w:val="24"/>
          <w:szCs w:val="24"/>
        </w:rPr>
        <w:t xml:space="preserve"> management </w:t>
      </w:r>
      <w:r w:rsidR="00FD6404">
        <w:rPr>
          <w:rFonts w:eastAsia="Times New Roman" w:cs="Times New Roman"/>
          <w:sz w:val="24"/>
          <w:szCs w:val="24"/>
        </w:rPr>
        <w:t xml:space="preserve">such as </w:t>
      </w:r>
      <w:r w:rsidR="00672EB1" w:rsidRPr="00FD6404">
        <w:rPr>
          <w:rFonts w:eastAsia="Times New Roman" w:cs="Times New Roman"/>
          <w:sz w:val="24"/>
          <w:szCs w:val="24"/>
        </w:rPr>
        <w:t xml:space="preserve">tillage system, </w:t>
      </w:r>
      <w:r w:rsidR="00FD6404">
        <w:rPr>
          <w:rFonts w:eastAsia="Times New Roman" w:cs="Times New Roman"/>
          <w:sz w:val="24"/>
          <w:szCs w:val="24"/>
        </w:rPr>
        <w:t>CC</w:t>
      </w:r>
      <w:r w:rsidR="00672EB1" w:rsidRPr="00FD6404">
        <w:rPr>
          <w:rFonts w:eastAsia="Times New Roman" w:cs="Times New Roman"/>
          <w:sz w:val="24"/>
          <w:szCs w:val="24"/>
        </w:rPr>
        <w:t xml:space="preserve"> termination method</w:t>
      </w:r>
      <w:r w:rsidR="00FD6404">
        <w:rPr>
          <w:rFonts w:eastAsia="Times New Roman" w:cs="Times New Roman"/>
          <w:sz w:val="24"/>
          <w:szCs w:val="24"/>
        </w:rPr>
        <w:t>, planting and termination dates, and species; and experimental information such as</w:t>
      </w:r>
      <w:r w:rsidR="00672EB1" w:rsidRPr="00FD6404">
        <w:rPr>
          <w:rFonts w:eastAsia="Times New Roman" w:cs="Times New Roman"/>
          <w:sz w:val="24"/>
          <w:szCs w:val="24"/>
        </w:rPr>
        <w:t xml:space="preserve"> </w:t>
      </w:r>
      <w:r w:rsidR="00672EB1">
        <w:rPr>
          <w:rFonts w:eastAsia="Times New Roman" w:cs="Times New Roman"/>
          <w:sz w:val="24"/>
          <w:szCs w:val="24"/>
        </w:rPr>
        <w:t>timing of weed measurements</w:t>
      </w:r>
      <w:r w:rsidR="00FD6404">
        <w:rPr>
          <w:rFonts w:eastAsia="Times New Roman" w:cs="Times New Roman"/>
          <w:sz w:val="24"/>
          <w:szCs w:val="24"/>
        </w:rPr>
        <w:t xml:space="preserve"> and</w:t>
      </w:r>
      <w:r w:rsidR="00672EB1">
        <w:rPr>
          <w:rFonts w:eastAsia="Times New Roman" w:cs="Times New Roman"/>
          <w:sz w:val="24"/>
          <w:szCs w:val="24"/>
        </w:rPr>
        <w:t xml:space="preserve"> </w:t>
      </w:r>
      <w:r w:rsidR="00FD6404">
        <w:rPr>
          <w:rFonts w:eastAsia="Times New Roman" w:cs="Times New Roman"/>
          <w:sz w:val="24"/>
          <w:szCs w:val="24"/>
        </w:rPr>
        <w:t>type of weed</w:t>
      </w:r>
      <w:r w:rsidR="00672EB1" w:rsidRPr="00FD6404">
        <w:rPr>
          <w:rFonts w:eastAsia="Times New Roman" w:cs="Times New Roman"/>
          <w:sz w:val="24"/>
          <w:szCs w:val="24"/>
        </w:rPr>
        <w:t xml:space="preserve"> (Table </w:t>
      </w:r>
      <w:r w:rsidR="00D63120">
        <w:rPr>
          <w:rFonts w:eastAsia="Times New Roman" w:cs="Times New Roman"/>
          <w:sz w:val="24"/>
          <w:szCs w:val="24"/>
        </w:rPr>
        <w:t>1</w:t>
      </w:r>
      <w:r w:rsidR="00672EB1" w:rsidRPr="00FD6404">
        <w:rPr>
          <w:rFonts w:eastAsia="Times New Roman" w:cs="Times New Roman"/>
          <w:sz w:val="24"/>
          <w:szCs w:val="24"/>
        </w:rPr>
        <w:t>).</w:t>
      </w:r>
      <w:r w:rsidR="00E22AFA">
        <w:rPr>
          <w:rFonts w:eastAsia="Times New Roman" w:cstheme="minorHAnsi"/>
          <w:sz w:val="24"/>
          <w:szCs w:val="24"/>
        </w:rPr>
        <w:t xml:space="preserve"> </w:t>
      </w:r>
      <w:r w:rsidR="00FD6404">
        <w:rPr>
          <w:rFonts w:eastAsia="Times New Roman" w:cs="Times New Roman"/>
          <w:sz w:val="24"/>
          <w:szCs w:val="24"/>
        </w:rPr>
        <w:t>A</w:t>
      </w:r>
      <w:r w:rsidR="00EC1301" w:rsidRPr="00FD6404">
        <w:rPr>
          <w:rFonts w:eastAsia="Times New Roman" w:cs="Times New Roman"/>
          <w:sz w:val="24"/>
          <w:szCs w:val="24"/>
        </w:rPr>
        <w:t>ridity index, an integrated measure of temperature, precipitation and potential evapotranspiration</w:t>
      </w:r>
      <w:r w:rsidR="00FD6404">
        <w:rPr>
          <w:rFonts w:eastAsia="Times New Roman" w:cs="Times New Roman"/>
          <w:sz w:val="24"/>
          <w:szCs w:val="24"/>
        </w:rPr>
        <w:t>,</w:t>
      </w:r>
      <w:r w:rsidR="00EC1301" w:rsidRPr="00FD6404">
        <w:rPr>
          <w:rFonts w:eastAsia="Times New Roman" w:cs="Times New Roman"/>
          <w:sz w:val="24"/>
          <w:szCs w:val="24"/>
        </w:rPr>
        <w:t xml:space="preserve"> w</w:t>
      </w:r>
      <w:r w:rsidR="00FD6404">
        <w:rPr>
          <w:rFonts w:eastAsia="Times New Roman" w:cs="Times New Roman"/>
          <w:sz w:val="24"/>
          <w:szCs w:val="24"/>
        </w:rPr>
        <w:t>as</w:t>
      </w:r>
      <w:r w:rsidR="00EC1301" w:rsidRPr="00FD6404">
        <w:rPr>
          <w:rFonts w:eastAsia="Times New Roman" w:cs="Times New Roman"/>
          <w:sz w:val="24"/>
          <w:szCs w:val="24"/>
        </w:rPr>
        <w:t xml:space="preserve"> derived from location coordinates using the CGIAR-CSI Global-Aridity and Global-PET databases</w:t>
      </w:r>
      <w:r w:rsidR="00C059FC">
        <w:rPr>
          <w:rFonts w:eastAsia="Times New Roman" w:cs="Times New Roman"/>
          <w:sz w:val="24"/>
          <w:szCs w:val="24"/>
        </w:rPr>
        <w:t xml:space="preserve"> </w:t>
      </w:r>
      <w:r w:rsidR="00C059FC">
        <w:rPr>
          <w:rFonts w:eastAsia="Times New Roman" w:cs="Times New Roman"/>
          <w:sz w:val="24"/>
          <w:szCs w:val="24"/>
        </w:rPr>
        <w:fldChar w:fldCharType="begin" w:fldLock="1"/>
      </w:r>
      <w:r w:rsidR="00C27780">
        <w:rPr>
          <w:rFonts w:eastAsia="Times New Roman" w:cs="Times New Roman"/>
          <w:sz w:val="24"/>
          <w:szCs w:val="24"/>
        </w:rPr>
        <w:instrText>ADDIN CSL_CITATION {"citationItems":[{"id":"ITEM-1","itemData":{"DOI":"10.1016/j.agee.2008.01.014","ISSN":"01678809","abstract":"Within the Kyoto Protocol, the clean development mechanism (CDM) is an instrument intended to reduce greenhouse gas emissions, while assisting developing countries in achieving sustainable development, with the multiple goals of poverty reduction, environmental benefits and cost-effective emission reductions. The CDM allows for a small percentage of emission reduction credits to come from afforestation and reforestation (CDM-AR) projects. We conducted a global analysis of land suitability for CDM-AR carbon 'sink' projects and identified large amounts of land (749 Mha) as biophysically suitable and meeting the CDM-AR eligibility criteria. Forty-six percent of all the suitable areas globally were found in South America and 27% in Sub-Saharan Africa. In Asia, despite the larger land mass, relatively less land was available. In South America and Sub-Saharan Africa the majority of the suitable land was shrubland/grassland or savanna. In Asia the majority of the land was low-intensity agriculture. The sociologic and ecological analyses showed that large amounts of suitable land exhibited relatively low population densities. Many of the most marginal areas were eliminated due to high aridity, which resulted in a generally Gaussian distribution of land productivity classes. If the cap on CDM-AR were raised to compensate for a substantially greater offset of carbon emission through sink projects, this study suggests that it will be increasingly important to consider implications on local to regional food security and local community livelihoods. © 2008 Elsevier B.V. All rights reserved.","author":[{"dropping-particle":"","family":"Zomer","given":"Robert J.","non-dropping-particle":"","parse-names":false,"suffix":""},{"dropping-particle":"","family":"Trabucco","given":"Antonio","non-dropping-particle":"","parse-names":false,"suffix":""},{"dropping-particle":"","family":"Bossio","given":"Deborah A.","non-dropping-particle":"","parse-names":false,"suffix":""},{"dropping-particle":"V.","family":"Verchot","given":"Louis","non-dropping-particle":"","parse-names":false,"suffix":""}],"container-title":"Agriculture, Ecosystems and Environment","id":"ITEM-1","issue":"1-2","issued":{"date-parts":[["2008","6","1"]]},"page":"67-80","publisher":"Elsevier","title":"Climate change mitigation: A spatial analysis of global land suitability for clean development mechanism afforestation and reforestation","type":"article-journal","volume":"126"},"uris":["http://www.mendeley.com/documents/?uuid=365cd474-8c66-440c-899e-f7cfc221fd1e"]}],"mendeley":{"formattedCitation":"(Zomer et al. 2008)","plainTextFormattedCitation":"(Zomer et al. 2008)","previouslyFormattedCitation":"(Zomer et al. 2008)"},"properties":{"noteIndex":0},"schema":"https://github.com/citation-style-language/schema/raw/master/csl-citation.json"}</w:instrText>
      </w:r>
      <w:r w:rsidR="00C059FC">
        <w:rPr>
          <w:rFonts w:eastAsia="Times New Roman" w:cs="Times New Roman"/>
          <w:sz w:val="24"/>
          <w:szCs w:val="24"/>
        </w:rPr>
        <w:fldChar w:fldCharType="separate"/>
      </w:r>
      <w:r w:rsidR="00C059FC" w:rsidRPr="00C059FC">
        <w:rPr>
          <w:rFonts w:eastAsia="Times New Roman" w:cs="Times New Roman"/>
          <w:noProof/>
          <w:sz w:val="24"/>
          <w:szCs w:val="24"/>
        </w:rPr>
        <w:t>(Zomer et al. 2008)</w:t>
      </w:r>
      <w:r w:rsidR="00C059FC">
        <w:rPr>
          <w:rFonts w:eastAsia="Times New Roman" w:cs="Times New Roman"/>
          <w:sz w:val="24"/>
          <w:szCs w:val="24"/>
        </w:rPr>
        <w:fldChar w:fldCharType="end"/>
      </w:r>
      <w:r w:rsidR="00C059FC">
        <w:rPr>
          <w:rFonts w:eastAsia="Times New Roman" w:cs="Times New Roman"/>
          <w:sz w:val="24"/>
          <w:szCs w:val="24"/>
        </w:rPr>
        <w:t>.</w:t>
      </w:r>
      <w:r w:rsidR="00411506">
        <w:rPr>
          <w:rFonts w:eastAsia="Times New Roman" w:cs="Times New Roman"/>
          <w:sz w:val="24"/>
          <w:szCs w:val="24"/>
        </w:rPr>
        <w:t xml:space="preserve"> All measurements </w:t>
      </w:r>
      <w:proofErr w:type="gramStart"/>
      <w:r w:rsidR="00411506">
        <w:rPr>
          <w:rFonts w:eastAsia="Times New Roman" w:cs="Times New Roman"/>
          <w:sz w:val="24"/>
          <w:szCs w:val="24"/>
        </w:rPr>
        <w:t>were taken</w:t>
      </w:r>
      <w:proofErr w:type="gramEnd"/>
      <w:r w:rsidR="00411506">
        <w:rPr>
          <w:rFonts w:eastAsia="Times New Roman" w:cs="Times New Roman"/>
          <w:sz w:val="24"/>
          <w:szCs w:val="24"/>
        </w:rPr>
        <w:t xml:space="preserve"> in plots where the treatments had been in place five or less years, with over 95% of the measurements being taken in treatments imposed the same or previous crop year; we were therefore unable to include the duration of the experiment as a possible explanatory variable. </w:t>
      </w:r>
    </w:p>
    <w:p w14:paraId="046AE60A" w14:textId="77777777" w:rsidR="00D41CFD" w:rsidRDefault="00D41CFD" w:rsidP="00D41CFD">
      <w:pPr>
        <w:shd w:val="clear" w:color="auto" w:fill="FFFFFF"/>
        <w:spacing w:after="0" w:line="240" w:lineRule="auto"/>
        <w:rPr>
          <w:rFonts w:eastAsia="Times New Roman" w:cstheme="minorHAnsi"/>
          <w:sz w:val="24"/>
          <w:szCs w:val="24"/>
        </w:rPr>
      </w:pPr>
    </w:p>
    <w:p w14:paraId="49C5E5CE" w14:textId="77777777" w:rsidR="0077460E" w:rsidRPr="0042521F" w:rsidRDefault="0077460E" w:rsidP="0077460E">
      <w:pPr>
        <w:shd w:val="clear" w:color="auto" w:fill="FFFFFF"/>
        <w:spacing w:after="0" w:line="240" w:lineRule="auto"/>
        <w:rPr>
          <w:rFonts w:eastAsia="Times New Roman" w:cstheme="minorHAnsi"/>
          <w:sz w:val="24"/>
          <w:szCs w:val="24"/>
          <w:u w:val="single"/>
        </w:rPr>
      </w:pPr>
      <w:r w:rsidRPr="0042521F">
        <w:rPr>
          <w:rFonts w:eastAsia="Times New Roman" w:cstheme="minorHAnsi"/>
          <w:sz w:val="24"/>
          <w:szCs w:val="24"/>
          <w:u w:val="single"/>
        </w:rPr>
        <w:t>Statistical analysis</w:t>
      </w:r>
    </w:p>
    <w:p w14:paraId="480DF01E" w14:textId="23D3BA51" w:rsidR="0077460E" w:rsidRDefault="0077460E" w:rsidP="0077460E">
      <w:pPr>
        <w:shd w:val="clear" w:color="auto" w:fill="FFFFFF"/>
        <w:spacing w:after="0" w:line="240" w:lineRule="auto"/>
        <w:rPr>
          <w:rFonts w:eastAsia="Times New Roman" w:cstheme="minorHAnsi"/>
          <w:sz w:val="24"/>
          <w:szCs w:val="24"/>
        </w:rPr>
      </w:pPr>
    </w:p>
    <w:p w14:paraId="0C9F7F89" w14:textId="079A4510" w:rsidR="00C071A8" w:rsidRPr="0042521F" w:rsidRDefault="00C071A8" w:rsidP="0077460E">
      <w:pPr>
        <w:shd w:val="clear" w:color="auto" w:fill="FFFFFF"/>
        <w:spacing w:after="0" w:line="240" w:lineRule="auto"/>
        <w:rPr>
          <w:rFonts w:eastAsia="Times New Roman" w:cstheme="minorHAnsi"/>
          <w:sz w:val="24"/>
          <w:szCs w:val="24"/>
        </w:rPr>
      </w:pPr>
      <w:r>
        <w:rPr>
          <w:rFonts w:eastAsia="Times New Roman" w:cstheme="minorHAnsi"/>
          <w:sz w:val="24"/>
          <w:szCs w:val="24"/>
        </w:rPr>
        <w:lastRenderedPageBreak/>
        <w:t xml:space="preserve">All data manipulation and statistical modelling was done in R version 3.6.1 </w:t>
      </w:r>
      <w:r w:rsidR="00537D8A">
        <w:rPr>
          <w:rFonts w:eastAsia="Times New Roman" w:cstheme="minorHAnsi"/>
          <w:sz w:val="24"/>
          <w:szCs w:val="24"/>
        </w:rPr>
        <w:fldChar w:fldCharType="begin" w:fldLock="1"/>
      </w:r>
      <w:r w:rsidR="00C27780">
        <w:rPr>
          <w:rFonts w:eastAsia="Times New Roman" w:cstheme="minorHAnsi"/>
          <w:sz w:val="24"/>
          <w:szCs w:val="24"/>
        </w:rPr>
        <w:instrText>ADDIN CSL_CITATION {"citationItems":[{"id":"ITEM-1","itemData":{"ISBN":"ISBN 3-900051-07-0","author":[{"dropping-particle":"","family":"R Core Team","given":"","non-dropping-particle":"","parse-names":false,"suffix":""}],"container-title":"R foundation for Statistical Computing","id":"ITEM-1","issued":{"date-parts":[["0"]]},"publisher":"R Foundation for Statistical Computing","publisher-place":"Vienna, Austria","title":"R: A language and environment for statistical computing","type":"bill"},"uris":["http://www.mendeley.com/documents/?uuid=bb409d99-6620-4fc9-9821-02971a99e7e4"]}],"mendeley":{"formattedCitation":"(R Core Team)","plainTextFormattedCitation":"(R Core Team)","previouslyFormattedCitation":"(R Core Team)"},"properties":{"noteIndex":0},"schema":"https://github.com/citation-style-language/schema/raw/master/csl-citation.json"}</w:instrText>
      </w:r>
      <w:r w:rsidR="00537D8A">
        <w:rPr>
          <w:rFonts w:eastAsia="Times New Roman" w:cstheme="minorHAnsi"/>
          <w:sz w:val="24"/>
          <w:szCs w:val="24"/>
        </w:rPr>
        <w:fldChar w:fldCharType="separate"/>
      </w:r>
      <w:r w:rsidR="00C27780" w:rsidRPr="00C27780">
        <w:rPr>
          <w:rFonts w:eastAsia="Times New Roman" w:cstheme="minorHAnsi"/>
          <w:noProof/>
          <w:sz w:val="24"/>
          <w:szCs w:val="24"/>
        </w:rPr>
        <w:t>(R Core Team)</w:t>
      </w:r>
      <w:r w:rsidR="00537D8A">
        <w:rPr>
          <w:rFonts w:eastAsia="Times New Roman" w:cstheme="minorHAnsi"/>
          <w:sz w:val="24"/>
          <w:szCs w:val="24"/>
        </w:rPr>
        <w:fldChar w:fldCharType="end"/>
      </w:r>
      <w:r>
        <w:rPr>
          <w:rFonts w:eastAsia="Times New Roman" w:cstheme="minorHAnsi"/>
          <w:sz w:val="24"/>
          <w:szCs w:val="24"/>
        </w:rPr>
        <w:t xml:space="preserve"> using the </w:t>
      </w:r>
      <w:proofErr w:type="spellStart"/>
      <w:r>
        <w:rPr>
          <w:rFonts w:eastAsia="Times New Roman" w:cstheme="minorHAnsi"/>
          <w:sz w:val="24"/>
          <w:szCs w:val="24"/>
        </w:rPr>
        <w:t>tidyverse</w:t>
      </w:r>
      <w:proofErr w:type="spellEnd"/>
      <w:r>
        <w:rPr>
          <w:rFonts w:eastAsia="Times New Roman" w:cstheme="minorHAnsi"/>
          <w:sz w:val="24"/>
          <w:szCs w:val="24"/>
        </w:rPr>
        <w:t xml:space="preserve"> meta-package</w:t>
      </w:r>
      <w:r w:rsidR="00537D8A">
        <w:rPr>
          <w:rFonts w:eastAsia="Times New Roman" w:cstheme="minorHAnsi"/>
          <w:sz w:val="24"/>
          <w:szCs w:val="24"/>
        </w:rPr>
        <w:t xml:space="preserve"> </w:t>
      </w:r>
      <w:r w:rsidR="00537D8A">
        <w:rPr>
          <w:rFonts w:eastAsia="Times New Roman" w:cstheme="minorHAnsi"/>
          <w:sz w:val="24"/>
          <w:szCs w:val="24"/>
        </w:rPr>
        <w:fldChar w:fldCharType="begin" w:fldLock="1"/>
      </w:r>
      <w:r w:rsidR="00537D8A">
        <w:rPr>
          <w:rFonts w:eastAsia="Times New Roman" w:cstheme="minorHAnsi"/>
          <w:sz w:val="24"/>
          <w:szCs w:val="24"/>
        </w:rPr>
        <w:instrText>ADDIN CSL_CITATION {"citationItems":[{"id":"ITEM-1","itemData":{"author":[{"dropping-particle":"","family":"Wickham","given":"Hadley","non-dropping-particle":"","parse-names":false,"suffix":""}],"id":"ITEM-1","issued":{"date-parts":[["2017"]]},"number":"R package version 1.2.1.","title":"Easily Install and Load the 'Tidyverse' • tidyverse","type":"article"},"uris":["http://www.mendeley.com/documents/?uuid=04035cca-a4a2-3e65-9167-588fdf3cccd2"]}],"mendeley":{"formattedCitation":"(Wickham 2017)","plainTextFormattedCitation":"(Wickham 2017)","previouslyFormattedCitation":"(Wickham 2017)"},"properties":{"noteIndex":0},"schema":"https://github.com/citation-style-language/schema/raw/master/csl-citation.json"}</w:instrText>
      </w:r>
      <w:r w:rsidR="00537D8A">
        <w:rPr>
          <w:rFonts w:eastAsia="Times New Roman" w:cstheme="minorHAnsi"/>
          <w:sz w:val="24"/>
          <w:szCs w:val="24"/>
        </w:rPr>
        <w:fldChar w:fldCharType="separate"/>
      </w:r>
      <w:r w:rsidR="00537D8A" w:rsidRPr="00537D8A">
        <w:rPr>
          <w:rFonts w:eastAsia="Times New Roman" w:cstheme="minorHAnsi"/>
          <w:noProof/>
          <w:sz w:val="24"/>
          <w:szCs w:val="24"/>
        </w:rPr>
        <w:t>(Wickham 2017)</w:t>
      </w:r>
      <w:r w:rsidR="00537D8A">
        <w:rPr>
          <w:rFonts w:eastAsia="Times New Roman" w:cstheme="minorHAnsi"/>
          <w:sz w:val="24"/>
          <w:szCs w:val="24"/>
        </w:rPr>
        <w:fldChar w:fldCharType="end"/>
      </w:r>
      <w:r>
        <w:rPr>
          <w:rFonts w:eastAsia="Times New Roman" w:cstheme="minorHAnsi"/>
          <w:sz w:val="24"/>
          <w:szCs w:val="24"/>
        </w:rPr>
        <w:t xml:space="preserve"> and other data manipulation packages </w:t>
      </w:r>
      <w:r w:rsidR="00537D8A">
        <w:rPr>
          <w:rFonts w:eastAsia="Times New Roman" w:cstheme="minorHAnsi"/>
          <w:sz w:val="24"/>
          <w:szCs w:val="24"/>
        </w:rPr>
        <w:fldChar w:fldCharType="begin" w:fldLock="1"/>
      </w:r>
      <w:r w:rsidR="00537D8A">
        <w:rPr>
          <w:rFonts w:eastAsia="Times New Roman" w:cstheme="minorHAnsi"/>
          <w:sz w:val="24"/>
          <w:szCs w:val="24"/>
        </w:rPr>
        <w:instrText>ADDIN CSL_CITATION {"citationItems":[{"id":"ITEM-1","itemData":{"author":[{"dropping-particle":"","family":"Wickham","given":"Hadley","non-dropping-particle":"","parse-names":false,"suffix":""},{"dropping-particle":"","family":"Bryan","given":"Jennifer","non-dropping-particle":"","parse-names":false,"suffix":""}],"id":"ITEM-1","issued":{"date-parts":[["2018"]]},"number":"R package version 1.2.0","title":"readxl: Read Excel Files","type":"article"},"uris":["http://www.mendeley.com/documents/?uuid=1502ad0a-1e92-444c-85bf-166c7d3c218c"]}],"mendeley":{"formattedCitation":"(Wickham and Bryan 2018)","plainTextFormattedCitation":"(Wickham and Bryan 2018)","previouslyFormattedCitation":"(Wickham and Bryan 2018)"},"properties":{"noteIndex":0},"schema":"https://github.com/citation-style-language/schema/raw/master/csl-citation.json"}</w:instrText>
      </w:r>
      <w:r w:rsidR="00537D8A">
        <w:rPr>
          <w:rFonts w:eastAsia="Times New Roman" w:cstheme="minorHAnsi"/>
          <w:sz w:val="24"/>
          <w:szCs w:val="24"/>
        </w:rPr>
        <w:fldChar w:fldCharType="separate"/>
      </w:r>
      <w:r w:rsidR="00537D8A" w:rsidRPr="00537D8A">
        <w:rPr>
          <w:rFonts w:eastAsia="Times New Roman" w:cstheme="minorHAnsi"/>
          <w:noProof/>
          <w:sz w:val="24"/>
          <w:szCs w:val="24"/>
        </w:rPr>
        <w:t>(Wickham and Bryan 2018)</w:t>
      </w:r>
      <w:r w:rsidR="00537D8A">
        <w:rPr>
          <w:rFonts w:eastAsia="Times New Roman" w:cstheme="minorHAnsi"/>
          <w:sz w:val="24"/>
          <w:szCs w:val="24"/>
        </w:rPr>
        <w:fldChar w:fldCharType="end"/>
      </w:r>
      <w:r w:rsidR="00537D8A">
        <w:rPr>
          <w:rFonts w:eastAsia="Times New Roman" w:cstheme="minorHAnsi"/>
          <w:sz w:val="24"/>
          <w:szCs w:val="24"/>
        </w:rPr>
        <w:fldChar w:fldCharType="begin" w:fldLock="1"/>
      </w:r>
      <w:r w:rsidR="00537D8A">
        <w:rPr>
          <w:rFonts w:eastAsia="Times New Roman" w:cstheme="minorHAnsi"/>
          <w:sz w:val="24"/>
          <w:szCs w:val="24"/>
        </w:rPr>
        <w:instrText>ADDIN CSL_CITATION {"citationItems":[{"id":"ITEM-1","itemData":{"DOI":"10.18637/jss.v040.i03","ISBN":"9780387981406","ISSN":"1548-7660","abstract":"This paper presents the lubridate package for R, which facilitates working with dates and times. Date-times create various technical problems for the data analyst. The paper highlights these problems and offers practical advice on how to solve them using lubridate. The paper also introduces a conceptual framework for arithmetic with date-times in R.","author":[{"dropping-particle":"","family":"Grolemund","given":"Garrett","non-dropping-particle":"","parse-names":false,"suffix":""},{"dropping-particle":"","family":"Wickham","given":"Hadley","non-dropping-particle":"","parse-names":false,"suffix":""}],"container-title":"Journal of Statistical Software","id":"ITEM-1","issue":"3","issued":{"date-parts":[["2011"]]},"title":"Dates and Times Made Easy with lubridate","type":"article-journal","volume":"40"},"uris":["http://www.mendeley.com/documents/?uuid=4361bc8c-7a70-3fcf-a1b5-31c8e6f6eb1c"]},{"id":"ITEM-2","itemData":{"author":[{"dropping-particle":"","family":"Bryan","given":"Jennifer","non-dropping-particle":"","parse-names":false,"suffix":""},{"dropping-particle":"","family":"Zhao","given":"Joanna","non-dropping-particle":"","parse-names":false,"suffix":""}],"id":"ITEM-2","issued":{"date-parts":[["2018"]]},"title":"googlesheets: Manage Google Spreadsheets from R","type":"article-journal"},"uris":["http://www.mendeley.com/documents/?uuid=de89cb7a-be9e-4340-a3b5-9a337c7b9e6f"]},{"id":"ITEM-3","itemData":{"author":[{"dropping-particle":"","family":"Firke","given":"Sam","non-dropping-particle":"","parse-names":false,"suffix":""}],"id":"ITEM-3","issued":{"date-parts":[["2019"]]},"title":"janitor: Simple Tools for Examining and Cleaning Dirty Data","type":"article-journal"},"uris":["http://www.mendeley.com/documents/?uuid=fe93dbdf-01be-44d3-b60d-8e2e4954a714"]}],"mendeley":{"formattedCitation":"(Grolemund and Wickham 2011; Bryan and Zhao 2018; Firke 2019)","plainTextFormattedCitation":"(Grolemund and Wickham 2011; Bryan and Zhao 2018; Firke 2019)","previouslyFormattedCitation":"(Grolemund and Wickham 2011; Bryan and Zhao 2018; Firke 2019)"},"properties":{"noteIndex":0},"schema":"https://github.com/citation-style-language/schema/raw/master/csl-citation.json"}</w:instrText>
      </w:r>
      <w:r w:rsidR="00537D8A">
        <w:rPr>
          <w:rFonts w:eastAsia="Times New Roman" w:cstheme="minorHAnsi"/>
          <w:sz w:val="24"/>
          <w:szCs w:val="24"/>
        </w:rPr>
        <w:fldChar w:fldCharType="separate"/>
      </w:r>
      <w:r w:rsidR="00537D8A" w:rsidRPr="00537D8A">
        <w:rPr>
          <w:rFonts w:eastAsia="Times New Roman" w:cstheme="minorHAnsi"/>
          <w:noProof/>
          <w:sz w:val="24"/>
          <w:szCs w:val="24"/>
        </w:rPr>
        <w:t>(Grolemund and Wickham 2011; Bryan and Zhao 2018; Firke 2019)</w:t>
      </w:r>
      <w:r w:rsidR="00537D8A">
        <w:rPr>
          <w:rFonts w:eastAsia="Times New Roman" w:cstheme="minorHAnsi"/>
          <w:sz w:val="24"/>
          <w:szCs w:val="24"/>
        </w:rPr>
        <w:fldChar w:fldCharType="end"/>
      </w:r>
      <w:r w:rsidR="00537D8A">
        <w:rPr>
          <w:rFonts w:eastAsia="Times New Roman" w:cstheme="minorHAnsi"/>
          <w:sz w:val="24"/>
          <w:szCs w:val="24"/>
        </w:rPr>
        <w:t>.</w:t>
      </w:r>
      <w:r>
        <w:rPr>
          <w:rFonts w:eastAsia="Times New Roman" w:cstheme="minorHAnsi"/>
          <w:sz w:val="24"/>
          <w:szCs w:val="24"/>
        </w:rPr>
        <w:t xml:space="preserve"> Specific statistical packages </w:t>
      </w:r>
      <w:proofErr w:type="gramStart"/>
      <w:r>
        <w:rPr>
          <w:rFonts w:eastAsia="Times New Roman" w:cstheme="minorHAnsi"/>
          <w:sz w:val="24"/>
          <w:szCs w:val="24"/>
        </w:rPr>
        <w:t xml:space="preserve">are </w:t>
      </w:r>
      <w:r w:rsidR="005912DA">
        <w:rPr>
          <w:rFonts w:eastAsia="Times New Roman" w:cstheme="minorHAnsi"/>
          <w:sz w:val="24"/>
          <w:szCs w:val="24"/>
        </w:rPr>
        <w:t>referenced</w:t>
      </w:r>
      <w:proofErr w:type="gramEnd"/>
      <w:r w:rsidR="005912DA">
        <w:rPr>
          <w:rFonts w:eastAsia="Times New Roman" w:cstheme="minorHAnsi"/>
          <w:sz w:val="24"/>
          <w:szCs w:val="24"/>
        </w:rPr>
        <w:t xml:space="preserve"> below</w:t>
      </w:r>
      <w:r>
        <w:rPr>
          <w:rFonts w:eastAsia="Times New Roman" w:cstheme="minorHAnsi"/>
          <w:sz w:val="24"/>
          <w:szCs w:val="24"/>
        </w:rPr>
        <w:t xml:space="preserve">. </w:t>
      </w:r>
    </w:p>
    <w:p w14:paraId="63E0EAA3" w14:textId="0F26B001" w:rsidR="009B3642" w:rsidRDefault="00FD6404" w:rsidP="00A44CEE">
      <w:pPr>
        <w:shd w:val="clear" w:color="auto" w:fill="FFFFFF"/>
        <w:spacing w:after="0" w:line="240" w:lineRule="auto"/>
        <w:rPr>
          <w:rFonts w:eastAsia="Times New Roman" w:cstheme="minorHAnsi"/>
          <w:sz w:val="24"/>
          <w:szCs w:val="24"/>
        </w:rPr>
      </w:pPr>
      <w:r>
        <w:rPr>
          <w:rFonts w:eastAsia="Times New Roman" w:cstheme="minorHAnsi"/>
          <w:sz w:val="24"/>
          <w:szCs w:val="24"/>
        </w:rPr>
        <w:t>The response ratio was defined as the value of the response</w:t>
      </w:r>
      <w:r w:rsidR="00A37A74">
        <w:rPr>
          <w:rFonts w:eastAsia="Times New Roman" w:cstheme="minorHAnsi"/>
          <w:sz w:val="24"/>
          <w:szCs w:val="24"/>
        </w:rPr>
        <w:t xml:space="preserve"> i</w:t>
      </w:r>
      <w:r w:rsidR="008029B9" w:rsidRPr="0042521F">
        <w:rPr>
          <w:rFonts w:eastAsia="Times New Roman" w:cstheme="minorHAnsi"/>
          <w:sz w:val="24"/>
          <w:szCs w:val="24"/>
        </w:rPr>
        <w:t xml:space="preserve">n the </w:t>
      </w:r>
      <w:r>
        <w:rPr>
          <w:rFonts w:eastAsia="Times New Roman" w:cstheme="minorHAnsi"/>
          <w:sz w:val="24"/>
          <w:szCs w:val="24"/>
        </w:rPr>
        <w:t>CC</w:t>
      </w:r>
      <w:r w:rsidR="008029B9" w:rsidRPr="0042521F">
        <w:rPr>
          <w:rFonts w:eastAsia="Times New Roman" w:cstheme="minorHAnsi"/>
          <w:sz w:val="24"/>
          <w:szCs w:val="24"/>
        </w:rPr>
        <w:t xml:space="preserve"> treatment divided by the </w:t>
      </w:r>
      <w:r>
        <w:rPr>
          <w:rFonts w:eastAsia="Times New Roman" w:cstheme="minorHAnsi"/>
          <w:sz w:val="24"/>
          <w:szCs w:val="24"/>
        </w:rPr>
        <w:t>value in the no-</w:t>
      </w:r>
      <w:r w:rsidR="008029B9" w:rsidRPr="0042521F">
        <w:rPr>
          <w:rFonts w:eastAsia="Times New Roman" w:cstheme="minorHAnsi"/>
          <w:sz w:val="24"/>
          <w:szCs w:val="24"/>
        </w:rPr>
        <w:t xml:space="preserve">cover treatment </w:t>
      </w:r>
      <w:r w:rsidR="00537D8A">
        <w:rPr>
          <w:rFonts w:eastAsia="Times New Roman" w:cstheme="minorHAnsi"/>
          <w:sz w:val="24"/>
          <w:szCs w:val="24"/>
        </w:rPr>
        <w:fldChar w:fldCharType="begin" w:fldLock="1"/>
      </w:r>
      <w:r w:rsidR="00537D8A">
        <w:rPr>
          <w:rFonts w:eastAsia="Times New Roman" w:cstheme="minorHAnsi"/>
          <w:sz w:val="24"/>
          <w:szCs w:val="24"/>
        </w:rPr>
        <w:instrText>ADDIN CSL_CITATION {"citationItems":[{"id":"ITEM-1","itemData":{"DOI":"10.1038/nature25753","ISSN":"14764687","abstract":"Meta-analysis is the quantitative, scientific synthesis of research results. Since the term and modern approaches to research synthesis were first introduced in the 1970s, meta-analysis has had a revolutionary effect in many scientific fields, helping to establish evidence-based practice and to resolve seemingly contradictory research outcomes. At the same time, its implementation has engendered criticism and controversy, in some cases general and others specific to particular disciplines. Here we take the opportunity provided by the recent fortieth anniversary of meta-analysis to reflect on the accomplishments, limitations, recent advances and directions for future developments in the field of research synthesis.","author":[{"dropping-particle":"","family":"Gurevitch","given":"Jessica","non-dropping-particle":"","parse-names":false,"suffix":""},{"dropping-particle":"","family":"Koricheva","given":"Julia","non-dropping-particle":"","parse-names":false,"suffix":""},{"dropping-particle":"","family":"Nakagawa","given":"Shinichi","non-dropping-particle":"","parse-names":false,"suffix":""},{"dropping-particle":"","family":"Stewart","given":"Gavin","non-dropping-particle":"","parse-names":false,"suffix":""}],"container-title":"Nature","id":"ITEM-1","issue":"7695","issued":{"date-parts":[["2018"]]},"page":"175-182","title":"Meta-analysis and the science of research synthesis","type":"article-journal","volume":"555"},"uris":["http://www.mendeley.com/documents/?uuid=1e7ea31f-74f2-4295-9ea1-220ed551be07"]}],"mendeley":{"formattedCitation":"(Gurevitch et al. 2018)","plainTextFormattedCitation":"(Gurevitch et al. 2018)","previouslyFormattedCitation":"(Gurevitch et al. 2018)"},"properties":{"noteIndex":0},"schema":"https://github.com/citation-style-language/schema/raw/master/csl-citation.json"}</w:instrText>
      </w:r>
      <w:r w:rsidR="00537D8A">
        <w:rPr>
          <w:rFonts w:eastAsia="Times New Roman" w:cstheme="minorHAnsi"/>
          <w:sz w:val="24"/>
          <w:szCs w:val="24"/>
        </w:rPr>
        <w:fldChar w:fldCharType="separate"/>
      </w:r>
      <w:r w:rsidR="00537D8A" w:rsidRPr="00537D8A">
        <w:rPr>
          <w:rFonts w:eastAsia="Times New Roman" w:cstheme="minorHAnsi"/>
          <w:noProof/>
          <w:sz w:val="24"/>
          <w:szCs w:val="24"/>
        </w:rPr>
        <w:t>(Gurevitch et al. 2018)</w:t>
      </w:r>
      <w:r w:rsidR="00537D8A">
        <w:rPr>
          <w:rFonts w:eastAsia="Times New Roman" w:cstheme="minorHAnsi"/>
          <w:sz w:val="24"/>
          <w:szCs w:val="24"/>
        </w:rPr>
        <w:fldChar w:fldCharType="end"/>
      </w:r>
      <w:r w:rsidR="00537D8A">
        <w:rPr>
          <w:rFonts w:eastAsia="Times New Roman" w:cstheme="minorHAnsi"/>
          <w:sz w:val="24"/>
          <w:szCs w:val="24"/>
        </w:rPr>
        <w:t>.</w:t>
      </w:r>
      <w:r w:rsidR="008029B9" w:rsidRPr="0042521F">
        <w:rPr>
          <w:rFonts w:eastAsia="Times New Roman" w:cstheme="minorHAnsi"/>
          <w:sz w:val="24"/>
          <w:szCs w:val="24"/>
        </w:rPr>
        <w:t xml:space="preserve"> </w:t>
      </w:r>
      <w:r w:rsidR="005912DA">
        <w:rPr>
          <w:rFonts w:eastAsia="Times New Roman" w:cstheme="minorHAnsi"/>
          <w:sz w:val="24"/>
          <w:szCs w:val="24"/>
        </w:rPr>
        <w:t xml:space="preserve">The ratios exhibited a </w:t>
      </w:r>
      <w:proofErr w:type="gramStart"/>
      <w:r w:rsidR="005912DA">
        <w:rPr>
          <w:rFonts w:eastAsia="Times New Roman" w:cstheme="minorHAnsi"/>
          <w:sz w:val="24"/>
          <w:szCs w:val="24"/>
        </w:rPr>
        <w:t>log-normal</w:t>
      </w:r>
      <w:proofErr w:type="gramEnd"/>
      <w:r w:rsidR="005912DA">
        <w:rPr>
          <w:rFonts w:eastAsia="Times New Roman" w:cstheme="minorHAnsi"/>
          <w:sz w:val="24"/>
          <w:szCs w:val="24"/>
        </w:rPr>
        <w:t xml:space="preserve"> distribution, and were therefore log-transformed (log-response-ratio, LRR) </w:t>
      </w:r>
      <w:r w:rsidR="00A37A74">
        <w:rPr>
          <w:rFonts w:eastAsia="Times New Roman" w:cstheme="minorHAnsi"/>
          <w:sz w:val="24"/>
          <w:szCs w:val="24"/>
        </w:rPr>
        <w:t>for all statistical analyses</w:t>
      </w:r>
      <w:r>
        <w:rPr>
          <w:rFonts w:eastAsia="Times New Roman" w:cstheme="minorHAnsi"/>
          <w:sz w:val="24"/>
          <w:szCs w:val="24"/>
        </w:rPr>
        <w:t>. Values</w:t>
      </w:r>
      <w:r w:rsidR="00A37A74">
        <w:rPr>
          <w:rFonts w:eastAsia="Times New Roman" w:cstheme="minorHAnsi"/>
          <w:sz w:val="24"/>
          <w:szCs w:val="24"/>
        </w:rPr>
        <w:t xml:space="preserve"> were back-transformed and presented as a percent change for interpretation purposes</w:t>
      </w:r>
      <w:r w:rsidR="005912DA">
        <w:rPr>
          <w:rFonts w:eastAsia="Times New Roman" w:cstheme="minorHAnsi"/>
          <w:sz w:val="24"/>
          <w:szCs w:val="24"/>
        </w:rPr>
        <w:t xml:space="preserve"> and reported as geometric means</w:t>
      </w:r>
      <w:r w:rsidR="00A37A74">
        <w:rPr>
          <w:rFonts w:eastAsia="Times New Roman" w:cstheme="minorHAnsi"/>
          <w:sz w:val="24"/>
          <w:szCs w:val="24"/>
        </w:rPr>
        <w:t>. To estimate over-all effect sizes, we fit a linear mixed-mod</w:t>
      </w:r>
      <w:r>
        <w:rPr>
          <w:rFonts w:eastAsia="Times New Roman" w:cstheme="minorHAnsi"/>
          <w:sz w:val="24"/>
          <w:szCs w:val="24"/>
        </w:rPr>
        <w:t>el using the lmer4 package</w:t>
      </w:r>
      <w:r w:rsidR="00537D8A">
        <w:rPr>
          <w:rFonts w:eastAsia="Times New Roman" w:cstheme="minorHAnsi"/>
          <w:sz w:val="24"/>
          <w:szCs w:val="24"/>
        </w:rPr>
        <w:t xml:space="preserve"> </w:t>
      </w:r>
      <w:r w:rsidR="00537D8A">
        <w:rPr>
          <w:rFonts w:eastAsia="Times New Roman" w:cstheme="minorHAnsi"/>
          <w:sz w:val="24"/>
          <w:szCs w:val="24"/>
        </w:rPr>
        <w:fldChar w:fldCharType="begin" w:fldLock="1"/>
      </w:r>
      <w:r w:rsidR="00537D8A">
        <w:rPr>
          <w:rFonts w:eastAsia="Times New Roman" w:cstheme="minorHAnsi"/>
          <w:sz w:val="24"/>
          <w:szCs w:val="24"/>
        </w:rPr>
        <w:instrText>ADDIN CSL_CITATION {"citationItems":[{"id":"ITEM-1","itemData":{"DOI":"10.18637/jss.v067.i01","ISBN":"%(","ISSN":"0092-8615","PMID":"20043131029","abstract":"Maximum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Journal of Statistical Software","id":"ITEM-1","issue":"1","issued":{"date-parts":[["2015","6","23"]]},"page":"1-48","title":"Fitting Linear Mixed-Effects Models using lme4","type":"article-journal","volume":"67"},"uris":["http://www.mendeley.com/documents/?uuid=793856b3-0f15-3047-849a-f30d55c500aa"]}],"mendeley":{"formattedCitation":"(Bates et al. 2015)","plainTextFormattedCitation":"(Bates et al. 2015)","previouslyFormattedCitation":"(Bates et al. 2015)"},"properties":{"noteIndex":0},"schema":"https://github.com/citation-style-language/schema/raw/master/csl-citation.json"}</w:instrText>
      </w:r>
      <w:r w:rsidR="00537D8A">
        <w:rPr>
          <w:rFonts w:eastAsia="Times New Roman" w:cstheme="minorHAnsi"/>
          <w:sz w:val="24"/>
          <w:szCs w:val="24"/>
        </w:rPr>
        <w:fldChar w:fldCharType="separate"/>
      </w:r>
      <w:r w:rsidR="00537D8A" w:rsidRPr="00537D8A">
        <w:rPr>
          <w:rFonts w:eastAsia="Times New Roman" w:cstheme="minorHAnsi"/>
          <w:noProof/>
          <w:sz w:val="24"/>
          <w:szCs w:val="24"/>
        </w:rPr>
        <w:t>(Bates et al. 2015)</w:t>
      </w:r>
      <w:r w:rsidR="00537D8A">
        <w:rPr>
          <w:rFonts w:eastAsia="Times New Roman" w:cstheme="minorHAnsi"/>
          <w:sz w:val="24"/>
          <w:szCs w:val="24"/>
        </w:rPr>
        <w:fldChar w:fldCharType="end"/>
      </w:r>
      <w:r w:rsidR="00537D8A">
        <w:rPr>
          <w:rFonts w:eastAsia="Times New Roman" w:cstheme="minorHAnsi"/>
          <w:sz w:val="24"/>
          <w:szCs w:val="24"/>
        </w:rPr>
        <w:t xml:space="preserve"> </w:t>
      </w:r>
      <w:r>
        <w:rPr>
          <w:rFonts w:eastAsia="Times New Roman" w:cstheme="minorHAnsi"/>
          <w:sz w:val="24"/>
          <w:szCs w:val="24"/>
        </w:rPr>
        <w:t xml:space="preserve">in R using the LRR as the response variable and </w:t>
      </w:r>
      <w:r w:rsidR="00A37A74">
        <w:rPr>
          <w:rFonts w:eastAsia="Times New Roman" w:cstheme="minorHAnsi"/>
          <w:sz w:val="24"/>
          <w:szCs w:val="24"/>
        </w:rPr>
        <w:t xml:space="preserve">accounting for the random effect of study </w:t>
      </w:r>
      <w:r>
        <w:rPr>
          <w:rFonts w:eastAsia="Times New Roman" w:cstheme="minorHAnsi"/>
          <w:sz w:val="24"/>
          <w:szCs w:val="24"/>
        </w:rPr>
        <w:t>with</w:t>
      </w:r>
      <w:r w:rsidR="00A37A74">
        <w:rPr>
          <w:rFonts w:eastAsia="Times New Roman" w:cstheme="minorHAnsi"/>
          <w:sz w:val="24"/>
          <w:szCs w:val="24"/>
        </w:rPr>
        <w:t xml:space="preserve"> non-parametric weighting based on sample sizes</w:t>
      </w:r>
      <w:r w:rsidR="00537D8A">
        <w:rPr>
          <w:rFonts w:eastAsia="Times New Roman" w:cstheme="minorHAnsi"/>
          <w:sz w:val="24"/>
          <w:szCs w:val="24"/>
        </w:rPr>
        <w:t xml:space="preserve"> </w:t>
      </w:r>
      <w:r w:rsidR="00537D8A">
        <w:rPr>
          <w:rFonts w:eastAsia="Times New Roman" w:cstheme="minorHAnsi"/>
          <w:sz w:val="24"/>
          <w:szCs w:val="24"/>
        </w:rPr>
        <w:fldChar w:fldCharType="begin" w:fldLock="1"/>
      </w:r>
      <w:r w:rsidR="00537D8A">
        <w:rPr>
          <w:rFonts w:eastAsia="Times New Roman" w:cstheme="minorHAnsi"/>
          <w:sz w:val="24"/>
          <w:szCs w:val="24"/>
        </w:rPr>
        <w:instrText>ADDIN CSL_CITATION {"citationItems":[{"id":"ITEM-1","itemData":{"abstract":"Meta-analysis is a statistical technique that allows one to combine the results from multiple studies to glean inferences on the overall importance of various phenomena. This method can prove to be more informative than common ''vote counting,'' in which the number of significant results is compared to the number with nonsignificant results to determine whether the phenomenon of interest is globally important. While the use of meta-analysis is widespread in medicine and the social sciences, only recently has it been applied to ecological questions. We compared the results of parametric confidence limits and ho-mogeneity statistics commonly obtained through meta-analysis to those obtained from re-sampling methods to ascertain the robustness of standard meta-analytic techniques. We found that confidence limits based on bootstrapping methods were wider than standard confidence limits, implying that resampling estimates are more conservative. In addition, we found that significance tests based on homogeneity statistics differed occasionally from results of randomization tests, implying that inferences based solely on chi-square significance tests may lead to erroneous conclusions. We conclude that resampling methods should be incorporated in meta-analysis studies, to ensure proper evaluation of main effects in ecological studies.","author":[{"dropping-particle":"","family":"Adams","given":"Dean C","non-dropping-particle":"","parse-names":false,"suffix":""},{"dropping-particle":"","family":"Gurevitch","given":"Jessica","non-dropping-particle":"","parse-names":false,"suffix":""},{"dropping-particle":"","family":"Rosenberg","given":"Michael S","non-dropping-particle":"","parse-names":false,"suffix":""}],"container-title":"REPORTS Ecology","id":"ITEM-1","issue":"5","issued":{"date-parts":[["1997"]]},"page":"1277-1283","title":"Resampling Tests for Meta-Analysis of Ecological Data","type":"article-journal","volume":"78"},"uris":["http://www.mendeley.com/documents/?uuid=9987a08f-651f-4fe8-b9d7-6d926ce6f54c"]}],"mendeley":{"formattedCitation":"(Adams et al. 1997)","plainTextFormattedCitation":"(Adams et al. 1997)","previouslyFormattedCitation":"(Adams et al. 1997)"},"properties":{"noteIndex":0},"schema":"https://github.com/citation-style-language/schema/raw/master/csl-citation.json"}</w:instrText>
      </w:r>
      <w:r w:rsidR="00537D8A">
        <w:rPr>
          <w:rFonts w:eastAsia="Times New Roman" w:cstheme="minorHAnsi"/>
          <w:sz w:val="24"/>
          <w:szCs w:val="24"/>
        </w:rPr>
        <w:fldChar w:fldCharType="separate"/>
      </w:r>
      <w:r w:rsidR="00537D8A" w:rsidRPr="00537D8A">
        <w:rPr>
          <w:rFonts w:eastAsia="Times New Roman" w:cstheme="minorHAnsi"/>
          <w:noProof/>
          <w:sz w:val="24"/>
          <w:szCs w:val="24"/>
        </w:rPr>
        <w:t>(Adams et al. 1997)</w:t>
      </w:r>
      <w:r w:rsidR="00537D8A">
        <w:rPr>
          <w:rFonts w:eastAsia="Times New Roman" w:cstheme="minorHAnsi"/>
          <w:sz w:val="24"/>
          <w:szCs w:val="24"/>
        </w:rPr>
        <w:fldChar w:fldCharType="end"/>
      </w:r>
      <w:r w:rsidR="00537D8A">
        <w:rPr>
          <w:rFonts w:eastAsia="Times New Roman" w:cstheme="minorHAnsi"/>
          <w:sz w:val="24"/>
          <w:szCs w:val="24"/>
        </w:rPr>
        <w:t>.</w:t>
      </w:r>
      <w:r w:rsidR="00A37A74">
        <w:rPr>
          <w:rFonts w:eastAsia="Times New Roman" w:cstheme="minorHAnsi"/>
          <w:sz w:val="24"/>
          <w:szCs w:val="24"/>
        </w:rPr>
        <w:t xml:space="preserve"> We used this weighting method because only </w:t>
      </w:r>
      <w:r>
        <w:rPr>
          <w:rFonts w:eastAsia="Times New Roman" w:cstheme="minorHAnsi"/>
          <w:sz w:val="24"/>
          <w:szCs w:val="24"/>
        </w:rPr>
        <w:t>three</w:t>
      </w:r>
      <w:r w:rsidR="00D41CFD">
        <w:rPr>
          <w:rFonts w:eastAsia="Times New Roman" w:cstheme="minorHAnsi"/>
          <w:sz w:val="24"/>
          <w:szCs w:val="24"/>
        </w:rPr>
        <w:t xml:space="preserve"> </w:t>
      </w:r>
      <w:r w:rsidR="00A37A74">
        <w:rPr>
          <w:rFonts w:eastAsia="Times New Roman" w:cstheme="minorHAnsi"/>
          <w:sz w:val="24"/>
          <w:szCs w:val="24"/>
        </w:rPr>
        <w:t xml:space="preserve">of the </w:t>
      </w:r>
      <w:r w:rsidR="00D41CFD">
        <w:rPr>
          <w:rFonts w:eastAsia="Times New Roman" w:cstheme="minorHAnsi"/>
          <w:sz w:val="24"/>
          <w:szCs w:val="24"/>
        </w:rPr>
        <w:t>15</w:t>
      </w:r>
      <w:r w:rsidR="00A37A74">
        <w:rPr>
          <w:rFonts w:eastAsia="Times New Roman" w:cstheme="minorHAnsi"/>
          <w:sz w:val="24"/>
          <w:szCs w:val="24"/>
        </w:rPr>
        <w:t xml:space="preserve"> studies reported variances</w:t>
      </w:r>
      <w:r w:rsidR="00EC1301">
        <w:rPr>
          <w:rFonts w:eastAsia="Times New Roman" w:cstheme="minorHAnsi"/>
          <w:sz w:val="24"/>
          <w:szCs w:val="24"/>
        </w:rPr>
        <w:t xml:space="preserve"> on weed </w:t>
      </w:r>
      <w:r w:rsidR="00630953">
        <w:rPr>
          <w:rFonts w:eastAsia="Times New Roman" w:cstheme="minorHAnsi"/>
          <w:sz w:val="24"/>
          <w:szCs w:val="24"/>
        </w:rPr>
        <w:t xml:space="preserve">measurements. </w:t>
      </w:r>
      <w:r w:rsidR="00C071A8">
        <w:rPr>
          <w:rFonts w:eastAsia="Times New Roman" w:cstheme="minorHAnsi"/>
          <w:sz w:val="24"/>
          <w:szCs w:val="24"/>
        </w:rPr>
        <w:t xml:space="preserve">Results were analyzed using the </w:t>
      </w:r>
      <w:proofErr w:type="spellStart"/>
      <w:r w:rsidR="00C071A8">
        <w:rPr>
          <w:rFonts w:eastAsia="Times New Roman" w:cstheme="minorHAnsi"/>
          <w:sz w:val="24"/>
          <w:szCs w:val="24"/>
        </w:rPr>
        <w:t>lmerTest</w:t>
      </w:r>
      <w:proofErr w:type="spellEnd"/>
      <w:r w:rsidR="00C071A8">
        <w:rPr>
          <w:rFonts w:eastAsia="Times New Roman" w:cstheme="minorHAnsi"/>
          <w:sz w:val="24"/>
          <w:szCs w:val="24"/>
        </w:rPr>
        <w:t xml:space="preserve"> </w:t>
      </w:r>
      <w:r w:rsidR="00537D8A">
        <w:rPr>
          <w:rFonts w:eastAsia="Times New Roman" w:cstheme="minorHAnsi"/>
          <w:sz w:val="24"/>
          <w:szCs w:val="24"/>
        </w:rPr>
        <w:fldChar w:fldCharType="begin" w:fldLock="1"/>
      </w:r>
      <w:r w:rsidR="00537D8A">
        <w:rPr>
          <w:rFonts w:eastAsia="Times New Roman" w:cstheme="minorHAnsi"/>
          <w:sz w:val="24"/>
          <w:szCs w:val="24"/>
        </w:rPr>
        <w:instrText>ADDIN CSL_CITATION {"citationItems":[{"id":"ITEM-1","itemData":{"DOI":"10.18637/jss.v082.i13","author":[{"dropping-particle":"","family":"Kuznetsova","given":"Alexandra","non-dropping-particle":"","parse-names":false,"suffix":""},{"dropping-particle":"","family":"Brockhoff","given":"Per B.","non-dropping-particle":"","parse-names":false,"suffix":""},{"dropping-particle":"","family":"Christensen","given":"Rune H. B.","non-dropping-particle":"","parse-names":false,"suffix":""}],"container-title":"Journal of Statistical Software","id":"ITEM-1","issue":"13","issued":{"date-parts":[["2017"]]},"publisher":"The Foundation for Open Access Statistics","title":"lmerTest Package: Tests in Linear Mixed Effects Models","type":"article-journal","volume":"82"},"uris":["http://www.mendeley.com/documents/?uuid=0cd19c58-c782-31f0-b153-d00c8232f831"]}],"mendeley":{"formattedCitation":"(Kuznetsova et al. 2017)","plainTextFormattedCitation":"(Kuznetsova et al. 2017)","previouslyFormattedCitation":"(Kuznetsova et al. 2017)"},"properties":{"noteIndex":0},"schema":"https://github.com/citation-style-language/schema/raw/master/csl-citation.json"}</w:instrText>
      </w:r>
      <w:r w:rsidR="00537D8A">
        <w:rPr>
          <w:rFonts w:eastAsia="Times New Roman" w:cstheme="minorHAnsi"/>
          <w:sz w:val="24"/>
          <w:szCs w:val="24"/>
        </w:rPr>
        <w:fldChar w:fldCharType="separate"/>
      </w:r>
      <w:r w:rsidR="00537D8A" w:rsidRPr="00537D8A">
        <w:rPr>
          <w:rFonts w:eastAsia="Times New Roman" w:cstheme="minorHAnsi"/>
          <w:noProof/>
          <w:sz w:val="24"/>
          <w:szCs w:val="24"/>
        </w:rPr>
        <w:t>(Kuznetsova et al. 2017)</w:t>
      </w:r>
      <w:r w:rsidR="00537D8A">
        <w:rPr>
          <w:rFonts w:eastAsia="Times New Roman" w:cstheme="minorHAnsi"/>
          <w:sz w:val="24"/>
          <w:szCs w:val="24"/>
        </w:rPr>
        <w:fldChar w:fldCharType="end"/>
      </w:r>
      <w:r w:rsidR="00537D8A">
        <w:rPr>
          <w:rFonts w:eastAsia="Times New Roman" w:cstheme="minorHAnsi"/>
          <w:sz w:val="24"/>
          <w:szCs w:val="24"/>
        </w:rPr>
        <w:t xml:space="preserve"> </w:t>
      </w:r>
      <w:r w:rsidR="00C071A8">
        <w:rPr>
          <w:rFonts w:eastAsia="Times New Roman" w:cstheme="minorHAnsi"/>
          <w:sz w:val="24"/>
          <w:szCs w:val="24"/>
        </w:rPr>
        <w:t xml:space="preserve">and </w:t>
      </w:r>
      <w:proofErr w:type="spellStart"/>
      <w:r w:rsidR="00C071A8">
        <w:rPr>
          <w:rFonts w:eastAsia="Times New Roman" w:cstheme="minorHAnsi"/>
          <w:sz w:val="24"/>
          <w:szCs w:val="24"/>
        </w:rPr>
        <w:t>emmeans</w:t>
      </w:r>
      <w:proofErr w:type="spellEnd"/>
      <w:r w:rsidR="00C071A8">
        <w:rPr>
          <w:rFonts w:eastAsia="Times New Roman" w:cstheme="minorHAnsi"/>
          <w:sz w:val="24"/>
          <w:szCs w:val="24"/>
        </w:rPr>
        <w:t xml:space="preserve"> </w:t>
      </w:r>
      <w:r w:rsidR="00537D8A">
        <w:rPr>
          <w:rFonts w:eastAsia="Times New Roman" w:cstheme="minorHAnsi"/>
          <w:sz w:val="24"/>
          <w:szCs w:val="24"/>
        </w:rPr>
        <w:fldChar w:fldCharType="begin" w:fldLock="1"/>
      </w:r>
      <w:r w:rsidR="00537D8A">
        <w:rPr>
          <w:rFonts w:eastAsia="Times New Roman" w:cstheme="minorHAnsi"/>
          <w:sz w:val="24"/>
          <w:szCs w:val="24"/>
        </w:rPr>
        <w:instrText>ADDIN CSL_CITATION {"citationItems":[{"id":"ITEM-1","itemData":{"author":[{"dropping-particle":"","family":"Lenth","given":"Russell","non-dropping-particle":"","parse-names":false,"suffix":""},{"dropping-particle":"","family":"Singmann","given":"Henrik","non-dropping-particle":"","parse-names":false,"suffix":""},{"dropping-particle":"","family":"Love","given":"Jonathan","non-dropping-particle":"","parse-names":false,"suffix":""}],"id":"ITEM-1","issued":{"date-parts":[["2018"]]},"number":"R package version 1","title":"Emmeans: Estimated maringal means, aka least-squares means","type":"article"},"uris":["http://www.mendeley.com/documents/?uuid=839ab9a3-c299-4e39-8f9b-cddb8c342a78"]}],"mendeley":{"formattedCitation":"(Lenth et al. 2018)","plainTextFormattedCitation":"(Lenth et al. 2018)","previouslyFormattedCitation":"(Lenth et al. 2018)"},"properties":{"noteIndex":0},"schema":"https://github.com/citation-style-language/schema/raw/master/csl-citation.json"}</w:instrText>
      </w:r>
      <w:r w:rsidR="00537D8A">
        <w:rPr>
          <w:rFonts w:eastAsia="Times New Roman" w:cstheme="minorHAnsi"/>
          <w:sz w:val="24"/>
          <w:szCs w:val="24"/>
        </w:rPr>
        <w:fldChar w:fldCharType="separate"/>
      </w:r>
      <w:r w:rsidR="00537D8A" w:rsidRPr="00537D8A">
        <w:rPr>
          <w:rFonts w:eastAsia="Times New Roman" w:cstheme="minorHAnsi"/>
          <w:noProof/>
          <w:sz w:val="24"/>
          <w:szCs w:val="24"/>
        </w:rPr>
        <w:t>(Lenth et al. 2018)</w:t>
      </w:r>
      <w:r w:rsidR="00537D8A">
        <w:rPr>
          <w:rFonts w:eastAsia="Times New Roman" w:cstheme="minorHAnsi"/>
          <w:sz w:val="24"/>
          <w:szCs w:val="24"/>
        </w:rPr>
        <w:fldChar w:fldCharType="end"/>
      </w:r>
      <w:r w:rsidR="00C071A8">
        <w:rPr>
          <w:rFonts w:eastAsia="Times New Roman" w:cstheme="minorHAnsi"/>
          <w:sz w:val="24"/>
          <w:szCs w:val="24"/>
        </w:rPr>
        <w:t xml:space="preserve"> packages. </w:t>
      </w:r>
    </w:p>
    <w:p w14:paraId="0F46A6B5" w14:textId="77777777" w:rsidR="009B3642" w:rsidRDefault="009B3642" w:rsidP="00A44CEE">
      <w:pPr>
        <w:shd w:val="clear" w:color="auto" w:fill="FFFFFF"/>
        <w:spacing w:after="0" w:line="240" w:lineRule="auto"/>
        <w:rPr>
          <w:rFonts w:eastAsia="Times New Roman" w:cstheme="minorHAnsi"/>
          <w:sz w:val="24"/>
          <w:szCs w:val="24"/>
        </w:rPr>
      </w:pPr>
    </w:p>
    <w:p w14:paraId="575EC90A" w14:textId="12C604BE" w:rsidR="009B3642" w:rsidRDefault="009B3642" w:rsidP="00A44CEE">
      <w:pPr>
        <w:shd w:val="clear" w:color="auto" w:fill="FFFFFF"/>
        <w:spacing w:after="0" w:line="240" w:lineRule="auto"/>
        <w:rPr>
          <w:rFonts w:eastAsia="Times New Roman" w:cstheme="minorHAnsi"/>
          <w:sz w:val="24"/>
          <w:szCs w:val="24"/>
        </w:rPr>
      </w:pPr>
      <w:r>
        <w:rPr>
          <w:rFonts w:eastAsia="Times New Roman" w:cstheme="minorHAnsi"/>
          <w:sz w:val="24"/>
          <w:szCs w:val="24"/>
        </w:rPr>
        <w:t>C</w:t>
      </w:r>
      <w:r w:rsidR="005912DA">
        <w:rPr>
          <w:rFonts w:eastAsia="Times New Roman" w:cstheme="minorHAnsi"/>
          <w:sz w:val="24"/>
          <w:szCs w:val="24"/>
        </w:rPr>
        <w:t>over crop</w:t>
      </w:r>
      <w:r>
        <w:rPr>
          <w:rFonts w:eastAsia="Times New Roman" w:cstheme="minorHAnsi"/>
          <w:sz w:val="24"/>
          <w:szCs w:val="24"/>
        </w:rPr>
        <w:t xml:space="preserve"> biomass is known to have a strong effect on weed suppression </w:t>
      </w:r>
      <w:r w:rsidR="00537D8A">
        <w:rPr>
          <w:rFonts w:eastAsia="Times New Roman" w:cstheme="minorHAnsi"/>
          <w:sz w:val="24"/>
          <w:szCs w:val="24"/>
        </w:rPr>
        <w:fldChar w:fldCharType="begin" w:fldLock="1"/>
      </w:r>
      <w:r w:rsidR="00C27780">
        <w:rPr>
          <w:rFonts w:eastAsia="Times New Roman" w:cstheme="minorHAnsi"/>
          <w:sz w:val="24"/>
          <w:szCs w:val="24"/>
        </w:rPr>
        <w:instrText>ADDIN CSL_CITATION {"citationItems":[{"id":"ITEM-1","itemData":{"DOI":"10.1614/wt-d-12-00078.1","ISSN":"0890-037X","abstract":" Cover crop–based organic rotational no-till soybean production has attracted attention from farmers, researchers, and other agricultural professionals because of the ability of this new system to enhance soil conservation, reduce labor requirements, and decrease diesel fuel use compared to traditional organic production. This system is based on the use of cereal rye cover crops that are mechanically terminated with a roller-crimper to create in situ mulch that suppresses weeds and promotes soybean growth. In this paper, we report experiments that were conducted over the past decade in the eastern region of the United States on cover crop–based organic rotational no-till soybean production, and we outline current management strategies and future research needs. Our research has focused on maximizing cereal rye spring ground cover and biomass because of the crucial role this cover crop plays in weed suppression. Soil fertility and cereal rye sowing and termination timing affect biomass production, and these factors can be manipulated to achieve levels greater than 8,000 kg ha −1 , a threshold identified for consistent suppression of annual weeds. Manipulating cereal rye seeding rate and seeding method also influences ground cover and weed suppression. In general, weed suppression is species-specific, with early emerging summer annual weeds (e.g., common ragweed), high weed seed bank densities (e.g. &gt; 10,000 seeds m −2 ), and perennial weeds (e.g., yellow nutsedge) posing the greatest challenges. Due to the challenges with maximizing cereal rye weed suppression potential, we have also found high-residue cultivation to significantly improve weed control. In addition to cover crop and weed management, we have made progress with planting equipment and planting density for establishing soybean into a thick cover crop residue. Our current and future research will focus on integrated multitactic weed management, cultivar selection, insect pest suppression, and nitrogen management as part of a systems approach to advancing this new production system.  La producción orgánica de soya en sistemas de rotación con cero labranza basados en cultivos de cobertura, ha atraído la atención de productores, investigadores y otros profesionales agrícolas por la habilidad de este nuevo sistema de mejorar la conservación del suelo, reducir los requerimientos de mano de obra y disminuir el uso de combustible diesel en comparación con la producción orgánica tradicional. Este sist…","author":[{"dropping-particle":"","family":"Mirsky","given":"Steven B.","non-dropping-particle":"","parse-names":false,"suffix":""},{"dropping-particle":"","family":"Ryan","given":"Matthew R.","non-dropping-particle":"","parse-names":false,"suffix":""},{"dropping-particle":"","family":"Teasdale","given":"John R.","non-dropping-particle":"","parse-names":false,"suffix":""},{"dropping-particle":"","family":"Curran","given":"William S.","non-dropping-particle":"","parse-names":false,"suffix":""},{"dropping-particle":"","family":"Reberg-Horton","given":"Chris S.","non-dropping-particle":"","parse-names":false,"suffix":""},{"dropping-particle":"","family":"Spargo","given":"John T.","non-dropping-particle":"","parse-names":false,"suffix":""},{"dropping-particle":"","family":"Wells","given":"M. Scott","non-dropping-particle":"","parse-names":false,"suffix":""},{"dropping-particle":"","family":"Keene","given":"Clair L.","non-dropping-particle":"","parse-names":false,"suffix":""},{"dropping-particle":"","family":"Moyer","given":"Jeff W.","non-dropping-particle":"","parse-names":false,"suffix":""}],"container-title":"Weed Technology","id":"ITEM-1","issue":"1","issued":{"date-parts":[["2013"]]},"page":"193-203","title":"Overcoming Weed Management Challenges in Cover Crop–Based Organic Rotational No-Till Soybean Production in the Eastern United States","type":"article-journal","volume":"27"},"uris":["http://www.mendeley.com/documents/?uuid=4f0e20c1-ccc4-4fea-b078-acf91446d3e5"]},{"id":"ITEM-2","itemData":{"DOI":"10.1007/s13593-018-0543-1","ISSN":"17730155","abstract":"Cover crops are increasingly being adopted to provide multiple ecosystem services, including weed suppression. Understanding what drives weed biomass in cover crops can help growers make the appropriate management decisions to effectively limit weed pressure. In this paper, we use a unique dataset of 1764 measurements from seven cover crop research experiments in Pennsylvania (USA) to predict, for the first time, weed biomass in winter cover crops in the fall and spring. We assessed the following predictors: cover crop biomass in the fall and spring, fall and spring growing degree days between planting and cover crop termination, cover crop type (grass, brassica, legume monocultures, and mixtures), system management (organic, conventional), and tillage before cover crop seeding (no-till, tillage). We used random forests to develop the predictive models and identify the most important variables explaining weed biomass in cover crops. Growing degree days, cover crop type, and cover crop biomass were the most important predictor variables in both the fall (r2 = 0.65) and spring (r2 = 0.47). In the fall, weed biomass increased as accumulated growing degree days increased, which was mainly related to early planting dates. Fall weed biomass was greater in legume and brassica monocultures compared to grass monocultures and mixtures. Cover crop and weed biomass were positively correlated in the fall, as early planting of cover crops led to high cover crop biomass but also to high weed biomass. In contrast, high spring cover crop biomass suppressed weeds, especially as spring growing degree days increased. Grass and brassica monocultures and mixtures were more weed-suppressive than legumes. This study is the first to be able to predict weed biomass in winter cover crops using a random forest approach. Results show that weed suppression by winter cover crops can be enhanced with optimal cover crop species selection and seeding time.","author":[{"dropping-particle":"","family":"Baraibar","given":"Barbara","non-dropping-particle":"","parse-names":false,"suffix":""},{"dropping-particle":"","family":"Mortensen","given":"David A.","non-dropping-particle":"","parse-names":false,"suffix":""},{"dropping-particle":"","family":"Hunter","given":"Mitchell C.","non-dropping-particle":"","parse-names":false,"suffix":""},{"dropping-particle":"","family":"Barbercheck","given":"Mary E.","non-dropping-particle":"","parse-names":false,"suffix":""},{"dropping-particle":"","family":"Kaye","given":"Jason P.","non-dropping-particle":"","parse-names":false,"suffix":""},{"dropping-particle":"","family":"Finney","given":"Denise M.","non-dropping-particle":"","parse-names":false,"suffix":""},{"dropping-particle":"","family":"Curran","given":"William S.","non-dropping-particle":"","parse-names":false,"suffix":""},{"dropping-particle":"","family":"Bunchek","given":"Jess","non-dropping-particle":"","parse-names":false,"suffix":""},{"dropping-particle":"","family":"White","given":"Charles M.","non-dropping-particle":"","parse-names":false,"suffix":""}],"container-title":"Agronomy for Sustainable Development","id":"ITEM-2","issue":"6","issued":{"date-parts":[["2018","12","8"]]},"page":"1-9","publisher":"Agronomy for Sustainable Development","title":"Growing degree days and cover crop type explain weed biomass in winter cover crops","type":"article-journal","volume":"38"},"uris":["http://www.mendeley.com/documents/?uuid=d0583641-85f6-4f46-b3cf-9c1ae8533773"]},{"id":"ITEM-3","itemData":{"DOI":"10.1017/wsc.2019.3","ISSN":"1550-2759","abstract":"&lt;p&gt; Proactive integrated weed management (IWM) is critically needed in no-till production to reduce the intensity of selection pressure for herbicide-resistant weeds. Reducing the density of emerged weed populations and the number of larger individuals within the population at the time of herbicide application are two practical management objectives when integrating cover crops as a complementary tactic in herbicide-based production systems. We examined the following demographic questions related to the effects of alternative cover-cropping tactics following small grain harvest on preplant, burndown management of horseweed ( &lt;italic&gt;Erigeron canadensis&lt;/italic&gt; L.) in no-till commodity-grain production: (1) Do cover crops differentially affect &lt;italic&gt;E. canadensis&lt;/italic&gt; density and size inequality at the time of herbicide exposure? (2) Which cover crop response traits are drivers of &lt;italic&gt;E. canadensis&lt;/italic&gt; suppression at time of herbicide exposure? Interannual variation in growing conditions (study year) and intra-annual variation in soil fertility (low vs. high nitrogen) were the primary drivers of cover crop response traits and significantly affected &lt;italic&gt;E. canadensis&lt;/italic&gt; density at the time of herbicide exposure. In comparison to the fallow control, cover crop treatments reduced &lt;italic&gt;E. canadensis&lt;/italic&gt; density 52% to 86% at the time of a preplant, burndown application. Cereal rye ( &lt;italic&gt;Secale cereale&lt;/italic&gt; L.) alone or in combination with forage radish ( &lt;italic&gt;Raphanus sativus&lt;/italic&gt; L.) provided the most consistent &lt;italic&gt;E. canadensis&lt;/italic&gt; suppression. Fall and spring cover crop biomass production was negatively correlated with &lt;italic&gt;E. canadensis&lt;/italic&gt; density at the preplant burndown application timing. Our results also show that winter-hardy cover crops reduce the size inequality of &lt;italic&gt;E. canadensis&lt;/italic&gt; populations at the time of herbicide exposure by reducing the number of large individuals within the population. Finally, we advocate for advancement in our understanding of complementarity between cover crop– and herbicide-based management tactics in no-till systems to facilitate development of proactive, herbicide-resistant management strategies. &lt;/p&gt;","author":[{"dropping-particle":"","family":"Wallace","given":"John M.","non-dropping-particle":"","parse-names":false,"suffix":""},{"dropping-particle":"","family":"Curran","given":"William S.","non-dropping-particle":"","parse-names":false,"suffix":""},{"dropping-particle":"","family":"Mortensen","given":"David A.","non-dropping-particle":"","parse-names":false,"suffix":""}],"container-title":"Weed Science","id":"ITEM-3","issue":"3","issued":{"date-parts":[["2019","5","21"]]},"note":"cover crops reduced weed density and size inequality (made less single big weeds)","page":"327-338","publisher":"Cambridge University Press","title":"Cover crop effects on horseweed ( &lt;i&gt;Erigeron canadensis&lt;/i&gt; ) density and size inequality at the time of herbicide exposure","type":"article-journal","volume":"67"},"uris":["http://www.mendeley.com/documents/?uuid=bae4714c-a4de-3799-aa25-5d27b433a605"]}],"mendeley":{"formattedCitation":"(Mirsky et al. 2013; Baraibar et al. 2018; Wallace et al. 2019)","plainTextFormattedCitation":"(Mirsky et al. 2013; Baraibar et al. 2018; Wallace et al. 2019)","previouslyFormattedCitation":"(Mirsky et al. 2013; Baraibar et al. 2018; Wallace et al. 2019)"},"properties":{"noteIndex":0},"schema":"https://github.com/citation-style-language/schema/raw/master/csl-citation.json"}</w:instrText>
      </w:r>
      <w:r w:rsidR="00537D8A">
        <w:rPr>
          <w:rFonts w:eastAsia="Times New Roman" w:cstheme="minorHAnsi"/>
          <w:sz w:val="24"/>
          <w:szCs w:val="24"/>
        </w:rPr>
        <w:fldChar w:fldCharType="separate"/>
      </w:r>
      <w:r w:rsidR="00C27780" w:rsidRPr="00C27780">
        <w:rPr>
          <w:rFonts w:eastAsia="Times New Roman" w:cstheme="minorHAnsi"/>
          <w:noProof/>
          <w:sz w:val="24"/>
          <w:szCs w:val="24"/>
        </w:rPr>
        <w:t>(Mirsky et al. 2013; Baraibar et al. 2018; Wallace et al. 2019)</w:t>
      </w:r>
      <w:r w:rsidR="00537D8A">
        <w:rPr>
          <w:rFonts w:eastAsia="Times New Roman" w:cstheme="minorHAnsi"/>
          <w:sz w:val="24"/>
          <w:szCs w:val="24"/>
        </w:rPr>
        <w:fldChar w:fldCharType="end"/>
      </w:r>
      <w:r>
        <w:rPr>
          <w:rFonts w:eastAsia="Times New Roman" w:cstheme="minorHAnsi"/>
          <w:sz w:val="24"/>
          <w:szCs w:val="24"/>
        </w:rPr>
        <w:t xml:space="preserve">. In order to assess individual modifiers’ </w:t>
      </w:r>
      <w:r w:rsidR="00BE0EC0">
        <w:rPr>
          <w:rFonts w:eastAsia="Times New Roman" w:cstheme="minorHAnsi"/>
          <w:sz w:val="24"/>
          <w:szCs w:val="24"/>
        </w:rPr>
        <w:t>e</w:t>
      </w:r>
      <w:r>
        <w:rPr>
          <w:rFonts w:eastAsia="Times New Roman" w:cstheme="minorHAnsi"/>
          <w:sz w:val="24"/>
          <w:szCs w:val="24"/>
        </w:rPr>
        <w:t xml:space="preserve">ffect on weed responses, we first assessed whether the CC biomass produced at each modifier level was significantly different by fitting a mixed effects model with CC biomass as the response, an individual modifier as a fixed effect, and a random effect of study. In </w:t>
      </w:r>
      <w:r w:rsidR="005912DA">
        <w:rPr>
          <w:rFonts w:eastAsia="Times New Roman" w:cstheme="minorHAnsi"/>
          <w:sz w:val="24"/>
          <w:szCs w:val="24"/>
        </w:rPr>
        <w:t>the weed biomass</w:t>
      </w:r>
      <w:r>
        <w:rPr>
          <w:rFonts w:eastAsia="Times New Roman" w:cstheme="minorHAnsi"/>
          <w:sz w:val="24"/>
          <w:szCs w:val="24"/>
        </w:rPr>
        <w:t xml:space="preserve"> dataset, </w:t>
      </w:r>
      <w:r w:rsidR="00BE0EC0">
        <w:rPr>
          <w:rFonts w:eastAsia="Times New Roman" w:cstheme="minorHAnsi"/>
          <w:sz w:val="24"/>
          <w:szCs w:val="24"/>
        </w:rPr>
        <w:t>CC type (</w:t>
      </w:r>
      <w:r>
        <w:rPr>
          <w:rFonts w:eastAsia="Times New Roman" w:cstheme="minorHAnsi"/>
          <w:sz w:val="24"/>
          <w:szCs w:val="24"/>
        </w:rPr>
        <w:t>grass and non-grass</w:t>
      </w:r>
      <w:r w:rsidR="00BE0EC0">
        <w:rPr>
          <w:rFonts w:eastAsia="Times New Roman" w:cstheme="minorHAnsi"/>
          <w:sz w:val="24"/>
          <w:szCs w:val="24"/>
        </w:rPr>
        <w:t>)</w:t>
      </w:r>
      <w:r>
        <w:rPr>
          <w:rFonts w:eastAsia="Times New Roman" w:cstheme="minorHAnsi"/>
          <w:sz w:val="24"/>
          <w:szCs w:val="24"/>
        </w:rPr>
        <w:t xml:space="preserve"> significantly </w:t>
      </w:r>
      <w:r w:rsidR="00BE0EC0">
        <w:rPr>
          <w:rFonts w:eastAsia="Times New Roman" w:cstheme="minorHAnsi"/>
          <w:sz w:val="24"/>
          <w:szCs w:val="24"/>
        </w:rPr>
        <w:t>affected CC</w:t>
      </w:r>
      <w:r>
        <w:rPr>
          <w:rFonts w:eastAsia="Times New Roman" w:cstheme="minorHAnsi"/>
          <w:sz w:val="24"/>
          <w:szCs w:val="24"/>
        </w:rPr>
        <w:t xml:space="preserve"> biomass production (p=0.01). When testing for the effect of CC type on weed suppression, we therefore chose to include CC biomass as a covariate to control for these differences. We did so by including CC type (grass and non-grass), CC biomass at termination, and their interaction as fixed effects and study as a random effect and weighting as described above. The interaction was not significant based on nested model comparison, so </w:t>
      </w:r>
      <w:r w:rsidR="00BE0EC0">
        <w:rPr>
          <w:rFonts w:eastAsia="Times New Roman" w:cstheme="minorHAnsi"/>
          <w:sz w:val="24"/>
          <w:szCs w:val="24"/>
        </w:rPr>
        <w:t>the interaction was not</w:t>
      </w:r>
      <w:r>
        <w:rPr>
          <w:rFonts w:eastAsia="Times New Roman" w:cstheme="minorHAnsi"/>
          <w:sz w:val="24"/>
          <w:szCs w:val="24"/>
        </w:rPr>
        <w:t xml:space="preserve"> included </w:t>
      </w:r>
      <w:r w:rsidR="00BE0EC0">
        <w:rPr>
          <w:rFonts w:eastAsia="Times New Roman" w:cstheme="minorHAnsi"/>
          <w:sz w:val="24"/>
          <w:szCs w:val="24"/>
        </w:rPr>
        <w:t>in</w:t>
      </w:r>
      <w:r>
        <w:rPr>
          <w:rFonts w:eastAsia="Times New Roman" w:cstheme="minorHAnsi"/>
          <w:sz w:val="24"/>
          <w:szCs w:val="24"/>
        </w:rPr>
        <w:t xml:space="preserve"> the final model. For all other modifiers, they </w:t>
      </w:r>
      <w:proofErr w:type="gramStart"/>
      <w:r>
        <w:rPr>
          <w:rFonts w:eastAsia="Times New Roman" w:cstheme="minorHAnsi"/>
          <w:sz w:val="24"/>
          <w:szCs w:val="24"/>
        </w:rPr>
        <w:t>were assessed</w:t>
      </w:r>
      <w:proofErr w:type="gramEnd"/>
      <w:r>
        <w:rPr>
          <w:rFonts w:eastAsia="Times New Roman" w:cstheme="minorHAnsi"/>
          <w:sz w:val="24"/>
          <w:szCs w:val="24"/>
        </w:rPr>
        <w:t xml:space="preserve"> individually using a linear mixed model as described above, but with </w:t>
      </w:r>
      <w:r w:rsidR="00BE0EC0">
        <w:rPr>
          <w:rFonts w:eastAsia="Times New Roman" w:cstheme="minorHAnsi"/>
          <w:sz w:val="24"/>
          <w:szCs w:val="24"/>
        </w:rPr>
        <w:t xml:space="preserve">only </w:t>
      </w:r>
      <w:r>
        <w:rPr>
          <w:rFonts w:eastAsia="Times New Roman" w:cstheme="minorHAnsi"/>
          <w:sz w:val="24"/>
          <w:szCs w:val="24"/>
        </w:rPr>
        <w:t>one fixed effect modifier included at a time.</w:t>
      </w:r>
    </w:p>
    <w:p w14:paraId="1A39C6B2" w14:textId="77777777" w:rsidR="009B3642" w:rsidRDefault="009B3642" w:rsidP="00A44CEE">
      <w:pPr>
        <w:shd w:val="clear" w:color="auto" w:fill="FFFFFF"/>
        <w:spacing w:after="0" w:line="240" w:lineRule="auto"/>
        <w:rPr>
          <w:rFonts w:eastAsia="Times New Roman" w:cstheme="minorHAnsi"/>
          <w:sz w:val="24"/>
          <w:szCs w:val="24"/>
        </w:rPr>
      </w:pPr>
    </w:p>
    <w:p w14:paraId="69554464" w14:textId="01A112F9" w:rsidR="00A44CEE" w:rsidRDefault="00CF19BB" w:rsidP="00A44CEE">
      <w:pPr>
        <w:shd w:val="clear" w:color="auto" w:fill="FFFFFF"/>
        <w:spacing w:after="0" w:line="240" w:lineRule="auto"/>
        <w:rPr>
          <w:color w:val="FF0000"/>
          <w:sz w:val="24"/>
          <w:szCs w:val="24"/>
        </w:rPr>
      </w:pPr>
      <w:r w:rsidRPr="009130A3">
        <w:rPr>
          <w:rFonts w:eastAsia="Times New Roman" w:cstheme="minorHAnsi"/>
          <w:sz w:val="24"/>
          <w:szCs w:val="24"/>
        </w:rPr>
        <w:t xml:space="preserve">Significance was </w:t>
      </w:r>
      <w:r w:rsidR="00AE5B5E" w:rsidRPr="009130A3">
        <w:rPr>
          <w:rFonts w:eastAsia="Times New Roman" w:cstheme="minorHAnsi"/>
          <w:sz w:val="24"/>
          <w:szCs w:val="24"/>
        </w:rPr>
        <w:t>assigned</w:t>
      </w:r>
      <w:r w:rsidRPr="009130A3">
        <w:rPr>
          <w:rFonts w:eastAsia="Times New Roman" w:cstheme="minorHAnsi"/>
          <w:sz w:val="24"/>
          <w:szCs w:val="24"/>
        </w:rPr>
        <w:t xml:space="preserve"> at a p-value less than 0.05, but </w:t>
      </w:r>
      <w:r w:rsidR="00AE5B5E" w:rsidRPr="009130A3">
        <w:rPr>
          <w:rFonts w:eastAsia="Times New Roman" w:cstheme="minorHAnsi"/>
          <w:sz w:val="24"/>
          <w:szCs w:val="24"/>
        </w:rPr>
        <w:t>intermediate p-values &lt;0.10 were investigated</w:t>
      </w:r>
      <w:r w:rsidRPr="009130A3">
        <w:rPr>
          <w:rFonts w:eastAsia="Times New Roman" w:cstheme="minorHAnsi"/>
          <w:sz w:val="24"/>
          <w:szCs w:val="24"/>
        </w:rPr>
        <w:t xml:space="preserve"> </w:t>
      </w:r>
      <w:r w:rsidR="00537D8A">
        <w:rPr>
          <w:rFonts w:eastAsia="Times New Roman" w:cstheme="minorHAnsi"/>
          <w:sz w:val="24"/>
          <w:szCs w:val="24"/>
        </w:rPr>
        <w:fldChar w:fldCharType="begin" w:fldLock="1"/>
      </w:r>
      <w:r w:rsidR="00537D8A">
        <w:rPr>
          <w:rFonts w:eastAsia="Times New Roman" w:cstheme="minorHAnsi"/>
          <w:sz w:val="24"/>
          <w:szCs w:val="24"/>
        </w:rPr>
        <w:instrText>ADDIN CSL_CITATION {"citationItems":[{"id":"ITEM-1","itemData":{"DOI":"10.1038/s41592-019-0470-3","ISSN":"1548-7091","author":[{"dropping-particle":"","family":"Ho","given":"Joses","non-dropping-particle":"","parse-names":false,"suffix":""},{"dropping-particle":"","family":"Tumkaya","given":"Tayfun","non-dropping-particle":"","parse-names":false,"suffix":""},{"dropping-particle":"","family":"Aryal","given":"Sameer","non-dropping-particle":"","parse-names":false,"suffix":""},{"dropping-particle":"","family":"Choi","given":"Hyungwon","non-dropping-particle":"","parse-names":false,"suffix":""},{"dropping-particle":"","family":"Claridge-Chang","given":"Adam","non-dropping-particle":"","parse-names":false,"suffix":""}],"container-title":"Nature Methods","id":"ITEM-1","issue":"7","issued":{"date-parts":[["2019","7","19"]]},"page":"565-566","publisher":"Nature Publishing Group","title":"Moving beyond P values: data analysis with estimation graphics","type":"article-journal","volume":"16"},"uris":["http://www.mendeley.com/documents/?uuid=009b2b1e-24c5-3715-b45a-54a1298d6adf"]}],"mendeley":{"formattedCitation":"(Ho et al. 2019)","plainTextFormattedCitation":"(Ho et al. 2019)","previouslyFormattedCitation":"(Ho et al. 2019)"},"properties":{"noteIndex":0},"schema":"https://github.com/citation-style-language/schema/raw/master/csl-citation.json"}</w:instrText>
      </w:r>
      <w:r w:rsidR="00537D8A">
        <w:rPr>
          <w:rFonts w:eastAsia="Times New Roman" w:cstheme="minorHAnsi"/>
          <w:sz w:val="24"/>
          <w:szCs w:val="24"/>
        </w:rPr>
        <w:fldChar w:fldCharType="separate"/>
      </w:r>
      <w:r w:rsidR="00537D8A" w:rsidRPr="00537D8A">
        <w:rPr>
          <w:rFonts w:eastAsia="Times New Roman" w:cstheme="minorHAnsi"/>
          <w:noProof/>
          <w:sz w:val="24"/>
          <w:szCs w:val="24"/>
        </w:rPr>
        <w:t>(Ho et al. 2019)</w:t>
      </w:r>
      <w:r w:rsidR="00537D8A">
        <w:rPr>
          <w:rFonts w:eastAsia="Times New Roman" w:cstheme="minorHAnsi"/>
          <w:sz w:val="24"/>
          <w:szCs w:val="24"/>
        </w:rPr>
        <w:fldChar w:fldCharType="end"/>
      </w:r>
      <w:r w:rsidR="00537D8A">
        <w:rPr>
          <w:rFonts w:eastAsia="Times New Roman" w:cstheme="minorHAnsi"/>
          <w:sz w:val="24"/>
          <w:szCs w:val="24"/>
        </w:rPr>
        <w:t>.</w:t>
      </w:r>
      <w:r w:rsidR="00222EEE" w:rsidRPr="009130A3">
        <w:rPr>
          <w:rFonts w:eastAsia="Times New Roman" w:cstheme="minorHAnsi"/>
          <w:sz w:val="24"/>
          <w:szCs w:val="24"/>
        </w:rPr>
        <w:t xml:space="preserve"> The robustness of our results was assessed by removing one study at a time from the dataset and fitting the statistical model</w:t>
      </w:r>
      <w:r w:rsidR="001C4E82" w:rsidRPr="009130A3">
        <w:rPr>
          <w:rFonts w:eastAsia="Times New Roman" w:cstheme="minorHAnsi"/>
          <w:sz w:val="24"/>
          <w:szCs w:val="24"/>
        </w:rPr>
        <w:t xml:space="preserve"> for each dataset individually</w:t>
      </w:r>
      <w:r w:rsidR="00222EEE" w:rsidRPr="009130A3">
        <w:rPr>
          <w:rFonts w:eastAsia="Times New Roman" w:cstheme="minorHAnsi"/>
          <w:sz w:val="24"/>
          <w:szCs w:val="24"/>
        </w:rPr>
        <w:t xml:space="preserve"> </w:t>
      </w:r>
      <w:r w:rsidR="00537D8A">
        <w:rPr>
          <w:rFonts w:eastAsia="Times New Roman" w:cstheme="minorHAnsi"/>
          <w:sz w:val="24"/>
          <w:szCs w:val="24"/>
        </w:rPr>
        <w:fldChar w:fldCharType="begin" w:fldLock="1"/>
      </w:r>
      <w:r w:rsidR="00537D8A">
        <w:rPr>
          <w:rFonts w:eastAsia="Times New Roman" w:cstheme="minorHAnsi"/>
          <w:sz w:val="24"/>
          <w:szCs w:val="24"/>
        </w:rPr>
        <w:instrText>ADDIN CSL_CITATION {"citationItems":[{"id":"ITEM-1","itemData":{"DOI":"10.1016/j.agee.2011.12.003","ISSN":"01678809","abstract":"A meta-analysis is a statistical treatment of a dataset derived from a literature review. Meta-analysis appears to be a promising approach in agricultural and environmental sciences, but its implementation requires special care. We assessed the quality of the meta-analyses carried out in agronomy, with the intent to formulate recommendations, and we illustrate these recommendations with a case study relative to the estimation of nitrous oxide emission in legume crops. Eight criteria were defined for evaluating the quality of 73 meta-analyses from major scientific journals in the domain of agronomy. Most of these meta-analyses focused on production aspects and the impact of agriculture activities on the environment or biodiversity. None of the 73 meta-analyses reviewed satisfied all eight quality criteria and only three satisfied six criteria. Based on this quality assessment, we formulated the following recommendations: (i) the procedure used to select papers from scientific databases should be explained, (ii) individual data should be weighted according to their level of precision when possible, (iii) the heterogeneity of data should be analyzed with random-effect models, (iv) sensitivity analysis should be carried out and (v) the possibility of publication bias should be investigated. Our case study showed that meta-analysis techniques would be beneficial to the assessment of environmental impacts because they make it possible to study between site-year variability, to assess uncertainty and to identify the factors with a potential environmental impact. The quality criteria and recommendations presented in this paper could serve as a guide to improve future meta-analyses made in this area. © 2011 Elsevier B.V.","author":[{"dropping-particle":"","family":"Philibert","given":"Aurore","non-dropping-particle":"","parse-names":false,"suffix":""},{"dropping-particle":"","family":"Loyce","given":"Chantal","non-dropping-particle":"","parse-names":false,"suffix":""},{"dropping-particle":"","family":"Makowski","given":"David","non-dropping-particle":"","parse-names":false,"suffix":""}],"container-title":"Agriculture, Ecosystems and Environment","id":"ITEM-1","issued":{"date-parts":[["2012"]]},"page":"72-82","publisher":"Elsevier B.V.","title":"Assessment of the quality of meta-analysis in agronomy","type":"article-journal","volume":"148"},"uris":["http://www.mendeley.com/documents/?uuid=7b838186-7804-45e0-ace7-a739320fa5d1"]}],"mendeley":{"formattedCitation":"(Philibert et al. 2012)","plainTextFormattedCitation":"(Philibert et al. 2012)","previouslyFormattedCitation":"(Philibert et al. 2012)"},"properties":{"noteIndex":0},"schema":"https://github.com/citation-style-language/schema/raw/master/csl-citation.json"}</w:instrText>
      </w:r>
      <w:r w:rsidR="00537D8A">
        <w:rPr>
          <w:rFonts w:eastAsia="Times New Roman" w:cstheme="minorHAnsi"/>
          <w:sz w:val="24"/>
          <w:szCs w:val="24"/>
        </w:rPr>
        <w:fldChar w:fldCharType="separate"/>
      </w:r>
      <w:r w:rsidR="00537D8A" w:rsidRPr="00537D8A">
        <w:rPr>
          <w:rFonts w:eastAsia="Times New Roman" w:cstheme="minorHAnsi"/>
          <w:noProof/>
          <w:sz w:val="24"/>
          <w:szCs w:val="24"/>
        </w:rPr>
        <w:t>(Philibert et al. 2012)</w:t>
      </w:r>
      <w:r w:rsidR="00537D8A">
        <w:rPr>
          <w:rFonts w:eastAsia="Times New Roman" w:cstheme="minorHAnsi"/>
          <w:sz w:val="24"/>
          <w:szCs w:val="24"/>
        </w:rPr>
        <w:fldChar w:fldCharType="end"/>
      </w:r>
      <w:r w:rsidR="00222EEE" w:rsidRPr="009130A3">
        <w:rPr>
          <w:rFonts w:eastAsia="Times New Roman" w:cstheme="minorHAnsi"/>
          <w:sz w:val="24"/>
          <w:szCs w:val="24"/>
        </w:rPr>
        <w:t>.</w:t>
      </w:r>
      <w:r w:rsidR="001C4E82" w:rsidRPr="009130A3">
        <w:rPr>
          <w:rFonts w:eastAsia="Times New Roman" w:cstheme="minorHAnsi"/>
          <w:sz w:val="24"/>
          <w:szCs w:val="24"/>
        </w:rPr>
        <w:t xml:space="preserve"> </w:t>
      </w:r>
      <w:r w:rsidR="009130A3" w:rsidRPr="009130A3">
        <w:rPr>
          <w:sz w:val="24"/>
          <w:szCs w:val="24"/>
        </w:rPr>
        <w:t xml:space="preserve">Additionally, select individual points </w:t>
      </w:r>
      <w:proofErr w:type="gramStart"/>
      <w:r w:rsidR="009130A3" w:rsidRPr="009130A3">
        <w:rPr>
          <w:sz w:val="24"/>
          <w:szCs w:val="24"/>
        </w:rPr>
        <w:t>were assessed</w:t>
      </w:r>
      <w:proofErr w:type="gramEnd"/>
      <w:r w:rsidR="009130A3" w:rsidRPr="009130A3">
        <w:rPr>
          <w:sz w:val="24"/>
          <w:szCs w:val="24"/>
        </w:rPr>
        <w:t xml:space="preserve"> for disproportionatel</w:t>
      </w:r>
      <w:r w:rsidR="009130A3" w:rsidRPr="00C071A8">
        <w:rPr>
          <w:sz w:val="24"/>
          <w:szCs w:val="24"/>
        </w:rPr>
        <w:t xml:space="preserve">y influencing results in the same manner.  </w:t>
      </w:r>
      <w:r w:rsidR="007829C5" w:rsidRPr="00C071A8">
        <w:rPr>
          <w:sz w:val="24"/>
          <w:szCs w:val="24"/>
        </w:rPr>
        <w:t xml:space="preserve">For significant results, </w:t>
      </w:r>
      <w:r w:rsidR="007854C6" w:rsidRPr="00C071A8">
        <w:rPr>
          <w:sz w:val="24"/>
          <w:szCs w:val="24"/>
        </w:rPr>
        <w:t xml:space="preserve">robustness against </w:t>
      </w:r>
      <w:r w:rsidR="00C071A8" w:rsidRPr="00C071A8">
        <w:rPr>
          <w:sz w:val="24"/>
          <w:szCs w:val="24"/>
        </w:rPr>
        <w:t xml:space="preserve">possibly </w:t>
      </w:r>
      <w:r w:rsidR="007854C6" w:rsidRPr="00C071A8">
        <w:rPr>
          <w:sz w:val="24"/>
          <w:szCs w:val="24"/>
        </w:rPr>
        <w:t xml:space="preserve">un-published non-significant results </w:t>
      </w:r>
      <w:r w:rsidR="007829C5" w:rsidRPr="00C071A8">
        <w:rPr>
          <w:sz w:val="24"/>
          <w:szCs w:val="24"/>
        </w:rPr>
        <w:t xml:space="preserve">was assessed using a fail-safe number </w:t>
      </w:r>
      <w:r w:rsidR="00537D8A">
        <w:rPr>
          <w:sz w:val="24"/>
          <w:szCs w:val="24"/>
        </w:rPr>
        <w:fldChar w:fldCharType="begin" w:fldLock="1"/>
      </w:r>
      <w:r w:rsidR="00537D8A">
        <w:rPr>
          <w:sz w:val="24"/>
          <w:szCs w:val="24"/>
        </w:rPr>
        <w:instrText>ADDIN CSL_CITATION {"citationItems":[{"id":"ITEM-1","itemData":{"DOI":"10.1037/0033-2909.86.3.638","ISSN":"00332909","abstract":"For any given research area, one cannot tell how many studies have been conducted but never reported. The extreme view of the \"file drawer problem\" is that journals are filled with the 5% of the studies that show Type I errors, while the file drawers are filled with the 95% of the studies that show nonsignificant results. Quantitative procedures for computing the tolerance for filed and future null results are reported and illustrated, and the implications are discussed. (15 ref) (PsycINFO Database Record (c) 2006 APA, all rights reserved). © 1979 American Psychological Association.","author":[{"dropping-particle":"","family":"Rosenthal","given":"Robert","non-dropping-particle":"","parse-names":false,"suffix":""}],"container-title":"Psychological Bulletin","id":"ITEM-1","issue":"3","issued":{"date-parts":[["1979"]]},"page":"638-641","title":"The file drawer problem and tolerance for null results","type":"article-journal","volume":"86"},"uris":["http://www.mendeley.com/documents/?uuid=65db5ad0-2337-4c3f-a335-d02893a8a815"]}],"mendeley":{"formattedCitation":"(Rosenthal 1979)","plainTextFormattedCitation":"(Rosenthal 1979)","previouslyFormattedCitation":"(Rosenthal 1979)"},"properties":{"noteIndex":0},"schema":"https://github.com/citation-style-language/schema/raw/master/csl-citation.json"}</w:instrText>
      </w:r>
      <w:r w:rsidR="00537D8A">
        <w:rPr>
          <w:sz w:val="24"/>
          <w:szCs w:val="24"/>
        </w:rPr>
        <w:fldChar w:fldCharType="separate"/>
      </w:r>
      <w:r w:rsidR="00537D8A" w:rsidRPr="00537D8A">
        <w:rPr>
          <w:noProof/>
          <w:sz w:val="24"/>
          <w:szCs w:val="24"/>
        </w:rPr>
        <w:t>(Rosenthal 1979)</w:t>
      </w:r>
      <w:r w:rsidR="00537D8A">
        <w:rPr>
          <w:sz w:val="24"/>
          <w:szCs w:val="24"/>
        </w:rPr>
        <w:fldChar w:fldCharType="end"/>
      </w:r>
      <w:r w:rsidR="007854C6" w:rsidRPr="00C071A8">
        <w:rPr>
          <w:sz w:val="24"/>
          <w:szCs w:val="24"/>
        </w:rPr>
        <w:t>.</w:t>
      </w:r>
    </w:p>
    <w:p w14:paraId="7FE9B848" w14:textId="77777777" w:rsidR="00F216D7" w:rsidRPr="009130A3" w:rsidRDefault="00F216D7" w:rsidP="00A44CEE">
      <w:pPr>
        <w:shd w:val="clear" w:color="auto" w:fill="FFFFFF"/>
        <w:spacing w:after="0" w:line="240" w:lineRule="auto"/>
        <w:rPr>
          <w:color w:val="FF0000"/>
          <w:sz w:val="24"/>
          <w:szCs w:val="24"/>
        </w:rPr>
      </w:pPr>
    </w:p>
    <w:p w14:paraId="03C8ECCB" w14:textId="0FA0D680" w:rsidR="009130A3" w:rsidRDefault="009130A3" w:rsidP="009130A3">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To assess the </w:t>
      </w:r>
      <w:r w:rsidR="001C4E82" w:rsidRPr="009130A3">
        <w:rPr>
          <w:rFonts w:eastAsia="Times New Roman" w:cstheme="minorHAnsi"/>
          <w:sz w:val="24"/>
          <w:szCs w:val="24"/>
        </w:rPr>
        <w:t>am</w:t>
      </w:r>
      <w:r w:rsidR="001C4E82">
        <w:rPr>
          <w:rFonts w:eastAsia="Times New Roman" w:cstheme="minorHAnsi"/>
          <w:sz w:val="24"/>
          <w:szCs w:val="24"/>
        </w:rPr>
        <w:t xml:space="preserve">ount of CC biomass required to achieve a </w:t>
      </w:r>
      <w:r w:rsidR="005912DA">
        <w:rPr>
          <w:rFonts w:eastAsia="Times New Roman" w:cstheme="minorHAnsi"/>
          <w:sz w:val="24"/>
          <w:szCs w:val="24"/>
        </w:rPr>
        <w:t>75</w:t>
      </w:r>
      <w:r w:rsidR="001C4E82">
        <w:rPr>
          <w:rFonts w:eastAsia="Times New Roman" w:cstheme="minorHAnsi"/>
          <w:sz w:val="24"/>
          <w:szCs w:val="24"/>
        </w:rPr>
        <w:t xml:space="preserve">% reduction in weed biomass, we fit a mixed effects model with </w:t>
      </w:r>
      <w:r>
        <w:rPr>
          <w:rFonts w:eastAsia="Times New Roman" w:cstheme="minorHAnsi"/>
          <w:sz w:val="24"/>
          <w:szCs w:val="24"/>
        </w:rPr>
        <w:t>CC biomass at termination as a fixed effect and study as a random effect. The unconditioned fitted parameters were used to back-calculate the amount of biomass needed to achieve an LRR of -</w:t>
      </w:r>
      <w:r w:rsidR="005912DA">
        <w:rPr>
          <w:rFonts w:eastAsia="Times New Roman" w:cstheme="minorHAnsi"/>
          <w:sz w:val="24"/>
          <w:szCs w:val="24"/>
        </w:rPr>
        <w:t>1</w:t>
      </w:r>
      <w:r>
        <w:rPr>
          <w:rFonts w:eastAsia="Times New Roman" w:cstheme="minorHAnsi"/>
          <w:sz w:val="24"/>
          <w:szCs w:val="24"/>
        </w:rPr>
        <w:t>.</w:t>
      </w:r>
      <w:r w:rsidR="005912DA">
        <w:rPr>
          <w:rFonts w:eastAsia="Times New Roman" w:cstheme="minorHAnsi"/>
          <w:sz w:val="24"/>
          <w:szCs w:val="24"/>
        </w:rPr>
        <w:t>38</w:t>
      </w:r>
      <w:r>
        <w:rPr>
          <w:rFonts w:eastAsia="Times New Roman" w:cstheme="minorHAnsi"/>
          <w:sz w:val="24"/>
          <w:szCs w:val="24"/>
        </w:rPr>
        <w:t xml:space="preserve">, which corresponds to a </w:t>
      </w:r>
      <w:r w:rsidR="005912DA">
        <w:rPr>
          <w:rFonts w:eastAsia="Times New Roman" w:cstheme="minorHAnsi"/>
          <w:sz w:val="24"/>
          <w:szCs w:val="24"/>
        </w:rPr>
        <w:t>75</w:t>
      </w:r>
      <w:r>
        <w:rPr>
          <w:rFonts w:eastAsia="Times New Roman" w:cstheme="minorHAnsi"/>
          <w:sz w:val="24"/>
          <w:szCs w:val="24"/>
        </w:rPr>
        <w:t xml:space="preserve">% reduction in weed biomass in the CC treatment. The uncertainty around this value was estimated using the delta method </w:t>
      </w:r>
      <w:r w:rsidR="00537D8A">
        <w:rPr>
          <w:rFonts w:eastAsia="Times New Roman" w:cstheme="minorHAnsi"/>
          <w:sz w:val="24"/>
          <w:szCs w:val="24"/>
        </w:rPr>
        <w:fldChar w:fldCharType="begin" w:fldLock="1"/>
      </w:r>
      <w:r w:rsidR="00537D8A">
        <w:rPr>
          <w:rFonts w:eastAsia="Times New Roman" w:cstheme="minorHAnsi"/>
          <w:sz w:val="24"/>
          <w:szCs w:val="24"/>
        </w:rPr>
        <w:instrText>ADDIN CSL_CITATION {"citationItems":[{"id":"ITEM-1","itemData":{"DOI":"10.1080/00031305.2012.687494","ISSN":"00031305","abstract":"Many statisticians and other scientists use what is commonly called the \"delta method.\" However, few people know who proposed it. The earliest articlewas found in an obscure journal, and the author is rarely cited for his contribution. This article briefly reviews three modern versions of the delta method and how they are used. Then, some history on the author and the journal of the first known article on the delta method is given. The original author's specific contribution is reproduced, along with a discussion on possible reasons that it has been overlooked.","author":[{"dropping-particle":"","family":"Hoef","given":"Jay M.","non-dropping-particle":"Ver","parse-names":false,"suffix":""}],"container-title":"American Statistician","id":"ITEM-1","issue":"2","issued":{"date-parts":[["2012"]]},"page":"124-127","title":"Who invented the delta method?","type":"article-journal","volume":"66"},"uris":["http://www.mendeley.com/documents/?uuid=19051732-145d-4143-9fbb-1985b7b5853e"]}],"mendeley":{"formattedCitation":"(Ver Hoef 2012)","plainTextFormattedCitation":"(Ver Hoef 2012)","previouslyFormattedCitation":"(Ver Hoef 2012)"},"properties":{"noteIndex":0},"schema":"https://github.com/citation-style-language/schema/raw/master/csl-citation.json"}</w:instrText>
      </w:r>
      <w:r w:rsidR="00537D8A">
        <w:rPr>
          <w:rFonts w:eastAsia="Times New Roman" w:cstheme="minorHAnsi"/>
          <w:sz w:val="24"/>
          <w:szCs w:val="24"/>
        </w:rPr>
        <w:fldChar w:fldCharType="separate"/>
      </w:r>
      <w:r w:rsidR="00537D8A" w:rsidRPr="00537D8A">
        <w:rPr>
          <w:rFonts w:eastAsia="Times New Roman" w:cstheme="minorHAnsi"/>
          <w:noProof/>
          <w:sz w:val="24"/>
          <w:szCs w:val="24"/>
        </w:rPr>
        <w:t>(Ver Hoef 2012)</w:t>
      </w:r>
      <w:r w:rsidR="00537D8A">
        <w:rPr>
          <w:rFonts w:eastAsia="Times New Roman" w:cstheme="minorHAnsi"/>
          <w:sz w:val="24"/>
          <w:szCs w:val="24"/>
        </w:rPr>
        <w:fldChar w:fldCharType="end"/>
      </w:r>
      <w:r>
        <w:rPr>
          <w:rFonts w:eastAsia="Times New Roman" w:cstheme="minorHAnsi"/>
          <w:sz w:val="24"/>
          <w:szCs w:val="24"/>
        </w:rPr>
        <w:t xml:space="preserve">. </w:t>
      </w:r>
    </w:p>
    <w:p w14:paraId="60EBA675" w14:textId="4B5DB417" w:rsidR="005A64F6" w:rsidRDefault="005A64F6" w:rsidP="009130A3">
      <w:pPr>
        <w:shd w:val="clear" w:color="auto" w:fill="FFFFFF"/>
        <w:spacing w:after="0" w:line="240" w:lineRule="auto"/>
        <w:rPr>
          <w:rFonts w:eastAsia="Times New Roman" w:cstheme="minorHAnsi"/>
          <w:sz w:val="24"/>
          <w:szCs w:val="24"/>
        </w:rPr>
      </w:pPr>
    </w:p>
    <w:p w14:paraId="64D2AB2C" w14:textId="07E4F7FD" w:rsidR="005A64F6" w:rsidRDefault="005A64F6" w:rsidP="009130A3">
      <w:pPr>
        <w:shd w:val="clear" w:color="auto" w:fill="FFFFFF"/>
        <w:spacing w:after="0" w:line="240" w:lineRule="auto"/>
        <w:rPr>
          <w:rFonts w:eastAsia="Times New Roman" w:cstheme="minorHAnsi"/>
          <w:sz w:val="24"/>
          <w:szCs w:val="24"/>
        </w:rPr>
      </w:pPr>
      <w:r>
        <w:rPr>
          <w:rFonts w:eastAsia="Times New Roman" w:cstheme="minorHAnsi"/>
          <w:sz w:val="24"/>
          <w:szCs w:val="24"/>
        </w:rPr>
        <w:lastRenderedPageBreak/>
        <w:t>Finally, each point was categorized as a ‘win-win’ or a ‘</w:t>
      </w:r>
      <w:r w:rsidR="005912DA">
        <w:rPr>
          <w:rFonts w:eastAsia="Times New Roman" w:cstheme="minorHAnsi"/>
          <w:sz w:val="24"/>
          <w:szCs w:val="24"/>
        </w:rPr>
        <w:t>other</w:t>
      </w:r>
      <w:r>
        <w:rPr>
          <w:rFonts w:eastAsia="Times New Roman" w:cstheme="minorHAnsi"/>
          <w:sz w:val="24"/>
          <w:szCs w:val="24"/>
        </w:rPr>
        <w:t xml:space="preserve">’ category based on cash-crop yield and weed pressure responses; if the comparison exhibited both an increase in cash-crop yield and a decrease in weed pressure it was assigned ‘win-win’, otherwise it was assigned a value of </w:t>
      </w:r>
      <w:r w:rsidR="005912DA">
        <w:rPr>
          <w:rFonts w:eastAsia="Times New Roman" w:cstheme="minorHAnsi"/>
          <w:sz w:val="24"/>
          <w:szCs w:val="24"/>
        </w:rPr>
        <w:t>‘other</w:t>
      </w:r>
      <w:r>
        <w:rPr>
          <w:rFonts w:eastAsia="Times New Roman" w:cstheme="minorHAnsi"/>
          <w:sz w:val="24"/>
          <w:szCs w:val="24"/>
        </w:rPr>
        <w:t xml:space="preserve">’. To explore possible predictors for win-win scenarios, we fit random forest models </w:t>
      </w:r>
      <w:r w:rsidR="00537D8A">
        <w:rPr>
          <w:rFonts w:eastAsia="Times New Roman" w:cstheme="minorHAnsi"/>
          <w:sz w:val="24"/>
          <w:szCs w:val="24"/>
        </w:rPr>
        <w:fldChar w:fldCharType="begin" w:fldLock="1"/>
      </w:r>
      <w:r w:rsidR="004B54BD">
        <w:rPr>
          <w:rFonts w:eastAsia="Times New Roman" w:cstheme="minorHAnsi"/>
          <w:sz w:val="24"/>
          <w:szCs w:val="24"/>
        </w:rPr>
        <w:instrText>ADDIN CSL_CITATION {"citationItems":[{"id":"ITEM-1","itemData":{"author":[{"dropping-particle":"","family":"Kuhn","given":"Max","non-dropping-particle":"","parse-names":false,"suffix":""},{"dropping-particle":"","family":"Johnson","given":"Kjell","non-dropping-particle":"","parse-names":false,"suffix":""}],"edition":"Vol. 26","id":"ITEM-1","issued":{"date-parts":[["2013"]]},"publisher":"Springer","publisher-place":"New York","title":"Applied predictive modeling","type":"book"},"uris":["http://www.mendeley.com/documents/?uuid=7b33f725-6549-4596-8de6-5a9fd8bfeb42"]}],"mendeley":{"formattedCitation":"(Kuhn and Johnson 2013)","plainTextFormattedCitation":"(Kuhn and Johnson 2013)","previouslyFormattedCitation":"(Kuhn and Johnson 2013)"},"properties":{"noteIndex":0},"schema":"https://github.com/citation-style-language/schema/raw/master/csl-citation.json"}</w:instrText>
      </w:r>
      <w:r w:rsidR="00537D8A">
        <w:rPr>
          <w:rFonts w:eastAsia="Times New Roman" w:cstheme="minorHAnsi"/>
          <w:sz w:val="24"/>
          <w:szCs w:val="24"/>
        </w:rPr>
        <w:fldChar w:fldCharType="separate"/>
      </w:r>
      <w:r w:rsidR="00537D8A" w:rsidRPr="00537D8A">
        <w:rPr>
          <w:rFonts w:eastAsia="Times New Roman" w:cstheme="minorHAnsi"/>
          <w:noProof/>
          <w:sz w:val="24"/>
          <w:szCs w:val="24"/>
        </w:rPr>
        <w:t>(Kuhn and Johnson 2013)</w:t>
      </w:r>
      <w:r w:rsidR="00537D8A">
        <w:rPr>
          <w:rFonts w:eastAsia="Times New Roman" w:cstheme="minorHAnsi"/>
          <w:sz w:val="24"/>
          <w:szCs w:val="24"/>
        </w:rPr>
        <w:fldChar w:fldCharType="end"/>
      </w:r>
      <w:r w:rsidR="00C071A8">
        <w:rPr>
          <w:rFonts w:eastAsia="Times New Roman" w:cstheme="minorHAnsi"/>
          <w:sz w:val="24"/>
          <w:szCs w:val="24"/>
        </w:rPr>
        <w:t xml:space="preserve"> using several R packages </w:t>
      </w:r>
      <w:r w:rsidR="004B54BD">
        <w:rPr>
          <w:rFonts w:eastAsia="Times New Roman" w:cstheme="minorHAnsi"/>
          <w:sz w:val="24"/>
          <w:szCs w:val="24"/>
        </w:rPr>
        <w:fldChar w:fldCharType="begin" w:fldLock="1"/>
      </w:r>
      <w:r w:rsidR="004B54BD">
        <w:rPr>
          <w:rFonts w:eastAsia="Times New Roman" w:cstheme="minorHAnsi"/>
          <w:sz w:val="24"/>
          <w:szCs w:val="24"/>
        </w:rPr>
        <w:instrText>ADDIN CSL_CITATION {"citationItems":[{"id":"ITEM-1","itemData":{"DOI":"10.1198/106186006X133933","ISBN":"106186006X","ISSN":"10618600","abstract":"Recursive binary partitioning is a popular tool for regression analysis. Two fundamental problems of exhaustive search procedures usually applied to fit such models have been known for a long time: overfitting and a selection bias towards covariates with many possible splits or missing values. While pruning procedures are able to solve the overfitting problem, the variable selection bias still seriously affects the interpretability of tree-structured regression models. For some special cases unbiased procedures have been suggested, however lacking a common theoretical foundation. We propose a unified framework for recursive partitioning which embeds tree-structured regression models into a well defined theory of conditional inference procedures. Stopping criteria based on multiple test procedures are implemented and it is shown that the predictive performance of the resulting trees is as good as the performance of established exhaustive search procedures. It turns out that the partitions and therefore the models induced by both approaches are structurally different, confirming the need for an unbiased variable selection. Moreover, it is shown thai the prediction accuracy of trees with early stopping is equivalent to the prediction accuracy of pruned trees with unbiased variable selection. The methodology presented here is applicable to all kinds of regression problems, including nominal, ordinal, numeric, censored as well as multivariate response variables and arbitrary measurement scales of the covariates. Data from studies on glaucoma classification, node positive breast cancer survival and mammography experience are re-analyzed. © 2006 American Statistical Association, Institute of Mathematical Statistics, and Interface Foundation of North America.","author":[{"dropping-particle":"","family":"Hothorn","given":"Torsten","non-dropping-particle":"","parse-names":false,"suffix":""},{"dropping-particle":"","family":"Hornik","given":"Kurt","non-dropping-particle":"","parse-names":false,"suffix":""},{"dropping-particle":"","family":"Zeileis","given":"Achim","non-dropping-particle":"","parse-names":false,"suffix":""}],"container-title":"Journal of Computational and Graphical Statistics","id":"ITEM-1","issue":"3","issued":{"date-parts":[["2006"]]},"page":"651-674","title":"Unbiased recursive partitioning: A conditional inference framework","type":"article-journal","volume":"15"},"uris":["http://www.mendeley.com/documents/?uuid=7dadd48d-3f78-4f47-a439-e1723254cc97"]}],"mendeley":{"formattedCitation":"(Hothorn et al. 2006)","plainTextFormattedCitation":"(Hothorn et al. 2006)","previouslyFormattedCitation":"(Hothorn et al. 2006)"},"properties":{"noteIndex":0},"schema":"https://github.com/citation-style-language/schema/raw/master/csl-citation.json"}</w:instrText>
      </w:r>
      <w:r w:rsidR="004B54BD">
        <w:rPr>
          <w:rFonts w:eastAsia="Times New Roman" w:cstheme="minorHAnsi"/>
          <w:sz w:val="24"/>
          <w:szCs w:val="24"/>
        </w:rPr>
        <w:fldChar w:fldCharType="separate"/>
      </w:r>
      <w:r w:rsidR="004B54BD" w:rsidRPr="004B54BD">
        <w:rPr>
          <w:rFonts w:eastAsia="Times New Roman" w:cstheme="minorHAnsi"/>
          <w:noProof/>
          <w:sz w:val="24"/>
          <w:szCs w:val="24"/>
        </w:rPr>
        <w:t>(Hothorn et al. 2006)</w:t>
      </w:r>
      <w:r w:rsidR="004B54BD">
        <w:rPr>
          <w:rFonts w:eastAsia="Times New Roman" w:cstheme="minorHAnsi"/>
          <w:sz w:val="24"/>
          <w:szCs w:val="24"/>
        </w:rPr>
        <w:fldChar w:fldCharType="end"/>
      </w:r>
      <w:r w:rsidR="00C071A8">
        <w:rPr>
          <w:rFonts w:eastAsia="Times New Roman" w:cstheme="minorHAnsi"/>
          <w:sz w:val="24"/>
          <w:szCs w:val="24"/>
        </w:rPr>
        <w:t xml:space="preserve">. </w:t>
      </w:r>
      <w:r>
        <w:rPr>
          <w:rFonts w:eastAsia="Times New Roman" w:cstheme="minorHAnsi"/>
          <w:sz w:val="24"/>
          <w:szCs w:val="24"/>
        </w:rPr>
        <w:t xml:space="preserve">  </w:t>
      </w:r>
    </w:p>
    <w:p w14:paraId="124E7552" w14:textId="4CE51B3C" w:rsidR="00D41CFD" w:rsidRDefault="00D41CFD" w:rsidP="00A37A74">
      <w:pPr>
        <w:shd w:val="clear" w:color="auto" w:fill="FFFFFF"/>
        <w:spacing w:after="0" w:line="240" w:lineRule="auto"/>
      </w:pPr>
    </w:p>
    <w:p w14:paraId="5BDD9538" w14:textId="10645EEC" w:rsidR="001C4E82" w:rsidRDefault="001C4E82" w:rsidP="001C4E82">
      <w:pPr>
        <w:shd w:val="clear" w:color="auto" w:fill="FFFFFF"/>
        <w:spacing w:after="0" w:line="240" w:lineRule="auto"/>
        <w:rPr>
          <w:rFonts w:eastAsia="Times New Roman" w:cstheme="minorHAnsi"/>
          <w:sz w:val="24"/>
          <w:szCs w:val="24"/>
          <w:u w:val="single"/>
        </w:rPr>
      </w:pPr>
      <w:r>
        <w:rPr>
          <w:rFonts w:eastAsia="Times New Roman" w:cstheme="minorHAnsi"/>
          <w:sz w:val="24"/>
          <w:szCs w:val="24"/>
          <w:u w:val="single"/>
        </w:rPr>
        <w:t>Modelling Scenario</w:t>
      </w:r>
      <w:r w:rsidRPr="0042521F">
        <w:rPr>
          <w:rFonts w:eastAsia="Times New Roman" w:cstheme="minorHAnsi"/>
          <w:sz w:val="24"/>
          <w:szCs w:val="24"/>
          <w:u w:val="single"/>
        </w:rPr>
        <w:t>s</w:t>
      </w:r>
    </w:p>
    <w:p w14:paraId="759A4FEF" w14:textId="59541EA4" w:rsidR="001C4E82" w:rsidRPr="00F216D7" w:rsidRDefault="001C4E82" w:rsidP="001C4E82">
      <w:pPr>
        <w:shd w:val="clear" w:color="auto" w:fill="FFFFFF"/>
        <w:spacing w:after="0" w:line="240" w:lineRule="auto"/>
        <w:rPr>
          <w:rFonts w:eastAsia="Times New Roman" w:cstheme="minorHAnsi"/>
          <w:color w:val="FF0000"/>
          <w:sz w:val="24"/>
          <w:szCs w:val="24"/>
        </w:rPr>
      </w:pPr>
      <w:r>
        <w:rPr>
          <w:rFonts w:eastAsia="Times New Roman" w:cstheme="minorHAnsi"/>
          <w:sz w:val="24"/>
          <w:szCs w:val="24"/>
        </w:rPr>
        <w:t xml:space="preserve">To investigate the </w:t>
      </w:r>
      <w:r w:rsidR="00A44CEE">
        <w:rPr>
          <w:rFonts w:eastAsia="Times New Roman" w:cstheme="minorHAnsi"/>
          <w:sz w:val="24"/>
          <w:szCs w:val="24"/>
        </w:rPr>
        <w:t>feasibility of pro</w:t>
      </w:r>
      <w:r w:rsidR="00A44CEE" w:rsidRPr="00A77BD6">
        <w:rPr>
          <w:rFonts w:eastAsia="Times New Roman" w:cstheme="minorHAnsi"/>
          <w:sz w:val="24"/>
          <w:szCs w:val="24"/>
        </w:rPr>
        <w:t xml:space="preserve">ducers managing CCs for weed control in the </w:t>
      </w:r>
      <w:r w:rsidR="00A77BD6" w:rsidRPr="00A77BD6">
        <w:rPr>
          <w:rFonts w:eastAsia="Times New Roman" w:cstheme="minorHAnsi"/>
          <w:sz w:val="24"/>
          <w:szCs w:val="24"/>
        </w:rPr>
        <w:t>US Corn Belt</w:t>
      </w:r>
      <w:r w:rsidR="00A44CEE" w:rsidRPr="00A77BD6">
        <w:rPr>
          <w:rFonts w:eastAsia="Times New Roman" w:cstheme="minorHAnsi"/>
          <w:sz w:val="24"/>
          <w:szCs w:val="24"/>
        </w:rPr>
        <w:t xml:space="preserve"> we used </w:t>
      </w:r>
      <w:r w:rsidR="00F216D7" w:rsidRPr="00A77BD6">
        <w:rPr>
          <w:rFonts w:eastAsia="Times New Roman" w:cstheme="minorHAnsi"/>
          <w:sz w:val="24"/>
          <w:szCs w:val="24"/>
        </w:rPr>
        <w:t>the</w:t>
      </w:r>
      <w:r w:rsidR="00A77BD6" w:rsidRPr="00A77BD6">
        <w:rPr>
          <w:sz w:val="24"/>
          <w:szCs w:val="24"/>
        </w:rPr>
        <w:t xml:space="preserve"> </w:t>
      </w:r>
      <w:r w:rsidR="00A77BD6" w:rsidRPr="00A77BD6">
        <w:rPr>
          <w:rStyle w:val="st"/>
          <w:sz w:val="24"/>
          <w:szCs w:val="24"/>
        </w:rPr>
        <w:t>System Approach to Land Use Sustainability</w:t>
      </w:r>
      <w:r w:rsidR="00F216D7" w:rsidRPr="00A77BD6">
        <w:rPr>
          <w:rFonts w:eastAsia="Times New Roman" w:cstheme="minorHAnsi"/>
          <w:sz w:val="24"/>
          <w:szCs w:val="24"/>
        </w:rPr>
        <w:t xml:space="preserve"> </w:t>
      </w:r>
      <w:r w:rsidR="00A77BD6" w:rsidRPr="00A77BD6">
        <w:rPr>
          <w:rFonts w:eastAsia="Times New Roman" w:cstheme="minorHAnsi"/>
          <w:sz w:val="24"/>
          <w:szCs w:val="24"/>
        </w:rPr>
        <w:t xml:space="preserve">(SALUS) </w:t>
      </w:r>
      <w:r w:rsidR="00F216D7" w:rsidRPr="00A77BD6">
        <w:rPr>
          <w:rFonts w:eastAsia="Times New Roman" w:cstheme="minorHAnsi"/>
          <w:sz w:val="24"/>
          <w:szCs w:val="24"/>
        </w:rPr>
        <w:t>model</w:t>
      </w:r>
      <w:r w:rsidR="00A77BD6" w:rsidRPr="00A77BD6">
        <w:rPr>
          <w:rFonts w:eastAsia="Times New Roman" w:cstheme="minorHAnsi"/>
          <w:sz w:val="24"/>
          <w:szCs w:val="24"/>
        </w:rPr>
        <w:t xml:space="preserve"> </w:t>
      </w:r>
      <w:r w:rsidR="00A44CEE">
        <w:rPr>
          <w:rFonts w:eastAsia="Times New Roman" w:cstheme="minorHAnsi"/>
          <w:sz w:val="24"/>
          <w:szCs w:val="24"/>
        </w:rPr>
        <w:t xml:space="preserve">to simulate </w:t>
      </w:r>
      <w:r w:rsidR="002566A2">
        <w:rPr>
          <w:rFonts w:eastAsia="Times New Roman" w:cstheme="minorHAnsi"/>
          <w:sz w:val="24"/>
          <w:szCs w:val="24"/>
        </w:rPr>
        <w:t xml:space="preserve">winter </w:t>
      </w:r>
      <w:r w:rsidR="00A44CEE">
        <w:rPr>
          <w:rFonts w:eastAsia="Times New Roman" w:cstheme="minorHAnsi"/>
          <w:sz w:val="24"/>
          <w:szCs w:val="24"/>
        </w:rPr>
        <w:t>rye (</w:t>
      </w:r>
      <w:proofErr w:type="spellStart"/>
      <w:r w:rsidR="00A44CEE" w:rsidRPr="00A44CEE">
        <w:rPr>
          <w:rFonts w:eastAsia="Times New Roman" w:cstheme="minorHAnsi"/>
          <w:i/>
          <w:sz w:val="24"/>
          <w:szCs w:val="24"/>
        </w:rPr>
        <w:t>Secale</w:t>
      </w:r>
      <w:proofErr w:type="spellEnd"/>
      <w:r w:rsidR="00A44CEE" w:rsidRPr="00A44CEE">
        <w:rPr>
          <w:rFonts w:eastAsia="Times New Roman" w:cstheme="minorHAnsi"/>
          <w:i/>
          <w:sz w:val="24"/>
          <w:szCs w:val="24"/>
        </w:rPr>
        <w:t xml:space="preserve"> cereal</w:t>
      </w:r>
      <w:r w:rsidR="00A44CEE">
        <w:rPr>
          <w:rFonts w:eastAsia="Times New Roman" w:cstheme="minorHAnsi"/>
          <w:sz w:val="24"/>
          <w:szCs w:val="24"/>
        </w:rPr>
        <w:t xml:space="preserve">) biomass using 30 years of historical weather data. </w:t>
      </w:r>
      <w:r w:rsidR="00F216D7">
        <w:rPr>
          <w:rFonts w:eastAsia="Times New Roman" w:cstheme="minorHAnsi"/>
          <w:sz w:val="24"/>
          <w:szCs w:val="24"/>
        </w:rPr>
        <w:t>There is little information available about the most prevalent cover crop used in the Corn Belt, but a 2008 survey indicated rye was the most common across four of the states included in our target area</w:t>
      </w:r>
      <w:r w:rsidR="004B54BD">
        <w:rPr>
          <w:rFonts w:eastAsia="Times New Roman" w:cstheme="minorHAnsi"/>
          <w:sz w:val="24"/>
          <w:szCs w:val="24"/>
        </w:rPr>
        <w:t xml:space="preserve"> </w:t>
      </w:r>
      <w:r w:rsidR="004B54BD">
        <w:rPr>
          <w:rFonts w:eastAsia="Times New Roman" w:cstheme="minorHAnsi"/>
          <w:sz w:val="24"/>
          <w:szCs w:val="24"/>
        </w:rPr>
        <w:fldChar w:fldCharType="begin" w:fldLock="1"/>
      </w:r>
      <w:r w:rsidR="004B54BD">
        <w:rPr>
          <w:rFonts w:eastAsia="Times New Roman" w:cstheme="minorHAnsi"/>
          <w:sz w:val="24"/>
          <w:szCs w:val="24"/>
        </w:rPr>
        <w:instrText>ADDIN CSL_CITATION {"citationItems":[{"id":"ITEM-1","itemData":{"DOI":"10.2134/agronj2008.0151","ISSN":"00021962","abstract":"Surveying end-users about their use of technologies and preferences provides information for researchers and educators to develop relevant research and educational programs. A mail survey was sent to Corn Belt farmers during 2006 to quantify cover crop management and preferences. Results indicated that the dominant cereal cover crops in Indiana and Illinois are winter wheat (Triticum aestivum L.) and cereal rye (Secale cereale L.), cereal rye and oat (Avena sativa L.) in Iowa, and oat in Minnesota. Legumes were used more frequently in Indiana and Illinois, and red clover (Trifolium pratense L.) was the dominant choice across the region. Farmers relied solely on herbicides 54% of the time to kill cover crops. Ninety-three percent of respondents indicated that they received no cost sharing for using cover crops and 14% indicated that they would plant cover crops on rented land. Corn Belt farmers prefer cover crops that overwinter (68%) and fix N (64%). The information provided in this survey supplements existing knowledge that can be used to develop relevant research and educational programs to address agronomic production systems that include cover crops. Copyright © 2008 by the American Society of Agronomy. All rights reserved.","author":[{"dropping-particle":"","family":"Singer","given":"Jeremy W.","non-dropping-particle":"","parse-names":false,"suffix":""}],"container-title":"Agronomy Journal","id":"ITEM-1","issue":"6","issued":{"date-parts":[["2008"]]},"page":"1670-1672","title":"Corn belt assessment of cover crop management and preferences","type":"article-journal","volume":"100"},"uris":["http://www.mendeley.com/documents/?uuid=0c5bdc48-ec49-4898-91fe-534dc09efd87"]}],"mendeley":{"formattedCitation":"(Singer 2008)","plainTextFormattedCitation":"(Singer 2008)","previouslyFormattedCitation":"(Singer 2008)"},"properties":{"noteIndex":0},"schema":"https://github.com/citation-style-language/schema/raw/master/csl-citation.json"}</w:instrText>
      </w:r>
      <w:r w:rsidR="004B54BD">
        <w:rPr>
          <w:rFonts w:eastAsia="Times New Roman" w:cstheme="minorHAnsi"/>
          <w:sz w:val="24"/>
          <w:szCs w:val="24"/>
        </w:rPr>
        <w:fldChar w:fldCharType="separate"/>
      </w:r>
      <w:r w:rsidR="004B54BD" w:rsidRPr="004B54BD">
        <w:rPr>
          <w:rFonts w:eastAsia="Times New Roman" w:cstheme="minorHAnsi"/>
          <w:noProof/>
          <w:sz w:val="24"/>
          <w:szCs w:val="24"/>
        </w:rPr>
        <w:t>(Singer 2008)</w:t>
      </w:r>
      <w:r w:rsidR="004B54BD">
        <w:rPr>
          <w:rFonts w:eastAsia="Times New Roman" w:cstheme="minorHAnsi"/>
          <w:sz w:val="24"/>
          <w:szCs w:val="24"/>
        </w:rPr>
        <w:fldChar w:fldCharType="end"/>
      </w:r>
      <w:r w:rsidR="00F216D7">
        <w:rPr>
          <w:rFonts w:eastAsia="Times New Roman" w:cstheme="minorHAnsi"/>
          <w:sz w:val="24"/>
          <w:szCs w:val="24"/>
        </w:rPr>
        <w:t>. Additionally, rye represents the most optimistic cover crop choice for maximizing biomass production in this region</w:t>
      </w:r>
      <w:r w:rsidR="002566A2">
        <w:rPr>
          <w:rFonts w:eastAsia="Times New Roman" w:cstheme="minorHAnsi"/>
          <w:sz w:val="24"/>
          <w:szCs w:val="24"/>
        </w:rPr>
        <w:t xml:space="preserve"> </w:t>
      </w:r>
      <w:r w:rsidR="004B54BD">
        <w:rPr>
          <w:rFonts w:eastAsia="Times New Roman" w:cstheme="minorHAnsi"/>
          <w:sz w:val="24"/>
          <w:szCs w:val="24"/>
        </w:rPr>
        <w:fldChar w:fldCharType="begin" w:fldLock="1"/>
      </w:r>
      <w:r w:rsidR="001432C4">
        <w:rPr>
          <w:rFonts w:eastAsia="Times New Roman" w:cstheme="minorHAnsi"/>
          <w:sz w:val="24"/>
          <w:szCs w:val="24"/>
        </w:rPr>
        <w:instrText>ADDIN CSL_CITATION {"citationItems":[{"id":"ITEM-1","itemData":{"DOI":"10.2489/jswc.70.6.353","ISSN":"00224561","abstract":"Cover crops can improve the sustainability and resilience of corn (Zea mays L.) and soybean (Glycine max L. Merr.) production systems. At present, the most widely used cover crops in corn-soybean systems in the upper Midwest United States have been winter cereals. However, there have been isolated reports of corn yield reductions following winter rye (Secale cereale L.) cover crops, and the risk of corn yield reductions will reduce the likelihood of farmers adopting cover crops. Although the exact mechanism is unknown and there are many possible causes of corn yield reductions following winter cereal cover crops, we hypothesize that there may be differences among winter cereal species or cultivars in their effect on corn yield. Additionally, there have been no evaluations of shoot growth and nitrogen (N) uptake of winter cereal cultivars used as cover crops in the upper Midwest. Seven winter rye cultivars, 2 winter triticale (× Triticosecale Wittmack) cultivars, and 3 winter wheat (Triticum aestivum L.) cultivars were planted following soybean harvest and grown as a winter cover crops preceding corn in four years to determine whether the 12 cultivars differed in (1) biomass production and N uptake, and (2) impact on corn yield, harvest population, and other yield parameters. The 12 cover crop cultivars differed in each of the four years for shoot dry weight, shoot N concentration, and total shoot N content. In general, the winter rye cultivars had greater shoot biomass, lower shoot N concentrations, and higher total shoot N contents than the winter triticale and winter wheat cultivars. The winter cereal cultivars decreased corn yield in two of the four years, and the yield effect varied among cultivars. Some cultivars of all three species caused corn yield decreases, with no indication that winter rye had a greater effect than did winter wheat or winter triticale. Four winter rye cultivars did not significantly reduce corn yield in either of the two years in which yield was reduced. In general, the decreases in corn yield following the winter cereal cover crops were related to decreases in harvest population and increases in the number of barren plants, but were not strongly related to cover crop shoot dry weight within years. Our study shows that there are genotypic differences among winter cereal cultivars for their performance as cover crops and their effect on corn yields.","author":[{"dropping-particle":"","family":"Kaspar","given":"T. C.","non-dropping-particle":"","parse-names":false,"suffix":""},{"dropping-particle":"","family":"Bakker","given":"M. G.","non-dropping-particle":"","parse-names":false,"suffix":""}],"container-title":"Journal of Soil and Water Conservation","id":"ITEM-1","issue":"6","issued":{"date-parts":[["2015"]]},"page":"353-364","title":"Biomass production of 12 winter cereal cover crop cultivars and their effect on subsequent no-till corn yield","type":"article-journal","volume":"70"},"uris":["http://www.mendeley.com/documents/?uuid=b31f4e8c-125c-49ab-8a5c-0a3018c806ff"]}],"mendeley":{"formattedCitation":"(Kaspar and Bakker 2015)","plainTextFormattedCitation":"(Kaspar and Bakker 2015)","previouslyFormattedCitation":"(Kaspar and Bakker 2015)"},"properties":{"noteIndex":0},"schema":"https://github.com/citation-style-language/schema/raw/master/csl-citation.json"}</w:instrText>
      </w:r>
      <w:r w:rsidR="004B54BD">
        <w:rPr>
          <w:rFonts w:eastAsia="Times New Roman" w:cstheme="minorHAnsi"/>
          <w:sz w:val="24"/>
          <w:szCs w:val="24"/>
        </w:rPr>
        <w:fldChar w:fldCharType="separate"/>
      </w:r>
      <w:r w:rsidR="004B54BD" w:rsidRPr="004B54BD">
        <w:rPr>
          <w:rFonts w:eastAsia="Times New Roman" w:cstheme="minorHAnsi"/>
          <w:noProof/>
          <w:sz w:val="24"/>
          <w:szCs w:val="24"/>
        </w:rPr>
        <w:t>(Kaspar and Bakker 2015)</w:t>
      </w:r>
      <w:r w:rsidR="004B54BD">
        <w:rPr>
          <w:rFonts w:eastAsia="Times New Roman" w:cstheme="minorHAnsi"/>
          <w:sz w:val="24"/>
          <w:szCs w:val="24"/>
        </w:rPr>
        <w:fldChar w:fldCharType="end"/>
      </w:r>
      <w:r w:rsidR="00F216D7">
        <w:rPr>
          <w:rFonts w:eastAsia="Times New Roman" w:cstheme="minorHAnsi"/>
          <w:sz w:val="24"/>
          <w:szCs w:val="24"/>
        </w:rPr>
        <w:t xml:space="preserve">. </w:t>
      </w:r>
      <w:r w:rsidR="00A44CEE" w:rsidRPr="00F216D7">
        <w:rPr>
          <w:rFonts w:eastAsia="Times New Roman" w:cstheme="minorHAnsi"/>
          <w:color w:val="FF0000"/>
          <w:sz w:val="24"/>
          <w:szCs w:val="24"/>
        </w:rPr>
        <w:t xml:space="preserve">Simulations </w:t>
      </w:r>
      <w:proofErr w:type="gramStart"/>
      <w:r w:rsidR="00A44CEE" w:rsidRPr="00F216D7">
        <w:rPr>
          <w:rFonts w:eastAsia="Times New Roman" w:cstheme="minorHAnsi"/>
          <w:color w:val="FF0000"/>
          <w:sz w:val="24"/>
          <w:szCs w:val="24"/>
        </w:rPr>
        <w:t>were</w:t>
      </w:r>
      <w:r w:rsidR="00F216D7" w:rsidRPr="00F216D7">
        <w:rPr>
          <w:rFonts w:eastAsia="Times New Roman" w:cstheme="minorHAnsi"/>
          <w:color w:val="FF0000"/>
          <w:sz w:val="24"/>
          <w:szCs w:val="24"/>
        </w:rPr>
        <w:t xml:space="preserve"> don</w:t>
      </w:r>
      <w:r w:rsidR="00A77BD6">
        <w:rPr>
          <w:rFonts w:eastAsia="Times New Roman" w:cstheme="minorHAnsi"/>
          <w:color w:val="FF0000"/>
          <w:sz w:val="24"/>
          <w:szCs w:val="24"/>
        </w:rPr>
        <w:t>e</w:t>
      </w:r>
      <w:proofErr w:type="gramEnd"/>
      <w:r w:rsidR="00F216D7" w:rsidRPr="00F216D7">
        <w:rPr>
          <w:rFonts w:eastAsia="Times New Roman" w:cstheme="minorHAnsi"/>
          <w:color w:val="FF0000"/>
          <w:sz w:val="24"/>
          <w:szCs w:val="24"/>
        </w:rPr>
        <w:t xml:space="preserve"> on a field scale</w:t>
      </w:r>
      <w:r w:rsidR="00A44CEE" w:rsidRPr="00F216D7">
        <w:rPr>
          <w:rFonts w:eastAsia="Times New Roman" w:cstheme="minorHAnsi"/>
          <w:color w:val="FF0000"/>
          <w:sz w:val="24"/>
          <w:szCs w:val="24"/>
        </w:rPr>
        <w:t xml:space="preserve"> averaged at the county level within the 10 states included in our study area. Planting dates included were September </w:t>
      </w:r>
      <w:r w:rsidR="009F5284">
        <w:rPr>
          <w:rFonts w:eastAsia="Times New Roman" w:cstheme="minorHAnsi"/>
          <w:color w:val="FF0000"/>
          <w:sz w:val="24"/>
          <w:szCs w:val="24"/>
        </w:rPr>
        <w:t>15</w:t>
      </w:r>
      <w:r w:rsidR="00A44CEE" w:rsidRPr="00F216D7">
        <w:rPr>
          <w:rFonts w:eastAsia="Times New Roman" w:cstheme="minorHAnsi"/>
          <w:color w:val="FF0000"/>
          <w:sz w:val="24"/>
          <w:szCs w:val="24"/>
        </w:rPr>
        <w:t xml:space="preserve"> (</w:t>
      </w:r>
      <w:r w:rsidR="00A77BD6">
        <w:rPr>
          <w:rFonts w:eastAsia="Times New Roman" w:cstheme="minorHAnsi"/>
          <w:color w:val="FF0000"/>
          <w:sz w:val="24"/>
          <w:szCs w:val="24"/>
        </w:rPr>
        <w:t>optimistic</w:t>
      </w:r>
      <w:r w:rsidR="00A44CEE" w:rsidRPr="00F216D7">
        <w:rPr>
          <w:rFonts w:eastAsia="Times New Roman" w:cstheme="minorHAnsi"/>
          <w:color w:val="FF0000"/>
          <w:sz w:val="24"/>
          <w:szCs w:val="24"/>
        </w:rPr>
        <w:t xml:space="preserve">), October </w:t>
      </w:r>
      <w:r w:rsidR="009F5284">
        <w:rPr>
          <w:rFonts w:eastAsia="Times New Roman" w:cstheme="minorHAnsi"/>
          <w:color w:val="FF0000"/>
          <w:sz w:val="24"/>
          <w:szCs w:val="24"/>
        </w:rPr>
        <w:t>7</w:t>
      </w:r>
      <w:r w:rsidR="00A44CEE" w:rsidRPr="00F216D7">
        <w:rPr>
          <w:rFonts w:eastAsia="Times New Roman" w:cstheme="minorHAnsi"/>
          <w:color w:val="FF0000"/>
          <w:sz w:val="24"/>
          <w:szCs w:val="24"/>
        </w:rPr>
        <w:t xml:space="preserve"> (</w:t>
      </w:r>
      <w:r w:rsidR="00A77BD6">
        <w:rPr>
          <w:rFonts w:eastAsia="Times New Roman" w:cstheme="minorHAnsi"/>
          <w:color w:val="FF0000"/>
          <w:sz w:val="24"/>
          <w:szCs w:val="24"/>
        </w:rPr>
        <w:t>realistic</w:t>
      </w:r>
      <w:r w:rsidR="00A44CEE" w:rsidRPr="00F216D7">
        <w:rPr>
          <w:rFonts w:eastAsia="Times New Roman" w:cstheme="minorHAnsi"/>
          <w:color w:val="FF0000"/>
          <w:sz w:val="24"/>
          <w:szCs w:val="24"/>
        </w:rPr>
        <w:t xml:space="preserve">), and November </w:t>
      </w:r>
      <w:r w:rsidR="009F5284">
        <w:rPr>
          <w:rFonts w:eastAsia="Times New Roman" w:cstheme="minorHAnsi"/>
          <w:color w:val="FF0000"/>
          <w:sz w:val="24"/>
          <w:szCs w:val="24"/>
        </w:rPr>
        <w:t>1</w:t>
      </w:r>
      <w:r w:rsidR="00A44CEE" w:rsidRPr="00F216D7">
        <w:rPr>
          <w:rFonts w:eastAsia="Times New Roman" w:cstheme="minorHAnsi"/>
          <w:color w:val="FF0000"/>
          <w:sz w:val="24"/>
          <w:szCs w:val="24"/>
        </w:rPr>
        <w:t xml:space="preserve"> (</w:t>
      </w:r>
      <w:r w:rsidR="00A77BD6">
        <w:rPr>
          <w:rFonts w:eastAsia="Times New Roman" w:cstheme="minorHAnsi"/>
          <w:color w:val="FF0000"/>
          <w:sz w:val="24"/>
          <w:szCs w:val="24"/>
        </w:rPr>
        <w:t>late</w:t>
      </w:r>
      <w:r w:rsidR="00A44CEE" w:rsidRPr="00F216D7">
        <w:rPr>
          <w:rFonts w:eastAsia="Times New Roman" w:cstheme="minorHAnsi"/>
          <w:color w:val="FF0000"/>
          <w:sz w:val="24"/>
          <w:szCs w:val="24"/>
        </w:rPr>
        <w:t xml:space="preserve">). The date when the CC reached a threshold value </w:t>
      </w:r>
      <w:proofErr w:type="gramStart"/>
      <w:r w:rsidR="00A44CEE" w:rsidRPr="00F216D7">
        <w:rPr>
          <w:rFonts w:eastAsia="Times New Roman" w:cstheme="minorHAnsi"/>
          <w:color w:val="FF0000"/>
          <w:sz w:val="24"/>
          <w:szCs w:val="24"/>
        </w:rPr>
        <w:t>was recorded</w:t>
      </w:r>
      <w:proofErr w:type="gramEnd"/>
      <w:r w:rsidR="00A44CEE" w:rsidRPr="00F216D7">
        <w:rPr>
          <w:rFonts w:eastAsia="Times New Roman" w:cstheme="minorHAnsi"/>
          <w:color w:val="FF0000"/>
          <w:sz w:val="24"/>
          <w:szCs w:val="24"/>
        </w:rPr>
        <w:t xml:space="preserve"> blah </w:t>
      </w:r>
      <w:proofErr w:type="spellStart"/>
      <w:r w:rsidR="00A44CEE" w:rsidRPr="00F216D7">
        <w:rPr>
          <w:rFonts w:eastAsia="Times New Roman" w:cstheme="minorHAnsi"/>
          <w:color w:val="FF0000"/>
          <w:sz w:val="24"/>
          <w:szCs w:val="24"/>
        </w:rPr>
        <w:t>blah</w:t>
      </w:r>
      <w:proofErr w:type="spellEnd"/>
      <w:r w:rsidR="00A44CEE" w:rsidRPr="00F216D7">
        <w:rPr>
          <w:rFonts w:eastAsia="Times New Roman" w:cstheme="minorHAnsi"/>
          <w:color w:val="FF0000"/>
          <w:sz w:val="24"/>
          <w:szCs w:val="24"/>
        </w:rPr>
        <w:t>.</w:t>
      </w:r>
      <w:r w:rsidR="00A77BD6">
        <w:rPr>
          <w:rFonts w:eastAsia="Times New Roman" w:cstheme="minorHAnsi"/>
          <w:color w:val="FF0000"/>
          <w:sz w:val="24"/>
          <w:szCs w:val="24"/>
        </w:rPr>
        <w:t xml:space="preserve"> </w:t>
      </w:r>
      <w:proofErr w:type="spellStart"/>
      <w:r w:rsidR="00A77BD6">
        <w:rPr>
          <w:rFonts w:eastAsia="Times New Roman" w:cstheme="minorHAnsi"/>
          <w:color w:val="FF0000"/>
          <w:sz w:val="24"/>
          <w:szCs w:val="24"/>
        </w:rPr>
        <w:t>Rafa</w:t>
      </w:r>
      <w:proofErr w:type="spellEnd"/>
      <w:r w:rsidR="00A77BD6">
        <w:rPr>
          <w:rFonts w:eastAsia="Times New Roman" w:cstheme="minorHAnsi"/>
          <w:color w:val="FF0000"/>
          <w:sz w:val="24"/>
          <w:szCs w:val="24"/>
        </w:rPr>
        <w:t>?</w:t>
      </w:r>
      <w:r w:rsidR="00F216D7" w:rsidRPr="00F216D7">
        <w:rPr>
          <w:rFonts w:eastAsia="Times New Roman" w:cstheme="minorHAnsi"/>
          <w:color w:val="FF0000"/>
          <w:sz w:val="24"/>
          <w:szCs w:val="24"/>
        </w:rPr>
        <w:t xml:space="preserve"> </w:t>
      </w:r>
      <w:r w:rsidR="009F5284">
        <w:rPr>
          <w:rFonts w:eastAsia="Times New Roman" w:cstheme="minorHAnsi"/>
          <w:color w:val="FF0000"/>
          <w:sz w:val="24"/>
          <w:szCs w:val="24"/>
        </w:rPr>
        <w:t>(Supplementary material 2).</w:t>
      </w:r>
    </w:p>
    <w:p w14:paraId="0C52B45A" w14:textId="77777777" w:rsidR="001C4E82" w:rsidRDefault="001C4E82" w:rsidP="00A37A74">
      <w:pPr>
        <w:shd w:val="clear" w:color="auto" w:fill="FFFFFF"/>
        <w:spacing w:after="0" w:line="240" w:lineRule="auto"/>
      </w:pPr>
    </w:p>
    <w:p w14:paraId="6BDCE3DA" w14:textId="2996EF63" w:rsidR="00B73B09" w:rsidRPr="0042521F" w:rsidRDefault="00CE0DC6" w:rsidP="00676DE4">
      <w:pPr>
        <w:pStyle w:val="NoSpacing"/>
        <w:rPr>
          <w:rFonts w:cstheme="minorHAnsi"/>
          <w:b/>
          <w:sz w:val="32"/>
          <w:szCs w:val="32"/>
        </w:rPr>
      </w:pPr>
      <w:r>
        <w:rPr>
          <w:rFonts w:cstheme="minorHAnsi"/>
          <w:b/>
          <w:sz w:val="32"/>
          <w:szCs w:val="32"/>
        </w:rPr>
        <w:t xml:space="preserve">3. </w:t>
      </w:r>
      <w:r w:rsidR="00D63120">
        <w:rPr>
          <w:rFonts w:cstheme="minorHAnsi"/>
          <w:b/>
          <w:sz w:val="32"/>
          <w:szCs w:val="32"/>
        </w:rPr>
        <w:t>Results</w:t>
      </w:r>
      <w:r>
        <w:rPr>
          <w:rFonts w:cstheme="minorHAnsi"/>
          <w:b/>
          <w:sz w:val="32"/>
          <w:szCs w:val="32"/>
        </w:rPr>
        <w:t xml:space="preserve"> and Discussion</w:t>
      </w:r>
    </w:p>
    <w:p w14:paraId="6AE54838" w14:textId="77777777" w:rsidR="005D7FA7" w:rsidRPr="0042521F" w:rsidRDefault="005D7FA7" w:rsidP="00676DE4">
      <w:pPr>
        <w:pStyle w:val="NoSpacing"/>
        <w:rPr>
          <w:rFonts w:cstheme="minorHAnsi"/>
          <w:sz w:val="24"/>
          <w:szCs w:val="24"/>
        </w:rPr>
      </w:pPr>
    </w:p>
    <w:p w14:paraId="71C5C0DC" w14:textId="1E977DCB" w:rsidR="00676DE4" w:rsidRPr="009C6443" w:rsidRDefault="00CE0DC6" w:rsidP="00676DE4">
      <w:pPr>
        <w:pStyle w:val="NoSpacing"/>
        <w:rPr>
          <w:rFonts w:cstheme="minorHAnsi"/>
          <w:b/>
          <w:sz w:val="24"/>
          <w:szCs w:val="24"/>
          <w:u w:val="single"/>
        </w:rPr>
      </w:pPr>
      <w:r w:rsidRPr="009C6443">
        <w:rPr>
          <w:rFonts w:cstheme="minorHAnsi"/>
          <w:b/>
          <w:sz w:val="24"/>
          <w:szCs w:val="24"/>
          <w:u w:val="single"/>
        </w:rPr>
        <w:t xml:space="preserve">3.1 </w:t>
      </w:r>
      <w:r w:rsidR="00676DE4" w:rsidRPr="009C6443">
        <w:rPr>
          <w:rFonts w:cstheme="minorHAnsi"/>
          <w:b/>
          <w:sz w:val="24"/>
          <w:szCs w:val="24"/>
          <w:u w:val="single"/>
        </w:rPr>
        <w:t>Database overview</w:t>
      </w:r>
    </w:p>
    <w:p w14:paraId="5D193C47" w14:textId="77777777" w:rsidR="00D42EBA" w:rsidRDefault="00D42EBA" w:rsidP="00676DE4">
      <w:pPr>
        <w:pStyle w:val="NoSpacing"/>
        <w:rPr>
          <w:rFonts w:cstheme="minorHAnsi"/>
          <w:sz w:val="24"/>
          <w:szCs w:val="24"/>
        </w:rPr>
      </w:pPr>
    </w:p>
    <w:p w14:paraId="4F27FE2C" w14:textId="28EC2C51" w:rsidR="00E87954" w:rsidRDefault="00D42EBA" w:rsidP="00E87954">
      <w:pPr>
        <w:shd w:val="clear" w:color="auto" w:fill="FFFFFF"/>
        <w:spacing w:after="0" w:line="240" w:lineRule="auto"/>
        <w:rPr>
          <w:rFonts w:eastAsia="Times New Roman" w:cstheme="minorHAnsi"/>
          <w:sz w:val="24"/>
          <w:szCs w:val="24"/>
        </w:rPr>
      </w:pPr>
      <w:r>
        <w:rPr>
          <w:rFonts w:cstheme="minorHAnsi"/>
          <w:sz w:val="24"/>
          <w:szCs w:val="24"/>
        </w:rPr>
        <w:t>F</w:t>
      </w:r>
      <w:r w:rsidR="00676DE4" w:rsidRPr="0042521F">
        <w:rPr>
          <w:rFonts w:cstheme="minorHAnsi"/>
          <w:sz w:val="24"/>
          <w:szCs w:val="24"/>
        </w:rPr>
        <w:t>ifteen articles</w:t>
      </w:r>
      <w:r>
        <w:rPr>
          <w:rFonts w:cstheme="minorHAnsi"/>
          <w:sz w:val="24"/>
          <w:szCs w:val="24"/>
        </w:rPr>
        <w:t xml:space="preserve"> (</w:t>
      </w:r>
      <w:r w:rsidR="00A44CEE" w:rsidRPr="009F5284">
        <w:rPr>
          <w:rFonts w:cstheme="minorHAnsi"/>
          <w:b/>
          <w:color w:val="FF0000"/>
          <w:sz w:val="24"/>
          <w:szCs w:val="24"/>
        </w:rPr>
        <w:t>Supplementary</w:t>
      </w:r>
      <w:r w:rsidRPr="009F5284">
        <w:rPr>
          <w:rFonts w:cstheme="minorHAnsi"/>
          <w:b/>
          <w:color w:val="FF0000"/>
          <w:sz w:val="24"/>
          <w:szCs w:val="24"/>
        </w:rPr>
        <w:t xml:space="preserve"> material </w:t>
      </w:r>
      <w:r w:rsidR="009F5284" w:rsidRPr="009F5284">
        <w:rPr>
          <w:rFonts w:cstheme="minorHAnsi"/>
          <w:b/>
          <w:color w:val="FF0000"/>
          <w:sz w:val="24"/>
          <w:szCs w:val="24"/>
        </w:rPr>
        <w:t>3</w:t>
      </w:r>
      <w:r>
        <w:rPr>
          <w:rFonts w:cstheme="minorHAnsi"/>
          <w:sz w:val="24"/>
          <w:szCs w:val="24"/>
        </w:rPr>
        <w:t>)</w:t>
      </w:r>
      <w:r w:rsidR="00676DE4" w:rsidRPr="0042521F">
        <w:rPr>
          <w:rFonts w:cstheme="minorHAnsi"/>
          <w:sz w:val="24"/>
          <w:szCs w:val="24"/>
        </w:rPr>
        <w:t xml:space="preserve"> fi</w:t>
      </w:r>
      <w:r w:rsidR="00EB589C" w:rsidRPr="0042521F">
        <w:rPr>
          <w:rFonts w:cstheme="minorHAnsi"/>
          <w:sz w:val="24"/>
          <w:szCs w:val="24"/>
        </w:rPr>
        <w:t xml:space="preserve">t our criteria, </w:t>
      </w:r>
      <w:r>
        <w:rPr>
          <w:rFonts w:cstheme="minorHAnsi"/>
          <w:sz w:val="24"/>
          <w:szCs w:val="24"/>
        </w:rPr>
        <w:t>producing</w:t>
      </w:r>
      <w:r w:rsidR="00EB589C" w:rsidRPr="0042521F">
        <w:rPr>
          <w:rFonts w:cstheme="minorHAnsi"/>
          <w:sz w:val="24"/>
          <w:szCs w:val="24"/>
        </w:rPr>
        <w:t xml:space="preserve"> </w:t>
      </w:r>
      <w:r w:rsidR="00723402" w:rsidRPr="0042521F">
        <w:rPr>
          <w:rFonts w:cstheme="minorHAnsi"/>
          <w:sz w:val="24"/>
          <w:szCs w:val="24"/>
        </w:rPr>
        <w:t xml:space="preserve">123 </w:t>
      </w:r>
      <w:r w:rsidR="00676DE4" w:rsidRPr="0042521F">
        <w:rPr>
          <w:rFonts w:cstheme="minorHAnsi"/>
          <w:sz w:val="24"/>
          <w:szCs w:val="24"/>
        </w:rPr>
        <w:t>response ratios</w:t>
      </w:r>
      <w:r w:rsidR="00723402" w:rsidRPr="0042521F">
        <w:rPr>
          <w:rFonts w:cstheme="minorHAnsi"/>
          <w:sz w:val="24"/>
          <w:szCs w:val="24"/>
        </w:rPr>
        <w:t xml:space="preserve"> for weed biomass and 11</w:t>
      </w:r>
      <w:r>
        <w:rPr>
          <w:rFonts w:cstheme="minorHAnsi"/>
          <w:sz w:val="24"/>
          <w:szCs w:val="24"/>
        </w:rPr>
        <w:t>9</w:t>
      </w:r>
      <w:r w:rsidR="00723402" w:rsidRPr="0042521F">
        <w:rPr>
          <w:rFonts w:cstheme="minorHAnsi"/>
          <w:sz w:val="24"/>
          <w:szCs w:val="24"/>
        </w:rPr>
        <w:t xml:space="preserve"> response ratios for weed density</w:t>
      </w:r>
      <w:r w:rsidR="00A44CEE">
        <w:rPr>
          <w:rFonts w:cstheme="minorHAnsi"/>
          <w:sz w:val="24"/>
          <w:szCs w:val="24"/>
        </w:rPr>
        <w:t>. The studies</w:t>
      </w:r>
      <w:r>
        <w:rPr>
          <w:rFonts w:cstheme="minorHAnsi"/>
          <w:sz w:val="24"/>
          <w:szCs w:val="24"/>
        </w:rPr>
        <w:t xml:space="preserve"> </w:t>
      </w:r>
      <w:r w:rsidR="00FD4E73">
        <w:rPr>
          <w:rFonts w:cstheme="minorHAnsi"/>
          <w:sz w:val="24"/>
          <w:szCs w:val="24"/>
        </w:rPr>
        <w:t>represent</w:t>
      </w:r>
      <w:r>
        <w:rPr>
          <w:rFonts w:cstheme="minorHAnsi"/>
          <w:sz w:val="24"/>
          <w:szCs w:val="24"/>
        </w:rPr>
        <w:t xml:space="preserve"> a range of site characteristics and m</w:t>
      </w:r>
      <w:r w:rsidR="00D63120">
        <w:rPr>
          <w:rFonts w:cstheme="minorHAnsi"/>
          <w:sz w:val="24"/>
          <w:szCs w:val="24"/>
        </w:rPr>
        <w:t>anagements representative of maize-</w:t>
      </w:r>
      <w:r>
        <w:rPr>
          <w:rFonts w:cstheme="minorHAnsi"/>
          <w:sz w:val="24"/>
          <w:szCs w:val="24"/>
        </w:rPr>
        <w:t>soybean production systems of the Corn Belt (</w:t>
      </w:r>
      <w:r w:rsidR="00FC675C">
        <w:rPr>
          <w:rFonts w:cstheme="minorHAnsi"/>
          <w:sz w:val="24"/>
          <w:szCs w:val="24"/>
        </w:rPr>
        <w:t xml:space="preserve">Fig 1; </w:t>
      </w:r>
      <w:r>
        <w:rPr>
          <w:rFonts w:cstheme="minorHAnsi"/>
          <w:sz w:val="24"/>
          <w:szCs w:val="24"/>
        </w:rPr>
        <w:t xml:space="preserve">Table </w:t>
      </w:r>
      <w:r w:rsidR="00FC675C">
        <w:rPr>
          <w:rFonts w:cstheme="minorHAnsi"/>
          <w:sz w:val="24"/>
          <w:szCs w:val="24"/>
        </w:rPr>
        <w:t>1</w:t>
      </w:r>
      <w:r>
        <w:rPr>
          <w:rFonts w:cstheme="minorHAnsi"/>
          <w:sz w:val="24"/>
          <w:szCs w:val="24"/>
        </w:rPr>
        <w:t>)</w:t>
      </w:r>
      <w:r w:rsidR="00486004" w:rsidRPr="0042521F">
        <w:rPr>
          <w:rFonts w:cstheme="minorHAnsi"/>
          <w:sz w:val="24"/>
          <w:szCs w:val="24"/>
        </w:rPr>
        <w:t>.</w:t>
      </w:r>
      <w:r w:rsidR="00E87954">
        <w:rPr>
          <w:rFonts w:cstheme="minorHAnsi"/>
          <w:sz w:val="24"/>
          <w:szCs w:val="24"/>
        </w:rPr>
        <w:t xml:space="preserve"> </w:t>
      </w:r>
      <w:r w:rsidR="00E87954">
        <w:rPr>
          <w:rFonts w:eastAsia="Times New Roman" w:cstheme="minorHAnsi"/>
          <w:sz w:val="24"/>
          <w:szCs w:val="24"/>
        </w:rPr>
        <w:t>Although the</w:t>
      </w:r>
      <w:r w:rsidR="00B6686C">
        <w:rPr>
          <w:rFonts w:eastAsia="Times New Roman" w:cstheme="minorHAnsi"/>
          <w:sz w:val="24"/>
          <w:szCs w:val="24"/>
        </w:rPr>
        <w:t xml:space="preserve"> subsequent</w:t>
      </w:r>
      <w:r w:rsidR="00E87954">
        <w:rPr>
          <w:rFonts w:eastAsia="Times New Roman" w:cstheme="minorHAnsi"/>
          <w:sz w:val="24"/>
          <w:szCs w:val="24"/>
        </w:rPr>
        <w:t xml:space="preserve"> </w:t>
      </w:r>
      <w:r w:rsidR="00B6686C">
        <w:rPr>
          <w:rFonts w:eastAsia="Times New Roman" w:cstheme="minorHAnsi"/>
          <w:sz w:val="24"/>
          <w:szCs w:val="24"/>
        </w:rPr>
        <w:t xml:space="preserve">cash </w:t>
      </w:r>
      <w:r w:rsidR="00E87954">
        <w:rPr>
          <w:rFonts w:eastAsia="Times New Roman" w:cstheme="minorHAnsi"/>
          <w:sz w:val="24"/>
          <w:szCs w:val="24"/>
        </w:rPr>
        <w:t>crop’s planting density can affect a CC’s weed suppression effectiveness</w:t>
      </w:r>
      <w:r w:rsidR="001432C4">
        <w:rPr>
          <w:rFonts w:eastAsia="Times New Roman" w:cstheme="minorHAnsi"/>
          <w:sz w:val="24"/>
          <w:szCs w:val="24"/>
        </w:rPr>
        <w:t xml:space="preserve"> </w:t>
      </w:r>
      <w:r w:rsidR="001432C4">
        <w:rPr>
          <w:rFonts w:eastAsia="Times New Roman" w:cstheme="minorHAnsi"/>
          <w:sz w:val="24"/>
          <w:szCs w:val="24"/>
        </w:rPr>
        <w:fldChar w:fldCharType="begin" w:fldLock="1"/>
      </w:r>
      <w:r w:rsidR="00C27780">
        <w:rPr>
          <w:rFonts w:eastAsia="Times New Roman" w:cstheme="minorHAnsi"/>
          <w:sz w:val="24"/>
          <w:szCs w:val="24"/>
        </w:rPr>
        <w:instrText>ADDIN CSL_CITATION {"citationItems":[{"id":"ITEM-1","itemData":{"DOI":"10.1614/ws-d-10-00110.1","ISSN":"0043-1745","abstract":" Increasing crop density is a cultural weed management practice that can compliment the use of cover crops for weed suppression. In this research, we created a range of cover crop biomass and soybean densities to assess their weed-suppressive ability alone and in combination. The experiment was conducted in 2008 and 2009 in Maryland and Pennsylvania using five levels of cereal rye residue, representing 0, 0.5, 1.0, 1.5, and 2.0 times the ambient level, and five soybean densities ranging from 0 to 74 seeds m −2 . Weed biomass decreased with increasing rye residue and weeds were completely suppressed at levels above 1,500 g m −2 . Weed biomass also decreased with increasing soybean density in 2 of 4 site–years. We evaluated weed suppression by fitting an exponential decay model of weed biomass as a function of rye biomass and a hyperbolic model of weed biomass as a function of soybean density at each of the five tactic levels. We multiplied these individual tactic models and included an interaction term to test for tactic interactions. In two of the four site-years, the combination of these tactics produced a synergistic interaction that resulted in greater weed suppression than would be predicted by the efficacy of each tactic alone. Our results indicate that increasing soybean planting rate can compensate for lower cereal rye biomass levels when these tactics are combined. ","author":[{"dropping-particle":"","family":"Ryan","given":"Matthew R.","non-dropping-particle":"","parse-names":false,"suffix":""},{"dropping-particle":"","family":"Mirsky","given":"Steven B.","non-dropping-particle":"","parse-names":false,"suffix":""},{"dropping-particle":"","family":"Mortensen","given":"David A.","non-dropping-particle":"","parse-names":false,"suffix":""},{"dropping-particle":"","family":"Teasdale","given":"John R.","non-dropping-particle":"","parse-names":false,"suffix":""},{"dropping-particle":"","family":"Curran","given":"William S.","non-dropping-particle":"","parse-names":false,"suffix":""}],"container-title":"Weed Science","id":"ITEM-1","issue":"2","issued":{"date-parts":[["2011","6","20"]]},"page":"238-246","publisher":"Cambridge University Press","title":"Potential Synergistic Effects of Cereal Rye Biomass and Soybean Planting Density on Weed Suppression","type":"article-journal","volume":"59"},"uris":["http://www.mendeley.com/documents/?uuid=647ec14a-6bcf-4acb-902c-e931f67ff3ba"]}],"mendeley":{"formattedCitation":"(Ryan et al. 2011)","plainTextFormattedCitation":"(Ryan et al. 2011)","previouslyFormattedCitation":"(Ryan et al. 2011)"},"properties":{"noteIndex":0},"schema":"https://github.com/citation-style-language/schema/raw/master/csl-citation.json"}</w:instrText>
      </w:r>
      <w:r w:rsidR="001432C4">
        <w:rPr>
          <w:rFonts w:eastAsia="Times New Roman" w:cstheme="minorHAnsi"/>
          <w:sz w:val="24"/>
          <w:szCs w:val="24"/>
        </w:rPr>
        <w:fldChar w:fldCharType="separate"/>
      </w:r>
      <w:r w:rsidR="001432C4" w:rsidRPr="001432C4">
        <w:rPr>
          <w:rFonts w:eastAsia="Times New Roman" w:cstheme="minorHAnsi"/>
          <w:noProof/>
          <w:sz w:val="24"/>
          <w:szCs w:val="24"/>
        </w:rPr>
        <w:t>(Ryan et al. 2011)</w:t>
      </w:r>
      <w:r w:rsidR="001432C4">
        <w:rPr>
          <w:rFonts w:eastAsia="Times New Roman" w:cstheme="minorHAnsi"/>
          <w:sz w:val="24"/>
          <w:szCs w:val="24"/>
        </w:rPr>
        <w:fldChar w:fldCharType="end"/>
      </w:r>
      <w:r w:rsidR="00E87954">
        <w:rPr>
          <w:rFonts w:eastAsia="Times New Roman" w:cstheme="minorHAnsi"/>
          <w:sz w:val="24"/>
          <w:szCs w:val="24"/>
        </w:rPr>
        <w:t>, we were unable to assess that aspect of the cropping systems due to a paucity of reported cash crop planting densities in the papers.</w:t>
      </w:r>
    </w:p>
    <w:p w14:paraId="618CCA4D" w14:textId="7C4DC914" w:rsidR="00676DE4" w:rsidRDefault="00676DE4" w:rsidP="00676DE4">
      <w:pPr>
        <w:pStyle w:val="NoSpacing"/>
        <w:rPr>
          <w:rFonts w:cstheme="minorHAnsi"/>
          <w:sz w:val="24"/>
          <w:szCs w:val="24"/>
        </w:rPr>
      </w:pPr>
    </w:p>
    <w:p w14:paraId="0B0044F5" w14:textId="656E235C" w:rsidR="00D42EBA" w:rsidRDefault="00D42EBA" w:rsidP="00676DE4">
      <w:pPr>
        <w:pStyle w:val="NoSpacing"/>
        <w:rPr>
          <w:rFonts w:cstheme="minorHAnsi"/>
          <w:sz w:val="24"/>
          <w:szCs w:val="24"/>
        </w:rPr>
      </w:pPr>
    </w:p>
    <w:tbl>
      <w:tblPr>
        <w:tblStyle w:val="TableGrid"/>
        <w:tblW w:w="0" w:type="auto"/>
        <w:tblLook w:val="04A0" w:firstRow="1" w:lastRow="0" w:firstColumn="1" w:lastColumn="0" w:noHBand="0" w:noVBand="1"/>
      </w:tblPr>
      <w:tblGrid>
        <w:gridCol w:w="9350"/>
      </w:tblGrid>
      <w:tr w:rsidR="00FC675C" w14:paraId="04E7DBB9" w14:textId="77777777" w:rsidTr="00FC675C">
        <w:tc>
          <w:tcPr>
            <w:tcW w:w="9350" w:type="dxa"/>
          </w:tcPr>
          <w:p w14:paraId="7786AEAB" w14:textId="28D516FC" w:rsidR="00FC675C" w:rsidRDefault="00CF530E" w:rsidP="00676DE4">
            <w:pPr>
              <w:pStyle w:val="NoSpacing"/>
              <w:rPr>
                <w:rFonts w:cstheme="minorHAnsi"/>
                <w:sz w:val="24"/>
                <w:szCs w:val="24"/>
              </w:rPr>
            </w:pPr>
            <w:r>
              <w:rPr>
                <w:rFonts w:cstheme="minorHAnsi"/>
                <w:noProof/>
                <w:sz w:val="24"/>
                <w:szCs w:val="24"/>
              </w:rPr>
              <w:lastRenderedPageBreak/>
              <w:drawing>
                <wp:inline distT="0" distB="0" distL="0" distR="0" wp14:anchorId="11DF8908" wp14:editId="3D58E21E">
                  <wp:extent cx="5943600" cy="32181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u_fig1_map-sites-tillag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18180"/>
                          </a:xfrm>
                          <a:prstGeom prst="rect">
                            <a:avLst/>
                          </a:prstGeom>
                        </pic:spPr>
                      </pic:pic>
                    </a:graphicData>
                  </a:graphic>
                </wp:inline>
              </w:drawing>
            </w:r>
          </w:p>
        </w:tc>
      </w:tr>
      <w:tr w:rsidR="00FC675C" w14:paraId="63D4C30A" w14:textId="77777777" w:rsidTr="00FC675C">
        <w:tc>
          <w:tcPr>
            <w:tcW w:w="9350" w:type="dxa"/>
          </w:tcPr>
          <w:p w14:paraId="4DE4F696" w14:textId="43928BE6" w:rsidR="00FC675C" w:rsidRDefault="00FC675C" w:rsidP="00676DE4">
            <w:pPr>
              <w:pStyle w:val="NoSpacing"/>
              <w:rPr>
                <w:rFonts w:cstheme="minorHAnsi"/>
                <w:sz w:val="24"/>
                <w:szCs w:val="24"/>
              </w:rPr>
            </w:pPr>
            <w:r w:rsidRPr="007C4BB7">
              <w:rPr>
                <w:rFonts w:cstheme="minorHAnsi"/>
                <w:b/>
                <w:sz w:val="24"/>
                <w:szCs w:val="24"/>
              </w:rPr>
              <w:t>Figure 1</w:t>
            </w:r>
            <w:r w:rsidR="00F216D7">
              <w:rPr>
                <w:rFonts w:cstheme="minorHAnsi"/>
                <w:sz w:val="24"/>
                <w:szCs w:val="24"/>
              </w:rPr>
              <w:t xml:space="preserve"> (rough draft)</w:t>
            </w:r>
            <w:r>
              <w:rPr>
                <w:rFonts w:cstheme="minorHAnsi"/>
                <w:sz w:val="24"/>
                <w:szCs w:val="24"/>
              </w:rPr>
              <w:t xml:space="preserve">. </w:t>
            </w:r>
            <w:proofErr w:type="gramStart"/>
            <w:r w:rsidR="00A91688">
              <w:rPr>
                <w:rFonts w:cstheme="minorHAnsi"/>
                <w:sz w:val="24"/>
                <w:szCs w:val="24"/>
              </w:rPr>
              <w:t xml:space="preserve">Our database comprised </w:t>
            </w:r>
            <w:r w:rsidR="00B6686C">
              <w:rPr>
                <w:rFonts w:cstheme="minorHAnsi"/>
                <w:sz w:val="24"/>
                <w:szCs w:val="24"/>
              </w:rPr>
              <w:t>15</w:t>
            </w:r>
            <w:r w:rsidR="00A91688">
              <w:rPr>
                <w:rFonts w:cstheme="minorHAnsi"/>
                <w:sz w:val="24"/>
                <w:szCs w:val="24"/>
              </w:rPr>
              <w:t xml:space="preserve"> published studies done in one of the 12 Corn Belt states that measured weed biomass or weed density in a winter cover cropped and no-cover treatment of maize or soybean; point shape indicates the weed response reported, point size the number of comparisons extracted from the study location, and point color the tillage classification of the study.</w:t>
            </w:r>
            <w:proofErr w:type="gramEnd"/>
            <w:r w:rsidR="00A91688">
              <w:rPr>
                <w:rFonts w:cstheme="minorHAnsi"/>
                <w:sz w:val="24"/>
                <w:szCs w:val="24"/>
              </w:rPr>
              <w:t xml:space="preserve"> No studies from North and South Dakota met our selection criteria. </w:t>
            </w:r>
          </w:p>
        </w:tc>
      </w:tr>
    </w:tbl>
    <w:p w14:paraId="4D4F5FF4" w14:textId="7921042E" w:rsidR="00FC675C" w:rsidRDefault="00FC675C" w:rsidP="00676DE4">
      <w:pPr>
        <w:pStyle w:val="NoSpacing"/>
        <w:rPr>
          <w:rFonts w:cstheme="minorHAnsi"/>
          <w:sz w:val="24"/>
          <w:szCs w:val="24"/>
        </w:rPr>
      </w:pPr>
    </w:p>
    <w:p w14:paraId="02AA522C" w14:textId="77777777" w:rsidR="00FC675C" w:rsidRDefault="00FC675C" w:rsidP="00676DE4">
      <w:pPr>
        <w:pStyle w:val="NoSpacing"/>
        <w:rPr>
          <w:rFonts w:cstheme="minorHAnsi"/>
          <w:sz w:val="24"/>
          <w:szCs w:val="24"/>
        </w:rPr>
      </w:pPr>
    </w:p>
    <w:p w14:paraId="17DEE53B" w14:textId="7D39A671" w:rsidR="00D42EBA" w:rsidRDefault="00D42EBA" w:rsidP="00D42EBA">
      <w:pPr>
        <w:shd w:val="clear" w:color="auto" w:fill="FFFFFF"/>
        <w:spacing w:after="0" w:line="240" w:lineRule="auto"/>
        <w:rPr>
          <w:rFonts w:eastAsia="Times New Roman" w:cstheme="minorHAnsi"/>
          <w:sz w:val="24"/>
          <w:szCs w:val="24"/>
        </w:rPr>
      </w:pPr>
      <w:r w:rsidRPr="00D42EBA">
        <w:rPr>
          <w:rFonts w:eastAsia="Times New Roman" w:cstheme="minorHAnsi"/>
          <w:b/>
          <w:sz w:val="24"/>
          <w:szCs w:val="24"/>
        </w:rPr>
        <w:t xml:space="preserve">Table </w:t>
      </w:r>
      <w:r w:rsidR="00FC675C">
        <w:rPr>
          <w:rFonts w:eastAsia="Times New Roman" w:cstheme="minorHAnsi"/>
          <w:b/>
          <w:sz w:val="24"/>
          <w:szCs w:val="24"/>
        </w:rPr>
        <w:t>1</w:t>
      </w:r>
      <w:r w:rsidRPr="00D42EBA">
        <w:rPr>
          <w:rFonts w:eastAsia="Times New Roman" w:cstheme="minorHAnsi"/>
          <w:b/>
          <w:sz w:val="24"/>
          <w:szCs w:val="24"/>
        </w:rPr>
        <w:t xml:space="preserve">. </w:t>
      </w:r>
      <w:r>
        <w:rPr>
          <w:rFonts w:eastAsia="Times New Roman" w:cstheme="minorHAnsi"/>
          <w:sz w:val="24"/>
          <w:szCs w:val="24"/>
        </w:rPr>
        <w:t xml:space="preserve">Management, experimental design, and site characteristics </w:t>
      </w:r>
      <w:proofErr w:type="gramStart"/>
      <w:r>
        <w:rPr>
          <w:rFonts w:eastAsia="Times New Roman" w:cstheme="minorHAnsi"/>
          <w:sz w:val="24"/>
          <w:szCs w:val="24"/>
        </w:rPr>
        <w:t>were extracted</w:t>
      </w:r>
      <w:proofErr w:type="gramEnd"/>
      <w:r>
        <w:rPr>
          <w:rFonts w:eastAsia="Times New Roman" w:cstheme="minorHAnsi"/>
          <w:sz w:val="24"/>
          <w:szCs w:val="24"/>
        </w:rPr>
        <w:t xml:space="preserve"> from each publication</w:t>
      </w:r>
      <w:r w:rsidR="00C075B5">
        <w:rPr>
          <w:rFonts w:eastAsia="Times New Roman" w:cstheme="minorHAnsi"/>
          <w:sz w:val="24"/>
          <w:szCs w:val="24"/>
        </w:rPr>
        <w:t xml:space="preserve">; </w:t>
      </w:r>
      <w:r w:rsidR="00CA4693">
        <w:rPr>
          <w:rFonts w:eastAsia="Times New Roman" w:cstheme="minorHAnsi"/>
          <w:sz w:val="24"/>
          <w:szCs w:val="24"/>
        </w:rPr>
        <w:t>weed biomass and weed density responses were separated into two separate datasets</w:t>
      </w:r>
      <w:r>
        <w:rPr>
          <w:rFonts w:eastAsia="Times New Roman" w:cstheme="minorHAnsi"/>
          <w:sz w:val="24"/>
          <w:szCs w:val="24"/>
        </w:rPr>
        <w:t xml:space="preserve">. </w:t>
      </w:r>
      <w:r w:rsidR="002B35A8">
        <w:rPr>
          <w:rFonts w:eastAsia="Times New Roman" w:cstheme="minorHAnsi"/>
          <w:sz w:val="24"/>
          <w:szCs w:val="24"/>
        </w:rPr>
        <w:t>Th</w:t>
      </w:r>
      <w:r w:rsidR="001432C4">
        <w:rPr>
          <w:rFonts w:eastAsia="Times New Roman" w:cstheme="minorHAnsi"/>
          <w:sz w:val="24"/>
          <w:szCs w:val="24"/>
        </w:rPr>
        <w:t xml:space="preserve">e full database is available in Iowa State University’s </w:t>
      </w:r>
      <w:proofErr w:type="spellStart"/>
      <w:r w:rsidR="001432C4">
        <w:rPr>
          <w:rFonts w:eastAsia="Times New Roman" w:cstheme="minorHAnsi"/>
          <w:sz w:val="24"/>
          <w:szCs w:val="24"/>
        </w:rPr>
        <w:t>DataShare</w:t>
      </w:r>
      <w:proofErr w:type="spellEnd"/>
      <w:r w:rsidR="001432C4">
        <w:rPr>
          <w:rFonts w:eastAsia="Times New Roman" w:cstheme="minorHAnsi"/>
          <w:sz w:val="24"/>
          <w:szCs w:val="24"/>
        </w:rPr>
        <w:t xml:space="preserve"> repository (</w:t>
      </w:r>
      <w:r w:rsidR="001432C4" w:rsidRPr="001432C4">
        <w:rPr>
          <w:rFonts w:eastAsia="Times New Roman" w:cstheme="minorHAnsi"/>
          <w:color w:val="FF0000"/>
          <w:sz w:val="24"/>
          <w:szCs w:val="24"/>
        </w:rPr>
        <w:t>CITE</w:t>
      </w:r>
      <w:r w:rsidR="001432C4">
        <w:rPr>
          <w:rFonts w:eastAsia="Times New Roman" w:cstheme="minorHAnsi"/>
          <w:sz w:val="24"/>
          <w:szCs w:val="24"/>
        </w:rPr>
        <w:t>)</w:t>
      </w:r>
      <w:r w:rsidR="002B35A8">
        <w:rPr>
          <w:rFonts w:eastAsia="Times New Roman" w:cstheme="minorHAnsi"/>
          <w:sz w:val="24"/>
          <w:szCs w:val="24"/>
        </w:rPr>
        <w:t xml:space="preserve">. </w:t>
      </w:r>
    </w:p>
    <w:p w14:paraId="5D0CBBD5" w14:textId="77777777" w:rsidR="00D42EBA" w:rsidRDefault="00D42EBA" w:rsidP="00D42EBA">
      <w:pPr>
        <w:shd w:val="clear" w:color="auto" w:fill="FFFFFF"/>
        <w:spacing w:after="0" w:line="240" w:lineRule="auto"/>
        <w:rPr>
          <w:rFonts w:eastAsia="Times New Roman" w:cstheme="minorHAnsi"/>
          <w:sz w:val="24"/>
          <w:szCs w:val="24"/>
        </w:rPr>
      </w:pPr>
    </w:p>
    <w:tbl>
      <w:tblPr>
        <w:tblStyle w:val="TableGrid"/>
        <w:tblW w:w="0" w:type="auto"/>
        <w:tblLook w:val="04A0" w:firstRow="1" w:lastRow="0" w:firstColumn="1" w:lastColumn="0" w:noHBand="0" w:noVBand="1"/>
      </w:tblPr>
      <w:tblGrid>
        <w:gridCol w:w="1108"/>
        <w:gridCol w:w="2930"/>
        <w:gridCol w:w="2133"/>
        <w:gridCol w:w="3179"/>
      </w:tblGrid>
      <w:tr w:rsidR="009F5284" w14:paraId="08FC0C1F" w14:textId="77777777" w:rsidTr="0097401B">
        <w:tc>
          <w:tcPr>
            <w:tcW w:w="1108" w:type="dxa"/>
          </w:tcPr>
          <w:p w14:paraId="69078578" w14:textId="77777777" w:rsidR="009F5284" w:rsidRPr="00393E2A" w:rsidRDefault="009F5284" w:rsidP="0097401B">
            <w:pPr>
              <w:rPr>
                <w:rFonts w:eastAsia="Times New Roman" w:cstheme="minorHAnsi"/>
                <w:b/>
                <w:sz w:val="24"/>
                <w:szCs w:val="24"/>
              </w:rPr>
            </w:pPr>
            <w:r w:rsidRPr="00393E2A">
              <w:rPr>
                <w:rFonts w:eastAsia="Times New Roman" w:cstheme="minorHAnsi"/>
                <w:b/>
                <w:sz w:val="24"/>
                <w:szCs w:val="24"/>
              </w:rPr>
              <w:t>Category</w:t>
            </w:r>
          </w:p>
        </w:tc>
        <w:tc>
          <w:tcPr>
            <w:tcW w:w="2930" w:type="dxa"/>
          </w:tcPr>
          <w:p w14:paraId="60983558" w14:textId="77777777" w:rsidR="009F5284" w:rsidRPr="00393E2A" w:rsidRDefault="009F5284" w:rsidP="0097401B">
            <w:pPr>
              <w:rPr>
                <w:rFonts w:eastAsia="Times New Roman" w:cstheme="minorHAnsi"/>
                <w:b/>
                <w:sz w:val="24"/>
                <w:szCs w:val="24"/>
              </w:rPr>
            </w:pPr>
            <w:r w:rsidRPr="00393E2A">
              <w:rPr>
                <w:rFonts w:eastAsia="Times New Roman" w:cstheme="minorHAnsi"/>
                <w:b/>
                <w:sz w:val="24"/>
                <w:szCs w:val="24"/>
              </w:rPr>
              <w:t>Factor</w:t>
            </w:r>
          </w:p>
        </w:tc>
        <w:tc>
          <w:tcPr>
            <w:tcW w:w="2133" w:type="dxa"/>
          </w:tcPr>
          <w:p w14:paraId="4A434843" w14:textId="77777777" w:rsidR="009F5284" w:rsidRPr="00393E2A" w:rsidRDefault="009F5284" w:rsidP="0097401B">
            <w:pPr>
              <w:rPr>
                <w:rFonts w:eastAsia="Times New Roman" w:cstheme="minorHAnsi"/>
                <w:b/>
                <w:sz w:val="24"/>
                <w:szCs w:val="24"/>
              </w:rPr>
            </w:pPr>
            <w:r w:rsidRPr="00393E2A">
              <w:rPr>
                <w:rFonts w:eastAsia="Times New Roman" w:cstheme="minorHAnsi"/>
                <w:b/>
                <w:sz w:val="24"/>
                <w:szCs w:val="24"/>
              </w:rPr>
              <w:t>Biomass (n = 123)</w:t>
            </w:r>
          </w:p>
        </w:tc>
        <w:tc>
          <w:tcPr>
            <w:tcW w:w="3179" w:type="dxa"/>
          </w:tcPr>
          <w:p w14:paraId="1237FD45" w14:textId="77777777" w:rsidR="009F5284" w:rsidRPr="00393E2A" w:rsidRDefault="009F5284" w:rsidP="0097401B">
            <w:pPr>
              <w:rPr>
                <w:rFonts w:eastAsia="Times New Roman" w:cstheme="minorHAnsi"/>
                <w:b/>
                <w:sz w:val="24"/>
                <w:szCs w:val="24"/>
              </w:rPr>
            </w:pPr>
            <w:r w:rsidRPr="00393E2A">
              <w:rPr>
                <w:rFonts w:eastAsia="Times New Roman" w:cstheme="minorHAnsi"/>
                <w:b/>
                <w:sz w:val="24"/>
                <w:szCs w:val="24"/>
              </w:rPr>
              <w:t>Density (n = 119)</w:t>
            </w:r>
          </w:p>
        </w:tc>
      </w:tr>
      <w:tr w:rsidR="009F5284" w14:paraId="1C611027" w14:textId="77777777" w:rsidTr="0097401B">
        <w:tc>
          <w:tcPr>
            <w:tcW w:w="9350" w:type="dxa"/>
            <w:gridSpan w:val="4"/>
            <w:shd w:val="clear" w:color="auto" w:fill="E7E6E6" w:themeFill="background2"/>
          </w:tcPr>
          <w:p w14:paraId="4869C2C0" w14:textId="77777777" w:rsidR="009F5284" w:rsidRPr="00D41CFD" w:rsidRDefault="009F5284" w:rsidP="0097401B">
            <w:pPr>
              <w:rPr>
                <w:rFonts w:eastAsia="Times New Roman" w:cstheme="minorHAnsi"/>
                <w:b/>
                <w:i/>
                <w:sz w:val="24"/>
                <w:szCs w:val="24"/>
              </w:rPr>
            </w:pPr>
            <w:r w:rsidRPr="00D41CFD">
              <w:rPr>
                <w:rFonts w:eastAsia="Times New Roman" w:cstheme="minorHAnsi"/>
                <w:b/>
                <w:i/>
                <w:sz w:val="24"/>
                <w:szCs w:val="24"/>
              </w:rPr>
              <w:t>Management</w:t>
            </w:r>
          </w:p>
        </w:tc>
      </w:tr>
      <w:tr w:rsidR="009F5284" w14:paraId="2D95C37C" w14:textId="77777777" w:rsidTr="0097401B">
        <w:tc>
          <w:tcPr>
            <w:tcW w:w="1108" w:type="dxa"/>
          </w:tcPr>
          <w:p w14:paraId="52B557D2" w14:textId="77777777" w:rsidR="009F5284" w:rsidRDefault="009F5284" w:rsidP="0097401B">
            <w:pPr>
              <w:rPr>
                <w:rFonts w:eastAsia="Times New Roman" w:cstheme="minorHAnsi"/>
                <w:sz w:val="24"/>
                <w:szCs w:val="24"/>
              </w:rPr>
            </w:pPr>
            <w:r>
              <w:rPr>
                <w:rFonts w:eastAsia="Times New Roman" w:cstheme="minorHAnsi"/>
                <w:sz w:val="24"/>
                <w:szCs w:val="24"/>
              </w:rPr>
              <w:t>System</w:t>
            </w:r>
          </w:p>
        </w:tc>
        <w:tc>
          <w:tcPr>
            <w:tcW w:w="2930" w:type="dxa"/>
          </w:tcPr>
          <w:p w14:paraId="11F70136" w14:textId="77777777" w:rsidR="009F5284" w:rsidRDefault="009F5284" w:rsidP="0097401B">
            <w:pPr>
              <w:rPr>
                <w:rFonts w:eastAsia="Times New Roman" w:cstheme="minorHAnsi"/>
                <w:sz w:val="24"/>
                <w:szCs w:val="24"/>
              </w:rPr>
            </w:pPr>
            <w:r>
              <w:rPr>
                <w:rFonts w:eastAsia="Times New Roman" w:cstheme="minorHAnsi"/>
                <w:sz w:val="24"/>
                <w:szCs w:val="24"/>
              </w:rPr>
              <w:t>Tillage</w:t>
            </w:r>
          </w:p>
        </w:tc>
        <w:tc>
          <w:tcPr>
            <w:tcW w:w="2133" w:type="dxa"/>
          </w:tcPr>
          <w:p w14:paraId="4BF63A00" w14:textId="77777777" w:rsidR="009F5284" w:rsidRDefault="009F5284" w:rsidP="0097401B">
            <w:pPr>
              <w:rPr>
                <w:rFonts w:eastAsia="Times New Roman" w:cstheme="minorHAnsi"/>
                <w:sz w:val="24"/>
                <w:szCs w:val="24"/>
              </w:rPr>
            </w:pPr>
            <w:r>
              <w:rPr>
                <w:rFonts w:eastAsia="Times New Roman" w:cstheme="minorHAnsi"/>
                <w:sz w:val="24"/>
                <w:szCs w:val="24"/>
              </w:rPr>
              <w:t xml:space="preserve">Tilled (n=30) </w:t>
            </w:r>
          </w:p>
          <w:p w14:paraId="401BF37B" w14:textId="77777777" w:rsidR="009F5284" w:rsidRDefault="009F5284" w:rsidP="0097401B">
            <w:pPr>
              <w:rPr>
                <w:rFonts w:eastAsia="Times New Roman" w:cstheme="minorHAnsi"/>
                <w:sz w:val="24"/>
                <w:szCs w:val="24"/>
              </w:rPr>
            </w:pPr>
            <w:r>
              <w:rPr>
                <w:rFonts w:eastAsia="Times New Roman" w:cstheme="minorHAnsi"/>
                <w:sz w:val="24"/>
                <w:szCs w:val="24"/>
              </w:rPr>
              <w:t>Zero-till (n=93)</w:t>
            </w:r>
          </w:p>
        </w:tc>
        <w:tc>
          <w:tcPr>
            <w:tcW w:w="3179" w:type="dxa"/>
          </w:tcPr>
          <w:p w14:paraId="0B589B97" w14:textId="77777777" w:rsidR="009F5284" w:rsidRDefault="009F5284" w:rsidP="0097401B">
            <w:pPr>
              <w:rPr>
                <w:rFonts w:eastAsia="Times New Roman" w:cstheme="minorHAnsi"/>
                <w:sz w:val="24"/>
                <w:szCs w:val="24"/>
              </w:rPr>
            </w:pPr>
            <w:r>
              <w:rPr>
                <w:rFonts w:eastAsia="Times New Roman" w:cstheme="minorHAnsi"/>
                <w:sz w:val="24"/>
                <w:szCs w:val="24"/>
              </w:rPr>
              <w:t xml:space="preserve">Tilled (n=31) </w:t>
            </w:r>
          </w:p>
          <w:p w14:paraId="6155A487" w14:textId="77777777" w:rsidR="009F5284" w:rsidRDefault="009F5284" w:rsidP="0097401B">
            <w:pPr>
              <w:rPr>
                <w:rFonts w:eastAsia="Times New Roman" w:cstheme="minorHAnsi"/>
                <w:sz w:val="24"/>
                <w:szCs w:val="24"/>
              </w:rPr>
            </w:pPr>
            <w:r>
              <w:rPr>
                <w:rFonts w:eastAsia="Times New Roman" w:cstheme="minorHAnsi"/>
                <w:sz w:val="24"/>
                <w:szCs w:val="24"/>
              </w:rPr>
              <w:t>Zero-till (n=88)</w:t>
            </w:r>
          </w:p>
        </w:tc>
      </w:tr>
      <w:tr w:rsidR="009F5284" w14:paraId="0A5CEDE5" w14:textId="77777777" w:rsidTr="0097401B">
        <w:tc>
          <w:tcPr>
            <w:tcW w:w="1108" w:type="dxa"/>
          </w:tcPr>
          <w:p w14:paraId="657929DC" w14:textId="77777777" w:rsidR="009F5284" w:rsidRDefault="009F5284" w:rsidP="0097401B">
            <w:pPr>
              <w:rPr>
                <w:rFonts w:eastAsia="Times New Roman" w:cstheme="minorHAnsi"/>
                <w:sz w:val="24"/>
                <w:szCs w:val="24"/>
              </w:rPr>
            </w:pPr>
          </w:p>
        </w:tc>
        <w:tc>
          <w:tcPr>
            <w:tcW w:w="2930" w:type="dxa"/>
          </w:tcPr>
          <w:p w14:paraId="7447D780" w14:textId="77777777" w:rsidR="009F5284" w:rsidRDefault="009F5284" w:rsidP="0097401B">
            <w:pPr>
              <w:rPr>
                <w:rFonts w:eastAsia="Times New Roman" w:cstheme="minorHAnsi"/>
                <w:sz w:val="24"/>
                <w:szCs w:val="24"/>
              </w:rPr>
            </w:pPr>
            <w:r>
              <w:rPr>
                <w:rFonts w:eastAsia="Times New Roman" w:cstheme="minorHAnsi"/>
                <w:sz w:val="24"/>
                <w:szCs w:val="24"/>
              </w:rPr>
              <w:t>Time between cover crop termination and cash crop planting</w:t>
            </w:r>
          </w:p>
        </w:tc>
        <w:tc>
          <w:tcPr>
            <w:tcW w:w="2133" w:type="dxa"/>
          </w:tcPr>
          <w:p w14:paraId="03235000" w14:textId="77777777" w:rsidR="009F5284" w:rsidRDefault="009F5284" w:rsidP="0097401B">
            <w:pPr>
              <w:rPr>
                <w:rFonts w:eastAsia="Times New Roman" w:cstheme="minorHAnsi"/>
                <w:sz w:val="24"/>
                <w:szCs w:val="24"/>
              </w:rPr>
            </w:pPr>
            <w:r>
              <w:rPr>
                <w:rFonts w:eastAsia="Times New Roman" w:cstheme="minorHAnsi"/>
                <w:sz w:val="24"/>
                <w:szCs w:val="24"/>
              </w:rPr>
              <w:t>-31 – 29 days</w:t>
            </w:r>
          </w:p>
        </w:tc>
        <w:tc>
          <w:tcPr>
            <w:tcW w:w="3179" w:type="dxa"/>
          </w:tcPr>
          <w:p w14:paraId="7CC0C545" w14:textId="77777777" w:rsidR="009F5284" w:rsidRDefault="009F5284" w:rsidP="0097401B">
            <w:pPr>
              <w:rPr>
                <w:rFonts w:eastAsia="Times New Roman" w:cstheme="minorHAnsi"/>
                <w:sz w:val="24"/>
                <w:szCs w:val="24"/>
              </w:rPr>
            </w:pPr>
            <w:r>
              <w:rPr>
                <w:rFonts w:eastAsia="Times New Roman" w:cstheme="minorHAnsi"/>
                <w:sz w:val="24"/>
                <w:szCs w:val="24"/>
              </w:rPr>
              <w:t>-31 – 13 days</w:t>
            </w:r>
          </w:p>
        </w:tc>
      </w:tr>
      <w:tr w:rsidR="009F5284" w14:paraId="28C2F39A" w14:textId="77777777" w:rsidTr="0097401B">
        <w:tc>
          <w:tcPr>
            <w:tcW w:w="1108" w:type="dxa"/>
          </w:tcPr>
          <w:p w14:paraId="2A1F1E1E" w14:textId="77777777" w:rsidR="009F5284" w:rsidRDefault="009F5284" w:rsidP="0097401B">
            <w:pPr>
              <w:rPr>
                <w:rFonts w:eastAsia="Times New Roman" w:cstheme="minorHAnsi"/>
                <w:sz w:val="24"/>
                <w:szCs w:val="24"/>
              </w:rPr>
            </w:pPr>
            <w:r>
              <w:rPr>
                <w:rFonts w:eastAsia="Times New Roman" w:cstheme="minorHAnsi"/>
                <w:sz w:val="24"/>
                <w:szCs w:val="24"/>
              </w:rPr>
              <w:t>Cover Crop</w:t>
            </w:r>
          </w:p>
        </w:tc>
        <w:tc>
          <w:tcPr>
            <w:tcW w:w="2930" w:type="dxa"/>
          </w:tcPr>
          <w:p w14:paraId="06D33A05" w14:textId="77777777" w:rsidR="009F5284" w:rsidRDefault="009F5284" w:rsidP="0097401B">
            <w:pPr>
              <w:rPr>
                <w:rFonts w:eastAsia="Times New Roman" w:cstheme="minorHAnsi"/>
                <w:sz w:val="24"/>
                <w:szCs w:val="24"/>
              </w:rPr>
            </w:pPr>
            <w:r>
              <w:rPr>
                <w:rFonts w:eastAsia="Times New Roman" w:cstheme="minorHAnsi"/>
                <w:sz w:val="24"/>
                <w:szCs w:val="24"/>
              </w:rPr>
              <w:t>Type</w:t>
            </w:r>
          </w:p>
          <w:p w14:paraId="7065927A" w14:textId="77777777" w:rsidR="009F5284" w:rsidRDefault="009F5284" w:rsidP="0097401B">
            <w:pPr>
              <w:rPr>
                <w:rFonts w:eastAsia="Times New Roman" w:cstheme="minorHAnsi"/>
                <w:sz w:val="24"/>
                <w:szCs w:val="24"/>
              </w:rPr>
            </w:pPr>
          </w:p>
        </w:tc>
        <w:tc>
          <w:tcPr>
            <w:tcW w:w="2133" w:type="dxa"/>
          </w:tcPr>
          <w:p w14:paraId="03B14929" w14:textId="77777777" w:rsidR="009F5284" w:rsidRDefault="009F5284" w:rsidP="0097401B">
            <w:pPr>
              <w:rPr>
                <w:rFonts w:eastAsia="Times New Roman" w:cstheme="minorHAnsi"/>
                <w:sz w:val="24"/>
                <w:szCs w:val="24"/>
              </w:rPr>
            </w:pPr>
            <w:r>
              <w:rPr>
                <w:rFonts w:eastAsia="Times New Roman" w:cstheme="minorHAnsi"/>
                <w:sz w:val="24"/>
                <w:szCs w:val="24"/>
              </w:rPr>
              <w:t>Grass (n=46)</w:t>
            </w:r>
          </w:p>
          <w:p w14:paraId="435060AB" w14:textId="77777777" w:rsidR="009F5284" w:rsidRDefault="009F5284" w:rsidP="0097401B">
            <w:pPr>
              <w:rPr>
                <w:rFonts w:eastAsia="Times New Roman" w:cstheme="minorHAnsi"/>
                <w:sz w:val="24"/>
                <w:szCs w:val="24"/>
              </w:rPr>
            </w:pPr>
            <w:r>
              <w:rPr>
                <w:rFonts w:eastAsia="Times New Roman" w:cstheme="minorHAnsi"/>
                <w:sz w:val="24"/>
                <w:szCs w:val="24"/>
              </w:rPr>
              <w:t>Non-grass (n=77)</w:t>
            </w:r>
          </w:p>
          <w:p w14:paraId="7D99517D" w14:textId="77777777" w:rsidR="009F5284" w:rsidRDefault="009F5284" w:rsidP="0097401B">
            <w:pPr>
              <w:rPr>
                <w:rFonts w:eastAsia="Times New Roman" w:cstheme="minorHAnsi"/>
                <w:sz w:val="24"/>
                <w:szCs w:val="24"/>
              </w:rPr>
            </w:pPr>
            <w:r w:rsidRPr="00CC1106">
              <w:rPr>
                <w:rFonts w:eastAsia="Times New Roman" w:cstheme="minorHAnsi"/>
                <w:i/>
                <w:sz w:val="24"/>
                <w:szCs w:val="24"/>
              </w:rPr>
              <w:t>Non-grass category includes brassicas (</w:t>
            </w:r>
            <w:r>
              <w:rPr>
                <w:rFonts w:eastAsia="Times New Roman" w:cstheme="minorHAnsi"/>
                <w:i/>
                <w:sz w:val="24"/>
                <w:szCs w:val="24"/>
              </w:rPr>
              <w:t>3</w:t>
            </w:r>
            <w:r w:rsidRPr="00CC1106">
              <w:rPr>
                <w:rFonts w:eastAsia="Times New Roman" w:cstheme="minorHAnsi"/>
                <w:i/>
                <w:sz w:val="24"/>
                <w:szCs w:val="24"/>
              </w:rPr>
              <w:t>), legumes (7</w:t>
            </w:r>
            <w:r>
              <w:rPr>
                <w:rFonts w:eastAsia="Times New Roman" w:cstheme="minorHAnsi"/>
                <w:i/>
                <w:sz w:val="24"/>
                <w:szCs w:val="24"/>
              </w:rPr>
              <w:t>4</w:t>
            </w:r>
            <w:r w:rsidRPr="00CC1106">
              <w:rPr>
                <w:rFonts w:eastAsia="Times New Roman" w:cstheme="minorHAnsi"/>
                <w:i/>
                <w:sz w:val="24"/>
                <w:szCs w:val="24"/>
              </w:rPr>
              <w:t>)</w:t>
            </w:r>
          </w:p>
        </w:tc>
        <w:tc>
          <w:tcPr>
            <w:tcW w:w="3179" w:type="dxa"/>
          </w:tcPr>
          <w:p w14:paraId="7DD832A6" w14:textId="77777777" w:rsidR="009F5284" w:rsidRDefault="009F5284" w:rsidP="0097401B">
            <w:pPr>
              <w:rPr>
                <w:rFonts w:eastAsia="Times New Roman" w:cstheme="minorHAnsi"/>
                <w:sz w:val="24"/>
                <w:szCs w:val="24"/>
              </w:rPr>
            </w:pPr>
            <w:r>
              <w:rPr>
                <w:rFonts w:eastAsia="Times New Roman" w:cstheme="minorHAnsi"/>
                <w:sz w:val="24"/>
                <w:szCs w:val="24"/>
              </w:rPr>
              <w:t>Grass (n=31)</w:t>
            </w:r>
          </w:p>
          <w:p w14:paraId="6A1C0F73" w14:textId="77777777" w:rsidR="009F5284" w:rsidRDefault="009F5284" w:rsidP="0097401B">
            <w:pPr>
              <w:rPr>
                <w:rFonts w:eastAsia="Times New Roman" w:cstheme="minorHAnsi"/>
                <w:sz w:val="24"/>
                <w:szCs w:val="24"/>
              </w:rPr>
            </w:pPr>
            <w:r>
              <w:rPr>
                <w:rFonts w:eastAsia="Times New Roman" w:cstheme="minorHAnsi"/>
                <w:sz w:val="24"/>
                <w:szCs w:val="24"/>
              </w:rPr>
              <w:t>Non-grass (n=88)</w:t>
            </w:r>
          </w:p>
          <w:p w14:paraId="5189A670" w14:textId="77777777" w:rsidR="009F5284" w:rsidRPr="00CC1106" w:rsidRDefault="009F5284" w:rsidP="0097401B">
            <w:pPr>
              <w:rPr>
                <w:rFonts w:eastAsia="Times New Roman" w:cstheme="minorHAnsi"/>
                <w:i/>
                <w:sz w:val="24"/>
                <w:szCs w:val="24"/>
              </w:rPr>
            </w:pPr>
            <w:r w:rsidRPr="00CC1106">
              <w:rPr>
                <w:rFonts w:eastAsia="Times New Roman" w:cstheme="minorHAnsi"/>
                <w:i/>
                <w:sz w:val="24"/>
                <w:szCs w:val="24"/>
              </w:rPr>
              <w:t>Non-grass category includes brassicas (9), legumes (73), mixtures (6)</w:t>
            </w:r>
          </w:p>
        </w:tc>
      </w:tr>
      <w:tr w:rsidR="009F5284" w14:paraId="1D9A7D27" w14:textId="77777777" w:rsidTr="0097401B">
        <w:tc>
          <w:tcPr>
            <w:tcW w:w="1108" w:type="dxa"/>
          </w:tcPr>
          <w:p w14:paraId="5A081769" w14:textId="77777777" w:rsidR="009F5284" w:rsidRDefault="009F5284" w:rsidP="0097401B">
            <w:pPr>
              <w:rPr>
                <w:rFonts w:eastAsia="Times New Roman" w:cstheme="minorHAnsi"/>
                <w:sz w:val="24"/>
                <w:szCs w:val="24"/>
              </w:rPr>
            </w:pPr>
          </w:p>
        </w:tc>
        <w:tc>
          <w:tcPr>
            <w:tcW w:w="2930" w:type="dxa"/>
          </w:tcPr>
          <w:p w14:paraId="03770764" w14:textId="77777777" w:rsidR="009F5284" w:rsidRDefault="009F5284" w:rsidP="0097401B">
            <w:pPr>
              <w:rPr>
                <w:rFonts w:eastAsia="Times New Roman" w:cstheme="minorHAnsi"/>
                <w:sz w:val="24"/>
                <w:szCs w:val="24"/>
              </w:rPr>
            </w:pPr>
            <w:r>
              <w:rPr>
                <w:rFonts w:eastAsia="Times New Roman" w:cstheme="minorHAnsi"/>
                <w:sz w:val="24"/>
                <w:szCs w:val="24"/>
              </w:rPr>
              <w:t>Planting date</w:t>
            </w:r>
          </w:p>
        </w:tc>
        <w:tc>
          <w:tcPr>
            <w:tcW w:w="2133" w:type="dxa"/>
          </w:tcPr>
          <w:p w14:paraId="08633E8E" w14:textId="77777777" w:rsidR="009F5284" w:rsidRDefault="009F5284" w:rsidP="0097401B">
            <w:pPr>
              <w:rPr>
                <w:rFonts w:eastAsia="Times New Roman" w:cstheme="minorHAnsi"/>
                <w:sz w:val="24"/>
                <w:szCs w:val="24"/>
              </w:rPr>
            </w:pPr>
            <w:r>
              <w:rPr>
                <w:rFonts w:eastAsia="Times New Roman" w:cstheme="minorHAnsi"/>
                <w:sz w:val="24"/>
                <w:szCs w:val="24"/>
              </w:rPr>
              <w:t>Aug 15 – Oct 18</w:t>
            </w:r>
          </w:p>
        </w:tc>
        <w:tc>
          <w:tcPr>
            <w:tcW w:w="3179" w:type="dxa"/>
          </w:tcPr>
          <w:p w14:paraId="62637C0A" w14:textId="77777777" w:rsidR="009F5284" w:rsidRDefault="009F5284" w:rsidP="0097401B">
            <w:pPr>
              <w:rPr>
                <w:rFonts w:eastAsia="Times New Roman" w:cstheme="minorHAnsi"/>
                <w:sz w:val="24"/>
                <w:szCs w:val="24"/>
              </w:rPr>
            </w:pPr>
            <w:r>
              <w:rPr>
                <w:rFonts w:eastAsia="Times New Roman" w:cstheme="minorHAnsi"/>
                <w:sz w:val="24"/>
                <w:szCs w:val="24"/>
              </w:rPr>
              <w:t>Aug 15 – Oct 31</w:t>
            </w:r>
          </w:p>
        </w:tc>
      </w:tr>
      <w:tr w:rsidR="009F5284" w14:paraId="37495876" w14:textId="77777777" w:rsidTr="0097401B">
        <w:tc>
          <w:tcPr>
            <w:tcW w:w="1108" w:type="dxa"/>
          </w:tcPr>
          <w:p w14:paraId="4ABFFBC3" w14:textId="77777777" w:rsidR="009F5284" w:rsidRDefault="009F5284" w:rsidP="0097401B">
            <w:pPr>
              <w:rPr>
                <w:rFonts w:eastAsia="Times New Roman" w:cstheme="minorHAnsi"/>
                <w:sz w:val="24"/>
                <w:szCs w:val="24"/>
              </w:rPr>
            </w:pPr>
          </w:p>
        </w:tc>
        <w:tc>
          <w:tcPr>
            <w:tcW w:w="2930" w:type="dxa"/>
          </w:tcPr>
          <w:p w14:paraId="422A4354" w14:textId="77777777" w:rsidR="009F5284" w:rsidRDefault="009F5284" w:rsidP="0097401B">
            <w:pPr>
              <w:rPr>
                <w:rFonts w:eastAsia="Times New Roman" w:cstheme="minorHAnsi"/>
                <w:sz w:val="24"/>
                <w:szCs w:val="24"/>
              </w:rPr>
            </w:pPr>
            <w:r>
              <w:rPr>
                <w:rFonts w:eastAsia="Times New Roman" w:cstheme="minorHAnsi"/>
                <w:sz w:val="24"/>
                <w:szCs w:val="24"/>
              </w:rPr>
              <w:t>Planting density</w:t>
            </w:r>
          </w:p>
        </w:tc>
        <w:tc>
          <w:tcPr>
            <w:tcW w:w="2133" w:type="dxa"/>
          </w:tcPr>
          <w:p w14:paraId="6A65BF09" w14:textId="77777777" w:rsidR="009F5284" w:rsidRPr="00913733" w:rsidRDefault="009F5284" w:rsidP="0097401B">
            <w:pPr>
              <w:rPr>
                <w:rFonts w:eastAsia="Times New Roman" w:cstheme="minorHAnsi"/>
                <w:sz w:val="24"/>
                <w:szCs w:val="24"/>
              </w:rPr>
            </w:pPr>
            <w:r>
              <w:rPr>
                <w:rFonts w:eastAsia="Times New Roman" w:cstheme="minorHAnsi"/>
                <w:sz w:val="24"/>
                <w:szCs w:val="24"/>
              </w:rPr>
              <w:t>13.4</w:t>
            </w:r>
            <w:r w:rsidRPr="00913733">
              <w:rPr>
                <w:rFonts w:eastAsia="Times New Roman" w:cstheme="minorHAnsi"/>
                <w:sz w:val="24"/>
                <w:szCs w:val="24"/>
              </w:rPr>
              <w:t xml:space="preserve"> – 180 kg seed ha-1</w:t>
            </w:r>
          </w:p>
        </w:tc>
        <w:tc>
          <w:tcPr>
            <w:tcW w:w="3179" w:type="dxa"/>
          </w:tcPr>
          <w:p w14:paraId="5C5EAE16" w14:textId="77777777" w:rsidR="009F5284" w:rsidRDefault="009F5284" w:rsidP="0097401B">
            <w:pPr>
              <w:rPr>
                <w:rFonts w:eastAsia="Times New Roman" w:cstheme="minorHAnsi"/>
                <w:sz w:val="24"/>
                <w:szCs w:val="24"/>
              </w:rPr>
            </w:pPr>
            <w:r w:rsidRPr="00913733">
              <w:rPr>
                <w:rFonts w:eastAsia="Times New Roman" w:cstheme="minorHAnsi"/>
                <w:sz w:val="24"/>
                <w:szCs w:val="24"/>
              </w:rPr>
              <w:t>9 –</w:t>
            </w:r>
            <w:r>
              <w:rPr>
                <w:rFonts w:eastAsia="Times New Roman" w:cstheme="minorHAnsi"/>
                <w:sz w:val="24"/>
                <w:szCs w:val="24"/>
              </w:rPr>
              <w:t xml:space="preserve"> 135</w:t>
            </w:r>
            <w:r w:rsidRPr="00913733">
              <w:rPr>
                <w:rFonts w:eastAsia="Times New Roman" w:cstheme="minorHAnsi"/>
                <w:sz w:val="24"/>
                <w:szCs w:val="24"/>
              </w:rPr>
              <w:t xml:space="preserve"> kg seed ha-1</w:t>
            </w:r>
          </w:p>
        </w:tc>
      </w:tr>
      <w:tr w:rsidR="009F5284" w14:paraId="3182A268" w14:textId="77777777" w:rsidTr="0097401B">
        <w:tc>
          <w:tcPr>
            <w:tcW w:w="1108" w:type="dxa"/>
          </w:tcPr>
          <w:p w14:paraId="13D371E0" w14:textId="77777777" w:rsidR="009F5284" w:rsidRDefault="009F5284" w:rsidP="0097401B">
            <w:pPr>
              <w:rPr>
                <w:rFonts w:eastAsia="Times New Roman" w:cstheme="minorHAnsi"/>
                <w:sz w:val="24"/>
                <w:szCs w:val="24"/>
              </w:rPr>
            </w:pPr>
          </w:p>
        </w:tc>
        <w:tc>
          <w:tcPr>
            <w:tcW w:w="2930" w:type="dxa"/>
          </w:tcPr>
          <w:p w14:paraId="31C44B09" w14:textId="77777777" w:rsidR="009F5284" w:rsidRDefault="009F5284" w:rsidP="0097401B">
            <w:pPr>
              <w:rPr>
                <w:rFonts w:eastAsia="Times New Roman" w:cstheme="minorHAnsi"/>
                <w:sz w:val="24"/>
                <w:szCs w:val="24"/>
              </w:rPr>
            </w:pPr>
            <w:r>
              <w:rPr>
                <w:rFonts w:eastAsia="Times New Roman" w:cstheme="minorHAnsi"/>
                <w:sz w:val="24"/>
                <w:szCs w:val="24"/>
              </w:rPr>
              <w:t>Termination date</w:t>
            </w:r>
          </w:p>
        </w:tc>
        <w:tc>
          <w:tcPr>
            <w:tcW w:w="2133" w:type="dxa"/>
          </w:tcPr>
          <w:p w14:paraId="527F55A3" w14:textId="77777777" w:rsidR="009F5284" w:rsidRDefault="009F5284" w:rsidP="0097401B">
            <w:pPr>
              <w:rPr>
                <w:rFonts w:eastAsia="Times New Roman" w:cstheme="minorHAnsi"/>
                <w:sz w:val="24"/>
                <w:szCs w:val="24"/>
              </w:rPr>
            </w:pPr>
            <w:r>
              <w:rPr>
                <w:rFonts w:eastAsia="Times New Roman" w:cstheme="minorHAnsi"/>
                <w:sz w:val="24"/>
                <w:szCs w:val="24"/>
              </w:rPr>
              <w:t>April 18 – June 18</w:t>
            </w:r>
          </w:p>
        </w:tc>
        <w:tc>
          <w:tcPr>
            <w:tcW w:w="3179" w:type="dxa"/>
          </w:tcPr>
          <w:p w14:paraId="7A051EFC" w14:textId="77777777" w:rsidR="009F5284" w:rsidRDefault="009F5284" w:rsidP="0097401B">
            <w:pPr>
              <w:rPr>
                <w:rFonts w:eastAsia="Times New Roman" w:cstheme="minorHAnsi"/>
                <w:sz w:val="24"/>
                <w:szCs w:val="24"/>
              </w:rPr>
            </w:pPr>
            <w:r>
              <w:rPr>
                <w:rFonts w:eastAsia="Times New Roman" w:cstheme="minorHAnsi"/>
                <w:sz w:val="24"/>
                <w:szCs w:val="24"/>
              </w:rPr>
              <w:t>April 18 – June 18</w:t>
            </w:r>
          </w:p>
        </w:tc>
      </w:tr>
      <w:tr w:rsidR="009F5284" w14:paraId="288F465A" w14:textId="77777777" w:rsidTr="0097401B">
        <w:tc>
          <w:tcPr>
            <w:tcW w:w="1108" w:type="dxa"/>
          </w:tcPr>
          <w:p w14:paraId="7B9D492B" w14:textId="77777777" w:rsidR="009F5284" w:rsidRDefault="009F5284" w:rsidP="0097401B">
            <w:pPr>
              <w:rPr>
                <w:rFonts w:eastAsia="Times New Roman" w:cstheme="minorHAnsi"/>
                <w:sz w:val="24"/>
                <w:szCs w:val="24"/>
              </w:rPr>
            </w:pPr>
          </w:p>
        </w:tc>
        <w:tc>
          <w:tcPr>
            <w:tcW w:w="2930" w:type="dxa"/>
          </w:tcPr>
          <w:p w14:paraId="5C0CEB35" w14:textId="77777777" w:rsidR="009F5284" w:rsidRDefault="009F5284" w:rsidP="0097401B">
            <w:pPr>
              <w:rPr>
                <w:rFonts w:eastAsia="Times New Roman" w:cstheme="minorHAnsi"/>
                <w:sz w:val="24"/>
                <w:szCs w:val="24"/>
              </w:rPr>
            </w:pPr>
            <w:r>
              <w:rPr>
                <w:rFonts w:eastAsia="Times New Roman" w:cstheme="minorHAnsi"/>
                <w:sz w:val="24"/>
                <w:szCs w:val="24"/>
              </w:rPr>
              <w:t>Termination method</w:t>
            </w:r>
          </w:p>
        </w:tc>
        <w:tc>
          <w:tcPr>
            <w:tcW w:w="2133" w:type="dxa"/>
          </w:tcPr>
          <w:p w14:paraId="76A8425E" w14:textId="77777777" w:rsidR="009F5284" w:rsidRDefault="009F5284" w:rsidP="0097401B">
            <w:pPr>
              <w:rPr>
                <w:rFonts w:eastAsia="Times New Roman" w:cstheme="minorHAnsi"/>
                <w:sz w:val="24"/>
                <w:szCs w:val="24"/>
              </w:rPr>
            </w:pPr>
            <w:r>
              <w:rPr>
                <w:rFonts w:eastAsia="Times New Roman" w:cstheme="minorHAnsi"/>
                <w:sz w:val="24"/>
                <w:szCs w:val="24"/>
              </w:rPr>
              <w:t>Several methods (n = 3)</w:t>
            </w:r>
          </w:p>
          <w:p w14:paraId="3007027E" w14:textId="77777777" w:rsidR="009F5284" w:rsidRDefault="009F5284" w:rsidP="0097401B">
            <w:pPr>
              <w:rPr>
                <w:rFonts w:eastAsia="Times New Roman" w:cstheme="minorHAnsi"/>
                <w:sz w:val="24"/>
                <w:szCs w:val="24"/>
              </w:rPr>
            </w:pPr>
            <w:r>
              <w:rPr>
                <w:rFonts w:eastAsia="Times New Roman" w:cstheme="minorHAnsi"/>
                <w:sz w:val="24"/>
                <w:szCs w:val="24"/>
              </w:rPr>
              <w:t>herbicides (n = 54)</w:t>
            </w:r>
          </w:p>
          <w:p w14:paraId="17F75672" w14:textId="77777777" w:rsidR="009F5284" w:rsidRDefault="009F5284" w:rsidP="0097401B">
            <w:pPr>
              <w:rPr>
                <w:rFonts w:eastAsia="Times New Roman" w:cstheme="minorHAnsi"/>
                <w:sz w:val="24"/>
                <w:szCs w:val="24"/>
              </w:rPr>
            </w:pPr>
            <w:r>
              <w:rPr>
                <w:rFonts w:eastAsia="Times New Roman" w:cstheme="minorHAnsi"/>
                <w:sz w:val="24"/>
                <w:szCs w:val="24"/>
              </w:rPr>
              <w:t>mechanical (roller crimper, mowing; n = 29)</w:t>
            </w:r>
          </w:p>
          <w:p w14:paraId="06BC0F83" w14:textId="77777777" w:rsidR="009F5284" w:rsidRDefault="009F5284" w:rsidP="0097401B">
            <w:pPr>
              <w:rPr>
                <w:rFonts w:eastAsia="Times New Roman" w:cstheme="minorHAnsi"/>
                <w:sz w:val="24"/>
                <w:szCs w:val="24"/>
              </w:rPr>
            </w:pPr>
            <w:r>
              <w:rPr>
                <w:rFonts w:eastAsia="Times New Roman" w:cstheme="minorHAnsi"/>
                <w:sz w:val="24"/>
                <w:szCs w:val="24"/>
              </w:rPr>
              <w:t>winterkill (n = 37)</w:t>
            </w:r>
          </w:p>
        </w:tc>
        <w:tc>
          <w:tcPr>
            <w:tcW w:w="3179" w:type="dxa"/>
          </w:tcPr>
          <w:p w14:paraId="77ABBBA0" w14:textId="77777777" w:rsidR="009F5284" w:rsidRDefault="009F5284" w:rsidP="0097401B">
            <w:pPr>
              <w:rPr>
                <w:rFonts w:eastAsia="Times New Roman" w:cstheme="minorHAnsi"/>
                <w:sz w:val="24"/>
                <w:szCs w:val="24"/>
              </w:rPr>
            </w:pPr>
            <w:r>
              <w:rPr>
                <w:rFonts w:eastAsia="Times New Roman" w:cstheme="minorHAnsi"/>
                <w:sz w:val="24"/>
                <w:szCs w:val="24"/>
              </w:rPr>
              <w:t>Several methods (n = 3)</w:t>
            </w:r>
          </w:p>
          <w:p w14:paraId="1249DB52" w14:textId="77777777" w:rsidR="009F5284" w:rsidRDefault="009F5284" w:rsidP="0097401B">
            <w:pPr>
              <w:rPr>
                <w:rFonts w:eastAsia="Times New Roman" w:cstheme="minorHAnsi"/>
                <w:sz w:val="24"/>
                <w:szCs w:val="24"/>
              </w:rPr>
            </w:pPr>
            <w:r>
              <w:rPr>
                <w:rFonts w:eastAsia="Times New Roman" w:cstheme="minorHAnsi"/>
                <w:sz w:val="24"/>
                <w:szCs w:val="24"/>
              </w:rPr>
              <w:t>herbicides (n = 53)</w:t>
            </w:r>
          </w:p>
          <w:p w14:paraId="366F855F" w14:textId="77777777" w:rsidR="009F5284" w:rsidRDefault="009F5284" w:rsidP="0097401B">
            <w:pPr>
              <w:rPr>
                <w:rFonts w:eastAsia="Times New Roman" w:cstheme="minorHAnsi"/>
                <w:sz w:val="24"/>
                <w:szCs w:val="24"/>
              </w:rPr>
            </w:pPr>
            <w:r>
              <w:rPr>
                <w:rFonts w:eastAsia="Times New Roman" w:cstheme="minorHAnsi"/>
                <w:sz w:val="24"/>
                <w:szCs w:val="24"/>
              </w:rPr>
              <w:t>mechanical (roller crimper, mowing; n = 22)</w:t>
            </w:r>
          </w:p>
          <w:p w14:paraId="6F5C6A45" w14:textId="77777777" w:rsidR="009F5284" w:rsidRDefault="009F5284" w:rsidP="0097401B">
            <w:pPr>
              <w:rPr>
                <w:rFonts w:eastAsia="Times New Roman" w:cstheme="minorHAnsi"/>
                <w:sz w:val="24"/>
                <w:szCs w:val="24"/>
              </w:rPr>
            </w:pPr>
            <w:r>
              <w:rPr>
                <w:rFonts w:eastAsia="Times New Roman" w:cstheme="minorHAnsi"/>
                <w:sz w:val="24"/>
                <w:szCs w:val="24"/>
              </w:rPr>
              <w:t>winterkill (n = 37)</w:t>
            </w:r>
          </w:p>
          <w:p w14:paraId="4765D453" w14:textId="77777777" w:rsidR="009F5284" w:rsidRDefault="009F5284" w:rsidP="0097401B">
            <w:pPr>
              <w:rPr>
                <w:rFonts w:eastAsia="Times New Roman" w:cstheme="minorHAnsi"/>
                <w:sz w:val="24"/>
                <w:szCs w:val="24"/>
              </w:rPr>
            </w:pPr>
            <w:r>
              <w:rPr>
                <w:rFonts w:eastAsia="Times New Roman" w:cstheme="minorHAnsi"/>
                <w:sz w:val="24"/>
                <w:szCs w:val="24"/>
              </w:rPr>
              <w:t>none (n = 4)</w:t>
            </w:r>
          </w:p>
        </w:tc>
      </w:tr>
      <w:tr w:rsidR="009F5284" w14:paraId="4F3308C5" w14:textId="77777777" w:rsidTr="0097401B">
        <w:tc>
          <w:tcPr>
            <w:tcW w:w="1108" w:type="dxa"/>
          </w:tcPr>
          <w:p w14:paraId="1B8AA824" w14:textId="77777777" w:rsidR="009F5284" w:rsidRDefault="009F5284" w:rsidP="0097401B">
            <w:pPr>
              <w:rPr>
                <w:rFonts w:eastAsia="Times New Roman" w:cstheme="minorHAnsi"/>
                <w:sz w:val="24"/>
                <w:szCs w:val="24"/>
              </w:rPr>
            </w:pPr>
          </w:p>
        </w:tc>
        <w:tc>
          <w:tcPr>
            <w:tcW w:w="2930" w:type="dxa"/>
          </w:tcPr>
          <w:p w14:paraId="31611E75" w14:textId="77777777" w:rsidR="009F5284" w:rsidRDefault="009F5284" w:rsidP="0097401B">
            <w:pPr>
              <w:rPr>
                <w:rFonts w:eastAsia="Times New Roman" w:cstheme="minorHAnsi"/>
                <w:sz w:val="24"/>
                <w:szCs w:val="24"/>
              </w:rPr>
            </w:pPr>
            <w:r>
              <w:rPr>
                <w:rFonts w:eastAsia="Times New Roman" w:cstheme="minorHAnsi"/>
                <w:sz w:val="24"/>
                <w:szCs w:val="24"/>
              </w:rPr>
              <w:t xml:space="preserve">Cover crop biomass at </w:t>
            </w:r>
            <w:r w:rsidRPr="008F557B">
              <w:rPr>
                <w:rFonts w:eastAsia="Times New Roman" w:cstheme="minorHAnsi"/>
                <w:sz w:val="24"/>
                <w:szCs w:val="24"/>
              </w:rPr>
              <w:t>termination</w:t>
            </w:r>
          </w:p>
        </w:tc>
        <w:tc>
          <w:tcPr>
            <w:tcW w:w="2133" w:type="dxa"/>
          </w:tcPr>
          <w:p w14:paraId="75DA3CE0" w14:textId="77777777" w:rsidR="009F5284" w:rsidRDefault="009F5284" w:rsidP="0097401B">
            <w:pPr>
              <w:rPr>
                <w:rFonts w:eastAsia="Times New Roman" w:cstheme="minorHAnsi"/>
                <w:sz w:val="24"/>
                <w:szCs w:val="24"/>
              </w:rPr>
            </w:pPr>
            <w:r>
              <w:rPr>
                <w:rFonts w:eastAsia="Times New Roman" w:cstheme="minorHAnsi"/>
                <w:sz w:val="24"/>
                <w:szCs w:val="24"/>
              </w:rPr>
              <w:t>130 – 9003 kg ha-1</w:t>
            </w:r>
          </w:p>
        </w:tc>
        <w:tc>
          <w:tcPr>
            <w:tcW w:w="3179" w:type="dxa"/>
          </w:tcPr>
          <w:p w14:paraId="505E5D6D" w14:textId="77777777" w:rsidR="009F5284" w:rsidRDefault="009F5284" w:rsidP="0097401B">
            <w:pPr>
              <w:rPr>
                <w:rFonts w:eastAsia="Times New Roman" w:cstheme="minorHAnsi"/>
                <w:sz w:val="24"/>
                <w:szCs w:val="24"/>
              </w:rPr>
            </w:pPr>
            <w:r>
              <w:rPr>
                <w:rFonts w:eastAsia="Times New Roman" w:cstheme="minorHAnsi"/>
                <w:sz w:val="24"/>
                <w:szCs w:val="24"/>
              </w:rPr>
              <w:t>0 – 9003 kg ha-1</w:t>
            </w:r>
          </w:p>
        </w:tc>
      </w:tr>
      <w:tr w:rsidR="009F5284" w14:paraId="1297E308" w14:textId="77777777" w:rsidTr="0097401B">
        <w:tc>
          <w:tcPr>
            <w:tcW w:w="1108" w:type="dxa"/>
          </w:tcPr>
          <w:p w14:paraId="73E4562A" w14:textId="77777777" w:rsidR="009F5284" w:rsidRDefault="009F5284" w:rsidP="0097401B">
            <w:pPr>
              <w:rPr>
                <w:rFonts w:eastAsia="Times New Roman" w:cstheme="minorHAnsi"/>
                <w:sz w:val="24"/>
                <w:szCs w:val="24"/>
              </w:rPr>
            </w:pPr>
            <w:r>
              <w:rPr>
                <w:rFonts w:eastAsia="Times New Roman" w:cstheme="minorHAnsi"/>
                <w:sz w:val="24"/>
                <w:szCs w:val="24"/>
              </w:rPr>
              <w:t>Cash crop</w:t>
            </w:r>
          </w:p>
        </w:tc>
        <w:tc>
          <w:tcPr>
            <w:tcW w:w="2930" w:type="dxa"/>
          </w:tcPr>
          <w:p w14:paraId="19CA78FB" w14:textId="77777777" w:rsidR="009F5284" w:rsidRDefault="009F5284" w:rsidP="0097401B">
            <w:pPr>
              <w:rPr>
                <w:rFonts w:eastAsia="Times New Roman" w:cstheme="minorHAnsi"/>
                <w:sz w:val="24"/>
                <w:szCs w:val="24"/>
              </w:rPr>
            </w:pPr>
            <w:r>
              <w:rPr>
                <w:rFonts w:eastAsia="Times New Roman" w:cstheme="minorHAnsi"/>
                <w:sz w:val="24"/>
                <w:szCs w:val="24"/>
              </w:rPr>
              <w:t>Subsequent crop</w:t>
            </w:r>
          </w:p>
        </w:tc>
        <w:tc>
          <w:tcPr>
            <w:tcW w:w="2133" w:type="dxa"/>
          </w:tcPr>
          <w:p w14:paraId="078FE212" w14:textId="77777777" w:rsidR="009F5284" w:rsidRDefault="009F5284" w:rsidP="0097401B">
            <w:pPr>
              <w:rPr>
                <w:rFonts w:eastAsia="Times New Roman" w:cstheme="minorHAnsi"/>
                <w:sz w:val="24"/>
                <w:szCs w:val="24"/>
              </w:rPr>
            </w:pPr>
            <w:r>
              <w:rPr>
                <w:rFonts w:eastAsia="Times New Roman" w:cstheme="minorHAnsi"/>
                <w:sz w:val="24"/>
                <w:szCs w:val="24"/>
              </w:rPr>
              <w:t>Maize (n=78)</w:t>
            </w:r>
          </w:p>
          <w:p w14:paraId="35E07873" w14:textId="77777777" w:rsidR="009F5284" w:rsidRDefault="009F5284" w:rsidP="0097401B">
            <w:pPr>
              <w:rPr>
                <w:rFonts w:eastAsia="Times New Roman" w:cstheme="minorHAnsi"/>
                <w:sz w:val="24"/>
                <w:szCs w:val="24"/>
              </w:rPr>
            </w:pPr>
            <w:r>
              <w:rPr>
                <w:rFonts w:eastAsia="Times New Roman" w:cstheme="minorHAnsi"/>
                <w:sz w:val="24"/>
                <w:szCs w:val="24"/>
              </w:rPr>
              <w:t>Soybean (n=45)</w:t>
            </w:r>
          </w:p>
          <w:p w14:paraId="7F79982F" w14:textId="77777777" w:rsidR="009F5284" w:rsidRDefault="009F5284" w:rsidP="0097401B">
            <w:pPr>
              <w:rPr>
                <w:rFonts w:eastAsia="Times New Roman" w:cstheme="minorHAnsi"/>
                <w:sz w:val="24"/>
                <w:szCs w:val="24"/>
              </w:rPr>
            </w:pPr>
          </w:p>
        </w:tc>
        <w:tc>
          <w:tcPr>
            <w:tcW w:w="3179" w:type="dxa"/>
          </w:tcPr>
          <w:p w14:paraId="76D03D0E" w14:textId="77777777" w:rsidR="009F5284" w:rsidRDefault="009F5284" w:rsidP="0097401B">
            <w:pPr>
              <w:rPr>
                <w:rFonts w:eastAsia="Times New Roman" w:cstheme="minorHAnsi"/>
                <w:sz w:val="24"/>
                <w:szCs w:val="24"/>
              </w:rPr>
            </w:pPr>
            <w:r>
              <w:rPr>
                <w:rFonts w:eastAsia="Times New Roman" w:cstheme="minorHAnsi"/>
                <w:sz w:val="24"/>
                <w:szCs w:val="24"/>
              </w:rPr>
              <w:t>Maize (n=73)</w:t>
            </w:r>
          </w:p>
          <w:p w14:paraId="2DC33733" w14:textId="77777777" w:rsidR="009F5284" w:rsidRDefault="009F5284" w:rsidP="0097401B">
            <w:pPr>
              <w:rPr>
                <w:rFonts w:eastAsia="Times New Roman" w:cstheme="minorHAnsi"/>
                <w:sz w:val="24"/>
                <w:szCs w:val="24"/>
              </w:rPr>
            </w:pPr>
            <w:r>
              <w:rPr>
                <w:rFonts w:eastAsia="Times New Roman" w:cstheme="minorHAnsi"/>
                <w:sz w:val="24"/>
                <w:szCs w:val="24"/>
              </w:rPr>
              <w:t>Soybean (n=42)</w:t>
            </w:r>
          </w:p>
          <w:p w14:paraId="352975C5" w14:textId="77777777" w:rsidR="009F5284" w:rsidRDefault="009F5284" w:rsidP="0097401B">
            <w:pPr>
              <w:rPr>
                <w:rFonts w:eastAsia="Times New Roman" w:cstheme="minorHAnsi"/>
                <w:sz w:val="24"/>
                <w:szCs w:val="24"/>
              </w:rPr>
            </w:pPr>
            <w:r>
              <w:rPr>
                <w:rFonts w:eastAsia="Times New Roman" w:cstheme="minorHAnsi"/>
                <w:sz w:val="24"/>
                <w:szCs w:val="24"/>
              </w:rPr>
              <w:t xml:space="preserve">Averaged over maize and soybean phases† (n=4) </w:t>
            </w:r>
          </w:p>
        </w:tc>
      </w:tr>
      <w:tr w:rsidR="009F5284" w14:paraId="716E3B02" w14:textId="77777777" w:rsidTr="0097401B">
        <w:tc>
          <w:tcPr>
            <w:tcW w:w="1108" w:type="dxa"/>
          </w:tcPr>
          <w:p w14:paraId="67ED62ED" w14:textId="77777777" w:rsidR="009F5284" w:rsidRDefault="009F5284" w:rsidP="0097401B">
            <w:pPr>
              <w:rPr>
                <w:rFonts w:eastAsia="Times New Roman" w:cstheme="minorHAnsi"/>
                <w:sz w:val="24"/>
                <w:szCs w:val="24"/>
              </w:rPr>
            </w:pPr>
          </w:p>
        </w:tc>
        <w:tc>
          <w:tcPr>
            <w:tcW w:w="2930" w:type="dxa"/>
          </w:tcPr>
          <w:p w14:paraId="18F900B5" w14:textId="77777777" w:rsidR="009F5284" w:rsidRDefault="009F5284" w:rsidP="0097401B">
            <w:pPr>
              <w:rPr>
                <w:rFonts w:eastAsia="Times New Roman" w:cstheme="minorHAnsi"/>
                <w:sz w:val="24"/>
                <w:szCs w:val="24"/>
              </w:rPr>
            </w:pPr>
            <w:r>
              <w:rPr>
                <w:rFonts w:eastAsia="Times New Roman" w:cstheme="minorHAnsi"/>
                <w:sz w:val="24"/>
                <w:szCs w:val="24"/>
              </w:rPr>
              <w:t>Cash crop planting date</w:t>
            </w:r>
          </w:p>
        </w:tc>
        <w:tc>
          <w:tcPr>
            <w:tcW w:w="2133" w:type="dxa"/>
          </w:tcPr>
          <w:p w14:paraId="239CD4BB" w14:textId="77777777" w:rsidR="009F5284" w:rsidRDefault="009F5284" w:rsidP="0097401B">
            <w:pPr>
              <w:rPr>
                <w:rFonts w:eastAsia="Times New Roman" w:cstheme="minorHAnsi"/>
                <w:sz w:val="24"/>
                <w:szCs w:val="24"/>
              </w:rPr>
            </w:pPr>
            <w:r>
              <w:rPr>
                <w:rFonts w:eastAsia="Times New Roman" w:cstheme="minorHAnsi"/>
                <w:sz w:val="24"/>
                <w:szCs w:val="24"/>
              </w:rPr>
              <w:t>April 20 – June 30</w:t>
            </w:r>
          </w:p>
        </w:tc>
        <w:tc>
          <w:tcPr>
            <w:tcW w:w="3179" w:type="dxa"/>
          </w:tcPr>
          <w:p w14:paraId="5299CD85" w14:textId="77777777" w:rsidR="009F5284" w:rsidRDefault="009F5284" w:rsidP="0097401B">
            <w:pPr>
              <w:rPr>
                <w:rFonts w:eastAsia="Times New Roman" w:cstheme="minorHAnsi"/>
                <w:sz w:val="24"/>
                <w:szCs w:val="24"/>
              </w:rPr>
            </w:pPr>
            <w:r>
              <w:rPr>
                <w:rFonts w:eastAsia="Times New Roman" w:cstheme="minorHAnsi"/>
                <w:sz w:val="24"/>
                <w:szCs w:val="24"/>
              </w:rPr>
              <w:t>April 27 – June 18</w:t>
            </w:r>
          </w:p>
        </w:tc>
      </w:tr>
      <w:tr w:rsidR="009F5284" w14:paraId="18B638B6" w14:textId="77777777" w:rsidTr="0097401B">
        <w:tc>
          <w:tcPr>
            <w:tcW w:w="1108" w:type="dxa"/>
          </w:tcPr>
          <w:p w14:paraId="2CDAB7CF" w14:textId="77777777" w:rsidR="009F5284" w:rsidRDefault="009F5284" w:rsidP="0097401B">
            <w:pPr>
              <w:rPr>
                <w:rFonts w:eastAsia="Times New Roman" w:cstheme="minorHAnsi"/>
                <w:sz w:val="24"/>
                <w:szCs w:val="24"/>
              </w:rPr>
            </w:pPr>
          </w:p>
        </w:tc>
        <w:tc>
          <w:tcPr>
            <w:tcW w:w="2930" w:type="dxa"/>
          </w:tcPr>
          <w:p w14:paraId="5DCA523F" w14:textId="77777777" w:rsidR="009F5284" w:rsidRDefault="009F5284" w:rsidP="0097401B">
            <w:pPr>
              <w:rPr>
                <w:rFonts w:eastAsia="Times New Roman" w:cstheme="minorHAnsi"/>
                <w:sz w:val="24"/>
                <w:szCs w:val="24"/>
              </w:rPr>
            </w:pPr>
            <w:r>
              <w:rPr>
                <w:rFonts w:eastAsia="Times New Roman" w:cstheme="minorHAnsi"/>
                <w:sz w:val="24"/>
                <w:szCs w:val="24"/>
              </w:rPr>
              <w:t>Corn yield</w:t>
            </w:r>
          </w:p>
        </w:tc>
        <w:tc>
          <w:tcPr>
            <w:tcW w:w="2133" w:type="dxa"/>
          </w:tcPr>
          <w:p w14:paraId="35C210C1" w14:textId="77777777" w:rsidR="009F5284" w:rsidRDefault="009F5284" w:rsidP="0097401B">
            <w:pPr>
              <w:rPr>
                <w:rFonts w:eastAsia="Times New Roman" w:cstheme="minorHAnsi"/>
                <w:sz w:val="24"/>
                <w:szCs w:val="24"/>
              </w:rPr>
            </w:pPr>
            <w:r>
              <w:rPr>
                <w:rFonts w:eastAsia="Times New Roman" w:cstheme="minorHAnsi"/>
                <w:sz w:val="24"/>
                <w:szCs w:val="24"/>
              </w:rPr>
              <w:t>40-13500 kg ha-1</w:t>
            </w:r>
          </w:p>
        </w:tc>
        <w:tc>
          <w:tcPr>
            <w:tcW w:w="3179" w:type="dxa"/>
          </w:tcPr>
          <w:p w14:paraId="71099C18" w14:textId="77777777" w:rsidR="009F5284" w:rsidRDefault="009F5284" w:rsidP="0097401B">
            <w:pPr>
              <w:rPr>
                <w:rFonts w:eastAsia="Times New Roman" w:cstheme="minorHAnsi"/>
                <w:sz w:val="24"/>
                <w:szCs w:val="24"/>
              </w:rPr>
            </w:pPr>
            <w:r>
              <w:rPr>
                <w:rFonts w:eastAsia="Times New Roman" w:cstheme="minorHAnsi"/>
                <w:sz w:val="24"/>
                <w:szCs w:val="24"/>
              </w:rPr>
              <w:t>40-11200 kg ha-1</w:t>
            </w:r>
          </w:p>
        </w:tc>
      </w:tr>
      <w:tr w:rsidR="009F5284" w14:paraId="440279BD" w14:textId="77777777" w:rsidTr="0097401B">
        <w:tc>
          <w:tcPr>
            <w:tcW w:w="1108" w:type="dxa"/>
          </w:tcPr>
          <w:p w14:paraId="21AA587D" w14:textId="77777777" w:rsidR="009F5284" w:rsidRDefault="009F5284" w:rsidP="0097401B">
            <w:pPr>
              <w:rPr>
                <w:rFonts w:eastAsia="Times New Roman" w:cstheme="minorHAnsi"/>
                <w:sz w:val="24"/>
                <w:szCs w:val="24"/>
              </w:rPr>
            </w:pPr>
          </w:p>
        </w:tc>
        <w:tc>
          <w:tcPr>
            <w:tcW w:w="2930" w:type="dxa"/>
          </w:tcPr>
          <w:p w14:paraId="1F1179FF" w14:textId="77777777" w:rsidR="009F5284" w:rsidRDefault="009F5284" w:rsidP="0097401B">
            <w:pPr>
              <w:rPr>
                <w:rFonts w:eastAsia="Times New Roman" w:cstheme="minorHAnsi"/>
                <w:sz w:val="24"/>
                <w:szCs w:val="24"/>
              </w:rPr>
            </w:pPr>
            <w:r>
              <w:rPr>
                <w:rFonts w:eastAsia="Times New Roman" w:cstheme="minorHAnsi"/>
                <w:sz w:val="24"/>
                <w:szCs w:val="24"/>
              </w:rPr>
              <w:t>Soybean yield</w:t>
            </w:r>
          </w:p>
        </w:tc>
        <w:tc>
          <w:tcPr>
            <w:tcW w:w="2133" w:type="dxa"/>
          </w:tcPr>
          <w:p w14:paraId="7C81E328" w14:textId="77777777" w:rsidR="009F5284" w:rsidRDefault="009F5284" w:rsidP="0097401B">
            <w:pPr>
              <w:rPr>
                <w:rFonts w:eastAsia="Times New Roman" w:cstheme="minorHAnsi"/>
                <w:sz w:val="24"/>
                <w:szCs w:val="24"/>
              </w:rPr>
            </w:pPr>
            <w:r>
              <w:rPr>
                <w:rFonts w:eastAsia="Times New Roman" w:cstheme="minorHAnsi"/>
                <w:sz w:val="24"/>
                <w:szCs w:val="24"/>
              </w:rPr>
              <w:t>300-3618</w:t>
            </w:r>
          </w:p>
        </w:tc>
        <w:tc>
          <w:tcPr>
            <w:tcW w:w="3179" w:type="dxa"/>
          </w:tcPr>
          <w:p w14:paraId="1DF4663A" w14:textId="77777777" w:rsidR="009F5284" w:rsidRDefault="009F5284" w:rsidP="0097401B">
            <w:pPr>
              <w:rPr>
                <w:rFonts w:eastAsia="Times New Roman" w:cstheme="minorHAnsi"/>
                <w:sz w:val="24"/>
                <w:szCs w:val="24"/>
              </w:rPr>
            </w:pPr>
            <w:r>
              <w:rPr>
                <w:rFonts w:eastAsia="Times New Roman" w:cstheme="minorHAnsi"/>
                <w:sz w:val="24"/>
                <w:szCs w:val="24"/>
              </w:rPr>
              <w:t>300-3310 kg ha-1</w:t>
            </w:r>
          </w:p>
        </w:tc>
      </w:tr>
      <w:tr w:rsidR="009F5284" w14:paraId="172D8E4D" w14:textId="77777777" w:rsidTr="0097401B">
        <w:tc>
          <w:tcPr>
            <w:tcW w:w="9350" w:type="dxa"/>
            <w:gridSpan w:val="4"/>
            <w:shd w:val="clear" w:color="auto" w:fill="E7E6E6" w:themeFill="background2"/>
          </w:tcPr>
          <w:p w14:paraId="2E052A1E" w14:textId="77777777" w:rsidR="009F5284" w:rsidRPr="00D41CFD" w:rsidRDefault="009F5284" w:rsidP="0097401B">
            <w:pPr>
              <w:rPr>
                <w:rFonts w:eastAsia="Times New Roman" w:cstheme="minorHAnsi"/>
                <w:b/>
                <w:i/>
                <w:sz w:val="24"/>
                <w:szCs w:val="24"/>
              </w:rPr>
            </w:pPr>
            <w:r w:rsidRPr="00D41CFD">
              <w:rPr>
                <w:rFonts w:eastAsia="Times New Roman" w:cstheme="minorHAnsi"/>
                <w:b/>
                <w:i/>
                <w:sz w:val="24"/>
                <w:szCs w:val="24"/>
              </w:rPr>
              <w:t>Site</w:t>
            </w:r>
          </w:p>
        </w:tc>
      </w:tr>
      <w:tr w:rsidR="009F5284" w14:paraId="110BF426" w14:textId="77777777" w:rsidTr="0097401B">
        <w:tc>
          <w:tcPr>
            <w:tcW w:w="1108" w:type="dxa"/>
          </w:tcPr>
          <w:p w14:paraId="49B8EBCD" w14:textId="77777777" w:rsidR="009F5284" w:rsidRDefault="009F5284" w:rsidP="0097401B">
            <w:pPr>
              <w:rPr>
                <w:rFonts w:eastAsia="Times New Roman" w:cstheme="minorHAnsi"/>
                <w:sz w:val="24"/>
                <w:szCs w:val="24"/>
              </w:rPr>
            </w:pPr>
          </w:p>
        </w:tc>
        <w:tc>
          <w:tcPr>
            <w:tcW w:w="2930" w:type="dxa"/>
          </w:tcPr>
          <w:p w14:paraId="563AEA6B" w14:textId="77777777" w:rsidR="009F5284" w:rsidRDefault="009F5284" w:rsidP="0097401B">
            <w:pPr>
              <w:rPr>
                <w:rFonts w:eastAsia="Times New Roman" w:cstheme="minorHAnsi"/>
                <w:sz w:val="24"/>
                <w:szCs w:val="24"/>
              </w:rPr>
            </w:pPr>
            <w:r>
              <w:rPr>
                <w:rFonts w:eastAsia="Times New Roman" w:cstheme="minorHAnsi"/>
                <w:sz w:val="24"/>
                <w:szCs w:val="24"/>
              </w:rPr>
              <w:t>State</w:t>
            </w:r>
          </w:p>
        </w:tc>
        <w:tc>
          <w:tcPr>
            <w:tcW w:w="2133" w:type="dxa"/>
          </w:tcPr>
          <w:p w14:paraId="2D3FE7A2" w14:textId="77777777" w:rsidR="009F5284" w:rsidRDefault="009F5284" w:rsidP="0097401B">
            <w:pPr>
              <w:rPr>
                <w:rFonts w:eastAsia="Times New Roman" w:cstheme="minorHAnsi"/>
                <w:sz w:val="24"/>
                <w:szCs w:val="24"/>
              </w:rPr>
            </w:pPr>
            <w:r>
              <w:rPr>
                <w:rFonts w:eastAsia="Times New Roman" w:cstheme="minorHAnsi"/>
                <w:sz w:val="24"/>
                <w:szCs w:val="24"/>
              </w:rPr>
              <w:t>Illinois (17)</w:t>
            </w:r>
          </w:p>
          <w:p w14:paraId="07A606C0" w14:textId="77777777" w:rsidR="009F5284" w:rsidRDefault="009F5284" w:rsidP="0097401B">
            <w:pPr>
              <w:rPr>
                <w:rFonts w:eastAsia="Times New Roman" w:cstheme="minorHAnsi"/>
                <w:sz w:val="24"/>
                <w:szCs w:val="24"/>
              </w:rPr>
            </w:pPr>
            <w:r>
              <w:rPr>
                <w:rFonts w:eastAsia="Times New Roman" w:cstheme="minorHAnsi"/>
                <w:sz w:val="24"/>
                <w:szCs w:val="24"/>
              </w:rPr>
              <w:t>Kansas (9)</w:t>
            </w:r>
          </w:p>
          <w:p w14:paraId="075D9F83" w14:textId="77777777" w:rsidR="009F5284" w:rsidRDefault="009F5284" w:rsidP="0097401B">
            <w:pPr>
              <w:rPr>
                <w:rFonts w:eastAsia="Times New Roman" w:cstheme="minorHAnsi"/>
                <w:sz w:val="24"/>
                <w:szCs w:val="24"/>
              </w:rPr>
            </w:pPr>
            <w:r>
              <w:rPr>
                <w:rFonts w:eastAsia="Times New Roman" w:cstheme="minorHAnsi"/>
                <w:sz w:val="24"/>
                <w:szCs w:val="24"/>
              </w:rPr>
              <w:t>Michigan (44)</w:t>
            </w:r>
          </w:p>
          <w:p w14:paraId="2DBD1B10" w14:textId="77777777" w:rsidR="009F5284" w:rsidRDefault="009F5284" w:rsidP="0097401B">
            <w:pPr>
              <w:rPr>
                <w:rFonts w:eastAsia="Times New Roman" w:cstheme="minorHAnsi"/>
                <w:sz w:val="24"/>
                <w:szCs w:val="24"/>
              </w:rPr>
            </w:pPr>
            <w:r>
              <w:rPr>
                <w:rFonts w:eastAsia="Times New Roman" w:cstheme="minorHAnsi"/>
                <w:sz w:val="24"/>
                <w:szCs w:val="24"/>
              </w:rPr>
              <w:t>Minnesota (12)</w:t>
            </w:r>
          </w:p>
          <w:p w14:paraId="4AC410AD" w14:textId="77777777" w:rsidR="009F5284" w:rsidRDefault="009F5284" w:rsidP="0097401B">
            <w:pPr>
              <w:rPr>
                <w:rFonts w:eastAsia="Times New Roman" w:cstheme="minorHAnsi"/>
                <w:sz w:val="24"/>
                <w:szCs w:val="24"/>
              </w:rPr>
            </w:pPr>
            <w:r>
              <w:rPr>
                <w:rFonts w:eastAsia="Times New Roman" w:cstheme="minorHAnsi"/>
                <w:sz w:val="24"/>
                <w:szCs w:val="24"/>
              </w:rPr>
              <w:t>Nebraska (11)</w:t>
            </w:r>
          </w:p>
          <w:p w14:paraId="5EC08AD9" w14:textId="77777777" w:rsidR="009F5284" w:rsidRDefault="009F5284" w:rsidP="0097401B">
            <w:pPr>
              <w:rPr>
                <w:rFonts w:eastAsia="Times New Roman" w:cstheme="minorHAnsi"/>
                <w:sz w:val="24"/>
                <w:szCs w:val="24"/>
              </w:rPr>
            </w:pPr>
            <w:r>
              <w:rPr>
                <w:rFonts w:eastAsia="Times New Roman" w:cstheme="minorHAnsi"/>
                <w:sz w:val="24"/>
                <w:szCs w:val="24"/>
              </w:rPr>
              <w:t>Ohio (25)</w:t>
            </w:r>
          </w:p>
          <w:p w14:paraId="1B9B840C" w14:textId="77777777" w:rsidR="009F5284" w:rsidRDefault="009F5284" w:rsidP="0097401B">
            <w:pPr>
              <w:rPr>
                <w:rFonts w:eastAsia="Times New Roman" w:cstheme="minorHAnsi"/>
                <w:sz w:val="24"/>
                <w:szCs w:val="24"/>
              </w:rPr>
            </w:pPr>
            <w:r>
              <w:rPr>
                <w:rFonts w:eastAsia="Times New Roman" w:cstheme="minorHAnsi"/>
                <w:sz w:val="24"/>
                <w:szCs w:val="24"/>
              </w:rPr>
              <w:t>Wisconsin (5)</w:t>
            </w:r>
          </w:p>
        </w:tc>
        <w:tc>
          <w:tcPr>
            <w:tcW w:w="3179" w:type="dxa"/>
          </w:tcPr>
          <w:p w14:paraId="38257256" w14:textId="77777777" w:rsidR="009F5284" w:rsidRDefault="009F5284" w:rsidP="0097401B">
            <w:pPr>
              <w:rPr>
                <w:rFonts w:eastAsia="Times New Roman" w:cstheme="minorHAnsi"/>
                <w:sz w:val="24"/>
                <w:szCs w:val="24"/>
              </w:rPr>
            </w:pPr>
            <w:r>
              <w:rPr>
                <w:rFonts w:eastAsia="Times New Roman" w:cstheme="minorHAnsi"/>
                <w:sz w:val="24"/>
                <w:szCs w:val="24"/>
              </w:rPr>
              <w:t>Iowa (4)</w:t>
            </w:r>
          </w:p>
          <w:p w14:paraId="0FA02D01" w14:textId="77777777" w:rsidR="009F5284" w:rsidRDefault="009F5284" w:rsidP="0097401B">
            <w:pPr>
              <w:rPr>
                <w:rFonts w:eastAsia="Times New Roman" w:cstheme="minorHAnsi"/>
                <w:sz w:val="24"/>
                <w:szCs w:val="24"/>
              </w:rPr>
            </w:pPr>
            <w:r>
              <w:rPr>
                <w:rFonts w:eastAsia="Times New Roman" w:cstheme="minorHAnsi"/>
                <w:sz w:val="24"/>
                <w:szCs w:val="24"/>
              </w:rPr>
              <w:t>Illinois (5)</w:t>
            </w:r>
          </w:p>
          <w:p w14:paraId="0EEB3816" w14:textId="77777777" w:rsidR="009F5284" w:rsidRDefault="009F5284" w:rsidP="0097401B">
            <w:pPr>
              <w:rPr>
                <w:rFonts w:eastAsia="Times New Roman" w:cstheme="minorHAnsi"/>
                <w:sz w:val="24"/>
                <w:szCs w:val="24"/>
              </w:rPr>
            </w:pPr>
            <w:r>
              <w:rPr>
                <w:rFonts w:eastAsia="Times New Roman" w:cstheme="minorHAnsi"/>
                <w:sz w:val="24"/>
                <w:szCs w:val="24"/>
              </w:rPr>
              <w:t>Indiana (4)</w:t>
            </w:r>
          </w:p>
          <w:p w14:paraId="70D36AB9" w14:textId="77777777" w:rsidR="009F5284" w:rsidRDefault="009F5284" w:rsidP="0097401B">
            <w:pPr>
              <w:rPr>
                <w:rFonts w:eastAsia="Times New Roman" w:cstheme="minorHAnsi"/>
                <w:sz w:val="24"/>
                <w:szCs w:val="24"/>
              </w:rPr>
            </w:pPr>
            <w:r>
              <w:rPr>
                <w:rFonts w:eastAsia="Times New Roman" w:cstheme="minorHAnsi"/>
                <w:sz w:val="24"/>
                <w:szCs w:val="24"/>
              </w:rPr>
              <w:t>Michigan (45)</w:t>
            </w:r>
          </w:p>
          <w:p w14:paraId="79B22707" w14:textId="77777777" w:rsidR="009F5284" w:rsidRDefault="009F5284" w:rsidP="0097401B">
            <w:pPr>
              <w:rPr>
                <w:rFonts w:eastAsia="Times New Roman" w:cstheme="minorHAnsi"/>
                <w:sz w:val="24"/>
                <w:szCs w:val="24"/>
              </w:rPr>
            </w:pPr>
            <w:r>
              <w:rPr>
                <w:rFonts w:eastAsia="Times New Roman" w:cstheme="minorHAnsi"/>
                <w:sz w:val="24"/>
                <w:szCs w:val="24"/>
              </w:rPr>
              <w:t>Minnesota (16)</w:t>
            </w:r>
          </w:p>
          <w:p w14:paraId="42902011" w14:textId="77777777" w:rsidR="009F5284" w:rsidRDefault="009F5284" w:rsidP="0097401B">
            <w:pPr>
              <w:rPr>
                <w:rFonts w:eastAsia="Times New Roman" w:cstheme="minorHAnsi"/>
                <w:sz w:val="24"/>
                <w:szCs w:val="24"/>
              </w:rPr>
            </w:pPr>
            <w:r>
              <w:rPr>
                <w:rFonts w:eastAsia="Times New Roman" w:cstheme="minorHAnsi"/>
                <w:sz w:val="24"/>
                <w:szCs w:val="24"/>
              </w:rPr>
              <w:t>Missouri (18)</w:t>
            </w:r>
          </w:p>
          <w:p w14:paraId="2E2B1500" w14:textId="77777777" w:rsidR="009F5284" w:rsidRDefault="009F5284" w:rsidP="0097401B">
            <w:pPr>
              <w:rPr>
                <w:rFonts w:eastAsia="Times New Roman" w:cstheme="minorHAnsi"/>
                <w:sz w:val="24"/>
                <w:szCs w:val="24"/>
              </w:rPr>
            </w:pPr>
            <w:r>
              <w:rPr>
                <w:rFonts w:eastAsia="Times New Roman" w:cstheme="minorHAnsi"/>
                <w:sz w:val="24"/>
                <w:szCs w:val="24"/>
              </w:rPr>
              <w:t>Nebraska (6)</w:t>
            </w:r>
          </w:p>
          <w:p w14:paraId="45D17F42" w14:textId="77777777" w:rsidR="009F5284" w:rsidRDefault="009F5284" w:rsidP="0097401B">
            <w:pPr>
              <w:rPr>
                <w:rFonts w:eastAsia="Times New Roman" w:cstheme="minorHAnsi"/>
                <w:sz w:val="24"/>
                <w:szCs w:val="24"/>
              </w:rPr>
            </w:pPr>
            <w:r>
              <w:rPr>
                <w:rFonts w:eastAsia="Times New Roman" w:cstheme="minorHAnsi"/>
                <w:sz w:val="24"/>
                <w:szCs w:val="24"/>
              </w:rPr>
              <w:t>Ohio (21)</w:t>
            </w:r>
          </w:p>
        </w:tc>
      </w:tr>
      <w:tr w:rsidR="009F5284" w14:paraId="3497C019" w14:textId="77777777" w:rsidTr="0097401B">
        <w:tc>
          <w:tcPr>
            <w:tcW w:w="1108" w:type="dxa"/>
          </w:tcPr>
          <w:p w14:paraId="12A2223C" w14:textId="77777777" w:rsidR="009F5284" w:rsidRDefault="009F5284" w:rsidP="0097401B">
            <w:pPr>
              <w:rPr>
                <w:rFonts w:eastAsia="Times New Roman" w:cstheme="minorHAnsi"/>
                <w:sz w:val="24"/>
                <w:szCs w:val="24"/>
              </w:rPr>
            </w:pPr>
          </w:p>
        </w:tc>
        <w:tc>
          <w:tcPr>
            <w:tcW w:w="2930" w:type="dxa"/>
          </w:tcPr>
          <w:p w14:paraId="710815C3" w14:textId="77777777" w:rsidR="009F5284" w:rsidRDefault="009F5284" w:rsidP="0097401B">
            <w:pPr>
              <w:rPr>
                <w:rFonts w:eastAsia="Times New Roman" w:cstheme="minorHAnsi"/>
                <w:sz w:val="24"/>
                <w:szCs w:val="24"/>
              </w:rPr>
            </w:pPr>
            <w:r>
              <w:rPr>
                <w:rFonts w:eastAsia="Times New Roman" w:cstheme="minorHAnsi"/>
                <w:sz w:val="24"/>
                <w:szCs w:val="24"/>
              </w:rPr>
              <w:t>Latitude</w:t>
            </w:r>
          </w:p>
        </w:tc>
        <w:tc>
          <w:tcPr>
            <w:tcW w:w="2133" w:type="dxa"/>
          </w:tcPr>
          <w:p w14:paraId="5E37BBFF" w14:textId="77777777" w:rsidR="009F5284" w:rsidRDefault="009F5284" w:rsidP="0097401B">
            <w:pPr>
              <w:rPr>
                <w:rFonts w:eastAsia="Times New Roman" w:cstheme="minorHAnsi"/>
                <w:sz w:val="24"/>
                <w:szCs w:val="24"/>
              </w:rPr>
            </w:pPr>
            <w:r>
              <w:rPr>
                <w:rFonts w:eastAsia="Times New Roman" w:cstheme="minorHAnsi"/>
                <w:sz w:val="24"/>
                <w:szCs w:val="24"/>
              </w:rPr>
              <w:t>38.0 - 45.7N</w:t>
            </w:r>
          </w:p>
        </w:tc>
        <w:tc>
          <w:tcPr>
            <w:tcW w:w="3179" w:type="dxa"/>
          </w:tcPr>
          <w:p w14:paraId="1B33FDAE" w14:textId="77777777" w:rsidR="009F5284" w:rsidRDefault="009F5284" w:rsidP="0097401B">
            <w:pPr>
              <w:rPr>
                <w:rFonts w:eastAsia="Times New Roman" w:cstheme="minorHAnsi"/>
                <w:sz w:val="24"/>
                <w:szCs w:val="24"/>
              </w:rPr>
            </w:pPr>
            <w:r>
              <w:rPr>
                <w:rFonts w:eastAsia="Times New Roman" w:cstheme="minorHAnsi"/>
                <w:sz w:val="24"/>
                <w:szCs w:val="24"/>
              </w:rPr>
              <w:t>38.7 - 45.7N</w:t>
            </w:r>
          </w:p>
        </w:tc>
      </w:tr>
      <w:tr w:rsidR="009F5284" w14:paraId="7BECF752" w14:textId="77777777" w:rsidTr="0097401B">
        <w:tc>
          <w:tcPr>
            <w:tcW w:w="1108" w:type="dxa"/>
          </w:tcPr>
          <w:p w14:paraId="3CB1484A" w14:textId="77777777" w:rsidR="009F5284" w:rsidRDefault="009F5284" w:rsidP="0097401B">
            <w:pPr>
              <w:rPr>
                <w:rFonts w:eastAsia="Times New Roman" w:cstheme="minorHAnsi"/>
                <w:sz w:val="24"/>
                <w:szCs w:val="24"/>
              </w:rPr>
            </w:pPr>
          </w:p>
        </w:tc>
        <w:tc>
          <w:tcPr>
            <w:tcW w:w="2930" w:type="dxa"/>
          </w:tcPr>
          <w:p w14:paraId="782F041D" w14:textId="77777777" w:rsidR="009F5284" w:rsidRDefault="009F5284" w:rsidP="0097401B">
            <w:pPr>
              <w:rPr>
                <w:rFonts w:eastAsia="Times New Roman" w:cstheme="minorHAnsi"/>
                <w:sz w:val="24"/>
                <w:szCs w:val="24"/>
              </w:rPr>
            </w:pPr>
            <w:r>
              <w:rPr>
                <w:rFonts w:eastAsia="Times New Roman" w:cstheme="minorHAnsi"/>
                <w:sz w:val="24"/>
                <w:szCs w:val="24"/>
              </w:rPr>
              <w:t>Longitude</w:t>
            </w:r>
          </w:p>
        </w:tc>
        <w:tc>
          <w:tcPr>
            <w:tcW w:w="2133" w:type="dxa"/>
          </w:tcPr>
          <w:p w14:paraId="3EBDC672" w14:textId="77777777" w:rsidR="009F5284" w:rsidRDefault="009F5284" w:rsidP="0097401B">
            <w:pPr>
              <w:rPr>
                <w:rFonts w:eastAsia="Times New Roman" w:cstheme="minorHAnsi"/>
                <w:sz w:val="24"/>
                <w:szCs w:val="24"/>
              </w:rPr>
            </w:pPr>
            <w:r>
              <w:rPr>
                <w:rFonts w:eastAsia="Times New Roman" w:cstheme="minorHAnsi"/>
                <w:sz w:val="24"/>
                <w:szCs w:val="24"/>
              </w:rPr>
              <w:t>81.9 – 101W</w:t>
            </w:r>
          </w:p>
        </w:tc>
        <w:tc>
          <w:tcPr>
            <w:tcW w:w="3179" w:type="dxa"/>
          </w:tcPr>
          <w:p w14:paraId="1172CB46" w14:textId="77777777" w:rsidR="009F5284" w:rsidRDefault="009F5284" w:rsidP="0097401B">
            <w:pPr>
              <w:rPr>
                <w:rFonts w:eastAsia="Times New Roman" w:cstheme="minorHAnsi"/>
                <w:sz w:val="24"/>
                <w:szCs w:val="24"/>
              </w:rPr>
            </w:pPr>
            <w:r>
              <w:rPr>
                <w:rFonts w:eastAsia="Times New Roman" w:cstheme="minorHAnsi"/>
                <w:sz w:val="24"/>
                <w:szCs w:val="24"/>
              </w:rPr>
              <w:t>83.0 – 101W</w:t>
            </w:r>
          </w:p>
        </w:tc>
      </w:tr>
      <w:tr w:rsidR="009F5284" w14:paraId="23833A67" w14:textId="77777777" w:rsidTr="0097401B">
        <w:tc>
          <w:tcPr>
            <w:tcW w:w="1108" w:type="dxa"/>
          </w:tcPr>
          <w:p w14:paraId="4CD8FC26" w14:textId="77777777" w:rsidR="009F5284" w:rsidRDefault="009F5284" w:rsidP="0097401B">
            <w:pPr>
              <w:rPr>
                <w:rFonts w:eastAsia="Times New Roman" w:cstheme="minorHAnsi"/>
                <w:sz w:val="24"/>
                <w:szCs w:val="24"/>
              </w:rPr>
            </w:pPr>
          </w:p>
        </w:tc>
        <w:tc>
          <w:tcPr>
            <w:tcW w:w="2930" w:type="dxa"/>
          </w:tcPr>
          <w:p w14:paraId="3B4E2548" w14:textId="77777777" w:rsidR="009F5284" w:rsidRDefault="009F5284" w:rsidP="0097401B">
            <w:pPr>
              <w:rPr>
                <w:rFonts w:eastAsia="Times New Roman" w:cstheme="minorHAnsi"/>
                <w:sz w:val="24"/>
                <w:szCs w:val="24"/>
              </w:rPr>
            </w:pPr>
            <w:r>
              <w:rPr>
                <w:rFonts w:eastAsia="Times New Roman" w:cstheme="minorHAnsi"/>
                <w:sz w:val="24"/>
                <w:szCs w:val="24"/>
              </w:rPr>
              <w:t>Soil type</w:t>
            </w:r>
          </w:p>
        </w:tc>
        <w:tc>
          <w:tcPr>
            <w:tcW w:w="2133" w:type="dxa"/>
          </w:tcPr>
          <w:p w14:paraId="3FF90F14" w14:textId="77777777" w:rsidR="009F5284" w:rsidRDefault="009F5284" w:rsidP="0097401B">
            <w:pPr>
              <w:rPr>
                <w:rFonts w:eastAsia="Times New Roman" w:cstheme="minorHAnsi"/>
                <w:sz w:val="24"/>
                <w:szCs w:val="24"/>
              </w:rPr>
            </w:pPr>
            <w:r>
              <w:rPr>
                <w:rFonts w:eastAsia="Times New Roman" w:cstheme="minorHAnsi"/>
                <w:sz w:val="24"/>
                <w:szCs w:val="24"/>
              </w:rPr>
              <w:t>Loam (n = 46)</w:t>
            </w:r>
          </w:p>
          <w:p w14:paraId="50C43686" w14:textId="77777777" w:rsidR="009F5284" w:rsidRDefault="009F5284" w:rsidP="0097401B">
            <w:pPr>
              <w:rPr>
                <w:rFonts w:eastAsia="Times New Roman" w:cstheme="minorHAnsi"/>
                <w:sz w:val="24"/>
                <w:szCs w:val="24"/>
              </w:rPr>
            </w:pPr>
            <w:r>
              <w:rPr>
                <w:rFonts w:eastAsia="Times New Roman" w:cstheme="minorHAnsi"/>
                <w:sz w:val="24"/>
                <w:szCs w:val="24"/>
              </w:rPr>
              <w:t>Sandy loam (n = 1)</w:t>
            </w:r>
          </w:p>
          <w:p w14:paraId="126C9EBB" w14:textId="77777777" w:rsidR="009F5284" w:rsidRDefault="009F5284" w:rsidP="0097401B">
            <w:pPr>
              <w:rPr>
                <w:rFonts w:eastAsia="Times New Roman" w:cstheme="minorHAnsi"/>
                <w:sz w:val="24"/>
                <w:szCs w:val="24"/>
              </w:rPr>
            </w:pPr>
            <w:r>
              <w:rPr>
                <w:rFonts w:eastAsia="Times New Roman" w:cstheme="minorHAnsi"/>
                <w:sz w:val="24"/>
                <w:szCs w:val="24"/>
              </w:rPr>
              <w:t>Silt Loam (n = 67)</w:t>
            </w:r>
          </w:p>
          <w:p w14:paraId="6C121C8F" w14:textId="77777777" w:rsidR="009F5284" w:rsidRDefault="009F5284" w:rsidP="0097401B">
            <w:pPr>
              <w:rPr>
                <w:rFonts w:eastAsia="Times New Roman" w:cstheme="minorHAnsi"/>
                <w:sz w:val="24"/>
                <w:szCs w:val="24"/>
              </w:rPr>
            </w:pPr>
            <w:r>
              <w:rPr>
                <w:rFonts w:eastAsia="Times New Roman" w:cstheme="minorHAnsi"/>
                <w:sz w:val="24"/>
                <w:szCs w:val="24"/>
              </w:rPr>
              <w:t>Silty Clay Loam (n = 9)</w:t>
            </w:r>
          </w:p>
        </w:tc>
        <w:tc>
          <w:tcPr>
            <w:tcW w:w="3179" w:type="dxa"/>
          </w:tcPr>
          <w:p w14:paraId="0DDE95BC" w14:textId="77777777" w:rsidR="009F5284" w:rsidRDefault="009F5284" w:rsidP="0097401B">
            <w:pPr>
              <w:rPr>
                <w:rFonts w:eastAsia="Times New Roman" w:cstheme="minorHAnsi"/>
                <w:sz w:val="24"/>
                <w:szCs w:val="24"/>
              </w:rPr>
            </w:pPr>
            <w:r>
              <w:rPr>
                <w:rFonts w:eastAsia="Times New Roman" w:cstheme="minorHAnsi"/>
                <w:sz w:val="24"/>
                <w:szCs w:val="24"/>
              </w:rPr>
              <w:t>Loam (n = 59)</w:t>
            </w:r>
          </w:p>
          <w:p w14:paraId="2F230379" w14:textId="77777777" w:rsidR="009F5284" w:rsidRDefault="009F5284" w:rsidP="0097401B">
            <w:pPr>
              <w:rPr>
                <w:rFonts w:eastAsia="Times New Roman" w:cstheme="minorHAnsi"/>
                <w:sz w:val="24"/>
                <w:szCs w:val="24"/>
              </w:rPr>
            </w:pPr>
            <w:r>
              <w:rPr>
                <w:rFonts w:eastAsia="Times New Roman" w:cstheme="minorHAnsi"/>
                <w:sz w:val="24"/>
                <w:szCs w:val="24"/>
              </w:rPr>
              <w:t>Silt Loam (n = 61)</w:t>
            </w:r>
          </w:p>
          <w:p w14:paraId="6D48F8F1" w14:textId="77777777" w:rsidR="009F5284" w:rsidRDefault="009F5284" w:rsidP="0097401B">
            <w:pPr>
              <w:rPr>
                <w:rFonts w:eastAsia="Times New Roman" w:cstheme="minorHAnsi"/>
                <w:sz w:val="24"/>
                <w:szCs w:val="24"/>
              </w:rPr>
            </w:pPr>
            <w:r>
              <w:rPr>
                <w:rFonts w:eastAsia="Times New Roman" w:cstheme="minorHAnsi"/>
                <w:sz w:val="24"/>
                <w:szCs w:val="24"/>
              </w:rPr>
              <w:t>Silty Clay Loam (n = 9)</w:t>
            </w:r>
          </w:p>
        </w:tc>
      </w:tr>
      <w:tr w:rsidR="009F5284" w14:paraId="1001E494" w14:textId="77777777" w:rsidTr="0097401B">
        <w:tc>
          <w:tcPr>
            <w:tcW w:w="1108" w:type="dxa"/>
          </w:tcPr>
          <w:p w14:paraId="7C6436D7" w14:textId="77777777" w:rsidR="009F5284" w:rsidRDefault="009F5284" w:rsidP="0097401B">
            <w:pPr>
              <w:rPr>
                <w:rFonts w:eastAsia="Times New Roman" w:cstheme="minorHAnsi"/>
                <w:sz w:val="24"/>
                <w:szCs w:val="24"/>
              </w:rPr>
            </w:pPr>
          </w:p>
        </w:tc>
        <w:tc>
          <w:tcPr>
            <w:tcW w:w="2930" w:type="dxa"/>
          </w:tcPr>
          <w:p w14:paraId="2B98C381" w14:textId="77777777" w:rsidR="009F5284" w:rsidRPr="0042521F" w:rsidRDefault="009F5284" w:rsidP="0097401B">
            <w:pPr>
              <w:shd w:val="clear" w:color="auto" w:fill="FFFFFF"/>
              <w:rPr>
                <w:rFonts w:eastAsia="Times New Roman" w:cstheme="minorHAnsi"/>
                <w:sz w:val="24"/>
                <w:szCs w:val="24"/>
              </w:rPr>
            </w:pPr>
            <w:r>
              <w:rPr>
                <w:rFonts w:eastAsia="Times New Roman" w:cstheme="minorHAnsi"/>
                <w:sz w:val="24"/>
                <w:szCs w:val="24"/>
              </w:rPr>
              <w:t>Organic matter content</w:t>
            </w:r>
          </w:p>
          <w:p w14:paraId="1E90E6D6" w14:textId="77777777" w:rsidR="009F5284" w:rsidRDefault="009F5284" w:rsidP="0097401B">
            <w:pPr>
              <w:rPr>
                <w:rFonts w:eastAsia="Times New Roman" w:cstheme="minorHAnsi"/>
                <w:sz w:val="24"/>
                <w:szCs w:val="24"/>
              </w:rPr>
            </w:pPr>
          </w:p>
        </w:tc>
        <w:tc>
          <w:tcPr>
            <w:tcW w:w="2133" w:type="dxa"/>
          </w:tcPr>
          <w:p w14:paraId="37F45158" w14:textId="77777777" w:rsidR="009F5284" w:rsidRDefault="009F5284" w:rsidP="0097401B">
            <w:pPr>
              <w:rPr>
                <w:rFonts w:eastAsia="Times New Roman" w:cstheme="minorHAnsi"/>
                <w:sz w:val="24"/>
                <w:szCs w:val="24"/>
              </w:rPr>
            </w:pPr>
            <w:r>
              <w:rPr>
                <w:rFonts w:eastAsia="Times New Roman" w:cstheme="minorHAnsi"/>
                <w:sz w:val="24"/>
                <w:szCs w:val="24"/>
              </w:rPr>
              <w:t>1.5 - 4.15%</w:t>
            </w:r>
          </w:p>
        </w:tc>
        <w:tc>
          <w:tcPr>
            <w:tcW w:w="3179" w:type="dxa"/>
          </w:tcPr>
          <w:p w14:paraId="32E18040" w14:textId="77777777" w:rsidR="009F5284" w:rsidRDefault="009F5284" w:rsidP="0097401B">
            <w:pPr>
              <w:rPr>
                <w:rFonts w:eastAsia="Times New Roman" w:cstheme="minorHAnsi"/>
                <w:sz w:val="24"/>
                <w:szCs w:val="24"/>
              </w:rPr>
            </w:pPr>
            <w:r>
              <w:rPr>
                <w:rFonts w:eastAsia="Times New Roman" w:cstheme="minorHAnsi"/>
                <w:sz w:val="24"/>
                <w:szCs w:val="24"/>
              </w:rPr>
              <w:t>1 – 3.4%</w:t>
            </w:r>
          </w:p>
        </w:tc>
      </w:tr>
      <w:tr w:rsidR="009F5284" w14:paraId="1A4FE9C6" w14:textId="77777777" w:rsidTr="0097401B">
        <w:tc>
          <w:tcPr>
            <w:tcW w:w="1108" w:type="dxa"/>
          </w:tcPr>
          <w:p w14:paraId="33AAC6A0" w14:textId="77777777" w:rsidR="009F5284" w:rsidRDefault="009F5284" w:rsidP="0097401B">
            <w:pPr>
              <w:rPr>
                <w:rFonts w:eastAsia="Times New Roman" w:cstheme="minorHAnsi"/>
                <w:sz w:val="24"/>
                <w:szCs w:val="24"/>
              </w:rPr>
            </w:pPr>
          </w:p>
        </w:tc>
        <w:tc>
          <w:tcPr>
            <w:tcW w:w="2930" w:type="dxa"/>
          </w:tcPr>
          <w:p w14:paraId="3992BF31" w14:textId="77777777" w:rsidR="009F5284" w:rsidRDefault="009F5284" w:rsidP="0097401B">
            <w:pPr>
              <w:shd w:val="clear" w:color="auto" w:fill="FFFFFF"/>
              <w:rPr>
                <w:rFonts w:eastAsia="Times New Roman" w:cstheme="minorHAnsi"/>
                <w:sz w:val="24"/>
                <w:szCs w:val="24"/>
              </w:rPr>
            </w:pPr>
            <w:r>
              <w:rPr>
                <w:rFonts w:eastAsia="Times New Roman" w:cstheme="minorHAnsi"/>
                <w:sz w:val="24"/>
                <w:szCs w:val="24"/>
              </w:rPr>
              <w:t>Aridity index*</w:t>
            </w:r>
          </w:p>
          <w:p w14:paraId="4DBD9730" w14:textId="77777777" w:rsidR="009F5284" w:rsidRPr="0042521F" w:rsidRDefault="009F5284" w:rsidP="0097401B">
            <w:pPr>
              <w:shd w:val="clear" w:color="auto" w:fill="FFFFFF"/>
              <w:rPr>
                <w:rFonts w:eastAsia="Times New Roman" w:cstheme="minorHAnsi"/>
                <w:sz w:val="24"/>
                <w:szCs w:val="24"/>
              </w:rPr>
            </w:pPr>
          </w:p>
        </w:tc>
        <w:tc>
          <w:tcPr>
            <w:tcW w:w="2133" w:type="dxa"/>
          </w:tcPr>
          <w:p w14:paraId="7D5DE4D9" w14:textId="77777777" w:rsidR="009F5284" w:rsidRDefault="009F5284" w:rsidP="0097401B">
            <w:pPr>
              <w:rPr>
                <w:rFonts w:eastAsia="Times New Roman" w:cstheme="minorHAnsi"/>
                <w:sz w:val="24"/>
                <w:szCs w:val="24"/>
              </w:rPr>
            </w:pPr>
            <w:r>
              <w:rPr>
                <w:rFonts w:eastAsia="Times New Roman" w:cstheme="minorHAnsi"/>
                <w:sz w:val="24"/>
                <w:szCs w:val="24"/>
              </w:rPr>
              <w:t>0.37 – 0.94</w:t>
            </w:r>
          </w:p>
        </w:tc>
        <w:tc>
          <w:tcPr>
            <w:tcW w:w="3179" w:type="dxa"/>
          </w:tcPr>
          <w:p w14:paraId="162165ED" w14:textId="77777777" w:rsidR="009F5284" w:rsidRDefault="009F5284" w:rsidP="0097401B">
            <w:pPr>
              <w:rPr>
                <w:rFonts w:eastAsia="Times New Roman" w:cstheme="minorHAnsi"/>
                <w:sz w:val="24"/>
                <w:szCs w:val="24"/>
              </w:rPr>
            </w:pPr>
            <w:r>
              <w:rPr>
                <w:rFonts w:eastAsia="Times New Roman" w:cstheme="minorHAnsi"/>
                <w:sz w:val="24"/>
                <w:szCs w:val="24"/>
              </w:rPr>
              <w:t>0.44 – 0.96</w:t>
            </w:r>
          </w:p>
        </w:tc>
      </w:tr>
      <w:tr w:rsidR="009F5284" w14:paraId="55706799" w14:textId="77777777" w:rsidTr="0097401B">
        <w:tc>
          <w:tcPr>
            <w:tcW w:w="1108" w:type="dxa"/>
          </w:tcPr>
          <w:p w14:paraId="06C81F02" w14:textId="77777777" w:rsidR="009F5284" w:rsidRPr="00A11ED9" w:rsidRDefault="009F5284" w:rsidP="0097401B">
            <w:pPr>
              <w:rPr>
                <w:rFonts w:eastAsia="Times New Roman" w:cstheme="minorHAnsi"/>
                <w:sz w:val="24"/>
                <w:szCs w:val="24"/>
              </w:rPr>
            </w:pPr>
          </w:p>
        </w:tc>
        <w:tc>
          <w:tcPr>
            <w:tcW w:w="2930" w:type="dxa"/>
          </w:tcPr>
          <w:p w14:paraId="465A4D8B" w14:textId="77777777" w:rsidR="009F5284" w:rsidRPr="00A11ED9" w:rsidRDefault="009F5284" w:rsidP="0097401B">
            <w:pPr>
              <w:shd w:val="clear" w:color="auto" w:fill="FFFFFF"/>
              <w:rPr>
                <w:rFonts w:eastAsia="Times New Roman" w:cstheme="minorHAnsi"/>
                <w:sz w:val="24"/>
                <w:szCs w:val="24"/>
              </w:rPr>
            </w:pPr>
            <w:r w:rsidRPr="00A11ED9">
              <w:rPr>
                <w:rFonts w:eastAsia="Times New Roman" w:cstheme="minorHAnsi"/>
                <w:sz w:val="24"/>
                <w:szCs w:val="24"/>
              </w:rPr>
              <w:t>Publication year</w:t>
            </w:r>
          </w:p>
        </w:tc>
        <w:tc>
          <w:tcPr>
            <w:tcW w:w="2133" w:type="dxa"/>
          </w:tcPr>
          <w:p w14:paraId="115DA1B8" w14:textId="77777777" w:rsidR="009F5284" w:rsidRPr="00A11ED9" w:rsidRDefault="009F5284" w:rsidP="0097401B">
            <w:pPr>
              <w:rPr>
                <w:rFonts w:eastAsia="Times New Roman" w:cstheme="minorHAnsi"/>
                <w:sz w:val="24"/>
                <w:szCs w:val="24"/>
              </w:rPr>
            </w:pPr>
            <w:r w:rsidRPr="00A11ED9">
              <w:rPr>
                <w:rFonts w:eastAsia="Times New Roman" w:cstheme="minorHAnsi"/>
                <w:sz w:val="24"/>
                <w:szCs w:val="24"/>
              </w:rPr>
              <w:t>1993 - 2018</w:t>
            </w:r>
          </w:p>
        </w:tc>
        <w:tc>
          <w:tcPr>
            <w:tcW w:w="3179" w:type="dxa"/>
          </w:tcPr>
          <w:p w14:paraId="5011C99D" w14:textId="77777777" w:rsidR="009F5284" w:rsidRPr="00A11ED9" w:rsidRDefault="009F5284" w:rsidP="0097401B">
            <w:pPr>
              <w:rPr>
                <w:rFonts w:eastAsia="Times New Roman" w:cstheme="minorHAnsi"/>
                <w:sz w:val="24"/>
                <w:szCs w:val="24"/>
              </w:rPr>
            </w:pPr>
            <w:r w:rsidRPr="00A11ED9">
              <w:rPr>
                <w:rFonts w:eastAsia="Times New Roman" w:cstheme="minorHAnsi"/>
                <w:sz w:val="24"/>
                <w:szCs w:val="24"/>
              </w:rPr>
              <w:t>1993 - 2018</w:t>
            </w:r>
          </w:p>
        </w:tc>
      </w:tr>
      <w:tr w:rsidR="009F5284" w14:paraId="30BE6D3C" w14:textId="77777777" w:rsidTr="0097401B">
        <w:tc>
          <w:tcPr>
            <w:tcW w:w="9350" w:type="dxa"/>
            <w:gridSpan w:val="4"/>
            <w:shd w:val="clear" w:color="auto" w:fill="E7E6E6" w:themeFill="background2"/>
          </w:tcPr>
          <w:p w14:paraId="54433112" w14:textId="77777777" w:rsidR="009F5284" w:rsidRPr="00A11ED9" w:rsidRDefault="009F5284" w:rsidP="0097401B">
            <w:pPr>
              <w:rPr>
                <w:rFonts w:eastAsia="Times New Roman" w:cstheme="minorHAnsi"/>
                <w:b/>
                <w:sz w:val="24"/>
                <w:szCs w:val="24"/>
              </w:rPr>
            </w:pPr>
            <w:r w:rsidRPr="00A11ED9">
              <w:rPr>
                <w:rFonts w:eastAsia="Times New Roman" w:cstheme="minorHAnsi"/>
                <w:b/>
                <w:sz w:val="24"/>
                <w:szCs w:val="24"/>
              </w:rPr>
              <w:t>Experiment</w:t>
            </w:r>
          </w:p>
        </w:tc>
      </w:tr>
      <w:tr w:rsidR="009F5284" w14:paraId="1A013204" w14:textId="77777777" w:rsidTr="0097401B">
        <w:tc>
          <w:tcPr>
            <w:tcW w:w="1108" w:type="dxa"/>
          </w:tcPr>
          <w:p w14:paraId="14716DA4" w14:textId="77777777" w:rsidR="009F5284" w:rsidRPr="00A11ED9" w:rsidRDefault="009F5284" w:rsidP="0097401B">
            <w:pPr>
              <w:rPr>
                <w:rFonts w:eastAsia="Times New Roman" w:cstheme="minorHAnsi"/>
                <w:sz w:val="24"/>
                <w:szCs w:val="24"/>
              </w:rPr>
            </w:pPr>
            <w:r w:rsidRPr="00A11ED9">
              <w:rPr>
                <w:rFonts w:eastAsia="Times New Roman" w:cstheme="minorHAnsi"/>
                <w:sz w:val="24"/>
                <w:szCs w:val="24"/>
              </w:rPr>
              <w:t>Design</w:t>
            </w:r>
          </w:p>
        </w:tc>
        <w:tc>
          <w:tcPr>
            <w:tcW w:w="2930" w:type="dxa"/>
          </w:tcPr>
          <w:p w14:paraId="5E87F40F" w14:textId="77777777" w:rsidR="009F5284" w:rsidRPr="00A11ED9" w:rsidRDefault="009F5284" w:rsidP="0097401B">
            <w:pPr>
              <w:shd w:val="clear" w:color="auto" w:fill="FFFFFF"/>
              <w:rPr>
                <w:rFonts w:eastAsia="Times New Roman" w:cstheme="minorHAnsi"/>
                <w:sz w:val="24"/>
                <w:szCs w:val="24"/>
              </w:rPr>
            </w:pPr>
            <w:r w:rsidRPr="00A11ED9">
              <w:rPr>
                <w:rFonts w:eastAsia="Times New Roman" w:cstheme="minorHAnsi"/>
                <w:sz w:val="24"/>
                <w:szCs w:val="24"/>
              </w:rPr>
              <w:t>Number of replicates</w:t>
            </w:r>
          </w:p>
        </w:tc>
        <w:tc>
          <w:tcPr>
            <w:tcW w:w="2133" w:type="dxa"/>
          </w:tcPr>
          <w:p w14:paraId="20AAC83B" w14:textId="77777777" w:rsidR="009F5284" w:rsidRPr="00A11ED9" w:rsidRDefault="009F5284" w:rsidP="0097401B">
            <w:pPr>
              <w:rPr>
                <w:rFonts w:eastAsia="Times New Roman" w:cstheme="minorHAnsi"/>
                <w:sz w:val="24"/>
                <w:szCs w:val="24"/>
              </w:rPr>
            </w:pPr>
            <w:r w:rsidRPr="00A11ED9">
              <w:rPr>
                <w:rFonts w:eastAsia="Times New Roman" w:cstheme="minorHAnsi"/>
                <w:sz w:val="24"/>
                <w:szCs w:val="24"/>
              </w:rPr>
              <w:t>3 - 5</w:t>
            </w:r>
          </w:p>
        </w:tc>
        <w:tc>
          <w:tcPr>
            <w:tcW w:w="3179" w:type="dxa"/>
          </w:tcPr>
          <w:p w14:paraId="52D03EAC" w14:textId="77777777" w:rsidR="009F5284" w:rsidRPr="00A11ED9" w:rsidRDefault="009F5284" w:rsidP="0097401B">
            <w:pPr>
              <w:rPr>
                <w:rFonts w:eastAsia="Times New Roman" w:cstheme="minorHAnsi"/>
                <w:sz w:val="24"/>
                <w:szCs w:val="24"/>
              </w:rPr>
            </w:pPr>
            <w:r w:rsidRPr="00A11ED9">
              <w:rPr>
                <w:rFonts w:eastAsia="Times New Roman" w:cstheme="minorHAnsi"/>
                <w:sz w:val="24"/>
                <w:szCs w:val="24"/>
              </w:rPr>
              <w:t>3 – 6</w:t>
            </w:r>
          </w:p>
        </w:tc>
      </w:tr>
      <w:tr w:rsidR="009F5284" w14:paraId="180F08FD" w14:textId="77777777" w:rsidTr="0097401B">
        <w:tc>
          <w:tcPr>
            <w:tcW w:w="1108" w:type="dxa"/>
          </w:tcPr>
          <w:p w14:paraId="3AE87BA6" w14:textId="77777777" w:rsidR="009F5284" w:rsidRPr="00A11ED9" w:rsidRDefault="009F5284" w:rsidP="0097401B">
            <w:pPr>
              <w:rPr>
                <w:rFonts w:eastAsia="Times New Roman" w:cstheme="minorHAnsi"/>
                <w:sz w:val="24"/>
                <w:szCs w:val="24"/>
              </w:rPr>
            </w:pPr>
          </w:p>
        </w:tc>
        <w:tc>
          <w:tcPr>
            <w:tcW w:w="2930" w:type="dxa"/>
          </w:tcPr>
          <w:p w14:paraId="03DC71FD" w14:textId="77777777" w:rsidR="009F5284" w:rsidRPr="00A11ED9" w:rsidRDefault="009F5284" w:rsidP="0097401B">
            <w:pPr>
              <w:shd w:val="clear" w:color="auto" w:fill="FFFFFF"/>
              <w:rPr>
                <w:rFonts w:eastAsia="Times New Roman" w:cstheme="minorHAnsi"/>
                <w:sz w:val="24"/>
                <w:szCs w:val="24"/>
              </w:rPr>
            </w:pPr>
            <w:r w:rsidRPr="00A11ED9">
              <w:rPr>
                <w:rFonts w:eastAsia="Times New Roman" w:cstheme="minorHAnsi"/>
                <w:sz w:val="24"/>
                <w:szCs w:val="24"/>
              </w:rPr>
              <w:t>Type of weed(s) measured</w:t>
            </w:r>
          </w:p>
        </w:tc>
        <w:tc>
          <w:tcPr>
            <w:tcW w:w="2133" w:type="dxa"/>
          </w:tcPr>
          <w:p w14:paraId="3B0DB2DA" w14:textId="77777777" w:rsidR="009F5284" w:rsidRPr="00A11ED9" w:rsidRDefault="009F5284" w:rsidP="0097401B">
            <w:pPr>
              <w:rPr>
                <w:rFonts w:eastAsia="Times New Roman" w:cstheme="minorHAnsi"/>
                <w:sz w:val="24"/>
                <w:szCs w:val="24"/>
              </w:rPr>
            </w:pPr>
            <w:r w:rsidRPr="00A11ED9">
              <w:rPr>
                <w:rFonts w:eastAsia="Times New Roman" w:cstheme="minorHAnsi"/>
                <w:sz w:val="24"/>
                <w:szCs w:val="24"/>
              </w:rPr>
              <w:t>Summer annual (86)</w:t>
            </w:r>
          </w:p>
          <w:p w14:paraId="17933B07" w14:textId="77777777" w:rsidR="009F5284" w:rsidRPr="00A11ED9" w:rsidRDefault="009F5284" w:rsidP="0097401B">
            <w:pPr>
              <w:rPr>
                <w:rFonts w:eastAsia="Times New Roman" w:cstheme="minorHAnsi"/>
                <w:sz w:val="24"/>
                <w:szCs w:val="24"/>
              </w:rPr>
            </w:pPr>
            <w:r w:rsidRPr="00A11ED9">
              <w:rPr>
                <w:rFonts w:eastAsia="Times New Roman" w:cstheme="minorHAnsi"/>
                <w:sz w:val="24"/>
                <w:szCs w:val="24"/>
              </w:rPr>
              <w:t>Winter annual (17)</w:t>
            </w:r>
          </w:p>
          <w:p w14:paraId="064C2941" w14:textId="77777777" w:rsidR="009F5284" w:rsidRPr="00A11ED9" w:rsidRDefault="009F5284" w:rsidP="0097401B">
            <w:pPr>
              <w:rPr>
                <w:rFonts w:eastAsia="Times New Roman" w:cstheme="minorHAnsi"/>
                <w:sz w:val="24"/>
                <w:szCs w:val="24"/>
              </w:rPr>
            </w:pPr>
            <w:r w:rsidRPr="00A11ED9">
              <w:rPr>
                <w:rFonts w:eastAsia="Times New Roman" w:cstheme="minorHAnsi"/>
                <w:sz w:val="24"/>
                <w:szCs w:val="24"/>
              </w:rPr>
              <w:t>Perennial (15)</w:t>
            </w:r>
          </w:p>
          <w:p w14:paraId="32D74E73" w14:textId="77777777" w:rsidR="009F5284" w:rsidRPr="00A11ED9" w:rsidRDefault="009F5284" w:rsidP="0097401B">
            <w:pPr>
              <w:rPr>
                <w:rFonts w:eastAsia="Times New Roman" w:cstheme="minorHAnsi"/>
                <w:sz w:val="24"/>
                <w:szCs w:val="24"/>
              </w:rPr>
            </w:pPr>
            <w:r w:rsidRPr="00A11ED9">
              <w:rPr>
                <w:rFonts w:eastAsia="Times New Roman" w:cstheme="minorHAnsi"/>
                <w:sz w:val="24"/>
                <w:szCs w:val="24"/>
              </w:rPr>
              <w:t>Unknown (5)</w:t>
            </w:r>
          </w:p>
        </w:tc>
        <w:tc>
          <w:tcPr>
            <w:tcW w:w="3179" w:type="dxa"/>
          </w:tcPr>
          <w:p w14:paraId="08E94F39" w14:textId="77777777" w:rsidR="009F5284" w:rsidRPr="00A11ED9" w:rsidRDefault="009F5284" w:rsidP="0097401B">
            <w:pPr>
              <w:rPr>
                <w:rFonts w:eastAsia="Times New Roman" w:cstheme="minorHAnsi"/>
                <w:sz w:val="24"/>
                <w:szCs w:val="24"/>
              </w:rPr>
            </w:pPr>
            <w:r w:rsidRPr="00A11ED9">
              <w:rPr>
                <w:rFonts w:eastAsia="Times New Roman" w:cstheme="minorHAnsi"/>
                <w:sz w:val="24"/>
                <w:szCs w:val="24"/>
              </w:rPr>
              <w:t>Summer annual (75)</w:t>
            </w:r>
          </w:p>
          <w:p w14:paraId="7990EF15" w14:textId="77777777" w:rsidR="009F5284" w:rsidRPr="00A11ED9" w:rsidRDefault="009F5284" w:rsidP="0097401B">
            <w:pPr>
              <w:rPr>
                <w:rFonts w:eastAsia="Times New Roman" w:cstheme="minorHAnsi"/>
                <w:sz w:val="24"/>
                <w:szCs w:val="24"/>
              </w:rPr>
            </w:pPr>
            <w:r w:rsidRPr="00A11ED9">
              <w:rPr>
                <w:rFonts w:eastAsia="Times New Roman" w:cstheme="minorHAnsi"/>
                <w:sz w:val="24"/>
                <w:szCs w:val="24"/>
              </w:rPr>
              <w:t>Winter annual (29)</w:t>
            </w:r>
          </w:p>
          <w:p w14:paraId="4830ED5E" w14:textId="77777777" w:rsidR="009F5284" w:rsidRPr="00A11ED9" w:rsidRDefault="009F5284" w:rsidP="0097401B">
            <w:pPr>
              <w:rPr>
                <w:rFonts w:eastAsia="Times New Roman" w:cstheme="minorHAnsi"/>
                <w:sz w:val="24"/>
                <w:szCs w:val="24"/>
              </w:rPr>
            </w:pPr>
            <w:r w:rsidRPr="00A11ED9">
              <w:rPr>
                <w:rFonts w:eastAsia="Times New Roman" w:cstheme="minorHAnsi"/>
                <w:sz w:val="24"/>
                <w:szCs w:val="24"/>
              </w:rPr>
              <w:t>Perennial (15)</w:t>
            </w:r>
          </w:p>
        </w:tc>
      </w:tr>
      <w:tr w:rsidR="009F5284" w14:paraId="7A71FD28" w14:textId="77777777" w:rsidTr="0097401B">
        <w:tc>
          <w:tcPr>
            <w:tcW w:w="1108" w:type="dxa"/>
          </w:tcPr>
          <w:p w14:paraId="13D8A396" w14:textId="77777777" w:rsidR="009F5284" w:rsidRPr="00A11ED9" w:rsidRDefault="009F5284" w:rsidP="0097401B">
            <w:pPr>
              <w:rPr>
                <w:rFonts w:eastAsia="Times New Roman" w:cstheme="minorHAnsi"/>
                <w:sz w:val="24"/>
                <w:szCs w:val="24"/>
              </w:rPr>
            </w:pPr>
          </w:p>
        </w:tc>
        <w:tc>
          <w:tcPr>
            <w:tcW w:w="2930" w:type="dxa"/>
          </w:tcPr>
          <w:p w14:paraId="79086484" w14:textId="77777777" w:rsidR="009F5284" w:rsidRPr="00A11ED9" w:rsidRDefault="009F5284" w:rsidP="0097401B">
            <w:pPr>
              <w:shd w:val="clear" w:color="auto" w:fill="FFFFFF"/>
              <w:rPr>
                <w:rFonts w:eastAsia="Times New Roman" w:cstheme="minorHAnsi"/>
                <w:sz w:val="24"/>
                <w:szCs w:val="24"/>
              </w:rPr>
            </w:pPr>
            <w:r w:rsidRPr="00A11ED9">
              <w:rPr>
                <w:rFonts w:eastAsia="Times New Roman" w:cstheme="minorHAnsi"/>
                <w:sz w:val="24"/>
                <w:szCs w:val="24"/>
              </w:rPr>
              <w:t>Duration of experiment</w:t>
            </w:r>
          </w:p>
        </w:tc>
        <w:tc>
          <w:tcPr>
            <w:tcW w:w="2133" w:type="dxa"/>
          </w:tcPr>
          <w:p w14:paraId="5205108A" w14:textId="77777777" w:rsidR="009F5284" w:rsidRPr="00A11ED9" w:rsidRDefault="009F5284" w:rsidP="0097401B">
            <w:pPr>
              <w:rPr>
                <w:rFonts w:eastAsia="Times New Roman" w:cstheme="minorHAnsi"/>
                <w:sz w:val="24"/>
                <w:szCs w:val="24"/>
              </w:rPr>
            </w:pPr>
            <w:r>
              <w:rPr>
                <w:rFonts w:eastAsia="Times New Roman" w:cstheme="minorHAnsi"/>
                <w:sz w:val="24"/>
                <w:szCs w:val="24"/>
              </w:rPr>
              <w:t>1-3</w:t>
            </w:r>
            <w:r w:rsidRPr="00A11ED9">
              <w:rPr>
                <w:rFonts w:eastAsia="Times New Roman" w:cstheme="minorHAnsi"/>
                <w:sz w:val="24"/>
                <w:szCs w:val="24"/>
              </w:rPr>
              <w:t xml:space="preserve"> years (n=123)</w:t>
            </w:r>
          </w:p>
          <w:p w14:paraId="27587040" w14:textId="77777777" w:rsidR="009F5284" w:rsidRPr="00A11ED9" w:rsidRDefault="009F5284" w:rsidP="0097401B">
            <w:pPr>
              <w:rPr>
                <w:rFonts w:eastAsia="Times New Roman" w:cstheme="minorHAnsi"/>
                <w:sz w:val="24"/>
                <w:szCs w:val="24"/>
              </w:rPr>
            </w:pPr>
            <w:r>
              <w:rPr>
                <w:rFonts w:eastAsia="Times New Roman" w:cstheme="minorHAnsi"/>
                <w:sz w:val="24"/>
                <w:szCs w:val="24"/>
              </w:rPr>
              <w:t>4-</w:t>
            </w:r>
            <w:r w:rsidRPr="00A11ED9">
              <w:rPr>
                <w:rFonts w:eastAsia="Times New Roman" w:cstheme="minorHAnsi"/>
                <w:sz w:val="24"/>
                <w:szCs w:val="24"/>
              </w:rPr>
              <w:t>5 years (n=0)</w:t>
            </w:r>
          </w:p>
        </w:tc>
        <w:tc>
          <w:tcPr>
            <w:tcW w:w="3179" w:type="dxa"/>
          </w:tcPr>
          <w:p w14:paraId="06D7133B" w14:textId="77777777" w:rsidR="009F5284" w:rsidRPr="00A11ED9" w:rsidRDefault="009F5284" w:rsidP="0097401B">
            <w:pPr>
              <w:rPr>
                <w:rFonts w:eastAsia="Times New Roman" w:cstheme="minorHAnsi"/>
                <w:sz w:val="24"/>
                <w:szCs w:val="24"/>
              </w:rPr>
            </w:pPr>
            <w:r>
              <w:rPr>
                <w:rFonts w:eastAsia="Times New Roman" w:cstheme="minorHAnsi"/>
                <w:sz w:val="24"/>
                <w:szCs w:val="24"/>
              </w:rPr>
              <w:t>1-3</w:t>
            </w:r>
            <w:r w:rsidRPr="00A11ED9">
              <w:rPr>
                <w:rFonts w:eastAsia="Times New Roman" w:cstheme="minorHAnsi"/>
                <w:sz w:val="24"/>
                <w:szCs w:val="24"/>
              </w:rPr>
              <w:t xml:space="preserve"> years (n=115)</w:t>
            </w:r>
          </w:p>
          <w:p w14:paraId="040978F5" w14:textId="77777777" w:rsidR="009F5284" w:rsidRPr="00A11ED9" w:rsidRDefault="009F5284" w:rsidP="0097401B">
            <w:pPr>
              <w:rPr>
                <w:rFonts w:eastAsia="Times New Roman" w:cstheme="minorHAnsi"/>
                <w:sz w:val="24"/>
                <w:szCs w:val="24"/>
              </w:rPr>
            </w:pPr>
            <w:r>
              <w:rPr>
                <w:rFonts w:eastAsia="Times New Roman" w:cstheme="minorHAnsi"/>
                <w:sz w:val="24"/>
                <w:szCs w:val="24"/>
              </w:rPr>
              <w:t>4-</w:t>
            </w:r>
            <w:r w:rsidRPr="00A11ED9">
              <w:rPr>
                <w:rFonts w:eastAsia="Times New Roman" w:cstheme="minorHAnsi"/>
                <w:sz w:val="24"/>
                <w:szCs w:val="24"/>
              </w:rPr>
              <w:t>5 years (n=4)</w:t>
            </w:r>
          </w:p>
        </w:tc>
      </w:tr>
      <w:tr w:rsidR="009F5284" w14:paraId="701FD21C" w14:textId="77777777" w:rsidTr="0097401B">
        <w:tc>
          <w:tcPr>
            <w:tcW w:w="1108" w:type="dxa"/>
          </w:tcPr>
          <w:p w14:paraId="0209E38B" w14:textId="77777777" w:rsidR="009F5284" w:rsidRDefault="009F5284" w:rsidP="0097401B">
            <w:pPr>
              <w:rPr>
                <w:rFonts w:eastAsia="Times New Roman" w:cstheme="minorHAnsi"/>
                <w:sz w:val="24"/>
                <w:szCs w:val="24"/>
              </w:rPr>
            </w:pPr>
            <w:r>
              <w:rPr>
                <w:rFonts w:eastAsia="Times New Roman" w:cstheme="minorHAnsi"/>
                <w:sz w:val="24"/>
                <w:szCs w:val="24"/>
              </w:rPr>
              <w:t>Timing</w:t>
            </w:r>
          </w:p>
        </w:tc>
        <w:tc>
          <w:tcPr>
            <w:tcW w:w="2930" w:type="dxa"/>
          </w:tcPr>
          <w:p w14:paraId="506AF049" w14:textId="77777777" w:rsidR="009F5284" w:rsidRDefault="009F5284" w:rsidP="0097401B">
            <w:pPr>
              <w:shd w:val="clear" w:color="auto" w:fill="FFFFFF"/>
              <w:rPr>
                <w:rFonts w:eastAsia="Times New Roman" w:cstheme="minorHAnsi"/>
                <w:sz w:val="24"/>
                <w:szCs w:val="24"/>
              </w:rPr>
            </w:pPr>
            <w:r>
              <w:rPr>
                <w:rFonts w:eastAsia="Times New Roman" w:cstheme="minorHAnsi"/>
                <w:sz w:val="24"/>
                <w:szCs w:val="24"/>
              </w:rPr>
              <w:t>Timing of weed measurement with respect to cash crop planting</w:t>
            </w:r>
          </w:p>
        </w:tc>
        <w:tc>
          <w:tcPr>
            <w:tcW w:w="2133" w:type="dxa"/>
          </w:tcPr>
          <w:p w14:paraId="3191017B" w14:textId="77777777" w:rsidR="009F5284" w:rsidRDefault="009F5284" w:rsidP="0097401B">
            <w:pPr>
              <w:rPr>
                <w:rFonts w:eastAsia="Times New Roman" w:cstheme="minorHAnsi"/>
                <w:sz w:val="24"/>
                <w:szCs w:val="24"/>
              </w:rPr>
            </w:pPr>
            <w:r>
              <w:rPr>
                <w:rFonts w:eastAsia="Times New Roman" w:cstheme="minorHAnsi"/>
                <w:sz w:val="24"/>
                <w:szCs w:val="24"/>
              </w:rPr>
              <w:t>Before (38)</w:t>
            </w:r>
          </w:p>
          <w:p w14:paraId="22F297D0" w14:textId="77777777" w:rsidR="009F5284" w:rsidRDefault="009F5284" w:rsidP="0097401B">
            <w:pPr>
              <w:rPr>
                <w:rFonts w:eastAsia="Times New Roman" w:cstheme="minorHAnsi"/>
                <w:sz w:val="24"/>
                <w:szCs w:val="24"/>
              </w:rPr>
            </w:pPr>
            <w:r>
              <w:rPr>
                <w:rFonts w:eastAsia="Times New Roman" w:cstheme="minorHAnsi"/>
                <w:sz w:val="24"/>
                <w:szCs w:val="24"/>
              </w:rPr>
              <w:t>After (119)</w:t>
            </w:r>
          </w:p>
        </w:tc>
        <w:tc>
          <w:tcPr>
            <w:tcW w:w="3179" w:type="dxa"/>
          </w:tcPr>
          <w:p w14:paraId="4FB6CF04" w14:textId="77777777" w:rsidR="009F5284" w:rsidRDefault="009F5284" w:rsidP="0097401B">
            <w:pPr>
              <w:rPr>
                <w:rFonts w:eastAsia="Times New Roman" w:cstheme="minorHAnsi"/>
                <w:sz w:val="24"/>
                <w:szCs w:val="24"/>
              </w:rPr>
            </w:pPr>
            <w:r>
              <w:rPr>
                <w:rFonts w:eastAsia="Times New Roman" w:cstheme="minorHAnsi"/>
                <w:sz w:val="24"/>
                <w:szCs w:val="24"/>
              </w:rPr>
              <w:t>Before (38)</w:t>
            </w:r>
          </w:p>
          <w:p w14:paraId="3330BF18" w14:textId="77777777" w:rsidR="009F5284" w:rsidRDefault="009F5284" w:rsidP="0097401B">
            <w:pPr>
              <w:rPr>
                <w:rFonts w:eastAsia="Times New Roman" w:cstheme="minorHAnsi"/>
                <w:sz w:val="24"/>
                <w:szCs w:val="24"/>
              </w:rPr>
            </w:pPr>
            <w:r>
              <w:rPr>
                <w:rFonts w:eastAsia="Times New Roman" w:cstheme="minorHAnsi"/>
                <w:sz w:val="24"/>
                <w:szCs w:val="24"/>
              </w:rPr>
              <w:t>After (119)</w:t>
            </w:r>
          </w:p>
        </w:tc>
      </w:tr>
      <w:tr w:rsidR="009F5284" w14:paraId="7D495086" w14:textId="77777777" w:rsidTr="0097401B">
        <w:tc>
          <w:tcPr>
            <w:tcW w:w="1108" w:type="dxa"/>
          </w:tcPr>
          <w:p w14:paraId="0FCC6693" w14:textId="77777777" w:rsidR="009F5284" w:rsidRDefault="009F5284" w:rsidP="0097401B">
            <w:pPr>
              <w:rPr>
                <w:rFonts w:eastAsia="Times New Roman" w:cstheme="minorHAnsi"/>
                <w:sz w:val="24"/>
                <w:szCs w:val="24"/>
              </w:rPr>
            </w:pPr>
          </w:p>
        </w:tc>
        <w:tc>
          <w:tcPr>
            <w:tcW w:w="2930" w:type="dxa"/>
          </w:tcPr>
          <w:p w14:paraId="2F87C62F" w14:textId="77777777" w:rsidR="009F5284" w:rsidRPr="0042521F" w:rsidRDefault="009F5284" w:rsidP="0097401B">
            <w:pPr>
              <w:shd w:val="clear" w:color="auto" w:fill="FFFFFF"/>
              <w:rPr>
                <w:rFonts w:eastAsia="Times New Roman" w:cstheme="minorHAnsi"/>
                <w:sz w:val="24"/>
                <w:szCs w:val="24"/>
              </w:rPr>
            </w:pPr>
            <w:r>
              <w:rPr>
                <w:rFonts w:eastAsia="Times New Roman" w:cstheme="minorHAnsi"/>
                <w:sz w:val="24"/>
                <w:szCs w:val="24"/>
              </w:rPr>
              <w:t>Season of weed measurement**</w:t>
            </w:r>
          </w:p>
        </w:tc>
        <w:tc>
          <w:tcPr>
            <w:tcW w:w="2133" w:type="dxa"/>
          </w:tcPr>
          <w:p w14:paraId="06CAB612" w14:textId="77777777" w:rsidR="009F5284" w:rsidRDefault="009F5284" w:rsidP="0097401B">
            <w:pPr>
              <w:rPr>
                <w:rFonts w:eastAsia="Times New Roman" w:cstheme="minorHAnsi"/>
                <w:sz w:val="24"/>
                <w:szCs w:val="24"/>
              </w:rPr>
            </w:pPr>
            <w:r>
              <w:rPr>
                <w:rFonts w:eastAsia="Times New Roman" w:cstheme="minorHAnsi"/>
                <w:sz w:val="24"/>
                <w:szCs w:val="24"/>
              </w:rPr>
              <w:t>Spring (January-June; n = 19)</w:t>
            </w:r>
          </w:p>
          <w:p w14:paraId="29B77E79" w14:textId="77777777" w:rsidR="009F5284" w:rsidRDefault="009F5284" w:rsidP="0097401B">
            <w:pPr>
              <w:rPr>
                <w:rFonts w:eastAsia="Times New Roman" w:cstheme="minorHAnsi"/>
                <w:sz w:val="24"/>
                <w:szCs w:val="24"/>
              </w:rPr>
            </w:pPr>
            <w:r>
              <w:rPr>
                <w:rFonts w:eastAsia="Times New Roman" w:cstheme="minorHAnsi"/>
                <w:sz w:val="24"/>
                <w:szCs w:val="24"/>
              </w:rPr>
              <w:t>Summer (June-September; n = 104)</w:t>
            </w:r>
          </w:p>
          <w:p w14:paraId="7F7BA8B1" w14:textId="77777777" w:rsidR="009F5284" w:rsidRDefault="009F5284" w:rsidP="0097401B">
            <w:pPr>
              <w:rPr>
                <w:rFonts w:eastAsia="Times New Roman" w:cstheme="minorHAnsi"/>
                <w:sz w:val="24"/>
                <w:szCs w:val="24"/>
              </w:rPr>
            </w:pPr>
            <w:r>
              <w:rPr>
                <w:rFonts w:eastAsia="Times New Roman" w:cstheme="minorHAnsi"/>
                <w:sz w:val="24"/>
                <w:szCs w:val="24"/>
              </w:rPr>
              <w:t>Fall‡ (October – December; n = 4)</w:t>
            </w:r>
          </w:p>
        </w:tc>
        <w:tc>
          <w:tcPr>
            <w:tcW w:w="3179" w:type="dxa"/>
          </w:tcPr>
          <w:p w14:paraId="46038C1B" w14:textId="77777777" w:rsidR="009F5284" w:rsidRDefault="009F5284" w:rsidP="0097401B">
            <w:pPr>
              <w:rPr>
                <w:rFonts w:eastAsia="Times New Roman" w:cstheme="minorHAnsi"/>
                <w:sz w:val="24"/>
                <w:szCs w:val="24"/>
              </w:rPr>
            </w:pPr>
            <w:r>
              <w:rPr>
                <w:rFonts w:eastAsia="Times New Roman" w:cstheme="minorHAnsi"/>
                <w:sz w:val="24"/>
                <w:szCs w:val="24"/>
              </w:rPr>
              <w:t>Spring (n = 36)</w:t>
            </w:r>
          </w:p>
          <w:p w14:paraId="1122C0C0" w14:textId="77777777" w:rsidR="009F5284" w:rsidRDefault="009F5284" w:rsidP="0097401B">
            <w:pPr>
              <w:rPr>
                <w:rFonts w:eastAsia="Times New Roman" w:cstheme="minorHAnsi"/>
                <w:sz w:val="24"/>
                <w:szCs w:val="24"/>
              </w:rPr>
            </w:pPr>
            <w:r>
              <w:rPr>
                <w:rFonts w:eastAsia="Times New Roman" w:cstheme="minorHAnsi"/>
                <w:sz w:val="24"/>
                <w:szCs w:val="24"/>
              </w:rPr>
              <w:t>Summer (n = 79)</w:t>
            </w:r>
          </w:p>
        </w:tc>
      </w:tr>
      <w:tr w:rsidR="009F5284" w14:paraId="38D95BFE" w14:textId="77777777" w:rsidTr="0097401B">
        <w:tc>
          <w:tcPr>
            <w:tcW w:w="9350" w:type="dxa"/>
            <w:gridSpan w:val="4"/>
          </w:tcPr>
          <w:p w14:paraId="00A32F87" w14:textId="2124C574" w:rsidR="009F5284" w:rsidRPr="00D545FE" w:rsidRDefault="009F5284" w:rsidP="0097401B">
            <w:pPr>
              <w:rPr>
                <w:rFonts w:eastAsia="Times New Roman" w:cstheme="minorHAnsi"/>
                <w:sz w:val="20"/>
                <w:szCs w:val="20"/>
              </w:rPr>
            </w:pPr>
            <w:r w:rsidRPr="00D545FE">
              <w:rPr>
                <w:rFonts w:eastAsia="Times New Roman" w:cstheme="minorHAnsi"/>
                <w:sz w:val="20"/>
                <w:szCs w:val="20"/>
              </w:rPr>
              <w:t xml:space="preserve">†The study </w:t>
            </w:r>
            <w:r w:rsidRPr="00D545FE">
              <w:rPr>
                <w:rFonts w:eastAsia="Times New Roman" w:cstheme="minorHAnsi"/>
                <w:sz w:val="20"/>
                <w:szCs w:val="20"/>
              </w:rPr>
              <w:fldChar w:fldCharType="begin" w:fldLock="1"/>
            </w:r>
            <w:r w:rsidR="00D83D6D">
              <w:rPr>
                <w:rFonts w:eastAsia="Times New Roman" w:cstheme="minorHAnsi"/>
                <w:sz w:val="20"/>
                <w:szCs w:val="20"/>
              </w:rPr>
              <w:instrText>ADDIN CSL_CITATION {"citationItems":[{"id":"ITEM-1","itemData":{"DOI":"10.1614/ws-d-11-00192.1","ISSN":"0043-1745","abstract":" Certain winter annual weeds have been documented as alternative hosts to soybean cyst nematode (SCN), and infestations by such species are common in no-till production fields in the midwestern United States of Indiana, Ohio, and Illinois. The objective of this research was to determine the influence of crop rotation and winter annual weed management on winter weed growth, SCN population density, and crop yield. Two crop rotations (SS and soybean–corn rotation) and six winter annual weed-management systems (autumn-applied herbicide, spring-applied herbicide, autumn + spring applied herbicides, autumn-seeded Italian ryegrass, autumn-seeded wheat, and a nontreated check) were evaluated in long-term, no-tillage systems at West Lafayette, IN, and Vincennes, IN. In the fourth and fifth years of these experiments, the 2-yr corn–soybean rotation generally resulted in increased soybean yield, decreased winter annual weed growth, and reduced SCN population density compared with SS. Autumn or spring herbicide applications or both were a more effective option than cover crops at reducing winter annual weed density. Cover-crop systems generally did not differ from the nontreated check in winter weed density. Between years three and five, winter annual weed SCN hosts in nontreated check plots increased approximately threefold to levels as high as 102 and 245 plants m −2 at West Lafayette, IN, and Vincennes, IN, respectively, which are infestation levels at or above those commonly observed in production fields. However, controlling winter annual weeds did not influence crop yields or SCN population density. The results of these studies suggest that winter weed management, even at the high levels of weed infestation present in these studies, appears to have little value as a tool for SCN management in corn and soybean production systems in the midwestern United States. ","author":[{"dropping-particle":"","family":"Mock","given":"Valerie A.","non-dropping-particle":"","parse-names":false,"suffix":""},{"dropping-particle":"","family":"Creech","given":"J. Earl","non-dropping-particle":"","parse-names":false,"suffix":""},{"dropping-particle":"","family":"Ferris","given":"Virginia R.","non-dropping-particle":"","parse-names":false,"suffix":""},{"dropping-particle":"","family":"Faghihi","given":"Jamal","non-dropping-particle":"","parse-names":false,"suffix":""},{"dropping-particle":"","family":"Westphal","given":"Andreas","non-dropping-particle":"","parse-names":false,"suffix":""},{"dropping-particle":"","family":"Santini","given":"Judith B.","non-dropping-particle":"","parse-names":false,"suffix":""},{"dropping-particle":"","family":"Johnson","given":"William G.","non-dropping-particle":"","parse-names":false,"suffix":""}],"container-title":"Weed Science","id":"ITEM-1","issue":"4","issued":{"date-parts":[["2012"]]},"page":"634-640","title":" Influence of Winter Annual Weed Management and Crop Rotation on Soybean Cyst Nematode ( Heterodera glycines ) and Winter Annual Weeds: Years Four and Five ","type":"article-journal","volume":"60"},"uris":["http://www.mendeley.com/documents/?uuid=f895a3a0-e86b-41f8-9b52-6bcf7bac431e"]}],"mendeley":{"formattedCitation":"(Mock et al. 2012)","plainTextFormattedCitation":"(Mock et al. 2012)","previouslyFormattedCitation":"(Mock et al. 2012)"},"properties":{"noteIndex":0},"schema":"https://github.com/citation-style-language/schema/raw/master/csl-citation.json"}</w:instrText>
            </w:r>
            <w:r w:rsidRPr="00D545FE">
              <w:rPr>
                <w:rFonts w:eastAsia="Times New Roman" w:cstheme="minorHAnsi"/>
                <w:sz w:val="20"/>
                <w:szCs w:val="20"/>
              </w:rPr>
              <w:fldChar w:fldCharType="separate"/>
            </w:r>
            <w:r w:rsidRPr="00D545FE">
              <w:rPr>
                <w:rFonts w:eastAsia="Times New Roman" w:cstheme="minorHAnsi"/>
                <w:noProof/>
                <w:sz w:val="20"/>
                <w:szCs w:val="20"/>
              </w:rPr>
              <w:t>(Mock et al. 2012)</w:t>
            </w:r>
            <w:r w:rsidRPr="00D545FE">
              <w:rPr>
                <w:rFonts w:eastAsia="Times New Roman" w:cstheme="minorHAnsi"/>
                <w:sz w:val="20"/>
                <w:szCs w:val="20"/>
              </w:rPr>
              <w:fldChar w:fldCharType="end"/>
            </w:r>
            <w:r w:rsidRPr="00D545FE">
              <w:rPr>
                <w:rFonts w:eastAsia="Times New Roman" w:cstheme="minorHAnsi"/>
                <w:sz w:val="20"/>
                <w:szCs w:val="20"/>
              </w:rPr>
              <w:t xml:space="preserve"> reported weed densities averaged over both phases, but did not report crop yields</w:t>
            </w:r>
          </w:p>
          <w:p w14:paraId="0F62F17D" w14:textId="77777777" w:rsidR="009F5284" w:rsidRPr="00D545FE" w:rsidRDefault="009F5284" w:rsidP="0097401B">
            <w:pPr>
              <w:rPr>
                <w:rFonts w:eastAsia="Times New Roman" w:cstheme="minorHAnsi"/>
                <w:sz w:val="20"/>
                <w:szCs w:val="20"/>
              </w:rPr>
            </w:pPr>
            <w:r w:rsidRPr="00D545FE">
              <w:rPr>
                <w:rFonts w:eastAsia="Times New Roman" w:cstheme="minorHAnsi"/>
                <w:sz w:val="20"/>
                <w:szCs w:val="20"/>
              </w:rPr>
              <w:t>‡This category was removed from analyses testing the significance of this modifier due to the small number of points representing the category</w:t>
            </w:r>
          </w:p>
          <w:p w14:paraId="61D6F8AA" w14:textId="77777777" w:rsidR="009F5284" w:rsidRPr="00D545FE" w:rsidRDefault="009F5284" w:rsidP="0097401B">
            <w:pPr>
              <w:rPr>
                <w:ins w:id="1" w:author="Andrea Basche" w:date="2019-06-07T11:18:00Z"/>
                <w:rFonts w:eastAsia="Times New Roman" w:cstheme="minorHAnsi"/>
                <w:sz w:val="24"/>
                <w:szCs w:val="24"/>
              </w:rPr>
            </w:pPr>
            <w:r w:rsidRPr="00D545FE">
              <w:rPr>
                <w:rFonts w:eastAsia="Times New Roman" w:cstheme="minorHAnsi"/>
                <w:sz w:val="20"/>
                <w:szCs w:val="20"/>
              </w:rPr>
              <w:t>*</w:t>
            </w:r>
            <w:r w:rsidRPr="00FC675C">
              <w:rPr>
                <w:rFonts w:eastAsia="Times New Roman" w:cstheme="minorHAnsi"/>
                <w:sz w:val="20"/>
                <w:szCs w:val="24"/>
              </w:rPr>
              <w:t>an integrated measure of temperature, precipitation and potential evapotranspiration were derived from location coordinates using the CGIAR-CSI Global-Aridity and Global-PET databases (</w:t>
            </w:r>
            <w:proofErr w:type="spellStart"/>
            <w:r w:rsidRPr="00FC675C">
              <w:rPr>
                <w:rFonts w:eastAsia="Times New Roman" w:cstheme="minorHAnsi"/>
                <w:sz w:val="20"/>
                <w:szCs w:val="24"/>
              </w:rPr>
              <w:t>Zomer</w:t>
            </w:r>
            <w:proofErr w:type="spellEnd"/>
            <w:r w:rsidRPr="00FC675C">
              <w:rPr>
                <w:rFonts w:eastAsia="Times New Roman" w:cstheme="minorHAnsi"/>
                <w:sz w:val="20"/>
                <w:szCs w:val="24"/>
              </w:rPr>
              <w:t xml:space="preserve"> et al. </w:t>
            </w:r>
            <w:r w:rsidRPr="00393E2A">
              <w:rPr>
                <w:rFonts w:eastAsia="Times New Roman" w:cstheme="minorHAnsi"/>
                <w:sz w:val="20"/>
                <w:szCs w:val="20"/>
              </w:rPr>
              <w:t>2008).</w:t>
            </w:r>
          </w:p>
          <w:p w14:paraId="0F0E7634" w14:textId="77777777" w:rsidR="009F5284" w:rsidRDefault="009F5284" w:rsidP="0097401B">
            <w:pPr>
              <w:rPr>
                <w:rFonts w:eastAsia="Times New Roman" w:cstheme="minorHAnsi"/>
                <w:sz w:val="24"/>
                <w:szCs w:val="24"/>
              </w:rPr>
            </w:pPr>
            <w:r w:rsidRPr="00393E2A">
              <w:rPr>
                <w:rFonts w:eastAsia="Times New Roman" w:cstheme="minorHAnsi"/>
                <w:sz w:val="20"/>
                <w:szCs w:val="20"/>
              </w:rPr>
              <w:t>** Spring: January-June</w:t>
            </w:r>
            <w:r>
              <w:rPr>
                <w:rFonts w:eastAsia="Times New Roman" w:cstheme="minorHAnsi"/>
                <w:sz w:val="20"/>
                <w:szCs w:val="20"/>
              </w:rPr>
              <w:t>;</w:t>
            </w:r>
            <w:r w:rsidRPr="00393E2A">
              <w:rPr>
                <w:rFonts w:eastAsia="Times New Roman" w:cstheme="minorHAnsi"/>
                <w:sz w:val="20"/>
                <w:szCs w:val="20"/>
              </w:rPr>
              <w:t xml:space="preserve"> Summer: June-September; Fall</w:t>
            </w:r>
            <w:r>
              <w:rPr>
                <w:rFonts w:eastAsia="Times New Roman" w:cstheme="minorHAnsi"/>
                <w:sz w:val="20"/>
                <w:szCs w:val="20"/>
              </w:rPr>
              <w:t xml:space="preserve"> </w:t>
            </w:r>
            <w:r w:rsidRPr="00393E2A">
              <w:rPr>
                <w:rFonts w:eastAsia="Times New Roman" w:cstheme="minorHAnsi"/>
                <w:sz w:val="20"/>
                <w:szCs w:val="20"/>
              </w:rPr>
              <w:t>:</w:t>
            </w:r>
            <w:r>
              <w:rPr>
                <w:rFonts w:eastAsia="Times New Roman" w:cstheme="minorHAnsi"/>
                <w:sz w:val="20"/>
                <w:szCs w:val="20"/>
              </w:rPr>
              <w:t xml:space="preserve"> </w:t>
            </w:r>
            <w:r w:rsidRPr="00393E2A">
              <w:rPr>
                <w:rFonts w:eastAsia="Times New Roman" w:cstheme="minorHAnsi"/>
                <w:sz w:val="20"/>
                <w:szCs w:val="20"/>
              </w:rPr>
              <w:t>September – December</w:t>
            </w:r>
          </w:p>
        </w:tc>
      </w:tr>
    </w:tbl>
    <w:p w14:paraId="3D0F422B" w14:textId="77777777" w:rsidR="00D42EBA" w:rsidRDefault="00D42EBA" w:rsidP="00D42EBA">
      <w:pPr>
        <w:shd w:val="clear" w:color="auto" w:fill="FFFFFF"/>
        <w:spacing w:after="0" w:line="240" w:lineRule="auto"/>
        <w:rPr>
          <w:rFonts w:eastAsia="Times New Roman" w:cstheme="minorHAnsi"/>
          <w:sz w:val="24"/>
          <w:szCs w:val="24"/>
        </w:rPr>
      </w:pPr>
    </w:p>
    <w:p w14:paraId="7FD80D2D" w14:textId="3417FA39" w:rsidR="00C7309B" w:rsidRDefault="00C7309B" w:rsidP="00B73B09">
      <w:pPr>
        <w:pStyle w:val="NoSpacing"/>
        <w:rPr>
          <w:rFonts w:cstheme="minorHAnsi"/>
          <w:sz w:val="24"/>
          <w:szCs w:val="24"/>
        </w:rPr>
      </w:pPr>
    </w:p>
    <w:p w14:paraId="1EDEF391" w14:textId="77777777" w:rsidR="008D5A4F" w:rsidRDefault="008D5A4F" w:rsidP="008D5A4F">
      <w:pPr>
        <w:pStyle w:val="NoSpacing"/>
        <w:rPr>
          <w:rFonts w:eastAsia="Times New Roman" w:cstheme="minorHAnsi"/>
          <w:sz w:val="24"/>
          <w:szCs w:val="24"/>
        </w:rPr>
      </w:pPr>
      <w:r>
        <w:rPr>
          <w:rFonts w:eastAsia="Times New Roman" w:cstheme="minorHAnsi"/>
          <w:sz w:val="24"/>
          <w:szCs w:val="24"/>
        </w:rPr>
        <w:t>One comparison resulted in an extremely low LRR due to a CC treatment weed biomass of 1 g m</w:t>
      </w:r>
      <w:r w:rsidRPr="00B6686C">
        <w:rPr>
          <w:rFonts w:eastAsia="Times New Roman" w:cstheme="minorHAnsi"/>
          <w:sz w:val="24"/>
          <w:szCs w:val="24"/>
          <w:vertAlign w:val="superscript"/>
        </w:rPr>
        <w:t>-2</w:t>
      </w:r>
      <w:r>
        <w:rPr>
          <w:rFonts w:eastAsia="Times New Roman" w:cstheme="minorHAnsi"/>
          <w:sz w:val="24"/>
          <w:szCs w:val="24"/>
        </w:rPr>
        <w:t xml:space="preserve"> (SE = 1 g m</w:t>
      </w:r>
      <w:r w:rsidRPr="00B6686C">
        <w:rPr>
          <w:rFonts w:eastAsia="Times New Roman" w:cstheme="minorHAnsi"/>
          <w:sz w:val="24"/>
          <w:szCs w:val="24"/>
          <w:vertAlign w:val="superscript"/>
        </w:rPr>
        <w:t>-2</w:t>
      </w:r>
      <w:r>
        <w:rPr>
          <w:rFonts w:eastAsia="Times New Roman" w:cstheme="minorHAnsi"/>
          <w:sz w:val="24"/>
          <w:szCs w:val="24"/>
        </w:rPr>
        <w:t>) corresponding to a 99.9% reduction in weed biomass (</w:t>
      </w:r>
      <w:proofErr w:type="spellStart"/>
      <w:r w:rsidRPr="00B62346">
        <w:rPr>
          <w:rFonts w:eastAsia="Times New Roman" w:cstheme="minorHAnsi"/>
          <w:sz w:val="24"/>
          <w:szCs w:val="24"/>
        </w:rPr>
        <w:t>Forcella</w:t>
      </w:r>
      <w:proofErr w:type="spellEnd"/>
      <w:r w:rsidRPr="00B62346">
        <w:rPr>
          <w:rFonts w:eastAsia="Times New Roman" w:cstheme="minorHAnsi"/>
          <w:sz w:val="24"/>
          <w:szCs w:val="24"/>
        </w:rPr>
        <w:t xml:space="preserve"> 2013). </w:t>
      </w:r>
      <w:r>
        <w:rPr>
          <w:rFonts w:eastAsia="Times New Roman" w:cstheme="minorHAnsi"/>
          <w:sz w:val="24"/>
          <w:szCs w:val="24"/>
        </w:rPr>
        <w:t xml:space="preserve">This comparison </w:t>
      </w:r>
      <w:proofErr w:type="gramStart"/>
      <w:r>
        <w:rPr>
          <w:rFonts w:eastAsia="Times New Roman" w:cstheme="minorHAnsi"/>
          <w:sz w:val="24"/>
          <w:szCs w:val="24"/>
        </w:rPr>
        <w:t>was found</w:t>
      </w:r>
      <w:proofErr w:type="gramEnd"/>
      <w:r>
        <w:rPr>
          <w:rFonts w:eastAsia="Times New Roman" w:cstheme="minorHAnsi"/>
          <w:sz w:val="24"/>
          <w:szCs w:val="24"/>
        </w:rPr>
        <w:t xml:space="preserve"> to disproportionately influence results of the statistical models, and was therefore adjusted to equal the next highest reduction (97%) in weed biomass observed in the database. </w:t>
      </w:r>
    </w:p>
    <w:p w14:paraId="6A32C51C" w14:textId="77777777" w:rsidR="008D5A4F" w:rsidRDefault="008D5A4F" w:rsidP="008D5A4F">
      <w:pPr>
        <w:pStyle w:val="NoSpacing"/>
        <w:rPr>
          <w:rFonts w:cstheme="minorHAnsi"/>
          <w:color w:val="FF0000"/>
          <w:sz w:val="24"/>
          <w:szCs w:val="24"/>
        </w:rPr>
      </w:pPr>
    </w:p>
    <w:p w14:paraId="38C0AF4B" w14:textId="77777777" w:rsidR="008D5A4F" w:rsidRPr="009C6443" w:rsidRDefault="008D5A4F" w:rsidP="008D5A4F">
      <w:pPr>
        <w:pStyle w:val="NoSpacing"/>
        <w:rPr>
          <w:rFonts w:cstheme="minorHAnsi"/>
          <w:b/>
          <w:sz w:val="24"/>
          <w:szCs w:val="24"/>
          <w:u w:val="single"/>
        </w:rPr>
      </w:pPr>
      <w:r w:rsidRPr="009C6443">
        <w:rPr>
          <w:rFonts w:cstheme="minorHAnsi"/>
          <w:b/>
          <w:sz w:val="24"/>
          <w:szCs w:val="24"/>
          <w:u w:val="single"/>
        </w:rPr>
        <w:t>3.2 Overall results</w:t>
      </w:r>
    </w:p>
    <w:p w14:paraId="0459AFB3" w14:textId="77777777" w:rsidR="00C52A7D" w:rsidRDefault="008D5A4F" w:rsidP="00C52A7D">
      <w:pPr>
        <w:pStyle w:val="NoSpacing"/>
        <w:rPr>
          <w:ins w:id="2" w:author="Andrea Basche [2]" w:date="2019-10-07T13:48:00Z"/>
          <w:rFonts w:cstheme="minorHAnsi"/>
          <w:sz w:val="24"/>
          <w:szCs w:val="24"/>
        </w:rPr>
      </w:pPr>
      <w:r>
        <w:rPr>
          <w:rFonts w:cstheme="minorHAnsi"/>
          <w:sz w:val="24"/>
          <w:szCs w:val="24"/>
        </w:rPr>
        <w:t xml:space="preserve">Overall, CCs significantly reduced weed biomass by a geometric mean of 51% (p=0.02), but the reduction in weed density was non-significant (p=0.98; supplementary material). The significant reduction in weed biomass was robust against publication bias; more than 3000 non-significant studies would need to </w:t>
      </w:r>
      <w:proofErr w:type="gramStart"/>
      <w:r>
        <w:rPr>
          <w:rFonts w:cstheme="minorHAnsi"/>
          <w:sz w:val="24"/>
          <w:szCs w:val="24"/>
        </w:rPr>
        <w:t>have been performed</w:t>
      </w:r>
      <w:proofErr w:type="gramEnd"/>
      <w:r>
        <w:rPr>
          <w:rFonts w:cstheme="minorHAnsi"/>
          <w:sz w:val="24"/>
          <w:szCs w:val="24"/>
        </w:rPr>
        <w:t xml:space="preserve"> but un-published to nullify the result (</w:t>
      </w:r>
      <w:proofErr w:type="spellStart"/>
      <w:r>
        <w:rPr>
          <w:rFonts w:cstheme="minorHAnsi"/>
          <w:sz w:val="24"/>
          <w:szCs w:val="24"/>
        </w:rPr>
        <w:t>Rosenthral</w:t>
      </w:r>
      <w:proofErr w:type="spellEnd"/>
      <w:r>
        <w:rPr>
          <w:rFonts w:cstheme="minorHAnsi"/>
          <w:sz w:val="24"/>
          <w:szCs w:val="24"/>
        </w:rPr>
        <w:t xml:space="preserve"> 1979). The leave-one-study-out analysis identified one study </w:t>
      </w:r>
      <w:r>
        <w:rPr>
          <w:rFonts w:cstheme="minorHAnsi"/>
          <w:sz w:val="24"/>
          <w:szCs w:val="24"/>
        </w:rPr>
        <w:fldChar w:fldCharType="begin" w:fldLock="1"/>
      </w:r>
      <w:r>
        <w:rPr>
          <w:rFonts w:cstheme="minorHAnsi"/>
          <w:sz w:val="24"/>
          <w:szCs w:val="24"/>
        </w:rPr>
        <w:instrText>ADDIN CSL_CITATION {"citationItems":[{"id":"ITEM-1","itemData":{"DOI":"10.1614/wt-d-15-00023.1","ISSN":"0890-037X","abstract":" Weeds often limit productivity of organic cropping systems. Radish is a fast-growing, potentially allelopathic cover crop that has the potential to improve weed management in organic systems. To evaluate the effect of radish on density, cover, and biomass of weeds in organically managed corn, 2-yr field experiments were conducted over 4 site years. Four cover-crop planting treatments (fall-only, spring-only, fall + spring, and no cover) were tested in factorial with three cultivation treatments (standard [three to four passes], false seedbed [standard with a false seedbed], and reduced [two passes]). All plots were tilled before planting. Shoot biomass averaged 3,057 kg ha −1 for fall-seeded radish and 385 kg ha −1 for spring-seeded radish. Radish cover crops generally did not improve management of weeds during the corn growing season. However, in the absence of a false seedbed, fall-seeded radish reduced field pennycress density from 9 to &lt; 1 plant m −2 and horseweed density from 6 to 2 plants m −2 in spring in site years where these weeds were present. Fall-seeded radish also reduced cover of summer annual weeds during the fall cover-crop growing season from 4 to 0% in 1 site year, preventing these weeds from setting seed. Radish cover crops did not affect corn grain yield.  Las malezas a menudo limitan la productividad de los sistemas de cultivos orgánicos. El rábano es un cultivo de cobertura potencialmente alelopático de rápido crecimiento que tiene el potencial de mejorar el manejo de malezas en sistemas orgánicos. Para evaluar el efecto del rábano sobre la densidad, cobertura, y biomasa de malezas en maíz manejado orgánicamente, se realizaron estudios de campo de dos años de duración en 4 sitios-años. Cuatro tratamientos de siembra de cultivos de cobertura (sólo otoño, sólo primavera, otoño + primavera, y sin cobertura) fueron evaluados en forma factorial con tres tratamientos de labranza (estándar [tres a cuatro pases], cama de siembra falsa [estándar con cama de siembra falsa], y reducida [dos pases]). Todas las parcelas fueron labradas antes de la siembra. La biomasa de la parte aérea promedió 3,057 kg ha −1 para el rábano sembrado en el otoño y 385 kg ha −1 para el rábano sembrado en la primavera. Los cultivos de cobertura de rábano generalmente no mejoraron el manejo de malezas durante la temporada de crecimiento del maíz. Sin embargo, en ausencia de la cama de siembra falsa, el rábano sembrado en el otoño redujo la densidad de Thlaspi arve…","author":[{"dropping-particle":"","family":"Gieske","given":"Miriam F.","non-dropping-particle":"","parse-names":false,"suffix":""},{"dropping-particle":"","family":"Wyse","given":"Donald L.","non-dropping-particle":"","parse-names":false,"suffix":""},{"dropping-particle":"","family":"Durgan","given":"Beverly R.","non-dropping-particle":"","parse-names":false,"suffix":""}],"container-title":"Weed Technology","id":"ITEM-1","issue":"2","issued":{"date-parts":[["2016"]]},"page":"559-572","title":"Spring- and Fall-Seeded Radish Cover-Crop Effects on Weed Management in Corn","type":"article-journal","volume":"30"},"uris":["http://www.mendeley.com/documents/?uuid=a04f9d97-d3a5-409e-936c-5c8bab4b370d"]}],"mendeley":{"formattedCitation":"(Gieske et al. 2016)","plainTextFormattedCitation":"(Gieske et al. 2016)","previouslyFormattedCitation":"(Gieske et al. 2016)"},"properties":{"noteIndex":0},"schema":"https://github.com/citation-style-language/schema/raw/master/csl-citation.json"}</w:instrText>
      </w:r>
      <w:r>
        <w:rPr>
          <w:rFonts w:cstheme="minorHAnsi"/>
          <w:sz w:val="24"/>
          <w:szCs w:val="24"/>
        </w:rPr>
        <w:fldChar w:fldCharType="separate"/>
      </w:r>
      <w:r w:rsidRPr="008977C7">
        <w:rPr>
          <w:rFonts w:cstheme="minorHAnsi"/>
          <w:noProof/>
          <w:sz w:val="24"/>
          <w:szCs w:val="24"/>
        </w:rPr>
        <w:t>(Gieske et al. 2016)</w:t>
      </w:r>
      <w:r>
        <w:rPr>
          <w:rFonts w:cstheme="minorHAnsi"/>
          <w:sz w:val="24"/>
          <w:szCs w:val="24"/>
        </w:rPr>
        <w:fldChar w:fldCharType="end"/>
      </w:r>
      <w:r>
        <w:rPr>
          <w:rFonts w:cstheme="minorHAnsi"/>
          <w:sz w:val="24"/>
          <w:szCs w:val="24"/>
        </w:rPr>
        <w:t xml:space="preserve"> reporting only weed density that used a </w:t>
      </w:r>
      <w:r w:rsidRPr="008D5A4F">
        <w:rPr>
          <w:rFonts w:cstheme="minorHAnsi"/>
          <w:sz w:val="24"/>
          <w:szCs w:val="24"/>
        </w:rPr>
        <w:t>radish (</w:t>
      </w:r>
      <w:proofErr w:type="spellStart"/>
      <w:r w:rsidRPr="008D5A4F">
        <w:rPr>
          <w:rFonts w:cstheme="minorHAnsi"/>
          <w:i/>
          <w:iCs/>
          <w:sz w:val="24"/>
          <w:szCs w:val="24"/>
        </w:rPr>
        <w:t>Raphanus</w:t>
      </w:r>
      <w:proofErr w:type="spellEnd"/>
      <w:r w:rsidRPr="008D5A4F">
        <w:rPr>
          <w:rFonts w:cstheme="minorHAnsi"/>
          <w:i/>
          <w:iCs/>
          <w:sz w:val="24"/>
          <w:szCs w:val="24"/>
        </w:rPr>
        <w:t xml:space="preserve"> </w:t>
      </w:r>
      <w:proofErr w:type="spellStart"/>
      <w:r w:rsidRPr="008D5A4F">
        <w:rPr>
          <w:rFonts w:cstheme="minorHAnsi"/>
          <w:i/>
          <w:iCs/>
          <w:sz w:val="24"/>
          <w:szCs w:val="24"/>
        </w:rPr>
        <w:t>sativus</w:t>
      </w:r>
      <w:proofErr w:type="spellEnd"/>
      <w:r w:rsidRPr="008D5A4F">
        <w:rPr>
          <w:rFonts w:cstheme="minorHAnsi"/>
          <w:sz w:val="24"/>
          <w:szCs w:val="24"/>
        </w:rPr>
        <w:t>) cover</w:t>
      </w:r>
      <w:r>
        <w:rPr>
          <w:rFonts w:cstheme="minorHAnsi"/>
          <w:sz w:val="24"/>
          <w:szCs w:val="24"/>
        </w:rPr>
        <w:t xml:space="preserve"> crop; removal of this study from the database drastically changed the p-value (lowered from 0.98 to 0.26). The significance of the reduction in weed biomass was robust against removal of each study (p-values ranging from 0.01-0.04). </w:t>
      </w:r>
      <w:r w:rsidR="00C52A7D">
        <w:rPr>
          <w:rFonts w:cstheme="minorHAnsi"/>
          <w:sz w:val="24"/>
          <w:szCs w:val="24"/>
        </w:rPr>
        <w:t xml:space="preserve">We found the cash crop following the cover crop (maize or soybean) had no effect on the measured response, meaning effects of the CC on weeds is not confounded by the differences in crop competition with weeds. </w:t>
      </w:r>
    </w:p>
    <w:p w14:paraId="2FEDF92F" w14:textId="77777777" w:rsidR="008D5A4F" w:rsidRDefault="008D5A4F" w:rsidP="008D5A4F">
      <w:pPr>
        <w:pStyle w:val="NoSpacing"/>
        <w:rPr>
          <w:rFonts w:cstheme="minorHAnsi"/>
          <w:sz w:val="24"/>
          <w:szCs w:val="24"/>
        </w:rPr>
      </w:pPr>
      <w:r w:rsidRPr="00C20676">
        <w:rPr>
          <w:rFonts w:cstheme="minorHAnsi"/>
          <w:sz w:val="24"/>
          <w:szCs w:val="24"/>
        </w:rPr>
        <w:lastRenderedPageBreak/>
        <w:t>In the weed biomass database, the CC type significantly affected the amount of CC biomass produced (p = 0.01), with grass CCs producing a least-squared means estimated 3.95 Mg ha</w:t>
      </w:r>
      <w:r w:rsidRPr="00B6686C">
        <w:rPr>
          <w:rFonts w:cstheme="minorHAnsi"/>
          <w:sz w:val="24"/>
          <w:szCs w:val="24"/>
          <w:vertAlign w:val="superscript"/>
        </w:rPr>
        <w:t>-1</w:t>
      </w:r>
      <w:r w:rsidRPr="00C20676">
        <w:rPr>
          <w:rFonts w:cstheme="minorHAnsi"/>
          <w:sz w:val="24"/>
          <w:szCs w:val="24"/>
        </w:rPr>
        <w:t xml:space="preserve"> of biomass, compared to non-grass which produced 2.56 Mg ha</w:t>
      </w:r>
      <w:r w:rsidRPr="00B6686C">
        <w:rPr>
          <w:rFonts w:cstheme="minorHAnsi"/>
          <w:sz w:val="24"/>
          <w:szCs w:val="24"/>
          <w:vertAlign w:val="superscript"/>
        </w:rPr>
        <w:t>-1</w:t>
      </w:r>
      <w:r w:rsidRPr="00C20676">
        <w:rPr>
          <w:rFonts w:cstheme="minorHAnsi"/>
          <w:sz w:val="24"/>
          <w:szCs w:val="24"/>
        </w:rPr>
        <w:t xml:space="preserve">. Therefore, CC biomass </w:t>
      </w:r>
      <w:proofErr w:type="gramStart"/>
      <w:r w:rsidRPr="00C20676">
        <w:rPr>
          <w:rFonts w:cstheme="minorHAnsi"/>
          <w:sz w:val="24"/>
          <w:szCs w:val="24"/>
        </w:rPr>
        <w:t>was used</w:t>
      </w:r>
      <w:proofErr w:type="gramEnd"/>
      <w:r w:rsidRPr="00C20676">
        <w:rPr>
          <w:rFonts w:cstheme="minorHAnsi"/>
          <w:sz w:val="24"/>
          <w:szCs w:val="24"/>
        </w:rPr>
        <w:t xml:space="preserve"> as a covariate in the statistical model testing for differences in CC type with regard to suppression of weed biomass. No other modifier significantly affected the amount of CC biomass. </w:t>
      </w:r>
      <w:r>
        <w:rPr>
          <w:rFonts w:cstheme="minorHAnsi"/>
          <w:sz w:val="24"/>
          <w:szCs w:val="24"/>
        </w:rPr>
        <w:t>The following categorical modifiers had levels with significantly different effects on weed biomass: m</w:t>
      </w:r>
      <w:r w:rsidRPr="00BF4FA7">
        <w:rPr>
          <w:rFonts w:cstheme="minorHAnsi"/>
          <w:sz w:val="24"/>
          <w:szCs w:val="24"/>
        </w:rPr>
        <w:t>easurement season</w:t>
      </w:r>
      <w:r>
        <w:rPr>
          <w:rFonts w:cstheme="minorHAnsi"/>
          <w:sz w:val="24"/>
          <w:szCs w:val="24"/>
        </w:rPr>
        <w:t xml:space="preserve"> (spring, summer), m</w:t>
      </w:r>
      <w:r w:rsidRPr="00BF4FA7">
        <w:rPr>
          <w:rFonts w:cstheme="minorHAnsi"/>
          <w:sz w:val="24"/>
          <w:szCs w:val="24"/>
        </w:rPr>
        <w:t xml:space="preserve">easurement in reference to </w:t>
      </w:r>
      <w:r>
        <w:rPr>
          <w:rFonts w:cstheme="minorHAnsi"/>
          <w:sz w:val="24"/>
          <w:szCs w:val="24"/>
        </w:rPr>
        <w:t xml:space="preserve">cash crop </w:t>
      </w:r>
      <w:r w:rsidRPr="00BF4FA7">
        <w:rPr>
          <w:rFonts w:cstheme="minorHAnsi"/>
          <w:sz w:val="24"/>
          <w:szCs w:val="24"/>
        </w:rPr>
        <w:t>planting</w:t>
      </w:r>
      <w:r>
        <w:rPr>
          <w:rFonts w:cstheme="minorHAnsi"/>
          <w:sz w:val="24"/>
          <w:szCs w:val="24"/>
        </w:rPr>
        <w:t xml:space="preserve"> (before, after), CC type (after controlling for CC biomass production; grass, non-grass), and weed growth habit (winter annual, summer annual, perennial).  Weed biomass and density responded with the same patterns to these modifiers, but weed density responses were not significantly different for any factor levels (</w:t>
      </w:r>
      <w:r w:rsidRPr="00C102D4">
        <w:rPr>
          <w:rFonts w:cstheme="minorHAnsi"/>
          <w:b/>
          <w:sz w:val="24"/>
          <w:szCs w:val="24"/>
        </w:rPr>
        <w:t>Fig. 2</w:t>
      </w:r>
      <w:r>
        <w:rPr>
          <w:rFonts w:cstheme="minorHAnsi"/>
          <w:sz w:val="24"/>
          <w:szCs w:val="24"/>
        </w:rPr>
        <w:t>).</w:t>
      </w:r>
    </w:p>
    <w:p w14:paraId="577D49F4" w14:textId="77777777" w:rsidR="008D5A4F" w:rsidRDefault="008D5A4F" w:rsidP="008D5A4F">
      <w:pPr>
        <w:pStyle w:val="NoSpacing"/>
        <w:rPr>
          <w:rFonts w:cstheme="minorHAnsi"/>
          <w:sz w:val="24"/>
          <w:szCs w:val="24"/>
        </w:rPr>
      </w:pPr>
      <w:r w:rsidRPr="009130A3">
        <w:rPr>
          <w:color w:val="FF0000"/>
          <w:sz w:val="24"/>
          <w:szCs w:val="24"/>
        </w:rPr>
        <w:t xml:space="preserve"> </w:t>
      </w:r>
      <w:r w:rsidRPr="009130A3">
        <w:rPr>
          <w:sz w:val="24"/>
          <w:szCs w:val="24"/>
        </w:rPr>
        <w:t xml:space="preserve"> </w:t>
      </w:r>
    </w:p>
    <w:p w14:paraId="7C8AF339" w14:textId="0AC05BB9" w:rsidR="008D5A4F" w:rsidRPr="00EC0E9D" w:rsidRDefault="008D5A4F" w:rsidP="008D5A4F">
      <w:pPr>
        <w:pStyle w:val="NoSpacing"/>
        <w:rPr>
          <w:rFonts w:cstheme="minorHAnsi"/>
          <w:color w:val="7030A0"/>
          <w:sz w:val="24"/>
          <w:szCs w:val="24"/>
        </w:rPr>
      </w:pPr>
      <w:r w:rsidRPr="00EC0E9D">
        <w:rPr>
          <w:rFonts w:cstheme="minorHAnsi"/>
          <w:color w:val="7030A0"/>
          <w:sz w:val="24"/>
          <w:szCs w:val="24"/>
        </w:rPr>
        <w:t>The different responses of weed biomass versus density to CCs provides insight into the mechanisms by which CCs suppress weeds in the Corn Belt. CC uptake of nitrogen creates a relatively nitrogen-free soil surface</w:t>
      </w:r>
      <w:r>
        <w:rPr>
          <w:rFonts w:cstheme="minorHAnsi"/>
          <w:color w:val="7030A0"/>
          <w:sz w:val="24"/>
          <w:szCs w:val="24"/>
        </w:rPr>
        <w:t>, and g</w:t>
      </w:r>
      <w:r w:rsidRPr="00EC0E9D">
        <w:rPr>
          <w:rFonts w:cstheme="minorHAnsi"/>
          <w:color w:val="7030A0"/>
          <w:sz w:val="24"/>
          <w:szCs w:val="24"/>
        </w:rPr>
        <w:t>ermination of certain weed seeds is suppressed under low nutrient soils (</w:t>
      </w:r>
      <w:r w:rsidRPr="00FF052E">
        <w:rPr>
          <w:rFonts w:cstheme="minorHAnsi"/>
          <w:color w:val="FF0000"/>
          <w:sz w:val="24"/>
          <w:szCs w:val="24"/>
        </w:rPr>
        <w:t>CITE</w:t>
      </w:r>
      <w:r w:rsidRPr="00EC0E9D">
        <w:rPr>
          <w:rFonts w:cstheme="minorHAnsi"/>
          <w:color w:val="7030A0"/>
          <w:sz w:val="24"/>
          <w:szCs w:val="24"/>
        </w:rPr>
        <w:t>)</w:t>
      </w:r>
      <w:r>
        <w:rPr>
          <w:rFonts w:cstheme="minorHAnsi"/>
          <w:color w:val="7030A0"/>
          <w:sz w:val="24"/>
          <w:szCs w:val="24"/>
        </w:rPr>
        <w:t xml:space="preserve">. However, the lack of response of weed density indicates the low nutrient status is not </w:t>
      </w:r>
      <w:r w:rsidR="00C52A7D">
        <w:rPr>
          <w:rFonts w:cstheme="minorHAnsi"/>
          <w:color w:val="7030A0"/>
          <w:sz w:val="24"/>
          <w:szCs w:val="24"/>
        </w:rPr>
        <w:t>inhibiting</w:t>
      </w:r>
      <w:r>
        <w:rPr>
          <w:rFonts w:cstheme="minorHAnsi"/>
          <w:color w:val="7030A0"/>
          <w:sz w:val="24"/>
          <w:szCs w:val="24"/>
        </w:rPr>
        <w:t xml:space="preserve"> weed seed germination in Corn Belt weeds</w:t>
      </w:r>
      <w:r w:rsidRPr="00EC0E9D">
        <w:rPr>
          <w:rFonts w:cstheme="minorHAnsi"/>
          <w:color w:val="7030A0"/>
          <w:sz w:val="24"/>
          <w:szCs w:val="24"/>
        </w:rPr>
        <w:t>. It is possible inhibitory effects of the CCs on weed seed germination (</w:t>
      </w:r>
      <w:r>
        <w:rPr>
          <w:rFonts w:cstheme="minorHAnsi"/>
          <w:color w:val="7030A0"/>
          <w:sz w:val="24"/>
          <w:szCs w:val="24"/>
        </w:rPr>
        <w:t xml:space="preserve">low light, </w:t>
      </w:r>
      <w:r w:rsidRPr="00EC0E9D">
        <w:rPr>
          <w:rFonts w:cstheme="minorHAnsi"/>
          <w:color w:val="7030A0"/>
          <w:sz w:val="24"/>
          <w:szCs w:val="24"/>
        </w:rPr>
        <w:t xml:space="preserve">lower soil temperatures, </w:t>
      </w:r>
      <w:r>
        <w:rPr>
          <w:rFonts w:cstheme="minorHAnsi"/>
          <w:color w:val="7030A0"/>
          <w:sz w:val="24"/>
          <w:szCs w:val="24"/>
        </w:rPr>
        <w:t xml:space="preserve">smaller ranges in temperatures, </w:t>
      </w:r>
      <w:r w:rsidRPr="00EC0E9D">
        <w:rPr>
          <w:rFonts w:cstheme="minorHAnsi"/>
          <w:color w:val="7030A0"/>
          <w:sz w:val="24"/>
          <w:szCs w:val="24"/>
        </w:rPr>
        <w:t xml:space="preserve">lower soil </w:t>
      </w:r>
      <w:r>
        <w:rPr>
          <w:rFonts w:cstheme="minorHAnsi"/>
          <w:color w:val="7030A0"/>
          <w:sz w:val="24"/>
          <w:szCs w:val="24"/>
        </w:rPr>
        <w:t>nitrate concentrations</w:t>
      </w:r>
      <w:r w:rsidRPr="00EC0E9D">
        <w:rPr>
          <w:rFonts w:cstheme="minorHAnsi"/>
          <w:color w:val="7030A0"/>
          <w:sz w:val="24"/>
          <w:szCs w:val="24"/>
        </w:rPr>
        <w:t xml:space="preserve">, </w:t>
      </w:r>
      <w:proofErr w:type="spellStart"/>
      <w:r w:rsidRPr="00EC0E9D">
        <w:rPr>
          <w:rFonts w:cstheme="minorHAnsi"/>
          <w:color w:val="7030A0"/>
          <w:sz w:val="24"/>
          <w:szCs w:val="24"/>
        </w:rPr>
        <w:t>allelopathic</w:t>
      </w:r>
      <w:proofErr w:type="spellEnd"/>
      <w:r w:rsidRPr="00EC0E9D">
        <w:rPr>
          <w:rFonts w:cstheme="minorHAnsi"/>
          <w:color w:val="7030A0"/>
          <w:sz w:val="24"/>
          <w:szCs w:val="24"/>
        </w:rPr>
        <w:t xml:space="preserve"> </w:t>
      </w:r>
      <w:r>
        <w:rPr>
          <w:rFonts w:cstheme="minorHAnsi"/>
          <w:color w:val="7030A0"/>
          <w:sz w:val="24"/>
          <w:szCs w:val="24"/>
        </w:rPr>
        <w:t>chemicals</w:t>
      </w:r>
      <w:r w:rsidRPr="00EC0E9D">
        <w:rPr>
          <w:rFonts w:cstheme="minorHAnsi"/>
          <w:color w:val="7030A0"/>
          <w:sz w:val="24"/>
          <w:szCs w:val="24"/>
        </w:rPr>
        <w:t xml:space="preserve">) are balanced by stimulatory effects (increased soil moisture). Conversely, delay of weed seed germination along with reductions in light availability caused by CCs is consistent with our observations of lower weed biomass in cover crop treatments. Our results indicate that in the Corn Belt, CCs that compete with weeds for light will be most effective in suppressing weeds. </w:t>
      </w:r>
    </w:p>
    <w:p w14:paraId="79A1CCE3" w14:textId="77777777" w:rsidR="008D5A4F" w:rsidRPr="00F074D9" w:rsidRDefault="008D5A4F" w:rsidP="008D5A4F">
      <w:pPr>
        <w:pStyle w:val="NoSpacing"/>
        <w:rPr>
          <w:rFonts w:cstheme="minorHAnsi"/>
          <w:color w:val="FF0000"/>
          <w:sz w:val="24"/>
          <w:szCs w:val="24"/>
        </w:rPr>
      </w:pPr>
    </w:p>
    <w:p w14:paraId="778045B8" w14:textId="77777777" w:rsidR="00C102D4" w:rsidRDefault="008D5A4F" w:rsidP="00C102D4">
      <w:pPr>
        <w:pStyle w:val="NoSpacing"/>
        <w:rPr>
          <w:rFonts w:cstheme="minorHAnsi"/>
          <w:sz w:val="24"/>
          <w:szCs w:val="24"/>
        </w:rPr>
      </w:pPr>
      <w:r>
        <w:rPr>
          <w:rFonts w:cstheme="minorHAnsi"/>
          <w:sz w:val="24"/>
          <w:szCs w:val="24"/>
        </w:rPr>
        <w:t xml:space="preserve">For weed biomass, grass CCs reduced weed biomass by 68% compared to only 33% for non-grass (p&lt;0.01; Fig. 2). Measurements taken before cash crop planting showed a 74% reduction in weed biomass, compared to only 44% in measurements taken after planting (p&lt;0.01). Winter annuals showed the strongest reductions (65%), followed by summer annuals (47%), with perennial weeds being unaffected by CCs. </w:t>
      </w:r>
      <w:r w:rsidR="00C102D4">
        <w:rPr>
          <w:rFonts w:cstheme="minorHAnsi"/>
          <w:sz w:val="24"/>
          <w:szCs w:val="24"/>
        </w:rPr>
        <w:t xml:space="preserve">For continuous variables, weed suppression was significant affected by CC biomass for both weed biomass (after controlling for CC type, p&lt;0.03; </w:t>
      </w:r>
      <w:r w:rsidR="00C102D4" w:rsidRPr="004E0402">
        <w:rPr>
          <w:rFonts w:cstheme="minorHAnsi"/>
          <w:b/>
          <w:sz w:val="24"/>
          <w:szCs w:val="24"/>
        </w:rPr>
        <w:t>Fig. 3</w:t>
      </w:r>
      <w:r w:rsidR="00C102D4">
        <w:rPr>
          <w:rFonts w:cstheme="minorHAnsi"/>
          <w:sz w:val="24"/>
          <w:szCs w:val="24"/>
        </w:rPr>
        <w:t xml:space="preserve">) and weed density (p&lt;0.01).  </w:t>
      </w:r>
    </w:p>
    <w:p w14:paraId="4F3E11FB" w14:textId="77777777" w:rsidR="008D5A4F" w:rsidRDefault="008D5A4F" w:rsidP="008D5A4F">
      <w:pPr>
        <w:pStyle w:val="NoSpacing"/>
        <w:rPr>
          <w:rFonts w:cstheme="minorHAnsi"/>
          <w:sz w:val="24"/>
          <w:szCs w:val="24"/>
        </w:rPr>
      </w:pPr>
    </w:p>
    <w:p w14:paraId="1B44AB38" w14:textId="77777777" w:rsidR="008D5A4F" w:rsidRDefault="008D5A4F" w:rsidP="008D5A4F">
      <w:pPr>
        <w:pStyle w:val="NoSpacing"/>
        <w:rPr>
          <w:rFonts w:cstheme="minorHAnsi"/>
          <w:sz w:val="24"/>
          <w:szCs w:val="24"/>
        </w:rPr>
      </w:pPr>
    </w:p>
    <w:tbl>
      <w:tblPr>
        <w:tblStyle w:val="TableGrid"/>
        <w:tblW w:w="0" w:type="auto"/>
        <w:tblLook w:val="04A0" w:firstRow="1" w:lastRow="0" w:firstColumn="1" w:lastColumn="0" w:noHBand="0" w:noVBand="1"/>
      </w:tblPr>
      <w:tblGrid>
        <w:gridCol w:w="9350"/>
      </w:tblGrid>
      <w:tr w:rsidR="008D5A4F" w14:paraId="44B37917" w14:textId="77777777" w:rsidTr="0097401B">
        <w:tc>
          <w:tcPr>
            <w:tcW w:w="9350" w:type="dxa"/>
          </w:tcPr>
          <w:p w14:paraId="34693F70" w14:textId="77777777" w:rsidR="008D5A4F" w:rsidRDefault="008D5A4F" w:rsidP="0097401B">
            <w:pPr>
              <w:pStyle w:val="NoSpacing"/>
              <w:rPr>
                <w:rFonts w:cstheme="minorHAnsi"/>
                <w:sz w:val="24"/>
                <w:szCs w:val="24"/>
              </w:rPr>
            </w:pPr>
            <w:r>
              <w:rPr>
                <w:rFonts w:cstheme="minorHAnsi"/>
                <w:noProof/>
                <w:sz w:val="24"/>
                <w:szCs w:val="24"/>
              </w:rPr>
              <w:lastRenderedPageBreak/>
              <w:drawing>
                <wp:inline distT="0" distB="0" distL="0" distR="0" wp14:anchorId="618728CA" wp14:editId="1934A93F">
                  <wp:extent cx="5943600" cy="4245610"/>
                  <wp:effectExtent l="0" t="0" r="0" b="254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nu_fig3_modifier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tc>
      </w:tr>
      <w:tr w:rsidR="008D5A4F" w14:paraId="2CC94D94" w14:textId="77777777" w:rsidTr="0097401B">
        <w:tc>
          <w:tcPr>
            <w:tcW w:w="9350" w:type="dxa"/>
          </w:tcPr>
          <w:p w14:paraId="3439332F" w14:textId="77777777" w:rsidR="008D5A4F" w:rsidRDefault="008D5A4F" w:rsidP="0097401B">
            <w:pPr>
              <w:pStyle w:val="NoSpacing"/>
              <w:rPr>
                <w:rFonts w:cstheme="minorHAnsi"/>
                <w:sz w:val="24"/>
                <w:szCs w:val="24"/>
              </w:rPr>
            </w:pPr>
            <w:proofErr w:type="gramStart"/>
            <w:r w:rsidRPr="008F557B">
              <w:rPr>
                <w:rFonts w:cstheme="minorHAnsi"/>
                <w:b/>
                <w:sz w:val="24"/>
                <w:szCs w:val="24"/>
              </w:rPr>
              <w:t>Fig</w:t>
            </w:r>
            <w:r>
              <w:rPr>
                <w:rFonts w:cstheme="minorHAnsi"/>
                <w:b/>
                <w:sz w:val="24"/>
                <w:szCs w:val="24"/>
              </w:rPr>
              <w:t xml:space="preserve">ure 2 </w:t>
            </w:r>
            <w:r>
              <w:rPr>
                <w:rFonts w:cstheme="minorHAnsi"/>
                <w:sz w:val="24"/>
                <w:szCs w:val="24"/>
              </w:rPr>
              <w:t>Significant categorical variables included cover crop type* (blue; grass, non-grass), when the weed measurement occurred (yellow; before cash crop planting, after), and the type of weed (red; winter or summer annual, perennial); values less than 1 indicate cover crops suppressed weeds, size of points and n value represent the number of observations used for the estimate, bars represent 95% confidence intervals.</w:t>
            </w:r>
            <w:proofErr w:type="gramEnd"/>
          </w:p>
          <w:p w14:paraId="116D6506" w14:textId="77777777" w:rsidR="008D5A4F" w:rsidRDefault="008D5A4F" w:rsidP="0097401B">
            <w:pPr>
              <w:pStyle w:val="NoSpacing"/>
              <w:rPr>
                <w:rFonts w:cstheme="minorHAnsi"/>
                <w:sz w:val="24"/>
                <w:szCs w:val="24"/>
              </w:rPr>
            </w:pPr>
            <w:r>
              <w:rPr>
                <w:rFonts w:cstheme="minorHAnsi"/>
                <w:sz w:val="24"/>
                <w:szCs w:val="24"/>
              </w:rPr>
              <w:t xml:space="preserve">*After controlling for the amount of cover crop biomass production </w:t>
            </w:r>
          </w:p>
        </w:tc>
      </w:tr>
    </w:tbl>
    <w:p w14:paraId="41B1FBA9" w14:textId="77777777" w:rsidR="008D5A4F" w:rsidRDefault="008D5A4F" w:rsidP="008D5A4F">
      <w:pPr>
        <w:pStyle w:val="NoSpacing"/>
        <w:rPr>
          <w:rFonts w:cstheme="minorHAnsi"/>
          <w:sz w:val="24"/>
          <w:szCs w:val="24"/>
        </w:rPr>
      </w:pPr>
    </w:p>
    <w:p w14:paraId="05665F22" w14:textId="77777777" w:rsidR="008A38B6" w:rsidRPr="00F074D9" w:rsidRDefault="008A38B6" w:rsidP="00BF4FA7">
      <w:pPr>
        <w:pStyle w:val="NoSpacing"/>
        <w:rPr>
          <w:rFonts w:cstheme="minorHAnsi"/>
          <w:color w:val="FF0000"/>
          <w:sz w:val="24"/>
          <w:szCs w:val="24"/>
        </w:rPr>
      </w:pPr>
    </w:p>
    <w:p w14:paraId="46667CF7" w14:textId="64D4ECF0" w:rsidR="00CA4693" w:rsidRDefault="00CA4693" w:rsidP="00B73B09">
      <w:pPr>
        <w:pStyle w:val="NoSpacing"/>
        <w:rPr>
          <w:rFonts w:cstheme="minorHAnsi"/>
          <w:sz w:val="24"/>
          <w:szCs w:val="24"/>
        </w:rPr>
      </w:pPr>
    </w:p>
    <w:p w14:paraId="66BBD4D5" w14:textId="4BFE0A70" w:rsidR="00D63120" w:rsidRPr="009C6443" w:rsidRDefault="00CE0DC6" w:rsidP="00D63120">
      <w:pPr>
        <w:pStyle w:val="NoSpacing"/>
        <w:rPr>
          <w:rFonts w:cstheme="minorHAnsi"/>
          <w:b/>
          <w:sz w:val="24"/>
          <w:szCs w:val="24"/>
          <w:u w:val="single"/>
        </w:rPr>
      </w:pPr>
      <w:r w:rsidRPr="009C6443">
        <w:rPr>
          <w:rFonts w:cstheme="minorHAnsi"/>
          <w:b/>
          <w:sz w:val="24"/>
          <w:szCs w:val="24"/>
          <w:u w:val="single"/>
        </w:rPr>
        <w:t>3.3</w:t>
      </w:r>
      <w:r w:rsidR="002F0521" w:rsidRPr="009C6443">
        <w:rPr>
          <w:rFonts w:cstheme="minorHAnsi"/>
          <w:b/>
          <w:sz w:val="24"/>
          <w:szCs w:val="24"/>
          <w:u w:val="single"/>
        </w:rPr>
        <w:t xml:space="preserve"> </w:t>
      </w:r>
      <w:r w:rsidR="00D63120" w:rsidRPr="009C6443">
        <w:rPr>
          <w:rFonts w:cstheme="minorHAnsi"/>
          <w:b/>
          <w:sz w:val="24"/>
          <w:szCs w:val="24"/>
          <w:u w:val="single"/>
        </w:rPr>
        <w:t>Cover crop management approaches</w:t>
      </w:r>
    </w:p>
    <w:p w14:paraId="4EE0E697" w14:textId="77777777" w:rsidR="00D63120" w:rsidRPr="00E02DAD" w:rsidRDefault="00D63120" w:rsidP="00D63120">
      <w:pPr>
        <w:pStyle w:val="NoSpacing"/>
        <w:rPr>
          <w:rFonts w:cstheme="minorHAnsi"/>
          <w:sz w:val="24"/>
          <w:szCs w:val="24"/>
          <w:u w:val="single"/>
        </w:rPr>
      </w:pPr>
    </w:p>
    <w:p w14:paraId="24FB0852" w14:textId="69A23478" w:rsidR="00D63120" w:rsidRPr="00E02DAD" w:rsidRDefault="002F0521" w:rsidP="00D63120">
      <w:pPr>
        <w:pStyle w:val="NoSpacing"/>
        <w:rPr>
          <w:rFonts w:cstheme="minorHAnsi"/>
          <w:i/>
          <w:sz w:val="24"/>
          <w:szCs w:val="24"/>
        </w:rPr>
      </w:pPr>
      <w:r>
        <w:rPr>
          <w:rFonts w:cstheme="minorHAnsi"/>
          <w:i/>
          <w:sz w:val="24"/>
          <w:szCs w:val="24"/>
        </w:rPr>
        <w:t xml:space="preserve">3.3.1 </w:t>
      </w:r>
      <w:r w:rsidR="00D63120" w:rsidRPr="00E02DAD">
        <w:rPr>
          <w:rFonts w:cstheme="minorHAnsi"/>
          <w:i/>
          <w:sz w:val="24"/>
          <w:szCs w:val="24"/>
        </w:rPr>
        <w:t xml:space="preserve">Cover crop </w:t>
      </w:r>
      <w:r w:rsidR="00E02DAD" w:rsidRPr="00E02DAD">
        <w:rPr>
          <w:rFonts w:cstheme="minorHAnsi"/>
          <w:i/>
          <w:sz w:val="24"/>
          <w:szCs w:val="24"/>
        </w:rPr>
        <w:t>type</w:t>
      </w:r>
    </w:p>
    <w:p w14:paraId="4D7B06FB" w14:textId="77777777" w:rsidR="00D63120" w:rsidRPr="00E02DAD" w:rsidRDefault="00D63120" w:rsidP="00D63120">
      <w:pPr>
        <w:pStyle w:val="NoSpacing"/>
        <w:rPr>
          <w:ins w:id="3" w:author="Andrea Basche [2]" w:date="2019-10-07T13:24:00Z"/>
          <w:rFonts w:cstheme="minorHAnsi"/>
          <w:sz w:val="24"/>
          <w:szCs w:val="24"/>
        </w:rPr>
      </w:pPr>
    </w:p>
    <w:p w14:paraId="2017E611" w14:textId="6B49FBD6" w:rsidR="00D63120" w:rsidRPr="00FE393C" w:rsidRDefault="00D63120" w:rsidP="00D63120">
      <w:pPr>
        <w:pStyle w:val="NoSpacing"/>
        <w:rPr>
          <w:rFonts w:cstheme="minorHAnsi"/>
          <w:sz w:val="24"/>
          <w:szCs w:val="24"/>
        </w:rPr>
      </w:pPr>
      <w:r w:rsidRPr="00E02DAD">
        <w:rPr>
          <w:rFonts w:cstheme="minorHAnsi"/>
          <w:sz w:val="24"/>
          <w:szCs w:val="24"/>
        </w:rPr>
        <w:t xml:space="preserve">Even after controlling for the effect of </w:t>
      </w:r>
      <w:r w:rsidR="004E0402">
        <w:rPr>
          <w:rFonts w:cstheme="minorHAnsi"/>
          <w:sz w:val="24"/>
          <w:szCs w:val="24"/>
        </w:rPr>
        <w:t>CC</w:t>
      </w:r>
      <w:r w:rsidRPr="00E02DAD">
        <w:rPr>
          <w:rFonts w:cstheme="minorHAnsi"/>
          <w:sz w:val="24"/>
          <w:szCs w:val="24"/>
        </w:rPr>
        <w:t xml:space="preserve"> biomass, grass </w:t>
      </w:r>
      <w:r w:rsidR="00E02DAD" w:rsidRPr="00E02DAD">
        <w:rPr>
          <w:rFonts w:cstheme="minorHAnsi"/>
          <w:sz w:val="24"/>
          <w:szCs w:val="24"/>
        </w:rPr>
        <w:t>CC</w:t>
      </w:r>
      <w:r w:rsidRPr="00E02DAD">
        <w:rPr>
          <w:rFonts w:cstheme="minorHAnsi"/>
          <w:sz w:val="24"/>
          <w:szCs w:val="24"/>
        </w:rPr>
        <w:t>s offered more weed suppression co</w:t>
      </w:r>
      <w:r>
        <w:rPr>
          <w:rFonts w:cstheme="minorHAnsi"/>
          <w:sz w:val="24"/>
          <w:szCs w:val="24"/>
        </w:rPr>
        <w:t>mpared to non-grass</w:t>
      </w:r>
      <w:r w:rsidR="00F8383A">
        <w:rPr>
          <w:rFonts w:cstheme="minorHAnsi"/>
          <w:sz w:val="24"/>
          <w:szCs w:val="24"/>
        </w:rPr>
        <w:t xml:space="preserve"> (Fig. 2)</w:t>
      </w:r>
      <w:r>
        <w:rPr>
          <w:rFonts w:cstheme="minorHAnsi"/>
          <w:sz w:val="24"/>
          <w:szCs w:val="24"/>
        </w:rPr>
        <w:t xml:space="preserve">. </w:t>
      </w:r>
      <w:r w:rsidR="00E43281">
        <w:rPr>
          <w:rFonts w:cstheme="minorHAnsi"/>
          <w:sz w:val="24"/>
          <w:szCs w:val="24"/>
        </w:rPr>
        <w:t>This may have consequences for balancing yield maintenance and weed suppress</w:t>
      </w:r>
      <w:r w:rsidR="00C7658B">
        <w:rPr>
          <w:rFonts w:cstheme="minorHAnsi"/>
          <w:sz w:val="24"/>
          <w:szCs w:val="24"/>
        </w:rPr>
        <w:t>ion goals (</w:t>
      </w:r>
      <w:r w:rsidR="00E43281" w:rsidRPr="00B6686C">
        <w:rPr>
          <w:rFonts w:cstheme="minorHAnsi"/>
          <w:color w:val="FF0000"/>
          <w:sz w:val="24"/>
          <w:szCs w:val="24"/>
        </w:rPr>
        <w:t>Section 3.</w:t>
      </w:r>
      <w:r w:rsidR="00C52A7D">
        <w:rPr>
          <w:rFonts w:cstheme="minorHAnsi"/>
          <w:color w:val="FF0000"/>
          <w:sz w:val="24"/>
          <w:szCs w:val="24"/>
        </w:rPr>
        <w:t>4</w:t>
      </w:r>
      <w:r w:rsidR="00E43281">
        <w:rPr>
          <w:rFonts w:cstheme="minorHAnsi"/>
          <w:sz w:val="24"/>
          <w:szCs w:val="24"/>
        </w:rPr>
        <w:t xml:space="preserve">). </w:t>
      </w:r>
      <w:proofErr w:type="gramStart"/>
      <w:r w:rsidR="00E43281">
        <w:rPr>
          <w:rFonts w:cstheme="minorHAnsi"/>
          <w:sz w:val="24"/>
          <w:szCs w:val="24"/>
        </w:rPr>
        <w:t>With regards to</w:t>
      </w:r>
      <w:proofErr w:type="gramEnd"/>
      <w:r w:rsidR="00E43281">
        <w:rPr>
          <w:rFonts w:cstheme="minorHAnsi"/>
          <w:sz w:val="24"/>
          <w:szCs w:val="24"/>
        </w:rPr>
        <w:t xml:space="preserve"> weeds, </w:t>
      </w:r>
      <w:r w:rsidR="00E61399">
        <w:rPr>
          <w:rFonts w:cstheme="minorHAnsi"/>
          <w:sz w:val="24"/>
          <w:szCs w:val="24"/>
        </w:rPr>
        <w:t xml:space="preserve">CC-induced control </w:t>
      </w:r>
      <w:r w:rsidR="00E43281" w:rsidRPr="00FE393C">
        <w:rPr>
          <w:rFonts w:cstheme="minorHAnsi"/>
          <w:sz w:val="24"/>
          <w:szCs w:val="24"/>
        </w:rPr>
        <w:t>is a combination of physical and chemical suppression, and grasses such as rye may be more effective than legumes on both</w:t>
      </w:r>
      <w:r w:rsidR="00E43281">
        <w:rPr>
          <w:rFonts w:cstheme="minorHAnsi"/>
          <w:sz w:val="24"/>
          <w:szCs w:val="24"/>
        </w:rPr>
        <w:t xml:space="preserve"> fronts </w:t>
      </w:r>
      <w:r w:rsidR="00E43281" w:rsidRPr="00FE393C">
        <w:rPr>
          <w:rFonts w:cstheme="minorHAnsi"/>
          <w:sz w:val="24"/>
          <w:szCs w:val="24"/>
        </w:rPr>
        <w:t>(Creamer et al. 1996)</w:t>
      </w:r>
      <w:r w:rsidR="00E43281">
        <w:rPr>
          <w:rFonts w:cstheme="minorHAnsi"/>
          <w:sz w:val="24"/>
          <w:szCs w:val="24"/>
        </w:rPr>
        <w:t>. The carbon-to-nitrogen ratio of grass CCs can be twice as high as legumes, with grass ratios increasing with higher overall biomass production</w:t>
      </w:r>
      <w:r w:rsidR="001432C4">
        <w:rPr>
          <w:rFonts w:cstheme="minorHAnsi"/>
          <w:sz w:val="24"/>
          <w:szCs w:val="24"/>
        </w:rPr>
        <w:t xml:space="preserve"> </w:t>
      </w:r>
      <w:r w:rsidR="001432C4">
        <w:rPr>
          <w:rFonts w:cstheme="minorHAnsi"/>
          <w:sz w:val="24"/>
          <w:szCs w:val="24"/>
        </w:rPr>
        <w:fldChar w:fldCharType="begin" w:fldLock="1"/>
      </w:r>
      <w:r w:rsidR="001432C4">
        <w:rPr>
          <w:rFonts w:cstheme="minorHAnsi"/>
          <w:sz w:val="24"/>
          <w:szCs w:val="24"/>
        </w:rPr>
        <w:instrText>ADDIN CSL_CITATION {"citationItems":[{"id":"ITEM-1","itemData":{"DOI":"10.2136/sssaj1995.03615995005900020029x","ISSN":"03615995","author":[{"dropping-particle":"","family":"Quemada","given":"M.","non-dropping-particle":"","parse-names":false,"suffix":""},{"dropping-particle":"","family":"Cabrera","given":"M. L.","non-dropping-particle":"","parse-names":false,"suffix":""}],"container-title":"Soil Science Society of America Journal","id":"ITEM-1","issue":"2","issued":{"date-parts":[["1995"]]},"page":"471-477","title":"Carbon and nitrogen mineralized from leaves and stems of four cover crops","type":"article-journal","volume":"59"},"uris":["http://www.mendeley.com/documents/?uuid=f5d37def-d6c1-4469-8623-9b6297c510a9"]}],"mendeley":{"formattedCitation":"(Quemada and Cabrera 1995)","plainTextFormattedCitation":"(Quemada and Cabrera 1995)","previouslyFormattedCitation":"(Quemada and Cabrera 1995)"},"properties":{"noteIndex":0},"schema":"https://github.com/citation-style-language/schema/raw/master/csl-citation.json"}</w:instrText>
      </w:r>
      <w:r w:rsidR="001432C4">
        <w:rPr>
          <w:rFonts w:cstheme="minorHAnsi"/>
          <w:sz w:val="24"/>
          <w:szCs w:val="24"/>
        </w:rPr>
        <w:fldChar w:fldCharType="separate"/>
      </w:r>
      <w:r w:rsidR="001432C4" w:rsidRPr="001432C4">
        <w:rPr>
          <w:rFonts w:cstheme="minorHAnsi"/>
          <w:noProof/>
          <w:sz w:val="24"/>
          <w:szCs w:val="24"/>
        </w:rPr>
        <w:t>(Quemada and Cabrera 1995)</w:t>
      </w:r>
      <w:r w:rsidR="001432C4">
        <w:rPr>
          <w:rFonts w:cstheme="minorHAnsi"/>
          <w:sz w:val="24"/>
          <w:szCs w:val="24"/>
        </w:rPr>
        <w:fldChar w:fldCharType="end"/>
      </w:r>
      <w:r w:rsidR="001432C4">
        <w:rPr>
          <w:rFonts w:cstheme="minorHAnsi"/>
          <w:sz w:val="24"/>
          <w:szCs w:val="24"/>
        </w:rPr>
        <w:fldChar w:fldCharType="begin" w:fldLock="1"/>
      </w:r>
      <w:r w:rsidR="00C27780">
        <w:rPr>
          <w:rFonts w:cstheme="minorHAnsi"/>
          <w:sz w:val="24"/>
          <w:szCs w:val="24"/>
        </w:rPr>
        <w:instrText>ADDIN CSL_CITATION {"citationItems":[{"id":"ITEM-1","itemData":{"DOI":"10.1016/j.fcr.2016.06.016","ISBN":"0378-4290","ISSN":"03784290","abstract":"Inclusion of a rye cover crop into maize-based systems can offer environmental benefits, but adoption of the practice in the US Midwest is still low. This is related to the possible risk of reduced maize yields following rye. We hypothesized that the magnitude of rye effects on maize yields and drainage water and nitrate (NO3)-N losses would be proportionally related to rye biomass. We tested this hypothesis by analyzing data from continuous maize treatments (with and without cover crop) in Iowa, US, that were fertilized following recommendations from late spring nitrate tests. Dataset included measurements (2009–2014) of soil water and temperature, drainage water and NO3-N losses, soil NO3, rye shoot and root biomass and C:N, and maize yields. We supplemented our analysis with a literature review and the use of a cropping systems model (APSIM) to calculate trade-offs in system performance characteristics. Experimentally, rye cover crop reduced drainage by 12% and NO3-N losses by 20% (or 31% per unit of N applied), and maize yields by 6%. We also found minimal effects on soil temperature, water deficits that reduced yields only during drought years (2012 and 2013), and lower NO3-N losses that were related to reduced NO3-N concentrations in drainage. Results also revealed a linear relationship between drainage and precipitation (r2 = 0.96), and rye transpiration and shoot biomass (r2 = 0.84). Model scenario analysis (4 termination dates × 30 years) indicated that rye cover crop decreases NO3-N losses (-25.5 ± 26%) but does not always reduce drainage water (-3.9 ± 13%) or grain yields (-1.84 ± 6%), which is consistent with experimental and literature results. However, analysis of the synthesized measured and simulated dataset do not support a strong relationship between these variables and rye biomass. These results are valuable for decision-making and add new fundamental knowledge on rye water and nitrogen use.","author":[{"dropping-particle":"","family":"Martinez-Feria","given":"Rafael A.","non-dropping-particle":"","parse-names":false,"suffix":""},{"dropping-particle":"","family":"Dietzel","given":"Ranae","non-dropping-particle":"","parse-names":false,"suffix":""},{"dropping-particle":"","family":"Liebman","given":"Matt","non-dropping-particle":"","parse-names":false,"suffix":""},{"dropping-particle":"","family":"Helmers","given":"Matthew J.","non-dropping-particle":"","parse-names":false,"suffix":""},{"dropping-particle":"V.","family":"Archontoulis","given":"Sotirios","non-dropping-particle":"","parse-names":false,"suffix":""}],"container-title":"Field Crops Research","id":"ITEM-1","issued":{"date-parts":[["2016","9","1"]]},"page":"145-159","publisher":"Elsevier B.V.","title":"Rye cover crop effects on maize: A system-level analysis","type":"article-journal","volume":"196"},"uris":["http://www.mendeley.com/documents/?uuid=0ee2225d-a41b-48d5-aa4f-3b6c9113c91d"]}],"mendeley":{"formattedCitation":"(Martinez-Feria et al. 2016)","plainTextFormattedCitation":"(Martinez-Feria et al. 2016)","previouslyFormattedCitation":"(Martinez-Feria et al. 2016)"},"properties":{"noteIndex":0},"schema":"https://github.com/citation-style-language/schema/raw/master/csl-citation.json"}</w:instrText>
      </w:r>
      <w:r w:rsidR="001432C4">
        <w:rPr>
          <w:rFonts w:cstheme="minorHAnsi"/>
          <w:sz w:val="24"/>
          <w:szCs w:val="24"/>
        </w:rPr>
        <w:fldChar w:fldCharType="separate"/>
      </w:r>
      <w:r w:rsidR="001432C4" w:rsidRPr="001432C4">
        <w:rPr>
          <w:rFonts w:cstheme="minorHAnsi"/>
          <w:noProof/>
          <w:sz w:val="24"/>
          <w:szCs w:val="24"/>
        </w:rPr>
        <w:t>(Martinez-Feria et al. 2016)</w:t>
      </w:r>
      <w:r w:rsidR="001432C4">
        <w:rPr>
          <w:rFonts w:cstheme="minorHAnsi"/>
          <w:sz w:val="24"/>
          <w:szCs w:val="24"/>
        </w:rPr>
        <w:fldChar w:fldCharType="end"/>
      </w:r>
      <w:r w:rsidR="00E43281">
        <w:rPr>
          <w:rFonts w:cstheme="minorHAnsi"/>
          <w:sz w:val="24"/>
          <w:szCs w:val="24"/>
        </w:rPr>
        <w:t xml:space="preserve">. The higher carbon-to-nitrogen ratios </w:t>
      </w:r>
      <w:r w:rsidR="00E43281" w:rsidRPr="00110A5F">
        <w:rPr>
          <w:rFonts w:cstheme="minorHAnsi"/>
          <w:sz w:val="24"/>
          <w:szCs w:val="24"/>
        </w:rPr>
        <w:t>of grass residue increase the residence time of the CC residue</w:t>
      </w:r>
      <w:r w:rsidR="00E43281">
        <w:rPr>
          <w:rFonts w:cstheme="minorHAnsi"/>
          <w:sz w:val="24"/>
          <w:szCs w:val="24"/>
        </w:rPr>
        <w:t xml:space="preserve"> </w:t>
      </w:r>
      <w:r w:rsidR="00E43281">
        <w:rPr>
          <w:rFonts w:cstheme="minorHAnsi"/>
          <w:sz w:val="24"/>
          <w:szCs w:val="24"/>
        </w:rPr>
        <w:lastRenderedPageBreak/>
        <w:t xml:space="preserve">compared to legume residue, thus potentially suppressing weeds longer after CC termination </w:t>
      </w:r>
      <w:r w:rsidR="001432C4">
        <w:rPr>
          <w:rFonts w:cstheme="minorHAnsi"/>
          <w:sz w:val="24"/>
          <w:szCs w:val="24"/>
        </w:rPr>
        <w:fldChar w:fldCharType="begin" w:fldLock="1"/>
      </w:r>
      <w:r w:rsidR="001432C4">
        <w:rPr>
          <w:rFonts w:cstheme="minorHAnsi"/>
          <w:sz w:val="24"/>
          <w:szCs w:val="24"/>
        </w:rPr>
        <w:instrText>ADDIN CSL_CITATION {"citationItems":[{"id":"ITEM-1","itemData":{"DOI":"10.2134/agronj1993.00021962008500030029x","ISSN":"0002-1962","author":[{"dropping-particle":"","family":"Teasdale","given":"J. R.","non-dropping-particle":"","parse-names":false,"suffix":""},{"dropping-particle":"","family":"Mohler","given":"C. L.","non-dropping-particle":"","parse-names":false,"suffix":""}],"container-title":"Agronomy Journal","id":"ITEM-1","issue":"3","issued":{"date-parts":[["1993"]]},"page":"673","publisher":"American Society of Agronomy","title":"Light Transmittance, Soil Temperature, and Soil Moisture under Residue of Hairy Vetch and Rye","type":"article-journal","volume":"85"},"uris":["http://www.mendeley.com/documents/?uuid=a2acba86-5a60-3852-9177-606f136eaacc"]}],"mendeley":{"formattedCitation":"(Teasdale and Mohler 1993)","plainTextFormattedCitation":"(Teasdale and Mohler 1993)","previouslyFormattedCitation":"(Teasdale and Mohler 1993)"},"properties":{"noteIndex":0},"schema":"https://github.com/citation-style-language/schema/raw/master/csl-citation.json"}</w:instrText>
      </w:r>
      <w:r w:rsidR="001432C4">
        <w:rPr>
          <w:rFonts w:cstheme="minorHAnsi"/>
          <w:sz w:val="24"/>
          <w:szCs w:val="24"/>
        </w:rPr>
        <w:fldChar w:fldCharType="separate"/>
      </w:r>
      <w:r w:rsidR="001432C4" w:rsidRPr="001432C4">
        <w:rPr>
          <w:rFonts w:cstheme="minorHAnsi"/>
          <w:noProof/>
          <w:sz w:val="24"/>
          <w:szCs w:val="24"/>
        </w:rPr>
        <w:t>(Teasdale and Mohler 1993)</w:t>
      </w:r>
      <w:r w:rsidR="001432C4">
        <w:rPr>
          <w:rFonts w:cstheme="minorHAnsi"/>
          <w:sz w:val="24"/>
          <w:szCs w:val="24"/>
        </w:rPr>
        <w:fldChar w:fldCharType="end"/>
      </w:r>
      <w:r w:rsidR="001432C4">
        <w:rPr>
          <w:rFonts w:cstheme="minorHAnsi"/>
          <w:sz w:val="24"/>
          <w:szCs w:val="24"/>
        </w:rPr>
        <w:fldChar w:fldCharType="begin" w:fldLock="1"/>
      </w:r>
      <w:r w:rsidR="00C27780">
        <w:rPr>
          <w:rFonts w:cstheme="minorHAnsi"/>
          <w:sz w:val="24"/>
          <w:szCs w:val="24"/>
        </w:rPr>
        <w:instrText>ADDIN CSL_CITATION {"citationItems":[{"id":"ITEM-1","itemData":{"DOI":"10.2134/agronj2003.9000","ISSN":"00021962","abstract":"Temperature and precipitation affect crop residue decomposition rate. Degree-days (DGD) and decomposition-days (DCD) are used to account for the effect of temperature and precipitation, but little information is available about winter cover crop (WCC) residue decomposition as a function of DCD or DGD. This study was conducted to model the decomposition of rye (Secale cereale L.) and hairy vetch (Vicia villosa Roth) residues and the subsequent release of C and N under field conditions using DGD and DCD. Rye and hairy vetch WCCs were planted during the fall either in monoculture or biculture and killed before corn (Zea mays L.) planting. Grab samples of WCC residues were taken six times during the corn growing season. A single-pool exponential decay function was used to model biomass decomposition and C and N release. Most decay models showed coefficients of determination (r 2 ) larger than 0.7. Both DGD and DCD were equally effective as time scales. Winter cover crops differed in their initial biomass and C content and in their biomass decomposition and C and N release rates. At corn V6 stage, 33 and 75% of the initial N Content had been released from rye and hairy vetch residues, respectively. At the end of the growing season, hairy vetch had almost completely decomposed while 5% of the initial biomass of rye remained undecomposed. Decomposition dynamics of hairy vetch residue indicate that it is a potential source of N while decomposition dynamics of rye indicate that it is more useful in soil conservation.","author":[{"dropping-particle":"","family":"Ruffo","given":"Matías L.","non-dropping-particle":"","parse-names":false,"suffix":""},{"dropping-particle":"","family":"Bollero","given":"Germán A.","non-dropping-particle":"","parse-names":false,"suffix":""}],"container-title":"Agronomy Journal","id":"ITEM-1","issue":"4","issued":{"date-parts":[["2003"]]},"page":"900-907","publisher":"American Society of Agronomy","title":"Modeling rye and hairy vetch residue decomposition as a function of degree-days and decomposition-days","type":"article-journal","volume":"95"},"uris":["http://www.mendeley.com/documents/?uuid=e01bb829-ea13-483d-a10a-d5d0a468b0ea"]}],"mendeley":{"formattedCitation":"(Ruffo and Bollero 2003)","plainTextFormattedCitation":"(Ruffo and Bollero 2003)","previouslyFormattedCitation":"(Ruffo and Bollero 2003)"},"properties":{"noteIndex":0},"schema":"https://github.com/citation-style-language/schema/raw/master/csl-citation.json"}</w:instrText>
      </w:r>
      <w:r w:rsidR="001432C4">
        <w:rPr>
          <w:rFonts w:cstheme="minorHAnsi"/>
          <w:sz w:val="24"/>
          <w:szCs w:val="24"/>
        </w:rPr>
        <w:fldChar w:fldCharType="separate"/>
      </w:r>
      <w:r w:rsidR="001432C4" w:rsidRPr="001432C4">
        <w:rPr>
          <w:rFonts w:cstheme="minorHAnsi"/>
          <w:noProof/>
          <w:sz w:val="24"/>
          <w:szCs w:val="24"/>
        </w:rPr>
        <w:t>(Ruffo and Bollero 2003)</w:t>
      </w:r>
      <w:r w:rsidR="001432C4">
        <w:rPr>
          <w:rFonts w:cstheme="minorHAnsi"/>
          <w:sz w:val="24"/>
          <w:szCs w:val="24"/>
        </w:rPr>
        <w:fldChar w:fldCharType="end"/>
      </w:r>
      <w:r w:rsidR="00E43281">
        <w:rPr>
          <w:rFonts w:cstheme="minorHAnsi"/>
          <w:sz w:val="24"/>
          <w:szCs w:val="24"/>
        </w:rPr>
        <w:t>.</w:t>
      </w:r>
      <w:r w:rsidR="00E43281" w:rsidRPr="00FE393C">
        <w:rPr>
          <w:rFonts w:cstheme="minorHAnsi"/>
          <w:sz w:val="24"/>
          <w:szCs w:val="24"/>
        </w:rPr>
        <w:t xml:space="preserve"> </w:t>
      </w:r>
      <w:r w:rsidR="00E43281">
        <w:rPr>
          <w:rFonts w:cstheme="minorHAnsi"/>
          <w:sz w:val="24"/>
          <w:szCs w:val="24"/>
        </w:rPr>
        <w:t>Additionally, t</w:t>
      </w:r>
      <w:r>
        <w:rPr>
          <w:rFonts w:cstheme="minorHAnsi"/>
          <w:sz w:val="24"/>
          <w:szCs w:val="24"/>
        </w:rPr>
        <w:t xml:space="preserve">he structural arrangement of </w:t>
      </w:r>
      <w:r w:rsidR="00F8383A">
        <w:rPr>
          <w:rFonts w:cstheme="minorHAnsi"/>
          <w:sz w:val="24"/>
          <w:szCs w:val="24"/>
        </w:rPr>
        <w:t xml:space="preserve">live </w:t>
      </w:r>
      <w:r>
        <w:rPr>
          <w:rFonts w:cstheme="minorHAnsi"/>
          <w:sz w:val="24"/>
          <w:szCs w:val="24"/>
        </w:rPr>
        <w:t xml:space="preserve">grass plants could provide a larger amount of light interception per unit </w:t>
      </w:r>
      <w:r w:rsidR="00110A5F">
        <w:rPr>
          <w:rFonts w:cstheme="minorHAnsi"/>
          <w:sz w:val="24"/>
          <w:szCs w:val="24"/>
        </w:rPr>
        <w:t xml:space="preserve">of live </w:t>
      </w:r>
      <w:r>
        <w:rPr>
          <w:rFonts w:cstheme="minorHAnsi"/>
          <w:sz w:val="24"/>
          <w:szCs w:val="24"/>
        </w:rPr>
        <w:t>biomass compared to legumes</w:t>
      </w:r>
      <w:r w:rsidR="001432C4">
        <w:rPr>
          <w:rFonts w:cstheme="minorHAnsi"/>
          <w:sz w:val="24"/>
          <w:szCs w:val="24"/>
        </w:rPr>
        <w:t xml:space="preserve"> </w:t>
      </w:r>
      <w:r w:rsidR="00C27780">
        <w:rPr>
          <w:rFonts w:cstheme="minorHAnsi"/>
          <w:sz w:val="24"/>
          <w:szCs w:val="24"/>
        </w:rPr>
        <w:fldChar w:fldCharType="begin" w:fldLock="1"/>
      </w:r>
      <w:r w:rsidR="00C27780">
        <w:rPr>
          <w:rFonts w:cstheme="minorHAnsi"/>
          <w:sz w:val="24"/>
          <w:szCs w:val="24"/>
        </w:rPr>
        <w:instrText>ADDIN CSL_CITATION {"citationItems":[{"id":"ITEM-1","itemData":{"DOI":"10.1111/wre.12137","ISSN":"13653180","PMID":"27478257","abstract":"Competitive crop cultivars offer a potentially cheap option to include in integrated weed management strategies (IWM). Although cultivars with high competitive potential have been identified amongst cereal crops, competitiveness has not traditionally been considered a priority for breeding or farmer cultivar choice. The challenge of managing herbicide-resistant weed populations has, however, renewed interest in cultural weed control options, including competitive cultivars. We evaluated the current understanding of the traits that explain variability in competitive ability between cultivars, the relationship between suppression of weed neighbours and tolerance of their presence and the existence of trade-offs between competitive ability and yield in weed-free scenarios. A large number of relationships between competitive ability and plant traits have been reported in the literature, including plant height, speed of development, canopy architecture and partitioning of resources. There is uncertainty over the relationship between suppressive ability and tolerance, although tolerance is a less stable trait over seasons and locations. To realise the potential of competitive crop cultivars as a tool in IWM, a quick and simple-to-use protocol for assessing the competitive potential of new cultivars is required; it is likely that this will not be based on a single trait, but will need to capture the combined effect of multiple traits. A way needs to be found to make this information accessible to farmers, so that competitive cultivars can be better integrated into their weed control programmes.","author":[{"dropping-particle":"","family":"Andrew","given":"I. K.S.","non-dropping-particle":"","parse-names":false,"suffix":""},{"dropping-particle":"","family":"Storkey","given":"J.","non-dropping-particle":"","parse-names":false,"suffix":""},{"dropping-particle":"","family":"Sparkes","given":"D. L.","non-dropping-particle":"","parse-names":false,"suffix":""}],"container-title":"Weed Research","id":"ITEM-1","issue":"3","issued":{"date-parts":[["2015"]]},"page":"239-248","title":"A review of the potential for competitive cereal cultivars as a tool in integrated weed management","type":"article-journal","volume":"55"},"uris":["http://www.mendeley.com/documents/?uuid=7b924755-727a-49ee-a146-8feb99d5dd42"]}],"mendeley":{"formattedCitation":"(Andrew et al. 2015)","plainTextFormattedCitation":"(Andrew et al. 2015)","previouslyFormattedCitation":"(Andrew et al. 2015)"},"properties":{"noteIndex":0},"schema":"https://github.com/citation-style-language/schema/raw/master/csl-citation.json"}</w:instrText>
      </w:r>
      <w:r w:rsidR="00C27780">
        <w:rPr>
          <w:rFonts w:cstheme="minorHAnsi"/>
          <w:sz w:val="24"/>
          <w:szCs w:val="24"/>
        </w:rPr>
        <w:fldChar w:fldCharType="separate"/>
      </w:r>
      <w:r w:rsidR="00C27780" w:rsidRPr="00C27780">
        <w:rPr>
          <w:rFonts w:cstheme="minorHAnsi"/>
          <w:noProof/>
          <w:sz w:val="24"/>
          <w:szCs w:val="24"/>
        </w:rPr>
        <w:t>(Andrew et al. 2015)</w:t>
      </w:r>
      <w:r w:rsidR="00C27780">
        <w:rPr>
          <w:rFonts w:cstheme="minorHAnsi"/>
          <w:sz w:val="24"/>
          <w:szCs w:val="24"/>
        </w:rPr>
        <w:fldChar w:fldCharType="end"/>
      </w:r>
      <w:r>
        <w:rPr>
          <w:rFonts w:cstheme="minorHAnsi"/>
          <w:sz w:val="24"/>
          <w:szCs w:val="24"/>
        </w:rPr>
        <w:t>.</w:t>
      </w:r>
      <w:r>
        <w:rPr>
          <w:rFonts w:cstheme="minorHAnsi"/>
          <w:color w:val="FF0000"/>
          <w:sz w:val="24"/>
          <w:szCs w:val="24"/>
        </w:rPr>
        <w:t xml:space="preserve"> </w:t>
      </w:r>
      <w:r>
        <w:rPr>
          <w:rFonts w:cstheme="minorHAnsi"/>
          <w:sz w:val="24"/>
          <w:szCs w:val="24"/>
        </w:rPr>
        <w:t xml:space="preserve">Rye </w:t>
      </w:r>
      <w:r w:rsidR="00110A5F">
        <w:rPr>
          <w:rFonts w:cstheme="minorHAnsi"/>
          <w:sz w:val="24"/>
          <w:szCs w:val="24"/>
        </w:rPr>
        <w:t xml:space="preserve">residue </w:t>
      </w:r>
      <w:r>
        <w:rPr>
          <w:rFonts w:cstheme="minorHAnsi"/>
          <w:sz w:val="24"/>
          <w:szCs w:val="24"/>
        </w:rPr>
        <w:t xml:space="preserve">also exhibits an allopathic effect, which can inhibit </w:t>
      </w:r>
      <w:r w:rsidR="00FE393C">
        <w:rPr>
          <w:rFonts w:cstheme="minorHAnsi"/>
          <w:sz w:val="24"/>
          <w:szCs w:val="24"/>
        </w:rPr>
        <w:t xml:space="preserve">weed </w:t>
      </w:r>
      <w:r>
        <w:rPr>
          <w:rFonts w:cstheme="minorHAnsi"/>
          <w:sz w:val="24"/>
          <w:szCs w:val="24"/>
        </w:rPr>
        <w:t xml:space="preserve">seed germination </w:t>
      </w:r>
      <w:r w:rsidR="00110A5F">
        <w:rPr>
          <w:rFonts w:cstheme="minorHAnsi"/>
          <w:sz w:val="24"/>
          <w:szCs w:val="24"/>
        </w:rPr>
        <w:t>and reduce weed biomass</w:t>
      </w:r>
      <w:r w:rsidR="00C27780">
        <w:rPr>
          <w:rFonts w:cstheme="minorHAnsi"/>
          <w:sz w:val="24"/>
          <w:szCs w:val="24"/>
        </w:rPr>
        <w:t xml:space="preserve"> </w:t>
      </w:r>
      <w:r w:rsidR="00C27780">
        <w:rPr>
          <w:rFonts w:cstheme="minorHAnsi"/>
          <w:sz w:val="24"/>
          <w:szCs w:val="24"/>
        </w:rPr>
        <w:fldChar w:fldCharType="begin" w:fldLock="1"/>
      </w:r>
      <w:r w:rsidR="00C27780">
        <w:rPr>
          <w:rFonts w:cstheme="minorHAnsi"/>
          <w:sz w:val="24"/>
          <w:szCs w:val="24"/>
        </w:rPr>
        <w:instrText>ADDIN CSL_CITATION {"citationItems":[{"id":"ITEM-1","itemData":{"DOI":"10.1007/s11258-012-0057-x","ISSN":"1385-0237","abstract":"Rye (Secale cereale L.) residue is known to suppress weeds in agronomic environments and to produce benzoxazinoid (BX) compounds which are phytotoxic. Experiments were conducted to determine the duration of indicator plant inhibition and BX soil concentrations in response to field incorporated or surface rye residue. Surface rye residue was highly inhibitory to lettuce (Lactuca sativa L.) and smooth pigweed (Amaranthus hybridus L.) throughout an experimental period of 4 weeks, whereas soil removed from beneath residue and assayed in pots had little phytotoxicity, suggesting that physical rather than chemical mechanisms were involved. Incorporated residue inhibited lettuce and pigweed for approximately 2 weeks after incorporation, which corresponded to the period when elevated BX levels were detected in soil, suggesting potential allelopathy. The most toxic BX compounds, APO, DIBOA, and DIMBOA, were present at relatively low levels, whereas the less toxic compounds, BOA and MBOA, and the non-toxic compounds, HBOA and HMBOA, were the predominant BX species in amended soils. When the benzoxazolinones BOA and MBOA were exogenously added to soils to maintain extractable levels of up to 10 μg g−1 soil (100–500 times higher than measured BX in field soils), no significant inhibition of pigweed plants was observed. This result indicated that the observed association between the duration of plant inhibition and BX from incorporated rye was not causal, and that other compounds released with similar dynamics were likely responsible. This approach provides a sound basis for demonstrating the presence of allelopathy in natural or managed ecosystems.","author":[{"dropping-particle":"","family":"Teasdale","given":"John R.","non-dropping-particle":"","parse-names":false,"suffix":""},{"dropping-particle":"","family":"Rice","given":"Clifford P.","non-dropping-particle":"","parse-names":false,"suffix":""},{"dropping-particle":"","family":"Cai","given":"Guimei","non-dropping-particle":"","parse-names":false,"suffix":""},{"dropping-particle":"","family":"Mangum","given":"Ruth W.","non-dropping-particle":"","parse-names":false,"suffix":""}],"container-title":"Plant Ecology","id":"ITEM-1","issue":"12","issued":{"date-parts":[["2012","12","23"]]},"page":"1893-1905","publisher":"Springer","title":"Expression of allelopathy in the soil environment: soil concentration and activity of benzoxazinoid compounds released by rye cover crop residue","type":"article-journal","volume":"213"},"uris":["http://www.mendeley.com/documents/?uuid=b0dcb716-3a40-3e71-aba2-e70388c26869"]},{"id":"ITEM-2","itemData":{"DOI":"10.2135/cropsci2005-0186","ISSN":"0011183X","abstract":"Field experiments were conducted to study the effect of three rye (Secale cereale L.) populations, six triticale (XTriticosecale Wittm.) cultivars, and two barley (Hordeum vulgare L.) cultivars, used as cover crops, on the emergence and growth of barnyardgrass [Echinochloa crus-galli (L.) P. Beauv.], bristly foxtail [Setaria verticillata (L.) P. Beauv.], and corn (Zea mays L.). Moreover, bioassay studies were conducted to assess allelopathic potential of the winter cereal extracts on both weed species and corn. All winter cereal extracts reduced barnyardgrass and bristly foxtail seed germination and growth, but none of them had any effect on corn. Bristly foxtail was affected more by all extracts than barnyardgrass, and growth of both weed species was reduced more by the extract of barley cultivar Athinaida. In field, 4 wk after corn planting, barnyardgrass and bristly foxtail emergence was reduced by 27 to 80% and 0 to 67%, respectively, in winter cereal mulched plots compared with that in winter cereal mulch-free plots. On the contrary, corn emergence was not affected by any cover crop mulch. At harvest, corn grain yield increased by 45% in no herbicide treated barley cultivar Athinaida mulched subplots as compared with that in respective mulch-free subplots. This corn yield in no herbicide treated Athinaida mulched subplots was similar with that obtained in respective herbicide-treated subplots. The results of this study suggest that some winter cereals such as barley cultivar Athinaida could be used as cover crop for annual grass weed suppression in corn and consequently to minimize herbicide applications. © Crop Science Society of America.","author":[{"dropping-particle":"V.","family":"Dhima","given":"K.","non-dropping-particle":"","parse-names":false,"suffix":""},{"dropping-particle":"","family":"Vasilakoglou","given":"I. B.","non-dropping-particle":"","parse-names":false,"suffix":""},{"dropping-particle":"","family":"Eleftherohorinos","given":"I. G.","non-dropping-particle":"","parse-names":false,"suffix":""},{"dropping-particle":"","family":"Lithourgidis","given":"A. S.","non-dropping-particle":"","parse-names":false,"suffix":""}],"container-title":"Crop Science","id":"ITEM-2","issue":"1","issued":{"date-parts":[["2006"]]},"page":"345-352","title":"Allelopathic potential of winter cereals and their cover crop mulch effect on grass weed suppression and corn development","type":"article-journal","volume":"46"},"uris":["http://www.mendeley.com/documents/?uuid=e5ae10e5-97a4-4f22-9f79-3f29d4a87e1e"]}],"mendeley":{"formattedCitation":"(Dhima et al. 2006; Teasdale et al. 2012)","plainTextFormattedCitation":"(Dhima et al. 2006; Teasdale et al. 2012)","previouslyFormattedCitation":"(Dhima et al. 2006; Teasdale et al. 2012)"},"properties":{"noteIndex":0},"schema":"https://github.com/citation-style-language/schema/raw/master/csl-citation.json"}</w:instrText>
      </w:r>
      <w:r w:rsidR="00C27780">
        <w:rPr>
          <w:rFonts w:cstheme="minorHAnsi"/>
          <w:sz w:val="24"/>
          <w:szCs w:val="24"/>
        </w:rPr>
        <w:fldChar w:fldCharType="separate"/>
      </w:r>
      <w:r w:rsidR="00C27780" w:rsidRPr="00C27780">
        <w:rPr>
          <w:rFonts w:cstheme="minorHAnsi"/>
          <w:noProof/>
          <w:sz w:val="24"/>
          <w:szCs w:val="24"/>
        </w:rPr>
        <w:t>(Dhima et al. 2006; Teasdale et al. 2012)</w:t>
      </w:r>
      <w:r w:rsidR="00C27780">
        <w:rPr>
          <w:rFonts w:cstheme="minorHAnsi"/>
          <w:sz w:val="24"/>
          <w:szCs w:val="24"/>
        </w:rPr>
        <w:fldChar w:fldCharType="end"/>
      </w:r>
      <w:r w:rsidR="00C27780">
        <w:rPr>
          <w:rFonts w:cstheme="minorHAnsi"/>
          <w:sz w:val="24"/>
          <w:szCs w:val="24"/>
        </w:rPr>
        <w:t>.</w:t>
      </w:r>
      <w:r w:rsidRPr="00E61399">
        <w:rPr>
          <w:rFonts w:cstheme="minorHAnsi"/>
          <w:sz w:val="24"/>
          <w:szCs w:val="24"/>
        </w:rPr>
        <w:t xml:space="preserve"> While brassica </w:t>
      </w:r>
      <w:r w:rsidR="005A3AFD" w:rsidRPr="00E61399">
        <w:rPr>
          <w:rFonts w:cstheme="minorHAnsi"/>
          <w:sz w:val="24"/>
          <w:szCs w:val="24"/>
        </w:rPr>
        <w:t>CCs</w:t>
      </w:r>
      <w:r w:rsidRPr="00E61399">
        <w:rPr>
          <w:rFonts w:cstheme="minorHAnsi"/>
          <w:sz w:val="24"/>
          <w:szCs w:val="24"/>
        </w:rPr>
        <w:t xml:space="preserve"> may also suppress weeds via </w:t>
      </w:r>
      <w:proofErr w:type="spellStart"/>
      <w:r w:rsidRPr="00E61399">
        <w:rPr>
          <w:rFonts w:cstheme="minorHAnsi"/>
          <w:sz w:val="24"/>
          <w:szCs w:val="24"/>
        </w:rPr>
        <w:t>allelopathy</w:t>
      </w:r>
      <w:proofErr w:type="spellEnd"/>
      <w:r w:rsidR="00C27780">
        <w:rPr>
          <w:rFonts w:cstheme="minorHAnsi"/>
          <w:sz w:val="24"/>
          <w:szCs w:val="24"/>
        </w:rPr>
        <w:t xml:space="preserve"> </w:t>
      </w:r>
      <w:r w:rsidR="00C27780">
        <w:rPr>
          <w:rFonts w:cstheme="minorHAnsi"/>
          <w:sz w:val="24"/>
          <w:szCs w:val="24"/>
        </w:rPr>
        <w:fldChar w:fldCharType="begin" w:fldLock="1"/>
      </w:r>
      <w:r w:rsidR="00C27780">
        <w:rPr>
          <w:rFonts w:cstheme="minorHAnsi"/>
          <w:sz w:val="24"/>
          <w:szCs w:val="24"/>
        </w:rPr>
        <w:instrText>ADDIN CSL_CITATION {"citationItems":[{"id":"ITEM-1","itemData":{"DOI":"10.1614/ws-04-162r.1","ISSN":"0043-1745","abstract":"The Brassicaceae contain glucosinolates, which hydrolyze to form compounds toxic to plants, fungi, nematodes, and certain insects. Lower weed density and biomass in crops grown following incorporation of brassica cover crops suggest that they may contribute to weed management in agricultural systems. Field experiments were conducted to determine whether incorporated brassica cover crops, including canola, rapeseed, and yellow mustard, reduce subsequent weed and crop establishment; a companion paper describes separate but related field experiments that examined the influence of brassica cover crops on plant growth. Emergence rate and total emergence of sixteen weed and crop bioassay species were measured following brassica cover crops, fallow, or incorporated residues of other short-season cover crops including oat, crimson clover, and buckwheat. The bioassay species, representing a range of seed sizes, were chosen to determine whether larger seed size confers protection from residue-mediated effects on emergence. Averaged over bioassay species, brassica cover crops reduced emergence by 23 to 34% compared with fallow; emergence following brassicas was delayed by approximately 2 d. The effects of the incorporated brassica residues were similar to those of the other short-season cover crops, which reduced emergence of the bioassay species by 19 to 39% and delayed emergence by 2 d. Seed size was a poor predictor of a species' establishment. These results suggest that brassica residues are capable of delaying seedling emergence and reducing establishment, although the magnitude of their effects were comparable to other widely available cover crops.","author":[{"dropping-particle":"","family":"Haramoto","given":"Erin R.","non-dropping-particle":"","parse-names":false,"suffix":""},{"dropping-particle":"","family":"Gallandt","given":"Eric R.","non-dropping-particle":"","parse-names":false,"suffix":""}],"container-title":"Weed Science","id":"ITEM-1","issue":"5","issued":{"date-parts":[["2005"]]},"page":"695-701","title":"Brassica cover cropping: I. Effects on weed and crop establishment","type":"article-journal","volume":"53"},"uris":["http://www.mendeley.com/documents/?uuid=228e5474-ae2c-4de7-8c4c-d432910aae35"]}],"mendeley":{"formattedCitation":"(Haramoto and Gallandt 2005)","plainTextFormattedCitation":"(Haramoto and Gallandt 2005)","previouslyFormattedCitation":"(Haramoto and Gallandt 2005)"},"properties":{"noteIndex":0},"schema":"https://github.com/citation-style-language/schema/raw/master/csl-citation.json"}</w:instrText>
      </w:r>
      <w:r w:rsidR="00C27780">
        <w:rPr>
          <w:rFonts w:cstheme="minorHAnsi"/>
          <w:sz w:val="24"/>
          <w:szCs w:val="24"/>
        </w:rPr>
        <w:fldChar w:fldCharType="separate"/>
      </w:r>
      <w:r w:rsidR="00C27780" w:rsidRPr="00C27780">
        <w:rPr>
          <w:rFonts w:cstheme="minorHAnsi"/>
          <w:noProof/>
          <w:sz w:val="24"/>
          <w:szCs w:val="24"/>
        </w:rPr>
        <w:t>(Haramoto and Gallandt 2005)</w:t>
      </w:r>
      <w:r w:rsidR="00C27780">
        <w:rPr>
          <w:rFonts w:cstheme="minorHAnsi"/>
          <w:sz w:val="24"/>
          <w:szCs w:val="24"/>
        </w:rPr>
        <w:fldChar w:fldCharType="end"/>
      </w:r>
      <w:r>
        <w:rPr>
          <w:rFonts w:cstheme="minorHAnsi"/>
          <w:sz w:val="24"/>
          <w:szCs w:val="24"/>
        </w:rPr>
        <w:t xml:space="preserve"> only 9 of the </w:t>
      </w:r>
      <w:r w:rsidR="00DD2D5F">
        <w:rPr>
          <w:rFonts w:cstheme="minorHAnsi"/>
          <w:sz w:val="24"/>
          <w:szCs w:val="24"/>
        </w:rPr>
        <w:t xml:space="preserve">77 </w:t>
      </w:r>
      <w:r>
        <w:rPr>
          <w:rFonts w:cstheme="minorHAnsi"/>
          <w:sz w:val="24"/>
          <w:szCs w:val="24"/>
        </w:rPr>
        <w:t>non-grass points were brassicas, and they did not exhibit significantly different suppressive effects compared to legumes (</w:t>
      </w:r>
      <w:r w:rsidRPr="00E61399">
        <w:rPr>
          <w:rFonts w:cstheme="minorHAnsi"/>
          <w:color w:val="FF0000"/>
          <w:sz w:val="24"/>
          <w:szCs w:val="24"/>
        </w:rPr>
        <w:t>supplementary material</w:t>
      </w:r>
      <w:r>
        <w:rPr>
          <w:rFonts w:cstheme="minorHAnsi"/>
          <w:sz w:val="24"/>
          <w:szCs w:val="24"/>
        </w:rPr>
        <w:t xml:space="preserve">). </w:t>
      </w:r>
    </w:p>
    <w:p w14:paraId="4FE1D12C" w14:textId="481ABE93" w:rsidR="00D63120" w:rsidRPr="00E43281" w:rsidRDefault="00D63120" w:rsidP="00D63120">
      <w:pPr>
        <w:pStyle w:val="NoSpacing"/>
        <w:rPr>
          <w:rFonts w:cstheme="minorHAnsi"/>
          <w:sz w:val="24"/>
          <w:szCs w:val="24"/>
        </w:rPr>
      </w:pPr>
    </w:p>
    <w:p w14:paraId="3DE87164" w14:textId="2F1AA0A3" w:rsidR="00D63120" w:rsidRDefault="002F0521" w:rsidP="00D63120">
      <w:pPr>
        <w:pStyle w:val="NoSpacing"/>
        <w:rPr>
          <w:rFonts w:cstheme="minorHAnsi"/>
          <w:i/>
          <w:sz w:val="24"/>
          <w:szCs w:val="24"/>
          <w:u w:val="single"/>
        </w:rPr>
      </w:pPr>
      <w:r w:rsidRPr="00E43281">
        <w:rPr>
          <w:rFonts w:cstheme="minorHAnsi"/>
          <w:i/>
          <w:sz w:val="24"/>
          <w:szCs w:val="24"/>
          <w:u w:val="single"/>
        </w:rPr>
        <w:t xml:space="preserve">3.3.2 </w:t>
      </w:r>
      <w:r w:rsidR="00D63120" w:rsidRPr="00E43281">
        <w:rPr>
          <w:rFonts w:cstheme="minorHAnsi"/>
          <w:i/>
          <w:sz w:val="24"/>
          <w:szCs w:val="24"/>
          <w:u w:val="single"/>
        </w:rPr>
        <w:t>Cover crop biomass</w:t>
      </w:r>
    </w:p>
    <w:p w14:paraId="2B916B54" w14:textId="77777777" w:rsidR="00E43281" w:rsidRPr="00E43281" w:rsidRDefault="00E43281" w:rsidP="00D63120">
      <w:pPr>
        <w:pStyle w:val="NoSpacing"/>
        <w:rPr>
          <w:rFonts w:cstheme="minorHAnsi"/>
          <w:i/>
          <w:sz w:val="24"/>
          <w:szCs w:val="24"/>
          <w:u w:val="single"/>
        </w:rPr>
      </w:pPr>
    </w:p>
    <w:p w14:paraId="480FA1CD" w14:textId="0A71B530" w:rsidR="00E84551" w:rsidRDefault="00D63120" w:rsidP="00D63120">
      <w:pPr>
        <w:pStyle w:val="NoSpacing"/>
        <w:rPr>
          <w:rFonts w:cstheme="minorHAnsi"/>
          <w:sz w:val="24"/>
          <w:szCs w:val="24"/>
        </w:rPr>
      </w:pPr>
      <w:r>
        <w:rPr>
          <w:rFonts w:cstheme="minorHAnsi"/>
          <w:sz w:val="24"/>
          <w:szCs w:val="24"/>
        </w:rPr>
        <w:t>The largest management factor</w:t>
      </w:r>
      <w:r w:rsidR="00110A5F">
        <w:rPr>
          <w:rFonts w:cstheme="minorHAnsi"/>
          <w:sz w:val="24"/>
          <w:szCs w:val="24"/>
        </w:rPr>
        <w:t>s affecting CC</w:t>
      </w:r>
      <w:r w:rsidR="00E61399">
        <w:rPr>
          <w:rFonts w:cstheme="minorHAnsi"/>
          <w:sz w:val="24"/>
          <w:szCs w:val="24"/>
        </w:rPr>
        <w:t xml:space="preserve">-induced </w:t>
      </w:r>
      <w:r w:rsidR="00110A5F">
        <w:rPr>
          <w:rFonts w:cstheme="minorHAnsi"/>
          <w:sz w:val="24"/>
          <w:szCs w:val="24"/>
        </w:rPr>
        <w:t xml:space="preserve">weed </w:t>
      </w:r>
      <w:r w:rsidR="00E61399">
        <w:rPr>
          <w:rFonts w:cstheme="minorHAnsi"/>
          <w:sz w:val="24"/>
          <w:szCs w:val="24"/>
        </w:rPr>
        <w:t xml:space="preserve">control </w:t>
      </w:r>
      <w:r w:rsidR="00110A5F">
        <w:rPr>
          <w:rFonts w:cstheme="minorHAnsi"/>
          <w:sz w:val="24"/>
          <w:szCs w:val="24"/>
        </w:rPr>
        <w:t>w</w:t>
      </w:r>
      <w:r w:rsidR="00E61399">
        <w:rPr>
          <w:rFonts w:cstheme="minorHAnsi"/>
          <w:sz w:val="24"/>
          <w:szCs w:val="24"/>
        </w:rPr>
        <w:t>ere</w:t>
      </w:r>
      <w:r w:rsidR="00110A5F">
        <w:rPr>
          <w:rFonts w:cstheme="minorHAnsi"/>
          <w:sz w:val="24"/>
          <w:szCs w:val="24"/>
        </w:rPr>
        <w:t xml:space="preserve"> CC type and CC biomass at termination. There was no significant interaction, meaning </w:t>
      </w:r>
      <w:r w:rsidR="00C7658B">
        <w:rPr>
          <w:rFonts w:cstheme="minorHAnsi"/>
          <w:sz w:val="24"/>
          <w:szCs w:val="24"/>
        </w:rPr>
        <w:t xml:space="preserve">weed biomass is negatively associated with CC biomass regardless of CC type. </w:t>
      </w:r>
      <w:r w:rsidR="00E84551">
        <w:rPr>
          <w:rFonts w:cstheme="minorHAnsi"/>
          <w:sz w:val="24"/>
          <w:szCs w:val="24"/>
        </w:rPr>
        <w:t xml:space="preserve">We found </w:t>
      </w:r>
      <w:r w:rsidR="009C6443">
        <w:rPr>
          <w:rFonts w:cstheme="minorHAnsi"/>
          <w:sz w:val="24"/>
          <w:szCs w:val="24"/>
        </w:rPr>
        <w:t>5</w:t>
      </w:r>
      <w:r w:rsidR="00E84551">
        <w:rPr>
          <w:rFonts w:cstheme="minorHAnsi"/>
          <w:sz w:val="24"/>
          <w:szCs w:val="24"/>
        </w:rPr>
        <w:t xml:space="preserve"> Mg ha</w:t>
      </w:r>
      <w:r w:rsidR="00E84551" w:rsidRPr="00E61399">
        <w:rPr>
          <w:rFonts w:cstheme="minorHAnsi"/>
          <w:sz w:val="24"/>
          <w:szCs w:val="24"/>
          <w:vertAlign w:val="superscript"/>
        </w:rPr>
        <w:t>-1</w:t>
      </w:r>
      <w:r w:rsidR="00E84551">
        <w:rPr>
          <w:rFonts w:cstheme="minorHAnsi"/>
          <w:sz w:val="24"/>
          <w:szCs w:val="24"/>
        </w:rPr>
        <w:t xml:space="preserve"> of biomass is </w:t>
      </w:r>
      <w:r w:rsidR="009C6443">
        <w:rPr>
          <w:rFonts w:cstheme="minorHAnsi"/>
          <w:sz w:val="24"/>
          <w:szCs w:val="24"/>
        </w:rPr>
        <w:t>predicted to reduce weed biomass by 75% for grass CCs, but only 40% for non-grass CCs</w:t>
      </w:r>
      <w:r w:rsidR="00E84551">
        <w:rPr>
          <w:rFonts w:cstheme="minorHAnsi"/>
          <w:sz w:val="24"/>
          <w:szCs w:val="24"/>
        </w:rPr>
        <w:t xml:space="preserve"> (Fig</w:t>
      </w:r>
      <w:r w:rsidR="00234C19">
        <w:rPr>
          <w:rFonts w:cstheme="minorHAnsi"/>
          <w:sz w:val="24"/>
          <w:szCs w:val="24"/>
        </w:rPr>
        <w:t>. 3</w:t>
      </w:r>
      <w:r w:rsidR="00E84551">
        <w:rPr>
          <w:rFonts w:cstheme="minorHAnsi"/>
          <w:sz w:val="24"/>
          <w:szCs w:val="24"/>
        </w:rPr>
        <w:t xml:space="preserve">). This is </w:t>
      </w:r>
      <w:r w:rsidR="009C6443">
        <w:rPr>
          <w:rFonts w:cstheme="minorHAnsi"/>
          <w:sz w:val="24"/>
          <w:szCs w:val="24"/>
        </w:rPr>
        <w:t>within the range reported for</w:t>
      </w:r>
      <w:r w:rsidR="00E84551">
        <w:rPr>
          <w:rFonts w:cstheme="minorHAnsi"/>
          <w:sz w:val="24"/>
          <w:szCs w:val="24"/>
        </w:rPr>
        <w:t xml:space="preserve"> Pennsylvania grain-production systems, which require 2-6 Mg ha-1 to achieve </w:t>
      </w:r>
      <w:r w:rsidR="00DD2D5F">
        <w:rPr>
          <w:rFonts w:cstheme="minorHAnsi"/>
          <w:sz w:val="24"/>
          <w:szCs w:val="24"/>
        </w:rPr>
        <w:t>‘</w:t>
      </w:r>
      <w:r w:rsidR="00E84551">
        <w:rPr>
          <w:rFonts w:cstheme="minorHAnsi"/>
          <w:sz w:val="24"/>
          <w:szCs w:val="24"/>
        </w:rPr>
        <w:t>significant</w:t>
      </w:r>
      <w:r w:rsidR="00DD2D5F">
        <w:rPr>
          <w:rFonts w:cstheme="minorHAnsi"/>
          <w:sz w:val="24"/>
          <w:szCs w:val="24"/>
        </w:rPr>
        <w:t>’</w:t>
      </w:r>
      <w:r w:rsidR="00E84551">
        <w:rPr>
          <w:rFonts w:cstheme="minorHAnsi"/>
          <w:sz w:val="24"/>
          <w:szCs w:val="24"/>
        </w:rPr>
        <w:t xml:space="preserve"> weed suppression</w:t>
      </w:r>
      <w:r w:rsidR="00C27780">
        <w:rPr>
          <w:rFonts w:cstheme="minorHAnsi"/>
          <w:sz w:val="24"/>
          <w:szCs w:val="24"/>
        </w:rPr>
        <w:t xml:space="preserve"> </w:t>
      </w:r>
      <w:r w:rsidR="00C27780">
        <w:rPr>
          <w:rFonts w:cstheme="minorHAnsi"/>
          <w:sz w:val="24"/>
          <w:szCs w:val="24"/>
        </w:rPr>
        <w:fldChar w:fldCharType="begin" w:fldLock="1"/>
      </w:r>
      <w:r w:rsidR="00C27780">
        <w:rPr>
          <w:rFonts w:cstheme="minorHAnsi"/>
          <w:sz w:val="24"/>
          <w:szCs w:val="24"/>
        </w:rPr>
        <w:instrText>ADDIN CSL_CITATION {"citationItems":[{"id":"ITEM-1","itemData":{"DOI":"10.1007/s13593-018-0543-1","ISSN":"17730155","abstract":"Cover crops are increasingly being adopted to provide multiple ecosystem services, including weed suppression. Understanding what drives weed biomass in cover crops can help growers make the appropriate management decisions to effectively limit weed pressure. In this paper, we use a unique dataset of 1764 measurements from seven cover crop research experiments in Pennsylvania (USA) to predict, for the first time, weed biomass in winter cover crops in the fall and spring. We assessed the following predictors: cover crop biomass in the fall and spring, fall and spring growing degree days between planting and cover crop termination, cover crop type (grass, brassica, legume monocultures, and mixtures), system management (organic, conventional), and tillage before cover crop seeding (no-till, tillage). We used random forests to develop the predictive models and identify the most important variables explaining weed biomass in cover crops. Growing degree days, cover crop type, and cover crop biomass were the most important predictor variables in both the fall (r2 = 0.65) and spring (r2 = 0.47). In the fall, weed biomass increased as accumulated growing degree days increased, which was mainly related to early planting dates. Fall weed biomass was greater in legume and brassica monocultures compared to grass monocultures and mixtures. Cover crop and weed biomass were positively correlated in the fall, as early planting of cover crops led to high cover crop biomass but also to high weed biomass. In contrast, high spring cover crop biomass suppressed weeds, especially as spring growing degree days increased. Grass and brassica monocultures and mixtures were more weed-suppressive than legumes. This study is the first to be able to predict weed biomass in winter cover crops using a random forest approach. Results show that weed suppression by winter cover crops can be enhanced with optimal cover crop species selection and seeding time.","author":[{"dropping-particle":"","family":"Baraibar","given":"Barbara","non-dropping-particle":"","parse-names":false,"suffix":""},{"dropping-particle":"","family":"Mortensen","given":"David A.","non-dropping-particle":"","parse-names":false,"suffix":""},{"dropping-particle":"","family":"Hunter","given":"Mitchell C.","non-dropping-particle":"","parse-names":false,"suffix":""},{"dropping-particle":"","family":"Barbercheck","given":"Mary E.","non-dropping-particle":"","parse-names":false,"suffix":""},{"dropping-particle":"","family":"Kaye","given":"Jason P.","non-dropping-particle":"","parse-names":false,"suffix":""},{"dropping-particle":"","family":"Finney","given":"Denise M.","non-dropping-particle":"","parse-names":false,"suffix":""},{"dropping-particle":"","family":"Curran","given":"William S.","non-dropping-particle":"","parse-names":false,"suffix":""},{"dropping-particle":"","family":"Bunchek","given":"Jess","non-dropping-particle":"","parse-names":false,"suffix":""},{"dropping-particle":"","family":"White","given":"Charles M.","non-dropping-particle":"","parse-names":false,"suffix":""}],"container-title":"Agronomy for Sustainable Development","id":"ITEM-1","issue":"6","issued":{"date-parts":[["2018","12","8"]]},"page":"1-9","publisher":"Agronomy for Sustainable Development","title":"Growing degree days and cover crop type explain weed biomass in winter cover crops","type":"article-journal","volume":"38"},"uris":["http://www.mendeley.com/documents/?uuid=d0583641-85f6-4f46-b3cf-9c1ae8533773"]}],"mendeley":{"formattedCitation":"(Baraibar et al. 2018)","plainTextFormattedCitation":"(Baraibar et al. 2018)","previouslyFormattedCitation":"(Baraibar et al. 2018)"},"properties":{"noteIndex":0},"schema":"https://github.com/citation-style-language/schema/raw/master/csl-citation.json"}</w:instrText>
      </w:r>
      <w:r w:rsidR="00C27780">
        <w:rPr>
          <w:rFonts w:cstheme="minorHAnsi"/>
          <w:sz w:val="24"/>
          <w:szCs w:val="24"/>
        </w:rPr>
        <w:fldChar w:fldCharType="separate"/>
      </w:r>
      <w:r w:rsidR="00C27780" w:rsidRPr="00C27780">
        <w:rPr>
          <w:rFonts w:cstheme="minorHAnsi"/>
          <w:noProof/>
          <w:sz w:val="24"/>
          <w:szCs w:val="24"/>
        </w:rPr>
        <w:t>(Baraibar et al. 2018)</w:t>
      </w:r>
      <w:r w:rsidR="00C27780">
        <w:rPr>
          <w:rFonts w:cstheme="minorHAnsi"/>
          <w:sz w:val="24"/>
          <w:szCs w:val="24"/>
        </w:rPr>
        <w:fldChar w:fldCharType="end"/>
      </w:r>
      <w:r w:rsidR="00E61399">
        <w:rPr>
          <w:rFonts w:cstheme="minorHAnsi"/>
          <w:sz w:val="24"/>
          <w:szCs w:val="24"/>
        </w:rPr>
        <w:t>, as well as the estimate for north-eastern agriculture systems</w:t>
      </w:r>
      <w:r w:rsidR="00C7658B">
        <w:rPr>
          <w:rFonts w:cstheme="minorHAnsi"/>
          <w:sz w:val="24"/>
          <w:szCs w:val="24"/>
        </w:rPr>
        <w:t xml:space="preserve"> </w:t>
      </w:r>
      <w:r w:rsidR="00C27780">
        <w:rPr>
          <w:rFonts w:cstheme="minorHAnsi"/>
          <w:sz w:val="24"/>
          <w:szCs w:val="24"/>
        </w:rPr>
        <w:fldChar w:fldCharType="begin" w:fldLock="1"/>
      </w:r>
      <w:r w:rsidR="00C27780">
        <w:rPr>
          <w:rFonts w:cstheme="minorHAnsi"/>
          <w:sz w:val="24"/>
          <w:szCs w:val="24"/>
        </w:rPr>
        <w:instrText>ADDIN CSL_CITATION {"citationItems":[{"id":"ITEM-1","itemData":{"DOI":"10.1614/wt-d-12-00078.1","ISSN":"0890-037X","abstract":" Cover crop–based organic rotational no-till soybean production has attracted attention from farmers, researchers, and other agricultural professionals because of the ability of this new system to enhance soil conservation, reduce labor requirements, and decrease diesel fuel use compared to traditional organic production. This system is based on the use of cereal rye cover crops that are mechanically terminated with a roller-crimper to create in situ mulch that suppresses weeds and promotes soybean growth. In this paper, we report experiments that were conducted over the past decade in the eastern region of the United States on cover crop–based organic rotational no-till soybean production, and we outline current management strategies and future research needs. Our research has focused on maximizing cereal rye spring ground cover and biomass because of the crucial role this cover crop plays in weed suppression. Soil fertility and cereal rye sowing and termination timing affect biomass production, and these factors can be manipulated to achieve levels greater than 8,000 kg ha −1 , a threshold identified for consistent suppression of annual weeds. Manipulating cereal rye seeding rate and seeding method also influences ground cover and weed suppression. In general, weed suppression is species-specific, with early emerging summer annual weeds (e.g., common ragweed), high weed seed bank densities (e.g. &gt; 10,000 seeds m −2 ), and perennial weeds (e.g., yellow nutsedge) posing the greatest challenges. Due to the challenges with maximizing cereal rye weed suppression potential, we have also found high-residue cultivation to significantly improve weed control. In addition to cover crop and weed management, we have made progress with planting equipment and planting density for establishing soybean into a thick cover crop residue. Our current and future research will focus on integrated multitactic weed management, cultivar selection, insect pest suppression, and nitrogen management as part of a systems approach to advancing this new production system.  La producción orgánica de soya en sistemas de rotación con cero labranza basados en cultivos de cobertura, ha atraído la atención de productores, investigadores y otros profesionales agrícolas por la habilidad de este nuevo sistema de mejorar la conservación del suelo, reducir los requerimientos de mano de obra y disminuir el uso de combustible diesel en comparación con la producción orgánica tradicional. Este sist…","author":[{"dropping-particle":"","family":"Mirsky","given":"Steven B.","non-dropping-particle":"","parse-names":false,"suffix":""},{"dropping-particle":"","family":"Ryan","given":"Matthew R.","non-dropping-particle":"","parse-names":false,"suffix":""},{"dropping-particle":"","family":"Teasdale","given":"John R.","non-dropping-particle":"","parse-names":false,"suffix":""},{"dropping-particle":"","family":"Curran","given":"William S.","non-dropping-particle":"","parse-names":false,"suffix":""},{"dropping-particle":"","family":"Reberg-Horton","given":"Chris S.","non-dropping-particle":"","parse-names":false,"suffix":""},{"dropping-particle":"","family":"Spargo","given":"John T.","non-dropping-particle":"","parse-names":false,"suffix":""},{"dropping-particle":"","family":"Wells","given":"M. Scott","non-dropping-particle":"","parse-names":false,"suffix":""},{"dropping-particle":"","family":"Keene","given":"Clair L.","non-dropping-particle":"","parse-names":false,"suffix":""},{"dropping-particle":"","family":"Moyer","given":"Jeff W.","non-dropping-particle":"","parse-names":false,"suffix":""}],"container-title":"Weed Technology","id":"ITEM-1","issue":"1","issued":{"date-parts":[["2013"]]},"page":"193-203","title":"Overcoming Weed Management Challenges in Cover Crop–Based Organic Rotational No-Till Soybean Production in the Eastern United States","type":"article-journal","volume":"27"},"uris":["http://www.mendeley.com/documents/?uuid=4f0e20c1-ccc4-4fea-b078-acf91446d3e5"]}],"mendeley":{"formattedCitation":"(Mirsky et al. 2013)","plainTextFormattedCitation":"(Mirsky et al. 2013)","previouslyFormattedCitation":"(Mirsky et al. 2013)"},"properties":{"noteIndex":0},"schema":"https://github.com/citation-style-language/schema/raw/master/csl-citation.json"}</w:instrText>
      </w:r>
      <w:r w:rsidR="00C27780">
        <w:rPr>
          <w:rFonts w:cstheme="minorHAnsi"/>
          <w:sz w:val="24"/>
          <w:szCs w:val="24"/>
        </w:rPr>
        <w:fldChar w:fldCharType="separate"/>
      </w:r>
      <w:r w:rsidR="00C27780" w:rsidRPr="00C27780">
        <w:rPr>
          <w:rFonts w:cstheme="minorHAnsi"/>
          <w:noProof/>
          <w:sz w:val="24"/>
          <w:szCs w:val="24"/>
        </w:rPr>
        <w:t>(Mirsky et al. 2013)</w:t>
      </w:r>
      <w:r w:rsidR="00C27780">
        <w:rPr>
          <w:rFonts w:cstheme="minorHAnsi"/>
          <w:sz w:val="24"/>
          <w:szCs w:val="24"/>
        </w:rPr>
        <w:fldChar w:fldCharType="end"/>
      </w:r>
      <w:r w:rsidR="00C27780">
        <w:rPr>
          <w:rFonts w:cstheme="minorHAnsi"/>
          <w:sz w:val="24"/>
          <w:szCs w:val="24"/>
        </w:rPr>
        <w:t>.</w:t>
      </w:r>
      <w:r w:rsidR="00E61399">
        <w:rPr>
          <w:rFonts w:cstheme="minorHAnsi"/>
          <w:sz w:val="24"/>
          <w:szCs w:val="24"/>
        </w:rPr>
        <w:t xml:space="preserve"> </w:t>
      </w:r>
    </w:p>
    <w:tbl>
      <w:tblPr>
        <w:tblStyle w:val="TableGrid"/>
        <w:tblW w:w="0" w:type="auto"/>
        <w:tblLook w:val="04A0" w:firstRow="1" w:lastRow="0" w:firstColumn="1" w:lastColumn="0" w:noHBand="0" w:noVBand="1"/>
      </w:tblPr>
      <w:tblGrid>
        <w:gridCol w:w="9350"/>
      </w:tblGrid>
      <w:tr w:rsidR="00E84551" w14:paraId="7F319203" w14:textId="77777777" w:rsidTr="00E84551">
        <w:tc>
          <w:tcPr>
            <w:tcW w:w="9350" w:type="dxa"/>
          </w:tcPr>
          <w:p w14:paraId="441F489D" w14:textId="02C78254" w:rsidR="00E84551" w:rsidRDefault="009E08FE" w:rsidP="00D63120">
            <w:pPr>
              <w:pStyle w:val="NoSpacing"/>
              <w:rPr>
                <w:rFonts w:cstheme="minorHAnsi"/>
                <w:sz w:val="24"/>
                <w:szCs w:val="24"/>
              </w:rPr>
            </w:pPr>
            <w:r>
              <w:rPr>
                <w:rFonts w:cstheme="minorHAnsi"/>
                <w:noProof/>
                <w:sz w:val="24"/>
                <w:szCs w:val="24"/>
              </w:rPr>
              <w:drawing>
                <wp:inline distT="0" distB="0" distL="0" distR="0" wp14:anchorId="3ADF7AED" wp14:editId="64FFBF89">
                  <wp:extent cx="5486411" cy="45720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nu_figX-lrr-vs-ccbi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11" cy="4572009"/>
                          </a:xfrm>
                          <a:prstGeom prst="rect">
                            <a:avLst/>
                          </a:prstGeom>
                        </pic:spPr>
                      </pic:pic>
                    </a:graphicData>
                  </a:graphic>
                </wp:inline>
              </w:drawing>
            </w:r>
          </w:p>
        </w:tc>
      </w:tr>
      <w:tr w:rsidR="00E84551" w14:paraId="542CA7B2" w14:textId="77777777" w:rsidTr="00E84551">
        <w:tc>
          <w:tcPr>
            <w:tcW w:w="9350" w:type="dxa"/>
          </w:tcPr>
          <w:p w14:paraId="2BBB86BC" w14:textId="3DCDE8FC" w:rsidR="00E84551" w:rsidRDefault="00E84551" w:rsidP="00D63120">
            <w:pPr>
              <w:pStyle w:val="NoSpacing"/>
              <w:rPr>
                <w:rFonts w:cstheme="minorHAnsi"/>
                <w:sz w:val="24"/>
                <w:szCs w:val="24"/>
              </w:rPr>
            </w:pPr>
            <w:r w:rsidRPr="002566A2">
              <w:rPr>
                <w:rFonts w:cstheme="minorHAnsi"/>
                <w:b/>
                <w:sz w:val="24"/>
                <w:szCs w:val="24"/>
              </w:rPr>
              <w:lastRenderedPageBreak/>
              <w:t>Fig</w:t>
            </w:r>
            <w:r w:rsidR="002566A2" w:rsidRPr="002566A2">
              <w:rPr>
                <w:rFonts w:cstheme="minorHAnsi"/>
                <w:b/>
                <w:sz w:val="24"/>
                <w:szCs w:val="24"/>
              </w:rPr>
              <w:t>ure 3</w:t>
            </w:r>
            <w:r>
              <w:rPr>
                <w:rFonts w:cstheme="minorHAnsi"/>
                <w:sz w:val="24"/>
                <w:szCs w:val="24"/>
              </w:rPr>
              <w:t xml:space="preserve"> </w:t>
            </w:r>
            <w:r w:rsidR="00953722">
              <w:rPr>
                <w:rFonts w:cstheme="minorHAnsi"/>
                <w:sz w:val="24"/>
                <w:szCs w:val="24"/>
              </w:rPr>
              <w:t>A 75% reduction in weed biomass required 5 Mg ha</w:t>
            </w:r>
            <w:r w:rsidR="00953722" w:rsidRPr="002566A2">
              <w:rPr>
                <w:rFonts w:cstheme="minorHAnsi"/>
                <w:sz w:val="24"/>
                <w:szCs w:val="24"/>
                <w:vertAlign w:val="superscript"/>
              </w:rPr>
              <w:t>-1</w:t>
            </w:r>
            <w:r w:rsidR="00953722">
              <w:rPr>
                <w:rFonts w:cstheme="minorHAnsi"/>
                <w:sz w:val="24"/>
                <w:szCs w:val="24"/>
              </w:rPr>
              <w:t xml:space="preserve"> of grass c</w:t>
            </w:r>
            <w:r>
              <w:rPr>
                <w:rFonts w:cstheme="minorHAnsi"/>
                <w:sz w:val="24"/>
                <w:szCs w:val="24"/>
              </w:rPr>
              <w:t xml:space="preserve">over crop biomass at termination. </w:t>
            </w:r>
          </w:p>
        </w:tc>
      </w:tr>
    </w:tbl>
    <w:p w14:paraId="341A57B8" w14:textId="77777777" w:rsidR="00E84551" w:rsidRDefault="00E84551" w:rsidP="00D63120">
      <w:pPr>
        <w:pStyle w:val="NoSpacing"/>
        <w:rPr>
          <w:rFonts w:cstheme="minorHAnsi"/>
          <w:sz w:val="24"/>
          <w:szCs w:val="24"/>
        </w:rPr>
      </w:pPr>
    </w:p>
    <w:p w14:paraId="740A3DB8" w14:textId="77777777" w:rsidR="009E08FE" w:rsidRDefault="009E08FE" w:rsidP="009E08FE">
      <w:pPr>
        <w:pStyle w:val="NoSpacing"/>
        <w:rPr>
          <w:rFonts w:cstheme="minorHAnsi"/>
          <w:sz w:val="24"/>
          <w:szCs w:val="24"/>
        </w:rPr>
      </w:pPr>
      <w:r>
        <w:rPr>
          <w:rFonts w:cstheme="minorHAnsi"/>
          <w:sz w:val="24"/>
          <w:szCs w:val="24"/>
        </w:rPr>
        <w:t>In temperate regions, winter rye (</w:t>
      </w:r>
      <w:proofErr w:type="spellStart"/>
      <w:r w:rsidRPr="009C6443">
        <w:rPr>
          <w:rFonts w:cstheme="minorHAnsi"/>
          <w:i/>
          <w:sz w:val="24"/>
          <w:szCs w:val="24"/>
        </w:rPr>
        <w:t>Secale</w:t>
      </w:r>
      <w:proofErr w:type="spellEnd"/>
      <w:r w:rsidRPr="009C6443">
        <w:rPr>
          <w:rFonts w:cstheme="minorHAnsi"/>
          <w:i/>
          <w:sz w:val="24"/>
          <w:szCs w:val="24"/>
        </w:rPr>
        <w:t xml:space="preserve"> cereal L.</w:t>
      </w:r>
      <w:r>
        <w:rPr>
          <w:rFonts w:cstheme="minorHAnsi"/>
          <w:sz w:val="24"/>
          <w:szCs w:val="24"/>
        </w:rPr>
        <w:t>) is consistently among the top biomass producers for winter CCs (</w:t>
      </w:r>
      <w:proofErr w:type="spellStart"/>
      <w:r>
        <w:rPr>
          <w:rFonts w:cstheme="minorHAnsi"/>
          <w:sz w:val="24"/>
          <w:szCs w:val="24"/>
        </w:rPr>
        <w:t>Kaspar</w:t>
      </w:r>
      <w:proofErr w:type="spellEnd"/>
      <w:r>
        <w:rPr>
          <w:rFonts w:cstheme="minorHAnsi"/>
          <w:sz w:val="24"/>
          <w:szCs w:val="24"/>
        </w:rPr>
        <w:t xml:space="preserve"> and Baker 2015, </w:t>
      </w:r>
      <w:proofErr w:type="spellStart"/>
      <w:r>
        <w:rPr>
          <w:rFonts w:cstheme="minorHAnsi"/>
          <w:sz w:val="24"/>
          <w:szCs w:val="24"/>
        </w:rPr>
        <w:t>Appelgate</w:t>
      </w:r>
      <w:proofErr w:type="spellEnd"/>
      <w:r>
        <w:rPr>
          <w:rFonts w:cstheme="minorHAnsi"/>
          <w:sz w:val="24"/>
          <w:szCs w:val="24"/>
        </w:rPr>
        <w:t xml:space="preserve"> 2017)</w:t>
      </w:r>
      <w:r>
        <w:rPr>
          <w:rFonts w:cstheme="minorHAnsi"/>
          <w:sz w:val="24"/>
          <w:szCs w:val="24"/>
        </w:rPr>
        <w:fldChar w:fldCharType="begin" w:fldLock="1"/>
      </w:r>
      <w:r>
        <w:rPr>
          <w:rFonts w:cstheme="minorHAnsi"/>
          <w:sz w:val="24"/>
          <w:szCs w:val="24"/>
        </w:rPr>
        <w:instrText>ADDIN CSL_CITATION {"citationItems":[{"id":"ITEM-1","itemData":{"DOI":"10.2134/agronj2018.08.0535","ISSN":"14350645","abstract":"Cover crop (CC) biomass production dictates agricultural and environmental services that CCs deliver, but finding a review on this topic is difficult. We synthesized published data on CC biomass production for 20 common CC species in temperate regions and discussed factors affecting CC biomass production. Review of 389 papers indicated CC biomass production was 3.37 ± 2.96 Mg ha–1 (mean ± SD). Cover crop biomass production for the top five biomass-producing species was: Sorghum (Sorghum sp.) (5.99 Mg ha–1) &gt; sunn hemp (Crotalaria juncea L.) (5.77 Mg ha–1) &gt; millet (Pennisetum glaucum L.) (4.95 Mg ha–1) &gt; rye (Secale cereale L.) (4.93 Mg ha–1) &gt; two-species mix (4.18 Mg ha–1). In humid regions (&gt;750 mm precipitation), CC biomass production ranged from 1.67 to 6.30 Mg ha–1 depending on species. In regions with &lt;750 mm precipitation, CC biomass production ranged from 0.87 to 6.03 Mg ha–1. Cover crop biomass production was in this order by cropping system: Vegetables &gt; other systems [soybean (Glycine max L.), cotton (Gossypium hirsutum L.), and others] &gt; maize (Zea mays L.) &gt; small grains. Rye was among the most common and highest biomass producing species in most regions and cropping systems. Drill-planting and maximizing CC growing season, such as early planting or late termination, can increase CC biomass production. Irrigation at establishment increased CC biomass production for legumes and mixes in humid regions, and all CC groups in semiarid regions. Overall, CCs can produce significant amount of biomass, but this can be highly dependent on climate, CC species, cropping system, and management.","author":[{"dropping-particle":"","family":"Ruis","given":"Sabrina J.","non-dropping-particle":"","parse-names":false,"suffix":""},{"dropping-particle":"","family":"Blanco-Canqui","given":"Humberto","non-dropping-particle":"","parse-names":false,"suffix":""},{"dropping-particle":"","family":"Creech","given":"Cody F.","non-dropping-particle":"","parse-names":false,"suffix":""},{"dropping-particle":"","family":"Koehler-Cole","given":"Katja","non-dropping-particle":"","parse-names":false,"suffix":""},{"dropping-particle":"","family":"Elmore","given":"Roger W.","non-dropping-particle":"","parse-names":false,"suffix":""},{"dropping-particle":"","family":"Francis","given":"Charles A.","non-dropping-particle":"","parse-names":false,"suffix":""}],"container-title":"Agronomy Journal","id":"ITEM-1","issue":"4","issued":{"date-parts":[["2019","7","1"]]},"page":"1535-1551","publisher":"American Society of Agronomy","title":"Cover crop biomass production in temperate agroecozones","type":"article","volume":"111"},"uris":["http://www.mendeley.com/documents/?uuid=1a040745-8c2a-33c8-8fda-467845931b89"]}],"mendeley":{"formattedCitation":"(Ruis et al. 2019)","plainTextFormattedCitation":"(Ruis et al. 2019)","previouslyFormattedCitation":"(Ruis et al. 2019)"},"properties":{"noteIndex":0},"schema":"https://github.com/citation-style-language/schema/raw/master/csl-citation.json"}</w:instrText>
      </w:r>
      <w:r>
        <w:rPr>
          <w:rFonts w:cstheme="minorHAnsi"/>
          <w:sz w:val="24"/>
          <w:szCs w:val="24"/>
        </w:rPr>
        <w:fldChar w:fldCharType="separate"/>
      </w:r>
      <w:r w:rsidRPr="003447C4">
        <w:rPr>
          <w:rFonts w:cstheme="minorHAnsi"/>
          <w:noProof/>
          <w:sz w:val="24"/>
          <w:szCs w:val="24"/>
        </w:rPr>
        <w:t>(</w:t>
      </w:r>
      <w:proofErr w:type="spellStart"/>
      <w:r w:rsidRPr="003447C4">
        <w:rPr>
          <w:rFonts w:cstheme="minorHAnsi"/>
          <w:noProof/>
          <w:sz w:val="24"/>
          <w:szCs w:val="24"/>
        </w:rPr>
        <w:t>Ruis</w:t>
      </w:r>
      <w:proofErr w:type="spellEnd"/>
      <w:r w:rsidRPr="003447C4">
        <w:rPr>
          <w:rFonts w:cstheme="minorHAnsi"/>
          <w:noProof/>
          <w:sz w:val="24"/>
          <w:szCs w:val="24"/>
        </w:rPr>
        <w:t xml:space="preserve"> et al. 2019)</w:t>
      </w:r>
      <w:r>
        <w:rPr>
          <w:rFonts w:cstheme="minorHAnsi"/>
          <w:sz w:val="24"/>
          <w:szCs w:val="24"/>
        </w:rPr>
        <w:fldChar w:fldCharType="end"/>
      </w:r>
      <w:r>
        <w:rPr>
          <w:rFonts w:cstheme="minorHAnsi"/>
          <w:sz w:val="24"/>
          <w:szCs w:val="24"/>
        </w:rPr>
        <w:t xml:space="preserve"> but with averages still well under 2 Mg ha</w:t>
      </w:r>
      <w:r w:rsidRPr="002566A2">
        <w:rPr>
          <w:rFonts w:cstheme="minorHAnsi"/>
          <w:sz w:val="24"/>
          <w:szCs w:val="24"/>
          <w:vertAlign w:val="superscript"/>
        </w:rPr>
        <w:t>-1</w:t>
      </w:r>
      <w:r>
        <w:rPr>
          <w:rFonts w:cstheme="minorHAnsi"/>
          <w:sz w:val="24"/>
          <w:szCs w:val="24"/>
        </w:rPr>
        <w:t>. Our modelling results demonstrate achieving 5 Mg ha</w:t>
      </w:r>
      <w:r w:rsidRPr="002566A2">
        <w:rPr>
          <w:rFonts w:cstheme="minorHAnsi"/>
          <w:sz w:val="24"/>
          <w:szCs w:val="24"/>
          <w:vertAlign w:val="superscript"/>
        </w:rPr>
        <w:t>-1</w:t>
      </w:r>
      <w:r>
        <w:rPr>
          <w:rFonts w:cstheme="minorHAnsi"/>
          <w:sz w:val="24"/>
          <w:szCs w:val="24"/>
        </w:rPr>
        <w:t xml:space="preserve"> of rye CC biomass regularly under typical mid-western US production scenarios and climates would be challenging (Fig. 4). Even with optimistic CC planting dates of September 15, achieving 5 Mg ha-1 of CC biomass in the upper mid-west would require a mid-May or later termination date, which is well after typical cash crop planting dates.   </w:t>
      </w:r>
    </w:p>
    <w:tbl>
      <w:tblPr>
        <w:tblStyle w:val="TableGrid"/>
        <w:tblW w:w="0" w:type="auto"/>
        <w:tblLook w:val="04A0" w:firstRow="1" w:lastRow="0" w:firstColumn="1" w:lastColumn="0" w:noHBand="0" w:noVBand="1"/>
      </w:tblPr>
      <w:tblGrid>
        <w:gridCol w:w="9350"/>
      </w:tblGrid>
      <w:tr w:rsidR="00D170FD" w14:paraId="36A6D7B9" w14:textId="77777777" w:rsidTr="00D170FD">
        <w:tc>
          <w:tcPr>
            <w:tcW w:w="9350" w:type="dxa"/>
          </w:tcPr>
          <w:p w14:paraId="2C7F9C95" w14:textId="232D6107" w:rsidR="00D170FD" w:rsidRDefault="00075BB2" w:rsidP="00D63120">
            <w:pPr>
              <w:pStyle w:val="NoSpacing"/>
              <w:rPr>
                <w:rFonts w:cstheme="minorHAnsi"/>
                <w:sz w:val="24"/>
                <w:szCs w:val="24"/>
              </w:rPr>
            </w:pPr>
            <w:r>
              <w:rPr>
                <w:noProof/>
              </w:rPr>
              <w:drawing>
                <wp:inline distT="0" distB="0" distL="0" distR="0" wp14:anchorId="7B981BE5" wp14:editId="412E2AD1">
                  <wp:extent cx="5943600" cy="594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tc>
      </w:tr>
      <w:tr w:rsidR="00D170FD" w14:paraId="79895FDF" w14:textId="77777777" w:rsidTr="00D170FD">
        <w:tc>
          <w:tcPr>
            <w:tcW w:w="9350" w:type="dxa"/>
          </w:tcPr>
          <w:p w14:paraId="39AE94A5" w14:textId="49A97DBE" w:rsidR="00D170FD" w:rsidRPr="005C684C" w:rsidRDefault="00D170FD" w:rsidP="00C27780">
            <w:pPr>
              <w:pStyle w:val="NoSpacing"/>
              <w:rPr>
                <w:rFonts w:cstheme="minorHAnsi"/>
                <w:sz w:val="24"/>
                <w:szCs w:val="24"/>
              </w:rPr>
            </w:pPr>
            <w:r w:rsidRPr="002566A2">
              <w:rPr>
                <w:rFonts w:cstheme="minorHAnsi"/>
                <w:b/>
                <w:sz w:val="24"/>
                <w:szCs w:val="24"/>
              </w:rPr>
              <w:t>Fig</w:t>
            </w:r>
            <w:r w:rsidR="002566A2" w:rsidRPr="002566A2">
              <w:rPr>
                <w:rFonts w:cstheme="minorHAnsi"/>
                <w:b/>
                <w:sz w:val="24"/>
                <w:szCs w:val="24"/>
              </w:rPr>
              <w:t>ure 4</w:t>
            </w:r>
            <w:r w:rsidR="005C684C">
              <w:rPr>
                <w:rFonts w:cstheme="minorHAnsi"/>
                <w:b/>
                <w:sz w:val="24"/>
                <w:szCs w:val="24"/>
              </w:rPr>
              <w:t xml:space="preserve"> </w:t>
            </w:r>
            <w:r w:rsidR="005C684C">
              <w:rPr>
                <w:rFonts w:cstheme="minorHAnsi"/>
                <w:sz w:val="24"/>
                <w:szCs w:val="24"/>
              </w:rPr>
              <w:t>Probabilities of achieving 5 Mg ha</w:t>
            </w:r>
            <w:r w:rsidR="005C684C" w:rsidRPr="00E61399">
              <w:rPr>
                <w:rFonts w:cstheme="minorHAnsi"/>
                <w:sz w:val="24"/>
                <w:szCs w:val="24"/>
                <w:vertAlign w:val="superscript"/>
              </w:rPr>
              <w:t>-1</w:t>
            </w:r>
            <w:r w:rsidR="005C684C">
              <w:rPr>
                <w:rFonts w:cstheme="minorHAnsi"/>
                <w:sz w:val="24"/>
                <w:szCs w:val="24"/>
              </w:rPr>
              <w:t xml:space="preserve"> rye (</w:t>
            </w:r>
            <w:proofErr w:type="spellStart"/>
            <w:r w:rsidR="005C684C" w:rsidRPr="009E08FE">
              <w:rPr>
                <w:rFonts w:cstheme="minorHAnsi"/>
                <w:i/>
                <w:sz w:val="24"/>
                <w:szCs w:val="24"/>
              </w:rPr>
              <w:t>Secale</w:t>
            </w:r>
            <w:proofErr w:type="spellEnd"/>
            <w:r w:rsidR="005C684C" w:rsidRPr="009E08FE">
              <w:rPr>
                <w:rFonts w:cstheme="minorHAnsi"/>
                <w:i/>
                <w:sz w:val="24"/>
                <w:szCs w:val="24"/>
              </w:rPr>
              <w:t xml:space="preserve"> cereal</w:t>
            </w:r>
            <w:r w:rsidR="005C684C">
              <w:rPr>
                <w:rFonts w:cstheme="minorHAnsi"/>
                <w:sz w:val="24"/>
                <w:szCs w:val="24"/>
              </w:rPr>
              <w:t>) biomass for a September 15, October 7, and November 1 planting date</w:t>
            </w:r>
            <w:r w:rsidR="00E61399">
              <w:rPr>
                <w:rFonts w:cstheme="minorHAnsi"/>
                <w:sz w:val="24"/>
                <w:szCs w:val="24"/>
              </w:rPr>
              <w:t xml:space="preserve"> and  given termination date</w:t>
            </w:r>
            <w:r w:rsidR="005C684C">
              <w:rPr>
                <w:rFonts w:cstheme="minorHAnsi"/>
                <w:sz w:val="24"/>
                <w:szCs w:val="24"/>
              </w:rPr>
              <w:t xml:space="preserve">; probabilities are </w:t>
            </w:r>
            <w:r w:rsidR="005C684C">
              <w:rPr>
                <w:rFonts w:cstheme="minorHAnsi"/>
                <w:sz w:val="24"/>
                <w:szCs w:val="24"/>
              </w:rPr>
              <w:lastRenderedPageBreak/>
              <w:t>based on 30 years of historical weather data using a process-based model SALUS (</w:t>
            </w:r>
            <w:proofErr w:type="spellStart"/>
            <w:r w:rsidR="005C684C" w:rsidRPr="005C684C">
              <w:rPr>
                <w:rFonts w:cstheme="minorHAnsi"/>
                <w:color w:val="FF0000"/>
                <w:sz w:val="24"/>
                <w:szCs w:val="24"/>
              </w:rPr>
              <w:t>Rafa</w:t>
            </w:r>
            <w:proofErr w:type="spellEnd"/>
            <w:r w:rsidR="005C684C" w:rsidRPr="005C684C">
              <w:rPr>
                <w:rFonts w:cstheme="minorHAnsi"/>
                <w:color w:val="FF0000"/>
                <w:sz w:val="24"/>
                <w:szCs w:val="24"/>
              </w:rPr>
              <w:t xml:space="preserve"> I need help with this label</w:t>
            </w:r>
            <w:r w:rsidR="005C684C">
              <w:rPr>
                <w:rFonts w:cstheme="minorHAnsi"/>
                <w:sz w:val="24"/>
                <w:szCs w:val="24"/>
              </w:rPr>
              <w:t>)</w:t>
            </w:r>
          </w:p>
        </w:tc>
      </w:tr>
    </w:tbl>
    <w:p w14:paraId="1F5AC989" w14:textId="77777777" w:rsidR="00D170FD" w:rsidRDefault="00D170FD" w:rsidP="00D63120">
      <w:pPr>
        <w:pStyle w:val="NoSpacing"/>
        <w:rPr>
          <w:rFonts w:cstheme="minorHAnsi"/>
          <w:sz w:val="24"/>
          <w:szCs w:val="24"/>
        </w:rPr>
      </w:pPr>
    </w:p>
    <w:p w14:paraId="34F1F820" w14:textId="41C8B1ED" w:rsidR="00E84551" w:rsidRDefault="00E84551" w:rsidP="00D63120">
      <w:pPr>
        <w:pStyle w:val="NoSpacing"/>
        <w:rPr>
          <w:rFonts w:cstheme="minorHAnsi"/>
          <w:sz w:val="24"/>
          <w:szCs w:val="24"/>
        </w:rPr>
      </w:pPr>
    </w:p>
    <w:p w14:paraId="748A14D0" w14:textId="79FA642D" w:rsidR="00D63120" w:rsidRDefault="00911260" w:rsidP="00D63120">
      <w:pPr>
        <w:pStyle w:val="NoSpacing"/>
        <w:rPr>
          <w:rFonts w:cstheme="minorHAnsi"/>
          <w:sz w:val="24"/>
          <w:szCs w:val="24"/>
        </w:rPr>
      </w:pPr>
      <w:r>
        <w:rPr>
          <w:rFonts w:cstheme="minorHAnsi"/>
          <w:sz w:val="24"/>
          <w:szCs w:val="24"/>
        </w:rPr>
        <w:t xml:space="preserve">Delaying </w:t>
      </w:r>
      <w:r w:rsidR="00E61399">
        <w:rPr>
          <w:rFonts w:cstheme="minorHAnsi"/>
          <w:sz w:val="24"/>
          <w:szCs w:val="24"/>
        </w:rPr>
        <w:t xml:space="preserve">spring </w:t>
      </w:r>
      <w:r>
        <w:rPr>
          <w:rFonts w:cstheme="minorHAnsi"/>
          <w:sz w:val="24"/>
          <w:szCs w:val="24"/>
        </w:rPr>
        <w:t xml:space="preserve">planting to maximize CC biomass will almost always result in a loss of cash crop yield </w:t>
      </w:r>
      <w:r w:rsidR="00C27780">
        <w:rPr>
          <w:rFonts w:cstheme="minorHAnsi"/>
          <w:sz w:val="24"/>
          <w:szCs w:val="24"/>
        </w:rPr>
        <w:fldChar w:fldCharType="begin" w:fldLock="1"/>
      </w:r>
      <w:r w:rsidR="00C27780">
        <w:rPr>
          <w:rFonts w:cstheme="minorHAnsi"/>
          <w:sz w:val="24"/>
          <w:szCs w:val="24"/>
        </w:rPr>
        <w:instrText>ADDIN CSL_CITATION {"citationItems":[{"id":"ITEM-1","itemData":{"DOI":"10.2134/jpa1994.0055","ISSN":"08908524","author":[{"dropping-particle":"","family":"Bollero","given":"G. A.","non-dropping-particle":"","parse-names":false,"suffix":""},{"dropping-particle":"","family":"Bullock","given":"D. G.","non-dropping-particle":"","parse-names":false,"suffix":""}],"container-title":"Journal of Production Agriculture","id":"ITEM-1","issue":"1","issued":{"date-parts":[["1994"]]},"page":"55-58","title":"Cover cropping systems for the Central Corn Belt","type":"article-journal","volume":"7"},"uris":["http://www.mendeley.com/documents/?uuid=0faee430-76c3-4133-9c1e-345fa9f044a8"]},{"id":"ITEM-2","itemData":{"DOI":"10.2134/agronj2018.04.0297","ISSN":"14350645","abstract":"Unfavorable weather conditions frequently cause farmers to plant maize (Zea mays L.) outside the optimum planting time-frame. We analyzed maize yield and phenology from a multi-location, year, hybrid relative maturity, and planting date experiment performed in Iowa, USA. Our objectives were to determine the optimum combination of planting date and relative maturity to maximize maize grain yield per environment and to elucidate the risk associated with the use of “full-season hybrids” when planting occurs beyond the optimum planting date. Analysis of variance (ANOVA) attributed 70% of the variability in grain yield to planting date and only 10% to relative maturity indicating that short and full-season hybrid relative maturities produced similar grain yields regardless of when they were planted as long as the crops reached maturity before harvesting. Our analysis indicated time to silking is a good indication of expected yield potential with a critical time (beyond which yield is reduced) to be 23 July for Iowa. Furthermore, we found that a minimum growing degree accumulation of 648°C-day during the grain-filling period maximized maize yield. Overall, this study brings new results to assist decision making regarding planting date by hybrid relative maturity across Iowa.","author":[{"dropping-particle":"","family":"Baum","given":"M. E.","non-dropping-particle":"","parse-names":false,"suffix":""},{"dropping-particle":"V.","family":"Archontoulis","given":"S.","non-dropping-particle":"","parse-names":false,"suffix":""},{"dropping-particle":"","family":"Licht","given":"M. A.","non-dropping-particle":"","parse-names":false,"suffix":""}],"container-title":"Agronomy Journal","id":"ITEM-2","issue":"1","issued":{"date-parts":[["2019"]]},"page":"303-313","title":"Planting date, hybrid maturity, and weather effects on maize yield and crop stage","type":"article-journal","volume":"111"},"uris":["http://www.mendeley.com/documents/?uuid=520247b4-56c1-49c4-91dd-1aa05d35e557"]}],"mendeley":{"formattedCitation":"(Bollero and Bullock 1994; Baum et al. 2019)","plainTextFormattedCitation":"(Bollero and Bullock 1994; Baum et al. 2019)","previouslyFormattedCitation":"(Bollero and Bullock 1994; Baum et al. 2019)"},"properties":{"noteIndex":0},"schema":"https://github.com/citation-style-language/schema/raw/master/csl-citation.json"}</w:instrText>
      </w:r>
      <w:r w:rsidR="00C27780">
        <w:rPr>
          <w:rFonts w:cstheme="minorHAnsi"/>
          <w:sz w:val="24"/>
          <w:szCs w:val="24"/>
        </w:rPr>
        <w:fldChar w:fldCharType="separate"/>
      </w:r>
      <w:r w:rsidR="00C27780" w:rsidRPr="00C27780">
        <w:rPr>
          <w:rFonts w:cstheme="minorHAnsi"/>
          <w:noProof/>
          <w:sz w:val="24"/>
          <w:szCs w:val="24"/>
        </w:rPr>
        <w:t>(Bollero and Bullock 1994; Baum et al. 2019)</w:t>
      </w:r>
      <w:r w:rsidR="00C27780">
        <w:rPr>
          <w:rFonts w:cstheme="minorHAnsi"/>
          <w:sz w:val="24"/>
          <w:szCs w:val="24"/>
        </w:rPr>
        <w:fldChar w:fldCharType="end"/>
      </w:r>
      <w:r>
        <w:rPr>
          <w:rFonts w:cstheme="minorHAnsi"/>
          <w:sz w:val="24"/>
          <w:szCs w:val="24"/>
        </w:rPr>
        <w:t xml:space="preserve">. </w:t>
      </w:r>
      <w:r w:rsidR="00E61399">
        <w:rPr>
          <w:rFonts w:cstheme="minorHAnsi"/>
          <w:sz w:val="24"/>
          <w:szCs w:val="24"/>
        </w:rPr>
        <w:t xml:space="preserve">In maize, </w:t>
      </w:r>
      <w:r w:rsidR="00D63120">
        <w:rPr>
          <w:rFonts w:cstheme="minorHAnsi"/>
          <w:sz w:val="24"/>
          <w:szCs w:val="24"/>
        </w:rPr>
        <w:t>terminati</w:t>
      </w:r>
      <w:r w:rsidR="00BC4B64">
        <w:rPr>
          <w:rFonts w:cstheme="minorHAnsi"/>
          <w:sz w:val="24"/>
          <w:szCs w:val="24"/>
        </w:rPr>
        <w:t xml:space="preserve">ng </w:t>
      </w:r>
      <w:r w:rsidR="00D63120">
        <w:rPr>
          <w:rFonts w:cstheme="minorHAnsi"/>
          <w:sz w:val="24"/>
          <w:szCs w:val="24"/>
        </w:rPr>
        <w:t xml:space="preserve">a rye </w:t>
      </w:r>
      <w:r w:rsidR="00BC4B64">
        <w:rPr>
          <w:rFonts w:cstheme="minorHAnsi"/>
          <w:sz w:val="24"/>
          <w:szCs w:val="24"/>
        </w:rPr>
        <w:t>CC</w:t>
      </w:r>
      <w:r w:rsidR="00D63120">
        <w:rPr>
          <w:rFonts w:cstheme="minorHAnsi"/>
          <w:sz w:val="24"/>
          <w:szCs w:val="24"/>
        </w:rPr>
        <w:t xml:space="preserve"> </w:t>
      </w:r>
      <w:r w:rsidR="00BC4B64">
        <w:rPr>
          <w:rFonts w:cstheme="minorHAnsi"/>
          <w:sz w:val="24"/>
          <w:szCs w:val="24"/>
        </w:rPr>
        <w:t xml:space="preserve">at least a week </w:t>
      </w:r>
      <w:r w:rsidR="00D63120">
        <w:rPr>
          <w:rFonts w:cstheme="minorHAnsi"/>
          <w:sz w:val="24"/>
          <w:szCs w:val="24"/>
        </w:rPr>
        <w:t xml:space="preserve">before </w:t>
      </w:r>
      <w:r w:rsidR="00BC4B64">
        <w:rPr>
          <w:rFonts w:cstheme="minorHAnsi"/>
          <w:sz w:val="24"/>
          <w:szCs w:val="24"/>
        </w:rPr>
        <w:t xml:space="preserve">planting </w:t>
      </w:r>
      <w:r w:rsidR="00D63120">
        <w:rPr>
          <w:rFonts w:cstheme="minorHAnsi"/>
          <w:sz w:val="24"/>
          <w:szCs w:val="24"/>
        </w:rPr>
        <w:t>is crucial to preventing yield drag</w:t>
      </w:r>
      <w:r w:rsidR="00D83D6D">
        <w:rPr>
          <w:rFonts w:cstheme="minorHAnsi"/>
          <w:sz w:val="24"/>
          <w:szCs w:val="24"/>
        </w:rPr>
        <w:t xml:space="preserve"> </w:t>
      </w:r>
      <w:r w:rsidR="00D83D6D">
        <w:rPr>
          <w:rFonts w:cstheme="minorHAnsi"/>
          <w:sz w:val="24"/>
          <w:szCs w:val="24"/>
        </w:rPr>
        <w:fldChar w:fldCharType="begin" w:fldLock="1"/>
      </w:r>
      <w:r w:rsidR="007C5336">
        <w:rPr>
          <w:rFonts w:cstheme="minorHAnsi"/>
          <w:sz w:val="24"/>
          <w:szCs w:val="24"/>
        </w:rPr>
        <w:instrText>ADDIN CSL_CITATION {"citationItems":[{"id":"ITEM-1","itemData":{"author":[{"dropping-particle":"","family":"Gailans","given":"Stefan","non-dropping-particle":"","parse-names":false,"suffix":""},{"dropping-particle":"","family":"Juchems","given":"L","non-dropping-particle":"","parse-names":false,"suffix":""},{"dropping-particle":"","family":"Buman","given":"B","non-dropping-particle":"","parse-names":false,"suffix":""},{"dropping-particle":"","family":"Caviness","given":"R","non-dropping-particle":"","parse-names":false,"suffix":""},{"dropping-particle":"","family":"Funcke","given":"J","non-dropping-particle":"","parse-names":false,"suffix":""},{"dropping-particle":"","family":"Green","given":"D","non-dropping-particle":"","parse-names":false,"suffix":""},{"dropping-particle":"","family":"Juchems","given":"R","non-dropping-particle":"","parse-names":false,"suffix":""},{"dropping-particle":"","family":"Davis","given":"R","non-dropping-particle":"","parse-names":false,"suffix":""},{"dropping-particle":"","family":"Pierce","given":"D","non-dropping-particle":"","parse-names":false,"suffix":""},{"dropping-particle":"","family":"Pokorny","given":"M","non-dropping-particle":"","parse-names":false,"suffix":""},{"dropping-particle":"","family":"Schaefer","given":"G","non-dropping-particle":"","parse-names":false,"suffix":""},{"dropping-particle":"","family":"Sindt","given":"J","non-dropping-particle":"","parse-names":false,"suffix":""},{"dropping-particle":"","family":"Stout","given":"R","non-dropping-particle":"","parse-names":false,"suffix":""},{"dropping-particle":"","family":"Nelson","given":"G","non-dropping-particle":"","parse-names":false,"suffix":""},{"dropping-particle":"","family":"Nelson","given":"D","non-dropping-particle":"","parse-names":false,"suffix":""},{"dropping-particle":"","family":"Tobin","given":"K","non-dropping-particle":"","parse-names":false,"suffix":""}],"id":"ITEM-1","issued":{"date-parts":[["2019"]]},"title":"Winter Cereal Rye Cover Crop Effect on Cash Crop Yield, Year 10","type":"report"},"uris":["http://www.mendeley.com/documents/?uuid=ab106921-a835-4bb4-ac5f-e2fac42a9cbb"]}],"mendeley":{"formattedCitation":"(Gailans et al. 2019)","plainTextFormattedCitation":"(Gailans et al. 2019)","previouslyFormattedCitation":"(Gailans et al. 2019)"},"properties":{"noteIndex":0},"schema":"https://github.com/citation-style-language/schema/raw/master/csl-citation.json"}</w:instrText>
      </w:r>
      <w:r w:rsidR="00D83D6D">
        <w:rPr>
          <w:rFonts w:cstheme="minorHAnsi"/>
          <w:sz w:val="24"/>
          <w:szCs w:val="24"/>
        </w:rPr>
        <w:fldChar w:fldCharType="separate"/>
      </w:r>
      <w:r w:rsidR="00D83D6D" w:rsidRPr="00D83D6D">
        <w:rPr>
          <w:rFonts w:cstheme="minorHAnsi"/>
          <w:noProof/>
          <w:sz w:val="24"/>
          <w:szCs w:val="24"/>
        </w:rPr>
        <w:t>(Gailans et al. 2019)</w:t>
      </w:r>
      <w:r w:rsidR="00D83D6D">
        <w:rPr>
          <w:rFonts w:cstheme="minorHAnsi"/>
          <w:sz w:val="24"/>
          <w:szCs w:val="24"/>
        </w:rPr>
        <w:fldChar w:fldCharType="end"/>
      </w:r>
      <w:r w:rsidR="00BC4B64">
        <w:rPr>
          <w:rFonts w:cstheme="minorHAnsi"/>
          <w:sz w:val="24"/>
          <w:szCs w:val="24"/>
        </w:rPr>
        <w:t>. In soybean, h</w:t>
      </w:r>
      <w:r w:rsidR="00D63120">
        <w:rPr>
          <w:rFonts w:cstheme="minorHAnsi"/>
          <w:sz w:val="24"/>
          <w:szCs w:val="24"/>
        </w:rPr>
        <w:t>owever</w:t>
      </w:r>
      <w:r w:rsidR="00BC4B64">
        <w:rPr>
          <w:rFonts w:cstheme="minorHAnsi"/>
          <w:sz w:val="24"/>
          <w:szCs w:val="24"/>
        </w:rPr>
        <w:t>,</w:t>
      </w:r>
      <w:r w:rsidR="00D63120">
        <w:rPr>
          <w:rFonts w:cstheme="minorHAnsi"/>
          <w:sz w:val="24"/>
          <w:szCs w:val="24"/>
        </w:rPr>
        <w:t xml:space="preserve"> allowing the </w:t>
      </w:r>
      <w:r w:rsidR="00D170FD">
        <w:rPr>
          <w:rFonts w:cstheme="minorHAnsi"/>
          <w:sz w:val="24"/>
          <w:szCs w:val="24"/>
        </w:rPr>
        <w:t>CC</w:t>
      </w:r>
      <w:r w:rsidR="00D63120">
        <w:rPr>
          <w:rFonts w:cstheme="minorHAnsi"/>
          <w:sz w:val="24"/>
          <w:szCs w:val="24"/>
        </w:rPr>
        <w:t xml:space="preserve"> to continue growing even after soybean planting has shown no significant effect on yields and has anecdotally improved weed control (</w:t>
      </w:r>
      <w:r w:rsidR="00D63120" w:rsidRPr="00E61399">
        <w:rPr>
          <w:rFonts w:cstheme="minorHAnsi"/>
          <w:color w:val="FF0000"/>
          <w:sz w:val="24"/>
          <w:szCs w:val="24"/>
        </w:rPr>
        <w:t>cite PFI report</w:t>
      </w:r>
      <w:r w:rsidR="00D63120">
        <w:rPr>
          <w:rFonts w:cstheme="minorHAnsi"/>
          <w:sz w:val="24"/>
          <w:szCs w:val="24"/>
        </w:rPr>
        <w:t xml:space="preserve">). </w:t>
      </w:r>
      <w:commentRangeStart w:id="4"/>
      <w:proofErr w:type="gramStart"/>
      <w:r w:rsidR="00D170FD" w:rsidRPr="00D83D6D">
        <w:rPr>
          <w:rFonts w:cstheme="minorHAnsi"/>
          <w:color w:val="7030A0"/>
          <w:sz w:val="24"/>
          <w:szCs w:val="24"/>
        </w:rPr>
        <w:t xml:space="preserve">Unfortunately in some conservation districts producers are required to terminate CCs within a pre-defined window before cash crop planting to remain eligible for subsidized crop insurance (CITE), which limits use of delayed termination as a method to increase weed suppression services of CCs. </w:t>
      </w:r>
      <w:commentRangeEnd w:id="4"/>
      <w:r w:rsidR="00D83D6D">
        <w:rPr>
          <w:rStyle w:val="CommentReference"/>
        </w:rPr>
        <w:commentReference w:id="4"/>
      </w:r>
      <w:r w:rsidR="00D63120">
        <w:rPr>
          <w:rFonts w:cstheme="minorHAnsi"/>
          <w:sz w:val="24"/>
          <w:szCs w:val="24"/>
        </w:rPr>
        <w:t xml:space="preserve">Fertilization </w:t>
      </w:r>
      <w:r w:rsidR="00D170FD">
        <w:rPr>
          <w:rFonts w:cstheme="minorHAnsi"/>
          <w:sz w:val="24"/>
          <w:szCs w:val="24"/>
        </w:rPr>
        <w:t>of CC</w:t>
      </w:r>
      <w:r w:rsidR="00D63120">
        <w:rPr>
          <w:rFonts w:cstheme="minorHAnsi"/>
          <w:sz w:val="24"/>
          <w:szCs w:val="24"/>
        </w:rPr>
        <w:t xml:space="preserve">s is also another tactic that may increase </w:t>
      </w:r>
      <w:r w:rsidR="00D170FD">
        <w:rPr>
          <w:rFonts w:cstheme="minorHAnsi"/>
          <w:sz w:val="24"/>
          <w:szCs w:val="24"/>
        </w:rPr>
        <w:t>CC</w:t>
      </w:r>
      <w:r w:rsidR="00D63120">
        <w:rPr>
          <w:rFonts w:cstheme="minorHAnsi"/>
          <w:sz w:val="24"/>
          <w:szCs w:val="24"/>
        </w:rPr>
        <w:t xml:space="preserve"> biomass</w:t>
      </w:r>
      <w:r w:rsidR="00D170FD">
        <w:rPr>
          <w:rFonts w:cstheme="minorHAnsi"/>
          <w:sz w:val="24"/>
          <w:szCs w:val="24"/>
        </w:rPr>
        <w:t>,</w:t>
      </w:r>
      <w:r w:rsidR="00D63120">
        <w:rPr>
          <w:rFonts w:cstheme="minorHAnsi"/>
          <w:sz w:val="24"/>
          <w:szCs w:val="24"/>
        </w:rPr>
        <w:t xml:space="preserve"> but would </w:t>
      </w:r>
      <w:r w:rsidR="00D170FD">
        <w:rPr>
          <w:rFonts w:cstheme="minorHAnsi"/>
          <w:sz w:val="24"/>
          <w:szCs w:val="24"/>
        </w:rPr>
        <w:t>result in</w:t>
      </w:r>
      <w:r w:rsidR="00D63120">
        <w:rPr>
          <w:rFonts w:cstheme="minorHAnsi"/>
          <w:sz w:val="24"/>
          <w:szCs w:val="24"/>
        </w:rPr>
        <w:t xml:space="preserve"> an additional cost to producers</w:t>
      </w:r>
      <w:r w:rsidR="00D170FD">
        <w:rPr>
          <w:rFonts w:cstheme="minorHAnsi"/>
          <w:sz w:val="24"/>
          <w:szCs w:val="24"/>
        </w:rPr>
        <w:t xml:space="preserve"> and may negate nutrient </w:t>
      </w:r>
      <w:r w:rsidR="00953722">
        <w:rPr>
          <w:rFonts w:cstheme="minorHAnsi"/>
          <w:sz w:val="24"/>
          <w:szCs w:val="24"/>
        </w:rPr>
        <w:t>pollution mitigation services</w:t>
      </w:r>
      <w:r w:rsidR="00D63120">
        <w:rPr>
          <w:rFonts w:cstheme="minorHAnsi"/>
          <w:sz w:val="24"/>
          <w:szCs w:val="24"/>
        </w:rPr>
        <w:t>.</w:t>
      </w:r>
      <w:proofErr w:type="gramEnd"/>
      <w:r w:rsidR="00D63120">
        <w:rPr>
          <w:rFonts w:cstheme="minorHAnsi"/>
          <w:sz w:val="24"/>
          <w:szCs w:val="24"/>
        </w:rPr>
        <w:t xml:space="preserve"> </w:t>
      </w:r>
      <w:r w:rsidR="00BC4B64">
        <w:rPr>
          <w:rFonts w:cstheme="minorHAnsi"/>
          <w:sz w:val="24"/>
          <w:szCs w:val="24"/>
        </w:rPr>
        <w:t xml:space="preserve">Early fall planting may therefore be the best tactic for increasing weed suppression provided by CCs. Other ecosystem services of CCs </w:t>
      </w:r>
      <w:proofErr w:type="gramStart"/>
      <w:r w:rsidR="00BC4B64">
        <w:rPr>
          <w:rFonts w:cstheme="minorHAnsi"/>
          <w:sz w:val="24"/>
          <w:szCs w:val="24"/>
        </w:rPr>
        <w:t>are strongly related</w:t>
      </w:r>
      <w:proofErr w:type="gramEnd"/>
      <w:r w:rsidR="00BC4B64">
        <w:rPr>
          <w:rFonts w:cstheme="minorHAnsi"/>
          <w:sz w:val="24"/>
          <w:szCs w:val="24"/>
        </w:rPr>
        <w:t xml:space="preserve"> to CC biomass, including reduced nitrate leaching</w:t>
      </w:r>
      <w:r w:rsidR="00433478">
        <w:rPr>
          <w:rFonts w:cstheme="minorHAnsi"/>
          <w:sz w:val="24"/>
          <w:szCs w:val="24"/>
        </w:rPr>
        <w:t xml:space="preserve"> and </w:t>
      </w:r>
      <w:r w:rsidR="00B605FC">
        <w:rPr>
          <w:rFonts w:cstheme="minorHAnsi"/>
          <w:sz w:val="24"/>
          <w:szCs w:val="24"/>
        </w:rPr>
        <w:t>erosion control</w:t>
      </w:r>
      <w:r w:rsidR="00433478">
        <w:rPr>
          <w:rFonts w:cstheme="minorHAnsi"/>
          <w:sz w:val="24"/>
          <w:szCs w:val="24"/>
        </w:rPr>
        <w:t xml:space="preserve">, meaning increasing CC biomass </w:t>
      </w:r>
      <w:r w:rsidR="00953722">
        <w:rPr>
          <w:rFonts w:cstheme="minorHAnsi"/>
          <w:sz w:val="24"/>
          <w:szCs w:val="24"/>
        </w:rPr>
        <w:t xml:space="preserve">may </w:t>
      </w:r>
      <w:r w:rsidR="00433478">
        <w:rPr>
          <w:rFonts w:cstheme="minorHAnsi"/>
          <w:sz w:val="24"/>
          <w:szCs w:val="24"/>
        </w:rPr>
        <w:t>represent a multiple-win situation</w:t>
      </w:r>
      <w:r w:rsidR="00953722">
        <w:rPr>
          <w:rFonts w:cstheme="minorHAnsi"/>
          <w:sz w:val="24"/>
          <w:szCs w:val="24"/>
        </w:rPr>
        <w:t xml:space="preserve"> for environmental service</w:t>
      </w:r>
      <w:r w:rsidR="00433478">
        <w:rPr>
          <w:rFonts w:cstheme="minorHAnsi"/>
          <w:sz w:val="24"/>
          <w:szCs w:val="24"/>
        </w:rPr>
        <w:t xml:space="preserve">. </w:t>
      </w:r>
      <w:r w:rsidR="00D63120">
        <w:rPr>
          <w:rFonts w:cstheme="minorHAnsi"/>
          <w:sz w:val="24"/>
          <w:szCs w:val="24"/>
        </w:rPr>
        <w:t xml:space="preserve">Research supporting </w:t>
      </w:r>
      <w:r w:rsidR="00D170FD">
        <w:rPr>
          <w:rFonts w:cstheme="minorHAnsi"/>
          <w:sz w:val="24"/>
          <w:szCs w:val="24"/>
        </w:rPr>
        <w:t>CC</w:t>
      </w:r>
      <w:r w:rsidR="00D63120">
        <w:rPr>
          <w:rFonts w:cstheme="minorHAnsi"/>
          <w:sz w:val="24"/>
          <w:szCs w:val="24"/>
        </w:rPr>
        <w:t xml:space="preserve"> planting equipment, breeding, and other agronomic innovations </w:t>
      </w:r>
      <w:proofErr w:type="gramStart"/>
      <w:r w:rsidR="00D63120">
        <w:rPr>
          <w:rFonts w:cstheme="minorHAnsi"/>
          <w:sz w:val="24"/>
          <w:szCs w:val="24"/>
        </w:rPr>
        <w:t>will be needed</w:t>
      </w:r>
      <w:proofErr w:type="gramEnd"/>
      <w:r w:rsidR="00D63120">
        <w:rPr>
          <w:rFonts w:cstheme="minorHAnsi"/>
          <w:sz w:val="24"/>
          <w:szCs w:val="24"/>
        </w:rPr>
        <w:t xml:space="preserve"> to optimize </w:t>
      </w:r>
      <w:r w:rsidR="009C6443">
        <w:rPr>
          <w:rFonts w:cstheme="minorHAnsi"/>
          <w:sz w:val="24"/>
          <w:szCs w:val="24"/>
        </w:rPr>
        <w:t>CC</w:t>
      </w:r>
      <w:r w:rsidR="00D63120">
        <w:rPr>
          <w:rFonts w:cstheme="minorHAnsi"/>
          <w:sz w:val="24"/>
          <w:szCs w:val="24"/>
        </w:rPr>
        <w:t xml:space="preserve"> services such as weed control.  </w:t>
      </w:r>
    </w:p>
    <w:p w14:paraId="13E2C709" w14:textId="77777777" w:rsidR="00A91ABA" w:rsidRDefault="00A91ABA" w:rsidP="00D63120">
      <w:pPr>
        <w:pStyle w:val="NoSpacing"/>
        <w:rPr>
          <w:ins w:id="5" w:author="Andrea Basche [2]" w:date="2019-10-07T13:19:00Z"/>
          <w:rFonts w:cstheme="minorHAnsi"/>
          <w:sz w:val="24"/>
          <w:szCs w:val="24"/>
        </w:rPr>
      </w:pPr>
    </w:p>
    <w:p w14:paraId="19455183" w14:textId="61E91A80" w:rsidR="00D63120" w:rsidRPr="00C52A7D" w:rsidRDefault="002F0521" w:rsidP="00D63120">
      <w:pPr>
        <w:pStyle w:val="NoSpacing"/>
        <w:rPr>
          <w:rFonts w:cstheme="minorHAnsi"/>
          <w:i/>
          <w:sz w:val="24"/>
          <w:szCs w:val="24"/>
        </w:rPr>
      </w:pPr>
      <w:r>
        <w:rPr>
          <w:rFonts w:cstheme="minorHAnsi"/>
          <w:i/>
          <w:sz w:val="24"/>
          <w:szCs w:val="24"/>
        </w:rPr>
        <w:t xml:space="preserve">3.3.3 </w:t>
      </w:r>
      <w:r w:rsidR="00D63120" w:rsidRPr="00C52A7D">
        <w:rPr>
          <w:rFonts w:cstheme="minorHAnsi"/>
          <w:i/>
          <w:sz w:val="24"/>
          <w:szCs w:val="24"/>
        </w:rPr>
        <w:t>Tillage and termination method</w:t>
      </w:r>
    </w:p>
    <w:p w14:paraId="0B9CE2AE" w14:textId="77777777" w:rsidR="00A91ABA" w:rsidRDefault="00A91ABA" w:rsidP="00D63120">
      <w:pPr>
        <w:pStyle w:val="NoSpacing"/>
        <w:rPr>
          <w:rFonts w:cstheme="minorHAnsi"/>
          <w:sz w:val="24"/>
          <w:szCs w:val="24"/>
        </w:rPr>
      </w:pPr>
    </w:p>
    <w:p w14:paraId="6BB03AE5" w14:textId="77777777" w:rsidR="00D83D6D" w:rsidRDefault="00D63120" w:rsidP="00D63120">
      <w:pPr>
        <w:pStyle w:val="NoSpacing"/>
        <w:rPr>
          <w:rFonts w:cstheme="minorHAnsi"/>
          <w:sz w:val="24"/>
          <w:szCs w:val="24"/>
        </w:rPr>
      </w:pPr>
      <w:r>
        <w:rPr>
          <w:rFonts w:cstheme="minorHAnsi"/>
          <w:sz w:val="24"/>
          <w:szCs w:val="24"/>
        </w:rPr>
        <w:t xml:space="preserve">Interestingly, </w:t>
      </w:r>
      <w:r w:rsidR="00B605FC">
        <w:rPr>
          <w:rFonts w:cstheme="minorHAnsi"/>
          <w:sz w:val="24"/>
          <w:szCs w:val="24"/>
        </w:rPr>
        <w:t xml:space="preserve">in our database </w:t>
      </w:r>
      <w:r>
        <w:rPr>
          <w:rFonts w:cstheme="minorHAnsi"/>
          <w:sz w:val="24"/>
          <w:szCs w:val="24"/>
        </w:rPr>
        <w:t xml:space="preserve">the tillage regime of the overall system had no effect on the weed suppression of the </w:t>
      </w:r>
      <w:r w:rsidR="00B605FC">
        <w:rPr>
          <w:rFonts w:cstheme="minorHAnsi"/>
          <w:sz w:val="24"/>
          <w:szCs w:val="24"/>
        </w:rPr>
        <w:t>CC</w:t>
      </w:r>
      <w:r>
        <w:rPr>
          <w:rFonts w:cstheme="minorHAnsi"/>
          <w:sz w:val="24"/>
          <w:szCs w:val="24"/>
        </w:rPr>
        <w:t xml:space="preserve"> </w:t>
      </w:r>
      <w:commentRangeStart w:id="6"/>
      <w:r>
        <w:rPr>
          <w:rFonts w:cstheme="minorHAnsi"/>
          <w:sz w:val="24"/>
          <w:szCs w:val="24"/>
        </w:rPr>
        <w:t>(</w:t>
      </w:r>
      <w:r w:rsidRPr="002972E2">
        <w:rPr>
          <w:rFonts w:cstheme="minorHAnsi"/>
          <w:color w:val="FF0000"/>
          <w:sz w:val="24"/>
          <w:szCs w:val="24"/>
        </w:rPr>
        <w:t>supplemental table X</w:t>
      </w:r>
      <w:r>
        <w:rPr>
          <w:rFonts w:cstheme="minorHAnsi"/>
          <w:sz w:val="24"/>
          <w:szCs w:val="24"/>
        </w:rPr>
        <w:t xml:space="preserve">). </w:t>
      </w:r>
      <w:commentRangeEnd w:id="6"/>
      <w:r>
        <w:rPr>
          <w:rStyle w:val="CommentReference"/>
        </w:rPr>
        <w:commentReference w:id="6"/>
      </w:r>
      <w:r w:rsidR="00B605FC">
        <w:rPr>
          <w:rFonts w:cstheme="minorHAnsi"/>
          <w:sz w:val="24"/>
          <w:szCs w:val="24"/>
        </w:rPr>
        <w:t xml:space="preserve">A previous meta-analysis found cash crop diversification significantly reduced weed density, and this effect was amplified in no-till systems </w:t>
      </w:r>
      <w:r w:rsidR="00C27780">
        <w:rPr>
          <w:rFonts w:cstheme="minorHAnsi"/>
          <w:sz w:val="24"/>
          <w:szCs w:val="24"/>
        </w:rPr>
        <w:fldChar w:fldCharType="begin" w:fldLock="1"/>
      </w:r>
      <w:r w:rsidR="00C27780">
        <w:rPr>
          <w:rFonts w:cstheme="minorHAnsi"/>
          <w:sz w:val="24"/>
          <w:szCs w:val="24"/>
        </w:rPr>
        <w:instrText>ADDIN CSL_CITATION {"citationItems":[{"id":"ITEM-1","itemData":{"DOI":"10.1371/journal.pone.0219847","ISBN":"1111111111","ISSN":"19326203","abstract":"Over the past half-century, crop rotations have become increasingly simplified, with whole regions producing only one or two crops in succession. Simplification is problematic from a weed management perspective, because it results in weeds’ repeated exposure to the same set of ecological and agronomic conditions. This can exacerbate weed infestations and promote the evolution of herbicide resistance. Diversifying crop rotations through addition of crop species and their associated managements may suppress weeds and reduce selection pressure for herbicide resistance by altering stress and mortality factors affecting weed dynamics. Here we report the results of a meta-analysis using 298 paired observations from 54 studies across six continents to compare weed responses due to simple and more diverse crop rotations. We found diversifying from simple rotations reduced weed density (49%), but did not have a significant effect on weed biomass. We investigated the effect of management practices, environmental factors, and rotation design on this effect. Diversification that increased the variance around crop planting dates was more effective in suppressing weeds than increasing crop species richness alone. Increasing rotational diversity reduced weed density more under zero-tillage conditions (65%) than tilled conditions (41%), and did so regardless of environmental context and auxiliary herbicide use. Our findings highlight the value of diversifying crop rotations to control weed populations, and support its efficacy under varied environmental conditions and management scenarios.","author":[{"dropping-particle":"","family":"Weisberger","given":"David","non-dropping-particle":"","parse-names":false,"suffix":""},{"dropping-particle":"","family":"Nichols","given":"Virginia","non-dropping-particle":"","parse-names":false,"suffix":""},{"dropping-particle":"","family":"Liebman","given":"Matt","non-dropping-particle":"","parse-names":false,"suffix":""}],"container-title":"PLoS ONE","id":"ITEM-1","issue":"7","issued":{"date-parts":[["2019"]]},"page":"1-12","title":"Does diversifying crop rotations suppress weeds? A meta-analysis","type":"article-journal","volume":"14"},"uris":["http://www.mendeley.com/documents/?uuid=a89ccebf-ea5f-4a8b-ac41-d9ab5eee4377"]}],"mendeley":{"formattedCitation":"(Weisberger et al. 2019)","plainTextFormattedCitation":"(Weisberger et al. 2019)","previouslyFormattedCitation":"(Weisberger et al. 2019)"},"properties":{"noteIndex":0},"schema":"https://github.com/citation-style-language/schema/raw/master/csl-citation.json"}</w:instrText>
      </w:r>
      <w:r w:rsidR="00C27780">
        <w:rPr>
          <w:rFonts w:cstheme="minorHAnsi"/>
          <w:sz w:val="24"/>
          <w:szCs w:val="24"/>
        </w:rPr>
        <w:fldChar w:fldCharType="separate"/>
      </w:r>
      <w:r w:rsidR="00C27780" w:rsidRPr="00C27780">
        <w:rPr>
          <w:rFonts w:cstheme="minorHAnsi"/>
          <w:noProof/>
          <w:sz w:val="24"/>
          <w:szCs w:val="24"/>
        </w:rPr>
        <w:t>(Weisberger et al. 2019)</w:t>
      </w:r>
      <w:r w:rsidR="00C27780">
        <w:rPr>
          <w:rFonts w:cstheme="minorHAnsi"/>
          <w:sz w:val="24"/>
          <w:szCs w:val="24"/>
        </w:rPr>
        <w:fldChar w:fldCharType="end"/>
      </w:r>
      <w:r w:rsidR="00B605FC">
        <w:rPr>
          <w:rFonts w:cstheme="minorHAnsi"/>
          <w:sz w:val="24"/>
          <w:szCs w:val="24"/>
        </w:rPr>
        <w:t>. For CCs, which did not reduce weed density in our study, no-till offers no advantages with regard to weed control. This is likely because cash crop diversification and incorporation of CCs are affecting</w:t>
      </w:r>
      <w:r w:rsidR="00525047">
        <w:rPr>
          <w:rFonts w:cstheme="minorHAnsi"/>
          <w:sz w:val="24"/>
          <w:szCs w:val="24"/>
        </w:rPr>
        <w:t xml:space="preserve"> different phases of the weed cycle, exemplified by the fact that cash crop diversification affected only weed density, and CC incorporation only weed biomass.</w:t>
      </w:r>
    </w:p>
    <w:p w14:paraId="0EF3DC87" w14:textId="7A781450" w:rsidR="00B605FC" w:rsidRDefault="00A91ABA" w:rsidP="00D63120">
      <w:pPr>
        <w:pStyle w:val="NoSpacing"/>
        <w:rPr>
          <w:rFonts w:cstheme="minorHAnsi"/>
          <w:color w:val="FF0000"/>
          <w:sz w:val="24"/>
          <w:szCs w:val="24"/>
        </w:rPr>
      </w:pPr>
      <w:r>
        <w:rPr>
          <w:rFonts w:cstheme="minorHAnsi"/>
          <w:color w:val="FF0000"/>
          <w:sz w:val="24"/>
          <w:szCs w:val="24"/>
        </w:rPr>
        <w:t xml:space="preserve"> </w:t>
      </w:r>
      <w:r w:rsidR="00B605FC" w:rsidRPr="00B605FC">
        <w:rPr>
          <w:rFonts w:cstheme="minorHAnsi"/>
          <w:color w:val="FF0000"/>
          <w:sz w:val="24"/>
          <w:szCs w:val="24"/>
        </w:rPr>
        <w:t xml:space="preserve"> </w:t>
      </w:r>
    </w:p>
    <w:p w14:paraId="7C628C48" w14:textId="19102E4F" w:rsidR="00525047" w:rsidRDefault="00525047" w:rsidP="00D63120">
      <w:pPr>
        <w:pStyle w:val="NoSpacing"/>
        <w:rPr>
          <w:rFonts w:cstheme="minorHAnsi"/>
          <w:sz w:val="24"/>
          <w:szCs w:val="24"/>
        </w:rPr>
      </w:pPr>
      <w:r>
        <w:rPr>
          <w:rFonts w:cstheme="minorHAnsi"/>
          <w:sz w:val="24"/>
          <w:szCs w:val="24"/>
        </w:rPr>
        <w:t xml:space="preserve">The </w:t>
      </w:r>
      <w:r w:rsidR="00B605FC">
        <w:rPr>
          <w:rFonts w:cstheme="minorHAnsi"/>
          <w:sz w:val="24"/>
          <w:szCs w:val="24"/>
        </w:rPr>
        <w:t xml:space="preserve">CC biomass </w:t>
      </w:r>
      <w:r>
        <w:rPr>
          <w:rFonts w:cstheme="minorHAnsi"/>
          <w:sz w:val="24"/>
          <w:szCs w:val="24"/>
        </w:rPr>
        <w:t>was</w:t>
      </w:r>
      <w:r w:rsidR="00B605FC">
        <w:rPr>
          <w:rFonts w:cstheme="minorHAnsi"/>
          <w:sz w:val="24"/>
          <w:szCs w:val="24"/>
        </w:rPr>
        <w:t xml:space="preserve"> an important predictor for weed suppression in our analysis and previous studies </w:t>
      </w:r>
      <w:r w:rsidR="00C27780">
        <w:rPr>
          <w:rFonts w:cstheme="minorHAnsi"/>
          <w:sz w:val="24"/>
          <w:szCs w:val="24"/>
        </w:rPr>
        <w:fldChar w:fldCharType="begin" w:fldLock="1"/>
      </w:r>
      <w:r w:rsidR="00C27780">
        <w:rPr>
          <w:rFonts w:cstheme="minorHAnsi"/>
          <w:sz w:val="24"/>
          <w:szCs w:val="24"/>
        </w:rPr>
        <w:instrText>ADDIN CSL_CITATION {"citationItems":[{"id":"ITEM-1","itemData":{"DOI":"10.1614/wt-d-12-00078.1","ISSN":"0890-037X","abstract":" Cover crop–based organic rotational no-till soybean production has attracted attention from farmers, researchers, and other agricultural professionals because of the ability of this new system to enhance soil conservation, reduce labor requirements, and decrease diesel fuel use compared to traditional organic production. This system is based on the use of cereal rye cover crops that are mechanically terminated with a roller-crimper to create in situ mulch that suppresses weeds and promotes soybean growth. In this paper, we report experiments that were conducted over the past decade in the eastern region of the United States on cover crop–based organic rotational no-till soybean production, and we outline current management strategies and future research needs. Our research has focused on maximizing cereal rye spring ground cover and biomass because of the crucial role this cover crop plays in weed suppression. Soil fertility and cereal rye sowing and termination timing affect biomass production, and these factors can be manipulated to achieve levels greater than 8,000 kg ha −1 , a threshold identified for consistent suppression of annual weeds. Manipulating cereal rye seeding rate and seeding method also influences ground cover and weed suppression. In general, weed suppression is species-specific, with early emerging summer annual weeds (e.g., common ragweed), high weed seed bank densities (e.g. &gt; 10,000 seeds m −2 ), and perennial weeds (e.g., yellow nutsedge) posing the greatest challenges. Due to the challenges with maximizing cereal rye weed suppression potential, we have also found high-residue cultivation to significantly improve weed control. In addition to cover crop and weed management, we have made progress with planting equipment and planting density for establishing soybean into a thick cover crop residue. Our current and future research will focus on integrated multitactic weed management, cultivar selection, insect pest suppression, and nitrogen management as part of a systems approach to advancing this new production system.  La producción orgánica de soya en sistemas de rotación con cero labranza basados en cultivos de cobertura, ha atraído la atención de productores, investigadores y otros profesionales agrícolas por la habilidad de este nuevo sistema de mejorar la conservación del suelo, reducir los requerimientos de mano de obra y disminuir el uso de combustible diesel en comparación con la producción orgánica tradicional. Este sist…","author":[{"dropping-particle":"","family":"Mirsky","given":"Steven B.","non-dropping-particle":"","parse-names":false,"suffix":""},{"dropping-particle":"","family":"Ryan","given":"Matthew R.","non-dropping-particle":"","parse-names":false,"suffix":""},{"dropping-particle":"","family":"Teasdale","given":"John R.","non-dropping-particle":"","parse-names":false,"suffix":""},{"dropping-particle":"","family":"Curran","given":"William S.","non-dropping-particle":"","parse-names":false,"suffix":""},{"dropping-particle":"","family":"Reberg-Horton","given":"Chris S.","non-dropping-particle":"","parse-names":false,"suffix":""},{"dropping-particle":"","family":"Spargo","given":"John T.","non-dropping-particle":"","parse-names":false,"suffix":""},{"dropping-particle":"","family":"Wells","given":"M. Scott","non-dropping-particle":"","parse-names":false,"suffix":""},{"dropping-particle":"","family":"Keene","given":"Clair L.","non-dropping-particle":"","parse-names":false,"suffix":""},{"dropping-particle":"","family":"Moyer","given":"Jeff W.","non-dropping-particle":"","parse-names":false,"suffix":""}],"container-title":"Weed Technology","id":"ITEM-1","issue":"1","issued":{"date-parts":[["2013"]]},"page":"193-203","title":"Overcoming Weed Management Challenges in Cover Crop–Based Organic Rotational No-Till Soybean Production in the Eastern United States","type":"article-journal","volume":"27"},"uris":["http://www.mendeley.com/documents/?uuid=4f0e20c1-ccc4-4fea-b078-acf91446d3e5"]},{"id":"ITEM-2","itemData":{"DOI":"10.1007/s13593-018-0543-1","ISSN":"17730155","abstract":"Cover crops are increasingly being adopted to provide multiple ecosystem services, including weed suppression. Understanding what drives weed biomass in cover crops can help growers make the appropriate management decisions to effectively limit weed pressure. In this paper, we use a unique dataset of 1764 measurements from seven cover crop research experiments in Pennsylvania (USA) to predict, for the first time, weed biomass in winter cover crops in the fall and spring. We assessed the following predictors: cover crop biomass in the fall and spring, fall and spring growing degree days between planting and cover crop termination, cover crop type (grass, brassica, legume monocultures, and mixtures), system management (organic, conventional), and tillage before cover crop seeding (no-till, tillage). We used random forests to develop the predictive models and identify the most important variables explaining weed biomass in cover crops. Growing degree days, cover crop type, and cover crop biomass were the most important predictor variables in both the fall (r2 = 0.65) and spring (r2 = 0.47). In the fall, weed biomass increased as accumulated growing degree days increased, which was mainly related to early planting dates. Fall weed biomass was greater in legume and brassica monocultures compared to grass monocultures and mixtures. Cover crop and weed biomass were positively correlated in the fall, as early planting of cover crops led to high cover crop biomass but also to high weed biomass. In contrast, high spring cover crop biomass suppressed weeds, especially as spring growing degree days increased. Grass and brassica monocultures and mixtures were more weed-suppressive than legumes. This study is the first to be able to predict weed biomass in winter cover crops using a random forest approach. Results show that weed suppression by winter cover crops can be enhanced with optimal cover crop species selection and seeding time.","author":[{"dropping-particle":"","family":"Baraibar","given":"Barbara","non-dropping-particle":"","parse-names":false,"suffix":""},{"dropping-particle":"","family":"Mortensen","given":"David A.","non-dropping-particle":"","parse-names":false,"suffix":""},{"dropping-particle":"","family":"Hunter","given":"Mitchell C.","non-dropping-particle":"","parse-names":false,"suffix":""},{"dropping-particle":"","family":"Barbercheck","given":"Mary E.","non-dropping-particle":"","parse-names":false,"suffix":""},{"dropping-particle":"","family":"Kaye","given":"Jason P.","non-dropping-particle":"","parse-names":false,"suffix":""},{"dropping-particle":"","family":"Finney","given":"Denise M.","non-dropping-particle":"","parse-names":false,"suffix":""},{"dropping-particle":"","family":"Curran","given":"William S.","non-dropping-particle":"","parse-names":false,"suffix":""},{"dropping-particle":"","family":"Bunchek","given":"Jess","non-dropping-particle":"","parse-names":false,"suffix":""},{"dropping-particle":"","family":"White","given":"Charles M.","non-dropping-particle":"","parse-names":false,"suffix":""}],"container-title":"Agronomy for Sustainable Development","id":"ITEM-2","issue":"6","issued":{"date-parts":[["2018","12","8"]]},"page":"1-9","publisher":"Agronomy for Sustainable Development","title":"Growing degree days and cover crop type explain weed biomass in winter cover crops","type":"article-journal","volume":"38"},"uris":["http://www.mendeley.com/documents/?uuid=d0583641-85f6-4f46-b3cf-9c1ae8533773"]}],"mendeley":{"formattedCitation":"(Mirsky et al. 2013; Baraibar et al. 2018)","plainTextFormattedCitation":"(Mirsky et al. 2013; Baraibar et al. 2018)","previouslyFormattedCitation":"(Mirsky et al. 2013; Baraibar et al. 2018)"},"properties":{"noteIndex":0},"schema":"https://github.com/citation-style-language/schema/raw/master/csl-citation.json"}</w:instrText>
      </w:r>
      <w:r w:rsidR="00C27780">
        <w:rPr>
          <w:rFonts w:cstheme="minorHAnsi"/>
          <w:sz w:val="24"/>
          <w:szCs w:val="24"/>
        </w:rPr>
        <w:fldChar w:fldCharType="separate"/>
      </w:r>
      <w:r w:rsidR="00C27780" w:rsidRPr="00C27780">
        <w:rPr>
          <w:rFonts w:cstheme="minorHAnsi"/>
          <w:noProof/>
          <w:sz w:val="24"/>
          <w:szCs w:val="24"/>
        </w:rPr>
        <w:t>(Mirsky et al. 2013; Baraibar et al. 2018)</w:t>
      </w:r>
      <w:r w:rsidR="00C27780">
        <w:rPr>
          <w:rFonts w:cstheme="minorHAnsi"/>
          <w:sz w:val="24"/>
          <w:szCs w:val="24"/>
        </w:rPr>
        <w:fldChar w:fldCharType="end"/>
      </w:r>
      <w:r>
        <w:rPr>
          <w:rFonts w:cstheme="minorHAnsi"/>
          <w:sz w:val="24"/>
          <w:szCs w:val="24"/>
        </w:rPr>
        <w:t>. Because herbicide-based termination leaves CC biomass on the soil surface</w:t>
      </w:r>
      <w:r w:rsidR="00B605FC">
        <w:rPr>
          <w:rFonts w:cstheme="minorHAnsi"/>
          <w:sz w:val="24"/>
          <w:szCs w:val="24"/>
        </w:rPr>
        <w:t xml:space="preserve">, it </w:t>
      </w:r>
      <w:r>
        <w:rPr>
          <w:rFonts w:cstheme="minorHAnsi"/>
          <w:sz w:val="24"/>
          <w:szCs w:val="24"/>
        </w:rPr>
        <w:t>was</w:t>
      </w:r>
      <w:r w:rsidR="00B605FC">
        <w:rPr>
          <w:rFonts w:cstheme="minorHAnsi"/>
          <w:sz w:val="24"/>
          <w:szCs w:val="24"/>
        </w:rPr>
        <w:t xml:space="preserve"> surprising herbicide termination </w:t>
      </w:r>
      <w:r>
        <w:rPr>
          <w:rFonts w:cstheme="minorHAnsi"/>
          <w:sz w:val="24"/>
          <w:szCs w:val="24"/>
        </w:rPr>
        <w:t xml:space="preserve">did not enhance CC-induced weed suppression. The lack of significance of termination method may indicate both </w:t>
      </w:r>
      <w:proofErr w:type="spellStart"/>
      <w:r>
        <w:rPr>
          <w:rFonts w:cstheme="minorHAnsi"/>
          <w:sz w:val="24"/>
          <w:szCs w:val="24"/>
        </w:rPr>
        <w:t>allelopathy</w:t>
      </w:r>
      <w:proofErr w:type="spellEnd"/>
      <w:r>
        <w:rPr>
          <w:rFonts w:cstheme="minorHAnsi"/>
          <w:sz w:val="24"/>
          <w:szCs w:val="24"/>
        </w:rPr>
        <w:t xml:space="preserve"> and physical interference with weed growth are both important components of CC weed suppression. </w:t>
      </w:r>
    </w:p>
    <w:p w14:paraId="36E4E97E" w14:textId="108B9144" w:rsidR="00D63120" w:rsidRDefault="00D63120" w:rsidP="00D63120">
      <w:pPr>
        <w:pStyle w:val="NoSpacing"/>
        <w:rPr>
          <w:rFonts w:cstheme="minorHAnsi"/>
          <w:sz w:val="24"/>
          <w:szCs w:val="24"/>
        </w:rPr>
      </w:pPr>
    </w:p>
    <w:p w14:paraId="2B070D36" w14:textId="77777777" w:rsidR="00D63120" w:rsidRDefault="00D63120" w:rsidP="00B73B09">
      <w:pPr>
        <w:pStyle w:val="NoSpacing"/>
        <w:rPr>
          <w:rFonts w:cstheme="minorHAnsi"/>
          <w:sz w:val="24"/>
          <w:szCs w:val="24"/>
        </w:rPr>
      </w:pPr>
    </w:p>
    <w:p w14:paraId="7713B216" w14:textId="47E7C4F4" w:rsidR="009C6443" w:rsidRPr="009C6443" w:rsidRDefault="009C6443" w:rsidP="009C6443">
      <w:pPr>
        <w:pStyle w:val="NoSpacing"/>
        <w:rPr>
          <w:rFonts w:cstheme="minorHAnsi"/>
          <w:b/>
          <w:sz w:val="24"/>
          <w:szCs w:val="24"/>
          <w:u w:val="single"/>
        </w:rPr>
      </w:pPr>
      <w:r w:rsidRPr="009C6443">
        <w:rPr>
          <w:rFonts w:cstheme="minorHAnsi"/>
          <w:b/>
          <w:sz w:val="24"/>
          <w:szCs w:val="24"/>
          <w:u w:val="single"/>
        </w:rPr>
        <w:t>3.4 Tradeoffs in managing weeds and cash crop yields</w:t>
      </w:r>
    </w:p>
    <w:p w14:paraId="49A3F36C" w14:textId="77777777" w:rsidR="009C6443" w:rsidRDefault="009C6443" w:rsidP="009C6443">
      <w:pPr>
        <w:pStyle w:val="NoSpacing"/>
        <w:rPr>
          <w:ins w:id="7" w:author="Andrea Basche [2]" w:date="2019-10-07T13:47:00Z"/>
          <w:rFonts w:cstheme="minorHAnsi"/>
          <w:sz w:val="24"/>
          <w:szCs w:val="24"/>
        </w:rPr>
      </w:pPr>
    </w:p>
    <w:p w14:paraId="408706A2" w14:textId="739A211E" w:rsidR="005C31E7" w:rsidRDefault="009C6443" w:rsidP="009C6443">
      <w:pPr>
        <w:pStyle w:val="NoSpacing"/>
        <w:rPr>
          <w:rFonts w:cstheme="minorHAnsi"/>
          <w:sz w:val="24"/>
          <w:szCs w:val="24"/>
        </w:rPr>
      </w:pPr>
      <w:r>
        <w:rPr>
          <w:rFonts w:cstheme="minorHAnsi"/>
          <w:sz w:val="24"/>
          <w:szCs w:val="24"/>
        </w:rPr>
        <w:t xml:space="preserve">Other meta-analyses have looked specifically at the effects of CCs on subsequent cash crop yields </w:t>
      </w:r>
      <w:r w:rsidR="00C27780">
        <w:rPr>
          <w:rFonts w:cstheme="minorHAnsi"/>
          <w:sz w:val="24"/>
          <w:szCs w:val="24"/>
        </w:rPr>
        <w:fldChar w:fldCharType="begin" w:fldLock="1"/>
      </w:r>
      <w:r w:rsidR="00C27780">
        <w:rPr>
          <w:rFonts w:cstheme="minorHAnsi"/>
          <w:sz w:val="24"/>
          <w:szCs w:val="24"/>
        </w:rPr>
        <w:instrText>ADDIN CSL_CITATION {"citationItems":[{"id":"ITEM-1","itemData":{"DOI":"10.2135/cropsci2005.0014","ISSN":"1435-0653","author":[{"dropping-particle":"","family":"Miguez","given":"Fernando E.","non-dropping-particle":"","parse-names":false,"suffix":""},{"dropping-particle":"","family":"Bollero","given":"Germán a.","non-dropping-particle":"","parse-names":false,"suffix":""}],"container-title":"Crop Science","id":"ITEM-1","issue":"6","issued":{"date-parts":[["2005"]]},"page":"2318","title":"Review of Corn Yield Response under Winter Cover Cropping Systems Using Meta-Analytic Methods","type":"article-journal","volume":"45"},"uris":["http://www.mendeley.com/documents/?uuid=89d07cfc-88c0-4f6e-90f7-7d94c08a6b2e"]},{"id":"ITEM-2","itemData":{"DOI":"10.2489/jswc.72.3.226","ISBN":"0022-4561","ISSN":"19413300","abstract":"Winter cover crops (WCCs) provide agronomic and environmental benefits, although their impacts on subsequent crop yields have been reported to vary across regions, soils, or under different farm practices. To address the variability in response, previous qualitative and quantitative reviews have summarized the overall yield effects of WCCs. However, the results from such reviews need constant revision as new research is published and interest in the conservation benefits of WCCs increases. Here, we update a previous meta-analysis of WCC effects on corn (Zea mays) yields, which summarized peer-reviewed research from the United Sates and Canada that was published between 1965 and 2004. Our updated data set (1965 to 2015) comprises 268 observations from 65 studies conducted in different regions of the United States and Canada, and includes information about the management practices utilized (i.e., WCC species, nitrogen [N] fertilization, termination date, tillage, etc.). The effect-size was the response ratio (RR), defined as corn yield following WCCs relative to yield after no cover crop (NC). As in the previous meta-analysis, our results showed a neutral to positive contribution of WCCs to corn yields. On average, grass WCCs neither increased nor decreased corn yields, although corn grown for grain yielded relatively higher than silage corn after grass WCCs. Legume WCCs resulted in subsequent higher corn yields by 30% to 33% when N fertilizer rates were low or the tillage system shifted from conventional tillage (CT) to no-tillage (NT). Mixture WCCs increased corn yields by 30% when the cover crop was late terminated (zero to six days before subsequent corn). Evidence of 65 years of research showed that uncertainty around the RR has decreased and corn yield response to WCCs has stabilized over time. Our results suggest that benefits of WCCs do not result in reduced corn productivity if properly managed.\r\n\r\n","author":[{"dropping-particle":"","family":"Marcillo","given":"G.S. S.","non-dropping-particle":"","parse-names":false,"suffix":""},{"dropping-particle":"","family":"Miguez","given":"F.E. E.","non-dropping-particle":"","parse-names":false,"suffix":""}],"container-title":"Journal of Soil and Water Conservation","id":"ITEM-2","issue":"3","issued":{"date-parts":[["2017"]]},"page":"226-239","title":"Corn yield response to winter cover crops: An updated meta-analysis","type":"article-journal","volume":"72"},"uris":["http://www.mendeley.com/documents/?uuid=1b5621cc-72f3-440e-a3dd-e7635b27ec12"]}],"mendeley":{"formattedCitation":"(Miguez and Bollero 2005; Marcillo and Miguez 2017)","plainTextFormattedCitation":"(Miguez and Bollero 2005; Marcillo and Miguez 2017)","previouslyFormattedCitation":"(Miguez and Bollero 2005; Marcillo and Miguez 2017)"},"properties":{"noteIndex":0},"schema":"https://github.com/citation-style-language/schema/raw/master/csl-citation.json"}</w:instrText>
      </w:r>
      <w:r w:rsidR="00C27780">
        <w:rPr>
          <w:rFonts w:cstheme="minorHAnsi"/>
          <w:sz w:val="24"/>
          <w:szCs w:val="24"/>
        </w:rPr>
        <w:fldChar w:fldCharType="separate"/>
      </w:r>
      <w:r w:rsidR="00C27780" w:rsidRPr="00C27780">
        <w:rPr>
          <w:rFonts w:cstheme="minorHAnsi"/>
          <w:noProof/>
          <w:sz w:val="24"/>
          <w:szCs w:val="24"/>
        </w:rPr>
        <w:t>(Miguez and Bollero 2005; Marcillo and Miguez 2017)</w:t>
      </w:r>
      <w:r w:rsidR="00C27780">
        <w:rPr>
          <w:rFonts w:cstheme="minorHAnsi"/>
          <w:sz w:val="24"/>
          <w:szCs w:val="24"/>
        </w:rPr>
        <w:fldChar w:fldCharType="end"/>
      </w:r>
      <w:r w:rsidR="00A91ABA">
        <w:rPr>
          <w:rFonts w:cstheme="minorHAnsi"/>
          <w:sz w:val="24"/>
          <w:szCs w:val="24"/>
        </w:rPr>
        <w:t xml:space="preserve">, showing grass CCs have a neutral </w:t>
      </w:r>
      <w:r w:rsidR="00A91ABA">
        <w:rPr>
          <w:rFonts w:cstheme="minorHAnsi"/>
          <w:sz w:val="24"/>
          <w:szCs w:val="24"/>
        </w:rPr>
        <w:lastRenderedPageBreak/>
        <w:t xml:space="preserve">effect on yields, while </w:t>
      </w:r>
      <w:r w:rsidR="005C31E7">
        <w:rPr>
          <w:rFonts w:cstheme="minorHAnsi"/>
          <w:sz w:val="24"/>
          <w:szCs w:val="24"/>
        </w:rPr>
        <w:t>mixes and legumes</w:t>
      </w:r>
      <w:r w:rsidR="00A91ABA">
        <w:rPr>
          <w:rFonts w:cstheme="minorHAnsi"/>
          <w:sz w:val="24"/>
          <w:szCs w:val="24"/>
        </w:rPr>
        <w:t xml:space="preserve"> have positive </w:t>
      </w:r>
      <w:r w:rsidR="005C31E7">
        <w:rPr>
          <w:rFonts w:cstheme="minorHAnsi"/>
          <w:sz w:val="24"/>
          <w:szCs w:val="24"/>
        </w:rPr>
        <w:t>effects. H</w:t>
      </w:r>
      <w:r>
        <w:rPr>
          <w:rFonts w:cstheme="minorHAnsi"/>
          <w:sz w:val="24"/>
          <w:szCs w:val="24"/>
        </w:rPr>
        <w:t>owever</w:t>
      </w:r>
      <w:r w:rsidR="003F4582">
        <w:rPr>
          <w:rFonts w:cstheme="minorHAnsi"/>
          <w:sz w:val="24"/>
          <w:szCs w:val="24"/>
        </w:rPr>
        <w:t>,</w:t>
      </w:r>
      <w:r>
        <w:rPr>
          <w:rFonts w:cstheme="minorHAnsi"/>
          <w:sz w:val="24"/>
          <w:szCs w:val="24"/>
        </w:rPr>
        <w:t xml:space="preserve"> assessing whether there is a trade-off in managing CCs for weed control versus yield maintenance is a useful question. In our data</w:t>
      </w:r>
      <w:r w:rsidR="005C31E7">
        <w:rPr>
          <w:rFonts w:cstheme="minorHAnsi"/>
          <w:sz w:val="24"/>
          <w:szCs w:val="24"/>
        </w:rPr>
        <w:t xml:space="preserve">set, </w:t>
      </w:r>
      <w:r w:rsidR="003F4582">
        <w:rPr>
          <w:rFonts w:cstheme="minorHAnsi"/>
          <w:sz w:val="24"/>
          <w:szCs w:val="24"/>
        </w:rPr>
        <w:t xml:space="preserve">we had 71 comparisons for yield in CC and no-CC treatments. In our dataset, CCs had a borderline negative effect on yields (p=0.07), with a mean 27% reduction in cash crop yields. </w:t>
      </w:r>
      <w:r w:rsidR="00211583">
        <w:rPr>
          <w:rFonts w:cstheme="minorHAnsi"/>
          <w:sz w:val="24"/>
          <w:szCs w:val="24"/>
        </w:rPr>
        <w:t xml:space="preserve">In our dataset, the type of CC did not significantly affect the yield response. </w:t>
      </w:r>
      <w:r w:rsidR="003F4582">
        <w:rPr>
          <w:rFonts w:cstheme="minorHAnsi"/>
          <w:sz w:val="24"/>
          <w:szCs w:val="24"/>
        </w:rPr>
        <w:t xml:space="preserve">Some yield comparisons had both weed biomass and density measurements, resulting in </w:t>
      </w:r>
      <w:r w:rsidR="003F4582" w:rsidRPr="005C31E7">
        <w:rPr>
          <w:rFonts w:cstheme="minorHAnsi"/>
          <w:sz w:val="24"/>
          <w:szCs w:val="24"/>
        </w:rPr>
        <w:t>109</w:t>
      </w:r>
      <w:r w:rsidR="003F4582">
        <w:rPr>
          <w:rFonts w:cstheme="minorHAnsi"/>
          <w:sz w:val="24"/>
          <w:szCs w:val="24"/>
        </w:rPr>
        <w:t xml:space="preserve"> comparisons where both a weed (biomass or density) and yield response to </w:t>
      </w:r>
      <w:proofErr w:type="spellStart"/>
      <w:r w:rsidR="003F4582">
        <w:rPr>
          <w:rFonts w:cstheme="minorHAnsi"/>
          <w:sz w:val="24"/>
          <w:szCs w:val="24"/>
        </w:rPr>
        <w:t>CCing</w:t>
      </w:r>
      <w:proofErr w:type="spellEnd"/>
      <w:r w:rsidR="003F4582">
        <w:rPr>
          <w:rFonts w:cstheme="minorHAnsi"/>
          <w:sz w:val="24"/>
          <w:szCs w:val="24"/>
        </w:rPr>
        <w:t xml:space="preserve"> </w:t>
      </w:r>
      <w:proofErr w:type="gramStart"/>
      <w:r w:rsidR="003F4582">
        <w:rPr>
          <w:rFonts w:cstheme="minorHAnsi"/>
          <w:sz w:val="24"/>
          <w:szCs w:val="24"/>
        </w:rPr>
        <w:t>were reported</w:t>
      </w:r>
      <w:proofErr w:type="gramEnd"/>
      <w:r w:rsidR="003F4582">
        <w:rPr>
          <w:rFonts w:cstheme="minorHAnsi"/>
          <w:sz w:val="24"/>
          <w:szCs w:val="24"/>
        </w:rPr>
        <w:t xml:space="preserve">. </w:t>
      </w:r>
      <w:r w:rsidR="005C31E7">
        <w:rPr>
          <w:rFonts w:cstheme="minorHAnsi"/>
          <w:sz w:val="24"/>
          <w:szCs w:val="24"/>
        </w:rPr>
        <w:t>Using this data, w</w:t>
      </w:r>
      <w:r>
        <w:rPr>
          <w:rFonts w:cstheme="minorHAnsi"/>
          <w:sz w:val="24"/>
          <w:szCs w:val="24"/>
        </w:rPr>
        <w:t xml:space="preserve">e found a no indication </w:t>
      </w:r>
      <w:r w:rsidR="00211583">
        <w:rPr>
          <w:rFonts w:cstheme="minorHAnsi"/>
          <w:sz w:val="24"/>
          <w:szCs w:val="24"/>
        </w:rPr>
        <w:t xml:space="preserve">of </w:t>
      </w:r>
      <w:r>
        <w:rPr>
          <w:rFonts w:cstheme="minorHAnsi"/>
          <w:sz w:val="24"/>
          <w:szCs w:val="24"/>
        </w:rPr>
        <w:t xml:space="preserve">a tradeoff </w:t>
      </w:r>
      <w:r w:rsidR="00211583">
        <w:rPr>
          <w:rFonts w:cstheme="minorHAnsi"/>
          <w:sz w:val="24"/>
          <w:szCs w:val="24"/>
        </w:rPr>
        <w:t>between yield and weed control</w:t>
      </w:r>
      <w:r>
        <w:rPr>
          <w:rFonts w:cstheme="minorHAnsi"/>
          <w:sz w:val="24"/>
          <w:szCs w:val="24"/>
        </w:rPr>
        <w:t xml:space="preserve"> (Chi-square statistic = 1.78, p-value=0.18), with decreased cash crop yields being equally likely in scenarios with more or less weed pressure</w:t>
      </w:r>
      <w:r w:rsidR="005C31E7">
        <w:rPr>
          <w:rFonts w:cstheme="minorHAnsi"/>
          <w:sz w:val="24"/>
          <w:szCs w:val="24"/>
        </w:rPr>
        <w:t xml:space="preserve"> (supplementary material</w:t>
      </w:r>
      <w:r w:rsidR="00211583">
        <w:rPr>
          <w:rFonts w:cstheme="minorHAnsi"/>
          <w:sz w:val="24"/>
          <w:szCs w:val="24"/>
        </w:rPr>
        <w:t xml:space="preserve"> figure</w:t>
      </w:r>
      <w:r w:rsidR="005C31E7">
        <w:rPr>
          <w:rFonts w:cstheme="minorHAnsi"/>
          <w:sz w:val="24"/>
          <w:szCs w:val="24"/>
        </w:rPr>
        <w:t xml:space="preserve">). </w:t>
      </w:r>
      <w:r w:rsidR="003F4582">
        <w:rPr>
          <w:rFonts w:cstheme="minorHAnsi"/>
          <w:sz w:val="24"/>
          <w:szCs w:val="24"/>
        </w:rPr>
        <w:t>Additionally, there was a</w:t>
      </w:r>
      <w:r w:rsidR="00211583">
        <w:rPr>
          <w:rFonts w:cstheme="minorHAnsi"/>
          <w:sz w:val="24"/>
          <w:szCs w:val="24"/>
        </w:rPr>
        <w:t xml:space="preserve"> borderline</w:t>
      </w:r>
      <w:r w:rsidR="003F4582">
        <w:rPr>
          <w:rFonts w:cstheme="minorHAnsi"/>
          <w:sz w:val="24"/>
          <w:szCs w:val="24"/>
        </w:rPr>
        <w:t xml:space="preserve"> significant effect of CC biomass on yield response, with higher </w:t>
      </w:r>
      <w:r w:rsidR="00211583">
        <w:rPr>
          <w:rFonts w:cstheme="minorHAnsi"/>
          <w:sz w:val="24"/>
          <w:szCs w:val="24"/>
        </w:rPr>
        <w:t>CC biomass being associated with less severe yield reductions (p = 0.09), again indicating that in our dataset better weed control from CCs did not correspond to higher yield penalties.</w:t>
      </w:r>
      <w:r w:rsidR="00211583" w:rsidRPr="00211583">
        <w:rPr>
          <w:rFonts w:cstheme="minorHAnsi"/>
          <w:sz w:val="24"/>
          <w:szCs w:val="24"/>
        </w:rPr>
        <w:t xml:space="preserve"> </w:t>
      </w:r>
      <w:r w:rsidR="00211583">
        <w:rPr>
          <w:rFonts w:cstheme="minorHAnsi"/>
          <w:sz w:val="24"/>
          <w:szCs w:val="24"/>
        </w:rPr>
        <w:t xml:space="preserve">While managing CCs for yield versus weed control may not be at odds, they may not be complimentary. In our </w:t>
      </w:r>
      <w:proofErr w:type="gramStart"/>
      <w:r w:rsidR="00211583">
        <w:rPr>
          <w:rFonts w:cstheme="minorHAnsi"/>
          <w:sz w:val="24"/>
          <w:szCs w:val="24"/>
        </w:rPr>
        <w:t>database</w:t>
      </w:r>
      <w:proofErr w:type="gramEnd"/>
      <w:r w:rsidR="00211583">
        <w:rPr>
          <w:rFonts w:cstheme="minorHAnsi"/>
          <w:sz w:val="24"/>
          <w:szCs w:val="24"/>
        </w:rPr>
        <w:t xml:space="preserve"> only 23% of the comparisons exhibited a ‘win-win’ situation, with a concomitant increase in cash crop yield and decrease in weed pressure (Fig. 4). Using a random forest model, we found no factors that were strong predictors of whether an observation would fall in the win-win category, suggesting maximizing cash crop yields and weed suppression may not have overlapping management strategies.</w:t>
      </w:r>
      <w:r w:rsidR="00211583" w:rsidRPr="00BB55FA">
        <w:rPr>
          <w:rFonts w:cstheme="minorHAnsi"/>
          <w:color w:val="FF0000"/>
          <w:sz w:val="24"/>
          <w:szCs w:val="24"/>
        </w:rPr>
        <w:t xml:space="preserve"> </w:t>
      </w:r>
      <w:r w:rsidR="00211583">
        <w:rPr>
          <w:rFonts w:cstheme="minorHAnsi"/>
          <w:sz w:val="24"/>
          <w:szCs w:val="24"/>
        </w:rPr>
        <w:t xml:space="preserve"> </w:t>
      </w:r>
    </w:p>
    <w:p w14:paraId="431A240C" w14:textId="68C37F93" w:rsidR="005C31E7" w:rsidRDefault="00211583" w:rsidP="009C6443">
      <w:pPr>
        <w:pStyle w:val="NoSpacing"/>
        <w:rPr>
          <w:rFonts w:cstheme="minorHAnsi"/>
          <w:sz w:val="24"/>
          <w:szCs w:val="24"/>
        </w:rPr>
      </w:pPr>
      <w:r>
        <w:rPr>
          <w:rFonts w:cstheme="minorHAnsi"/>
          <w:sz w:val="24"/>
          <w:szCs w:val="24"/>
        </w:rPr>
        <w:t xml:space="preserve"> </w:t>
      </w:r>
    </w:p>
    <w:tbl>
      <w:tblPr>
        <w:tblStyle w:val="TableGrid"/>
        <w:tblW w:w="0" w:type="auto"/>
        <w:tblLook w:val="04A0" w:firstRow="1" w:lastRow="0" w:firstColumn="1" w:lastColumn="0" w:noHBand="0" w:noVBand="1"/>
      </w:tblPr>
      <w:tblGrid>
        <w:gridCol w:w="9350"/>
      </w:tblGrid>
      <w:tr w:rsidR="009C6443" w14:paraId="047356DC" w14:textId="77777777" w:rsidTr="00FA0990">
        <w:tc>
          <w:tcPr>
            <w:tcW w:w="9350" w:type="dxa"/>
          </w:tcPr>
          <w:p w14:paraId="6D7A35EA" w14:textId="3DC246B0" w:rsidR="009C6443" w:rsidRDefault="00F0573E" w:rsidP="00FA0990">
            <w:pPr>
              <w:pStyle w:val="NoSpacing"/>
              <w:rPr>
                <w:rFonts w:cstheme="minorHAnsi"/>
                <w:sz w:val="24"/>
                <w:szCs w:val="24"/>
              </w:rPr>
            </w:pPr>
            <w:r>
              <w:rPr>
                <w:noProof/>
              </w:rPr>
              <w:lastRenderedPageBreak/>
              <w:drawing>
                <wp:inline distT="0" distB="0" distL="0" distR="0" wp14:anchorId="513BC547" wp14:editId="513372A7">
                  <wp:extent cx="4754880" cy="45720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54880" cy="4572000"/>
                          </a:xfrm>
                          <a:prstGeom prst="rect">
                            <a:avLst/>
                          </a:prstGeom>
                          <a:noFill/>
                          <a:ln>
                            <a:noFill/>
                          </a:ln>
                        </pic:spPr>
                      </pic:pic>
                    </a:graphicData>
                  </a:graphic>
                </wp:inline>
              </w:drawing>
            </w:r>
          </w:p>
        </w:tc>
      </w:tr>
      <w:tr w:rsidR="009C6443" w14:paraId="116C7C5E" w14:textId="77777777" w:rsidTr="00FA0990">
        <w:tc>
          <w:tcPr>
            <w:tcW w:w="9350" w:type="dxa"/>
          </w:tcPr>
          <w:p w14:paraId="57D7EB58" w14:textId="50500FE5" w:rsidR="009C6443" w:rsidRPr="005C31E7" w:rsidRDefault="005C31E7" w:rsidP="00FA0990">
            <w:pPr>
              <w:pStyle w:val="NoSpacing"/>
              <w:rPr>
                <w:rFonts w:cstheme="minorHAnsi"/>
                <w:sz w:val="24"/>
                <w:szCs w:val="24"/>
              </w:rPr>
            </w:pPr>
            <w:r w:rsidRPr="005C31E7">
              <w:rPr>
                <w:rFonts w:cstheme="minorHAnsi"/>
                <w:b/>
                <w:sz w:val="24"/>
                <w:szCs w:val="24"/>
              </w:rPr>
              <w:t>Figure 4</w:t>
            </w:r>
            <w:r>
              <w:rPr>
                <w:rFonts w:cstheme="minorHAnsi"/>
                <w:b/>
                <w:sz w:val="24"/>
                <w:szCs w:val="24"/>
              </w:rPr>
              <w:t xml:space="preserve"> </w:t>
            </w:r>
            <w:r>
              <w:rPr>
                <w:rFonts w:cstheme="minorHAnsi"/>
                <w:sz w:val="24"/>
                <w:szCs w:val="24"/>
              </w:rPr>
              <w:t xml:space="preserve">Comparisons where cover crops increased cash crop yields and reduced </w:t>
            </w:r>
            <w:r w:rsidR="00F0573E">
              <w:rPr>
                <w:rFonts w:cstheme="minorHAnsi"/>
                <w:sz w:val="24"/>
                <w:szCs w:val="24"/>
              </w:rPr>
              <w:t>weed biomass (circles) or density (triangles)</w:t>
            </w:r>
            <w:r>
              <w:rPr>
                <w:rFonts w:cstheme="minorHAnsi"/>
                <w:sz w:val="24"/>
                <w:szCs w:val="24"/>
              </w:rPr>
              <w:t xml:space="preserve"> made up 23% of the </w:t>
            </w:r>
            <w:r w:rsidR="00F0573E">
              <w:rPr>
                <w:rFonts w:cstheme="minorHAnsi"/>
                <w:sz w:val="24"/>
                <w:szCs w:val="24"/>
              </w:rPr>
              <w:t xml:space="preserve">points (gray quadrant), with yield decreases being equally as likely to be associated with an increase or decrease in weeds </w:t>
            </w:r>
          </w:p>
        </w:tc>
      </w:tr>
    </w:tbl>
    <w:p w14:paraId="2F021A92" w14:textId="77777777" w:rsidR="00211583" w:rsidRDefault="00211583" w:rsidP="00211583">
      <w:pPr>
        <w:pStyle w:val="NoSpacing"/>
        <w:rPr>
          <w:rFonts w:cstheme="minorHAnsi"/>
          <w:sz w:val="24"/>
          <w:szCs w:val="24"/>
        </w:rPr>
      </w:pPr>
    </w:p>
    <w:p w14:paraId="1FC31DA5" w14:textId="7F19F87C" w:rsidR="00365DB0" w:rsidRDefault="00211583" w:rsidP="00211583">
      <w:pPr>
        <w:pStyle w:val="NoSpacing"/>
        <w:rPr>
          <w:rFonts w:cstheme="minorHAnsi"/>
          <w:b/>
          <w:sz w:val="28"/>
          <w:szCs w:val="24"/>
          <w:u w:val="single"/>
        </w:rPr>
      </w:pPr>
      <w:r>
        <w:rPr>
          <w:rFonts w:cstheme="minorHAnsi"/>
          <w:sz w:val="24"/>
          <w:szCs w:val="24"/>
        </w:rPr>
        <w:t xml:space="preserve">Although we did not see a significant effect of CC type on yields, yield-focused studies with more comparisons found the species of CC is one of the most important management choices affecting CC services </w:t>
      </w:r>
      <w:r w:rsidR="00C27780">
        <w:rPr>
          <w:rFonts w:cstheme="minorHAnsi"/>
          <w:sz w:val="24"/>
          <w:szCs w:val="24"/>
        </w:rPr>
        <w:fldChar w:fldCharType="begin" w:fldLock="1"/>
      </w:r>
      <w:r w:rsidR="00C27780">
        <w:rPr>
          <w:rFonts w:cstheme="minorHAnsi"/>
          <w:sz w:val="24"/>
          <w:szCs w:val="24"/>
        </w:rPr>
        <w:instrText>ADDIN CSL_CITATION {"citationItems":[{"id":"ITEM-1","itemData":{"DOI":"10.2489/jswc.72.3.226","ISBN":"0022-4561","ISSN":"19413300","abstract":"Winter cover crops (WCCs) provide agronomic and environmental benefits, although their impacts on subsequent crop yields have been reported to vary across regions, soils, or under different farm practices. To address the variability in response, previous qualitative and quantitative reviews have summarized the overall yield effects of WCCs. However, the results from such reviews need constant revision as new research is published and interest in the conservation benefits of WCCs increases. Here, we update a previous meta-analysis of WCC effects on corn (Zea mays) yields, which summarized peer-reviewed research from the United Sates and Canada that was published between 1965 and 2004. Our updated data set (1965 to 2015) comprises 268 observations from 65 studies conducted in different regions of the United States and Canada, and includes information about the management practices utilized (i.e., WCC species, nitrogen [N] fertilization, termination date, tillage, etc.). The effect-size was the response ratio (RR), defined as corn yield following WCCs relative to yield after no cover crop (NC). As in the previous meta-analysis, our results showed a neutral to positive contribution of WCCs to corn yields. On average, grass WCCs neither increased nor decreased corn yields, although corn grown for grain yielded relatively higher than silage corn after grass WCCs. Legume WCCs resulted in subsequent higher corn yields by 30% to 33% when N fertilizer rates were low or the tillage system shifted from conventional tillage (CT) to no-tillage (NT). Mixture WCCs increased corn yields by 30% when the cover crop was late terminated (zero to six days before subsequent corn). Evidence of 65 years of research showed that uncertainty around the RR has decreased and corn yield response to WCCs has stabilized over time. Our results suggest that benefits of WCCs do not result in reduced corn productivity if properly managed.\r\n\r\n","author":[{"dropping-particle":"","family":"Marcillo","given":"G.S. S.","non-dropping-particle":"","parse-names":false,"suffix":""},{"dropping-particle":"","family":"Miguez","given":"F.E. E.","non-dropping-particle":"","parse-names":false,"suffix":""}],"container-title":"Journal of Soil and Water Conservation","id":"ITEM-1","issue":"3","issued":{"date-parts":[["2017"]]},"page":"226-239","title":"Corn yield response to winter cover crops: An updated meta-analysis","type":"article-journal","volume":"72"},"uris":["http://www.mendeley.com/documents/?uuid=1b5621cc-72f3-440e-a3dd-e7635b27ec12"]}],"mendeley":{"formattedCitation":"(Marcillo and Miguez 2017)","plainTextFormattedCitation":"(Marcillo and Miguez 2017)","previouslyFormattedCitation":"(Marcillo and Miguez 2017)"},"properties":{"noteIndex":0},"schema":"https://github.com/citation-style-language/schema/raw/master/csl-citation.json"}</w:instrText>
      </w:r>
      <w:r w:rsidR="00C27780">
        <w:rPr>
          <w:rFonts w:cstheme="minorHAnsi"/>
          <w:sz w:val="24"/>
          <w:szCs w:val="24"/>
        </w:rPr>
        <w:fldChar w:fldCharType="separate"/>
      </w:r>
      <w:r w:rsidR="00C27780" w:rsidRPr="00C27780">
        <w:rPr>
          <w:rFonts w:cstheme="minorHAnsi"/>
          <w:noProof/>
          <w:sz w:val="24"/>
          <w:szCs w:val="24"/>
        </w:rPr>
        <w:t>(Marcillo and Miguez 2017)</w:t>
      </w:r>
      <w:r w:rsidR="00C27780">
        <w:rPr>
          <w:rFonts w:cstheme="minorHAnsi"/>
          <w:sz w:val="24"/>
          <w:szCs w:val="24"/>
        </w:rPr>
        <w:fldChar w:fldCharType="end"/>
      </w:r>
      <w:r>
        <w:rPr>
          <w:rFonts w:cstheme="minorHAnsi"/>
          <w:sz w:val="24"/>
          <w:szCs w:val="24"/>
        </w:rPr>
        <w:t xml:space="preserve">. This indicates choosing a CC species to maximize cash crop yields versus weed suppression may be at odds.  </w:t>
      </w:r>
    </w:p>
    <w:p w14:paraId="1AC8C0C2" w14:textId="7EAC4B38" w:rsidR="002272F1" w:rsidRDefault="002272F1" w:rsidP="00B73B09">
      <w:pPr>
        <w:pStyle w:val="NoSpacing"/>
        <w:rPr>
          <w:rFonts w:cstheme="minorHAnsi"/>
          <w:b/>
          <w:sz w:val="28"/>
          <w:szCs w:val="24"/>
          <w:u w:val="single"/>
        </w:rPr>
      </w:pPr>
    </w:p>
    <w:p w14:paraId="32CE9649" w14:textId="10504F70" w:rsidR="00211583" w:rsidRDefault="002272F1" w:rsidP="00211583">
      <w:pPr>
        <w:pStyle w:val="NoSpacing"/>
        <w:rPr>
          <w:rFonts w:cstheme="minorHAnsi"/>
          <w:sz w:val="24"/>
          <w:szCs w:val="24"/>
        </w:rPr>
      </w:pPr>
      <w:r>
        <w:rPr>
          <w:rFonts w:cstheme="minorHAnsi"/>
          <w:sz w:val="24"/>
          <w:szCs w:val="24"/>
        </w:rPr>
        <w:t>One</w:t>
      </w:r>
      <w:r w:rsidR="003F4E00">
        <w:rPr>
          <w:rFonts w:cstheme="minorHAnsi"/>
          <w:sz w:val="24"/>
          <w:szCs w:val="24"/>
        </w:rPr>
        <w:t xml:space="preserve"> concerning trend is the extremeness of the responses for decreased yield. While other meta-analyses have looked at </w:t>
      </w:r>
      <w:r w:rsidR="003F4E00" w:rsidRPr="003F4E00">
        <w:rPr>
          <w:rFonts w:cstheme="minorHAnsi"/>
          <w:i/>
          <w:sz w:val="24"/>
          <w:szCs w:val="24"/>
        </w:rPr>
        <w:t>average</w:t>
      </w:r>
      <w:r w:rsidR="003F4E00">
        <w:rPr>
          <w:rFonts w:cstheme="minorHAnsi"/>
          <w:sz w:val="24"/>
          <w:szCs w:val="24"/>
        </w:rPr>
        <w:t xml:space="preserve"> yield responses, the question of whether CCs can stabilize yields or expose producers to additional risks </w:t>
      </w:r>
      <w:proofErr w:type="gramStart"/>
      <w:r w:rsidR="003F4E00">
        <w:rPr>
          <w:rFonts w:cstheme="minorHAnsi"/>
          <w:sz w:val="24"/>
          <w:szCs w:val="24"/>
        </w:rPr>
        <w:t>has not been directly addressed</w:t>
      </w:r>
      <w:proofErr w:type="gramEnd"/>
      <w:r w:rsidR="003F4E00">
        <w:rPr>
          <w:rFonts w:cstheme="minorHAnsi"/>
          <w:sz w:val="24"/>
          <w:szCs w:val="24"/>
        </w:rPr>
        <w:t xml:space="preserve">. Our database indicates that while CCs </w:t>
      </w:r>
      <w:r w:rsidR="00211583">
        <w:rPr>
          <w:rFonts w:cstheme="minorHAnsi"/>
          <w:sz w:val="24"/>
          <w:szCs w:val="24"/>
        </w:rPr>
        <w:t xml:space="preserve">have a slightly negative effect on yields </w:t>
      </w:r>
      <w:r w:rsidR="003F4E00">
        <w:rPr>
          <w:rFonts w:cstheme="minorHAnsi"/>
          <w:sz w:val="24"/>
          <w:szCs w:val="24"/>
        </w:rPr>
        <w:t>on average</w:t>
      </w:r>
      <w:r w:rsidR="00F0573E">
        <w:rPr>
          <w:rFonts w:cstheme="minorHAnsi"/>
          <w:sz w:val="24"/>
          <w:szCs w:val="24"/>
        </w:rPr>
        <w:t xml:space="preserve"> (p=0.07)</w:t>
      </w:r>
      <w:r w:rsidR="003F4E00">
        <w:rPr>
          <w:rFonts w:cstheme="minorHAnsi"/>
          <w:sz w:val="24"/>
          <w:szCs w:val="24"/>
        </w:rPr>
        <w:t xml:space="preserve">, yield decreases, when they do occur, are more severe than yield increases (Fig. </w:t>
      </w:r>
      <w:r>
        <w:rPr>
          <w:rFonts w:cstheme="minorHAnsi"/>
          <w:sz w:val="24"/>
          <w:szCs w:val="24"/>
        </w:rPr>
        <w:t>4</w:t>
      </w:r>
      <w:r w:rsidR="003F4E00">
        <w:rPr>
          <w:rFonts w:cstheme="minorHAnsi"/>
          <w:sz w:val="24"/>
          <w:szCs w:val="24"/>
        </w:rPr>
        <w:t xml:space="preserve">). </w:t>
      </w:r>
      <w:r w:rsidR="00211583">
        <w:rPr>
          <w:rFonts w:cstheme="minorHAnsi"/>
          <w:sz w:val="24"/>
          <w:szCs w:val="24"/>
        </w:rPr>
        <w:t xml:space="preserve">A caveat to these results is that weed researchers may not manage experiments to maximize yields. For example, if a CC produces poor weed control, a producer would likely respond with additional weed control tactics, while in a research setting one may allow the weeds to continue to grow in order to assess what effect they </w:t>
      </w:r>
      <w:r w:rsidR="00211583" w:rsidRPr="002272F1">
        <w:rPr>
          <w:rFonts w:cstheme="minorHAnsi"/>
          <w:i/>
          <w:sz w:val="24"/>
          <w:szCs w:val="24"/>
        </w:rPr>
        <w:t>would</w:t>
      </w:r>
      <w:r w:rsidR="00211583">
        <w:rPr>
          <w:rFonts w:cstheme="minorHAnsi"/>
          <w:sz w:val="24"/>
          <w:szCs w:val="24"/>
        </w:rPr>
        <w:t xml:space="preserve"> have on yield if not controlled. This </w:t>
      </w:r>
      <w:proofErr w:type="gramStart"/>
      <w:r w:rsidR="00211583">
        <w:rPr>
          <w:rFonts w:cstheme="minorHAnsi"/>
          <w:sz w:val="24"/>
          <w:szCs w:val="24"/>
        </w:rPr>
        <w:t>is an area that</w:t>
      </w:r>
      <w:proofErr w:type="gramEnd"/>
      <w:r w:rsidR="00211583">
        <w:rPr>
          <w:rFonts w:cstheme="minorHAnsi"/>
          <w:sz w:val="24"/>
          <w:szCs w:val="24"/>
        </w:rPr>
        <w:t xml:space="preserve"> merits further research.</w:t>
      </w:r>
    </w:p>
    <w:p w14:paraId="76198622" w14:textId="573FEC7E" w:rsidR="00365DB0" w:rsidRPr="009C6443" w:rsidRDefault="002F0521" w:rsidP="00365DB0">
      <w:pPr>
        <w:pStyle w:val="NoSpacing"/>
        <w:rPr>
          <w:rFonts w:cstheme="minorHAnsi"/>
          <w:b/>
          <w:sz w:val="24"/>
          <w:szCs w:val="24"/>
          <w:u w:val="single"/>
        </w:rPr>
      </w:pPr>
      <w:r w:rsidRPr="009C6443">
        <w:rPr>
          <w:rFonts w:cstheme="minorHAnsi"/>
          <w:b/>
          <w:sz w:val="24"/>
          <w:szCs w:val="24"/>
          <w:u w:val="single"/>
        </w:rPr>
        <w:lastRenderedPageBreak/>
        <w:t>3.</w:t>
      </w:r>
      <w:r w:rsidR="009C6443" w:rsidRPr="009C6443">
        <w:rPr>
          <w:rFonts w:cstheme="minorHAnsi"/>
          <w:b/>
          <w:sz w:val="24"/>
          <w:szCs w:val="24"/>
          <w:u w:val="single"/>
        </w:rPr>
        <w:t>5</w:t>
      </w:r>
      <w:r w:rsidRPr="009C6443">
        <w:rPr>
          <w:rFonts w:cstheme="minorHAnsi"/>
          <w:b/>
          <w:sz w:val="24"/>
          <w:szCs w:val="24"/>
          <w:u w:val="single"/>
        </w:rPr>
        <w:t xml:space="preserve"> </w:t>
      </w:r>
      <w:r w:rsidR="00365DB0" w:rsidRPr="009C6443">
        <w:rPr>
          <w:rFonts w:cstheme="minorHAnsi"/>
          <w:b/>
          <w:sz w:val="24"/>
          <w:szCs w:val="24"/>
          <w:u w:val="single"/>
        </w:rPr>
        <w:t>Environment</w:t>
      </w:r>
      <w:r w:rsidR="00866311" w:rsidRPr="009C6443">
        <w:rPr>
          <w:rFonts w:cstheme="minorHAnsi"/>
          <w:b/>
          <w:sz w:val="24"/>
          <w:szCs w:val="24"/>
          <w:u w:val="single"/>
        </w:rPr>
        <w:t xml:space="preserve">al </w:t>
      </w:r>
      <w:r w:rsidR="009C6443" w:rsidRPr="009C6443">
        <w:rPr>
          <w:rFonts w:cstheme="minorHAnsi"/>
          <w:b/>
          <w:sz w:val="24"/>
          <w:szCs w:val="24"/>
          <w:u w:val="single"/>
        </w:rPr>
        <w:t>and experimental c</w:t>
      </w:r>
      <w:r w:rsidR="00866311" w:rsidRPr="009C6443">
        <w:rPr>
          <w:rFonts w:cstheme="minorHAnsi"/>
          <w:b/>
          <w:sz w:val="24"/>
          <w:szCs w:val="24"/>
          <w:u w:val="single"/>
        </w:rPr>
        <w:t>ontext</w:t>
      </w:r>
    </w:p>
    <w:p w14:paraId="75A25396" w14:textId="77777777" w:rsidR="009C6443" w:rsidRDefault="009C6443" w:rsidP="00365DB0">
      <w:pPr>
        <w:pStyle w:val="NoSpacing"/>
        <w:rPr>
          <w:rFonts w:cstheme="minorHAnsi"/>
          <w:sz w:val="24"/>
          <w:szCs w:val="24"/>
        </w:rPr>
      </w:pPr>
    </w:p>
    <w:p w14:paraId="104906A7" w14:textId="77777777" w:rsidR="007C5336" w:rsidRDefault="007C5336" w:rsidP="00D63120">
      <w:pPr>
        <w:pStyle w:val="NoSpacing"/>
        <w:rPr>
          <w:rFonts w:cstheme="minorHAnsi"/>
          <w:sz w:val="24"/>
          <w:szCs w:val="24"/>
        </w:rPr>
      </w:pPr>
      <w:r>
        <w:rPr>
          <w:rFonts w:cstheme="minorHAnsi"/>
          <w:sz w:val="24"/>
          <w:szCs w:val="24"/>
        </w:rPr>
        <w:t xml:space="preserve">We found the context under which the trials </w:t>
      </w:r>
      <w:proofErr w:type="gramStart"/>
      <w:r>
        <w:rPr>
          <w:rFonts w:cstheme="minorHAnsi"/>
          <w:sz w:val="24"/>
          <w:szCs w:val="24"/>
        </w:rPr>
        <w:t>were done</w:t>
      </w:r>
      <w:proofErr w:type="gramEnd"/>
      <w:r>
        <w:rPr>
          <w:rFonts w:cstheme="minorHAnsi"/>
          <w:sz w:val="24"/>
          <w:szCs w:val="24"/>
        </w:rPr>
        <w:t xml:space="preserve"> (aridity index, soil type, soil OM) had no significant effect on the outcomes of the research (</w:t>
      </w:r>
      <w:r w:rsidRPr="007C5336">
        <w:rPr>
          <w:rFonts w:cstheme="minorHAnsi"/>
          <w:color w:val="FF0000"/>
          <w:sz w:val="24"/>
          <w:szCs w:val="24"/>
        </w:rPr>
        <w:t>supplementary materials</w:t>
      </w:r>
      <w:r>
        <w:rPr>
          <w:rFonts w:cstheme="minorHAnsi"/>
          <w:sz w:val="24"/>
          <w:szCs w:val="24"/>
        </w:rPr>
        <w:t xml:space="preserve">). In a global meta-analysis, </w:t>
      </w:r>
      <w:proofErr w:type="spellStart"/>
      <w:r>
        <w:rPr>
          <w:rFonts w:cstheme="minorHAnsi"/>
          <w:sz w:val="24"/>
          <w:szCs w:val="24"/>
        </w:rPr>
        <w:t>Basche</w:t>
      </w:r>
      <w:proofErr w:type="spellEnd"/>
      <w:r>
        <w:rPr>
          <w:rFonts w:cstheme="minorHAnsi"/>
          <w:sz w:val="24"/>
          <w:szCs w:val="24"/>
        </w:rPr>
        <w:t xml:space="preserve"> and </w:t>
      </w:r>
      <w:proofErr w:type="spellStart"/>
      <w:r>
        <w:rPr>
          <w:rFonts w:cstheme="minorHAnsi"/>
          <w:sz w:val="24"/>
          <w:szCs w:val="24"/>
        </w:rPr>
        <w:t>DeLonge</w:t>
      </w:r>
      <w:proofErr w:type="spellEnd"/>
      <w:r>
        <w:rPr>
          <w:rFonts w:cstheme="minorHAnsi"/>
          <w:sz w:val="24"/>
          <w:szCs w:val="24"/>
        </w:rPr>
        <w:t xml:space="preserve"> (2019) similarly found that soil type and climate were not significant moderators of the efficacy of CCs to increase water infiltration. Alternatively, this could simply reflect the lack of measurement/reporting, plot specific information, and large dependence on weather rather than meta-data such as climate </w:t>
      </w:r>
      <w:r>
        <w:rPr>
          <w:rFonts w:cstheme="minorHAnsi"/>
          <w:sz w:val="24"/>
          <w:szCs w:val="24"/>
        </w:rPr>
        <w:fldChar w:fldCharType="begin" w:fldLock="1"/>
      </w:r>
      <w:r>
        <w:rPr>
          <w:rFonts w:cstheme="minorHAnsi"/>
          <w:sz w:val="24"/>
          <w:szCs w:val="24"/>
        </w:rPr>
        <w:instrText>ADDIN CSL_CITATION {"citationItems":[{"id":"ITEM-1","itemData":{"DOI":"10.2134/agronj2017.04.0215","ISSN":"14350645","abstract":"Five research teams identified parallel obstacles when concurrently attempting to conduct meta-analyses on the air and water quality impacts of on-farm 4R nutrient management practices. Across projects, system complexity and the lack of relevant data from cultivated and grassland agriculture field trials impeded the application of standard meta-analytical procedures. Because challenges were comparable across projects, the 4R Research Fund technical leadership tasked the researchers with recommending improvements in field research design, data collection, and reporting to enhance future agri-environmental data syntheses and meta-analyses. Here we outline statistical and analytical issues unique to meta-analysis and data synthesis in agriculture, discuss critical data and reporting gaps in the existing literature, and provide specific recommendations for researchers, funders, and journals. Key obstacles developed when field studies did not include complete descriptive or response data (per treatment and experiment year), measurement uncertainty, estimation error in treatment effects, or simultaneously measured nutrient losses and crop yield. Others did not report crop nutrient uptake or their apparent recovery efficiencies. To alleviate such challenges for subsequent research, we make the following recommendations: (i) use common meta-data protocols for consistent units and terminology; (ii) clearly define treatments and controls; (iii) provide complete, tabular, full-factorial response data for each year and location; (iv) collect and report a minimum set of auxiliary data; and (v) establish requirements for data curation and repositories in funding and publication cycles. Implementing these in future nutrient management research will facilitate more robust meta-analyses and other data synthesis efforts.","author":[{"dropping-particle":"","family":"Eagle","given":"Alison J.","non-dropping-particle":"","parse-names":false,"suffix":""},{"dropping-particle":"","family":"Christianson","given":"Laura E.","non-dropping-particle":"","parse-names":false,"suffix":""},{"dropping-particle":"","family":"Cook","given":"Rachel L.","non-dropping-particle":"","parse-names":false,"suffix":""},{"dropping-particle":"","family":"Harmel","given":"R. Daren","non-dropping-particle":"","parse-names":false,"suffix":""},{"dropping-particle":"","family":"Miguez","given":"Fernando E.","non-dropping-particle":"","parse-names":false,"suffix":""},{"dropping-particle":"","family":"Qian","given":"Song S.","non-dropping-particle":"","parse-names":false,"suffix":""},{"dropping-particle":"","family":"Ruiz Diaz","given":"Dorivar A.","non-dropping-particle":"","parse-names":false,"suffix":""}],"container-title":"Agronomy Journal","id":"ITEM-1","issue":"6","issued":{"date-parts":[["2017","11","1"]]},"page":"2441-2449","publisher":"American Society of Agronomy","title":"Meta-analysis constrained by data: Recommendations to improve relevance of nutrient management research","type":"article-journal","volume":"109"},"uris":["http://www.mendeley.com/documents/?uuid=e012cb80-aee5-3839-a714-a461b0ad9ac0"]},{"id":"ITEM-2","itemData":{"DOI":"10.1111/2041-210X.12758","ISSN":"2041210X","author":[{"dropping-particle":"","family":"Gerstner","given":"Katharina","non-dropping-particle":"","parse-names":false,"suffix":""},{"dropping-particle":"","family":"Moreno-Mateos","given":"David","non-dropping-particle":"","parse-names":false,"suffix":""},{"dropping-particle":"","family":"Gurevitch","given":"Jessica","non-dropping-particle":"","parse-names":false,"suffix":""},{"dropping-particle":"","family":"Beckmann","given":"Michael","non-dropping-particle":"","parse-names":false,"suffix":""},{"dropping-particle":"","family":"Kambach","given":"Stephan","non-dropping-particle":"","parse-names":false,"suffix":""},{"dropping-particle":"","family":"Jones","given":"Holly P.","non-dropping-particle":"","parse-names":false,"suffix":""},{"dropping-particle":"","family":"Seppelt","given":"Ralf","non-dropping-particle":"","parse-names":false,"suffix":""}],"container-title":"Methods in Ecology and Evolution","editor":[{"dropping-particle":"","family":"Warton","given":"David","non-dropping-particle":"","parse-names":false,"suffix":""}],"id":"ITEM-2","issue":"6","issued":{"date-parts":[["2017","6"]]},"page":"777-784","title":"Will your paper be used in a meta-analysis? Make the reach of your research broader and longer lasting","type":"article-journal","volume":"8"},"uris":["http://www.mendeley.com/documents/?uuid=f924ef7d-87be-392e-bff2-1a5494fb8d5e"]}],"mendeley":{"formattedCitation":"(Gerstner et al. 2017; Eagle et al. 2017)","plainTextFormattedCitation":"(Gerstner et al. 2017; Eagle et al. 2017)"},"properties":{"noteIndex":0},"schema":"https://github.com/citation-style-language/schema/raw/master/csl-citation.json"}</w:instrText>
      </w:r>
      <w:r>
        <w:rPr>
          <w:rFonts w:cstheme="minorHAnsi"/>
          <w:sz w:val="24"/>
          <w:szCs w:val="24"/>
        </w:rPr>
        <w:fldChar w:fldCharType="separate"/>
      </w:r>
      <w:r w:rsidRPr="007C5336">
        <w:rPr>
          <w:rFonts w:cstheme="minorHAnsi"/>
          <w:noProof/>
          <w:sz w:val="24"/>
          <w:szCs w:val="24"/>
        </w:rPr>
        <w:t>(Gerstner et al. 2017; Eagle et al. 2017)</w:t>
      </w:r>
      <w:r>
        <w:rPr>
          <w:rFonts w:cstheme="minorHAnsi"/>
          <w:sz w:val="24"/>
          <w:szCs w:val="24"/>
        </w:rPr>
        <w:fldChar w:fldCharType="end"/>
      </w:r>
      <w:r>
        <w:rPr>
          <w:rFonts w:cstheme="minorHAnsi"/>
          <w:sz w:val="24"/>
          <w:szCs w:val="24"/>
        </w:rPr>
        <w:t xml:space="preserve">. </w:t>
      </w:r>
      <w:r>
        <w:rPr>
          <w:rFonts w:cstheme="minorHAnsi"/>
          <w:sz w:val="24"/>
          <w:szCs w:val="24"/>
        </w:rPr>
        <w:t xml:space="preserve">However, our results </w:t>
      </w:r>
      <w:r>
        <w:rPr>
          <w:rFonts w:cstheme="minorHAnsi"/>
          <w:sz w:val="24"/>
          <w:szCs w:val="24"/>
        </w:rPr>
        <w:t>suggest that</w:t>
      </w:r>
      <w:r>
        <w:rPr>
          <w:rFonts w:cstheme="minorHAnsi"/>
          <w:sz w:val="24"/>
          <w:szCs w:val="24"/>
        </w:rPr>
        <w:t xml:space="preserve">, within the Corn Belt, </w:t>
      </w:r>
      <w:r>
        <w:rPr>
          <w:rFonts w:cstheme="minorHAnsi"/>
          <w:sz w:val="24"/>
          <w:szCs w:val="24"/>
        </w:rPr>
        <w:t>the environment</w:t>
      </w:r>
      <w:r>
        <w:rPr>
          <w:rFonts w:cstheme="minorHAnsi"/>
          <w:sz w:val="24"/>
          <w:szCs w:val="24"/>
        </w:rPr>
        <w:t>al context</w:t>
      </w:r>
      <w:r>
        <w:rPr>
          <w:rFonts w:cstheme="minorHAnsi"/>
          <w:sz w:val="24"/>
          <w:szCs w:val="24"/>
        </w:rPr>
        <w:t xml:space="preserve"> under which a cover crop is grown is less important in determining its efficacy to control weeds than management factors. This </w:t>
      </w:r>
      <w:r>
        <w:rPr>
          <w:rFonts w:cstheme="minorHAnsi"/>
          <w:sz w:val="24"/>
          <w:szCs w:val="24"/>
        </w:rPr>
        <w:t>indicates</w:t>
      </w:r>
      <w:r>
        <w:rPr>
          <w:rFonts w:cstheme="minorHAnsi"/>
          <w:sz w:val="24"/>
          <w:szCs w:val="24"/>
        </w:rPr>
        <w:t xml:space="preserve"> </w:t>
      </w:r>
      <w:r>
        <w:rPr>
          <w:rFonts w:cstheme="minorHAnsi"/>
          <w:sz w:val="24"/>
          <w:szCs w:val="24"/>
        </w:rPr>
        <w:t>CC</w:t>
      </w:r>
      <w:r>
        <w:rPr>
          <w:rFonts w:cstheme="minorHAnsi"/>
          <w:sz w:val="24"/>
          <w:szCs w:val="24"/>
        </w:rPr>
        <w:t xml:space="preserve"> weed research done within the contiguous Corn Belt is valid for maize and soybean systems grown throughout, so open knowledge sharing via organizations such as the Midwest CCs Council and University extension materials developed within this area may provide valuable recommendations for the entire region. </w:t>
      </w:r>
    </w:p>
    <w:p w14:paraId="3F827577" w14:textId="77777777" w:rsidR="007C5336" w:rsidRDefault="007C5336" w:rsidP="00D63120">
      <w:pPr>
        <w:pStyle w:val="NoSpacing"/>
        <w:rPr>
          <w:rFonts w:cstheme="minorHAnsi"/>
          <w:sz w:val="24"/>
          <w:szCs w:val="24"/>
        </w:rPr>
      </w:pPr>
    </w:p>
    <w:p w14:paraId="41B2DB0D" w14:textId="5A5D97E7" w:rsidR="00D63120" w:rsidRDefault="007C5336" w:rsidP="00D63120">
      <w:pPr>
        <w:pStyle w:val="NoSpacing"/>
        <w:rPr>
          <w:rFonts w:cstheme="minorHAnsi"/>
          <w:sz w:val="24"/>
          <w:szCs w:val="24"/>
        </w:rPr>
      </w:pPr>
      <w:proofErr w:type="gramStart"/>
      <w:r>
        <w:rPr>
          <w:rFonts w:cstheme="minorHAnsi"/>
          <w:sz w:val="24"/>
          <w:szCs w:val="24"/>
        </w:rPr>
        <w:t>When designing CC experiments with regards to weeds, s</w:t>
      </w:r>
      <w:r w:rsidR="00D63120">
        <w:rPr>
          <w:rFonts w:cstheme="minorHAnsi"/>
          <w:sz w:val="24"/>
          <w:szCs w:val="24"/>
        </w:rPr>
        <w:t xml:space="preserve">tudies that measure weeds before cash crop planting may over-estimate the weed suppressive effects of </w:t>
      </w:r>
      <w:r w:rsidR="005A3AFD">
        <w:rPr>
          <w:rFonts w:cstheme="minorHAnsi"/>
          <w:sz w:val="24"/>
          <w:szCs w:val="24"/>
        </w:rPr>
        <w:t>CCs</w:t>
      </w:r>
      <w:r w:rsidR="00D63120">
        <w:rPr>
          <w:rFonts w:cstheme="minorHAnsi"/>
          <w:sz w:val="24"/>
          <w:szCs w:val="24"/>
        </w:rPr>
        <w:t>. Weeds measured after crop emergence are likely of more interest to producers, as the</w:t>
      </w:r>
      <w:r w:rsidR="003A557A">
        <w:rPr>
          <w:rFonts w:cstheme="minorHAnsi"/>
          <w:sz w:val="24"/>
          <w:szCs w:val="24"/>
        </w:rPr>
        <w:t>y</w:t>
      </w:r>
      <w:r w:rsidR="00D63120">
        <w:rPr>
          <w:rFonts w:cstheme="minorHAnsi"/>
          <w:sz w:val="24"/>
          <w:szCs w:val="24"/>
        </w:rPr>
        <w:t xml:space="preserve"> will have survived the stresses of </w:t>
      </w:r>
      <w:r w:rsidR="003A557A">
        <w:rPr>
          <w:rFonts w:cstheme="minorHAnsi"/>
          <w:sz w:val="24"/>
          <w:szCs w:val="24"/>
        </w:rPr>
        <w:t>CC</w:t>
      </w:r>
      <w:r w:rsidR="00D63120">
        <w:rPr>
          <w:rFonts w:cstheme="minorHAnsi"/>
          <w:sz w:val="24"/>
          <w:szCs w:val="24"/>
        </w:rPr>
        <w:t xml:space="preserve"> termination, crop planting, and pre-emergent herbicide application, and thus may represent true resource competition with the cash crop.</w:t>
      </w:r>
      <w:proofErr w:type="gramEnd"/>
      <w:r w:rsidR="00D63120">
        <w:rPr>
          <w:rFonts w:cstheme="minorHAnsi"/>
          <w:sz w:val="24"/>
          <w:szCs w:val="24"/>
        </w:rPr>
        <w:t xml:space="preserve"> </w:t>
      </w:r>
    </w:p>
    <w:p w14:paraId="058A49CF" w14:textId="77777777" w:rsidR="00D63120" w:rsidRDefault="00D63120" w:rsidP="00D63120">
      <w:pPr>
        <w:pStyle w:val="NoSpacing"/>
        <w:rPr>
          <w:rFonts w:cstheme="minorHAnsi"/>
          <w:sz w:val="24"/>
          <w:szCs w:val="24"/>
        </w:rPr>
      </w:pPr>
    </w:p>
    <w:p w14:paraId="424D91D6" w14:textId="77777777" w:rsidR="002972E2" w:rsidRDefault="002972E2" w:rsidP="00B73B09">
      <w:pPr>
        <w:pStyle w:val="NoSpacing"/>
        <w:rPr>
          <w:rFonts w:cstheme="minorHAnsi"/>
          <w:sz w:val="24"/>
          <w:szCs w:val="24"/>
        </w:rPr>
      </w:pPr>
    </w:p>
    <w:p w14:paraId="5838D8ED" w14:textId="0A5BE492" w:rsidR="00452EE7" w:rsidRPr="003F4E00" w:rsidRDefault="003F4E00" w:rsidP="00452EE7">
      <w:pPr>
        <w:shd w:val="clear" w:color="auto" w:fill="FFFFFF"/>
        <w:spacing w:after="0" w:line="240" w:lineRule="auto"/>
        <w:rPr>
          <w:rFonts w:eastAsia="Times New Roman" w:cstheme="minorHAnsi"/>
          <w:b/>
          <w:sz w:val="32"/>
          <w:szCs w:val="24"/>
        </w:rPr>
      </w:pPr>
      <w:r w:rsidRPr="003F4E00">
        <w:rPr>
          <w:rFonts w:eastAsia="Times New Roman" w:cstheme="minorHAnsi"/>
          <w:b/>
          <w:sz w:val="32"/>
          <w:szCs w:val="24"/>
        </w:rPr>
        <w:t xml:space="preserve">4. </w:t>
      </w:r>
      <w:r w:rsidR="00452EE7" w:rsidRPr="003F4E00">
        <w:rPr>
          <w:rFonts w:eastAsia="Times New Roman" w:cstheme="minorHAnsi"/>
          <w:b/>
          <w:sz w:val="32"/>
          <w:szCs w:val="24"/>
        </w:rPr>
        <w:t>Conclusions</w:t>
      </w:r>
    </w:p>
    <w:p w14:paraId="17E6E2E7" w14:textId="104F3F26" w:rsidR="00452EE7" w:rsidRDefault="00452EE7" w:rsidP="00452EE7">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Weed biomass and density responded similarly to </w:t>
      </w:r>
      <w:r w:rsidR="005A3AFD">
        <w:rPr>
          <w:rFonts w:eastAsia="Times New Roman" w:cstheme="minorHAnsi"/>
          <w:sz w:val="24"/>
          <w:szCs w:val="24"/>
        </w:rPr>
        <w:t>CCs</w:t>
      </w:r>
      <w:r>
        <w:rPr>
          <w:rFonts w:eastAsia="Times New Roman" w:cstheme="minorHAnsi"/>
          <w:sz w:val="24"/>
          <w:szCs w:val="24"/>
        </w:rPr>
        <w:t xml:space="preserve"> and their associated factors, with weed biomass responding more strongly. </w:t>
      </w:r>
      <w:r w:rsidR="00C52A7D">
        <w:rPr>
          <w:rFonts w:eastAsia="Times New Roman" w:cstheme="minorHAnsi"/>
          <w:sz w:val="24"/>
          <w:szCs w:val="24"/>
        </w:rPr>
        <w:t>Independent of biomass production, grass species are the most effective at suppressing weeds. Grass CC biomass production of at least 5 Mg ha</w:t>
      </w:r>
      <w:r w:rsidR="00C52A7D" w:rsidRPr="00FA0990">
        <w:rPr>
          <w:rFonts w:eastAsia="Times New Roman" w:cstheme="minorHAnsi"/>
          <w:sz w:val="24"/>
          <w:szCs w:val="24"/>
          <w:vertAlign w:val="superscript"/>
        </w:rPr>
        <w:t>-1</w:t>
      </w:r>
      <w:r w:rsidR="00C52A7D">
        <w:rPr>
          <w:rFonts w:eastAsia="Times New Roman" w:cstheme="minorHAnsi"/>
          <w:sz w:val="24"/>
          <w:szCs w:val="24"/>
        </w:rPr>
        <w:t xml:space="preserve"> </w:t>
      </w:r>
      <w:proofErr w:type="gramStart"/>
      <w:r w:rsidR="00C52A7D">
        <w:rPr>
          <w:rFonts w:eastAsia="Times New Roman" w:cstheme="minorHAnsi"/>
          <w:sz w:val="24"/>
          <w:szCs w:val="24"/>
        </w:rPr>
        <w:t>is needed</w:t>
      </w:r>
      <w:proofErr w:type="gramEnd"/>
      <w:r w:rsidR="00C52A7D">
        <w:rPr>
          <w:rFonts w:eastAsia="Times New Roman" w:cstheme="minorHAnsi"/>
          <w:sz w:val="24"/>
          <w:szCs w:val="24"/>
        </w:rPr>
        <w:t xml:space="preserve"> to see a meaningful decrease in weed pressure.</w:t>
      </w:r>
      <w:r w:rsidR="00C52A7D">
        <w:rPr>
          <w:rFonts w:eastAsia="Times New Roman" w:cstheme="minorHAnsi"/>
          <w:sz w:val="24"/>
          <w:szCs w:val="24"/>
        </w:rPr>
        <w:t xml:space="preserve"> </w:t>
      </w:r>
      <w:r>
        <w:rPr>
          <w:rFonts w:eastAsia="Times New Roman" w:cstheme="minorHAnsi"/>
          <w:sz w:val="24"/>
          <w:szCs w:val="24"/>
        </w:rPr>
        <w:t>R</w:t>
      </w:r>
      <w:r w:rsidRPr="0042521F">
        <w:rPr>
          <w:rFonts w:eastAsia="Times New Roman" w:cstheme="minorHAnsi"/>
          <w:sz w:val="24"/>
          <w:szCs w:val="24"/>
        </w:rPr>
        <w:t xml:space="preserve">eductions in weed density were </w:t>
      </w:r>
      <w:r>
        <w:rPr>
          <w:rFonts w:eastAsia="Times New Roman" w:cstheme="minorHAnsi"/>
          <w:sz w:val="24"/>
          <w:szCs w:val="24"/>
        </w:rPr>
        <w:t xml:space="preserve">likely less significant </w:t>
      </w:r>
      <w:r w:rsidRPr="0042521F">
        <w:rPr>
          <w:rFonts w:eastAsia="Times New Roman" w:cstheme="minorHAnsi"/>
          <w:sz w:val="24"/>
          <w:szCs w:val="24"/>
        </w:rPr>
        <w:t>due to the short-term nature of the included studies</w:t>
      </w:r>
      <w:r w:rsidR="002272F1">
        <w:rPr>
          <w:rFonts w:eastAsia="Times New Roman" w:cstheme="minorHAnsi"/>
          <w:sz w:val="24"/>
          <w:szCs w:val="24"/>
        </w:rPr>
        <w:t>, but this will require further research</w:t>
      </w:r>
      <w:r w:rsidR="007C5336">
        <w:rPr>
          <w:rFonts w:eastAsia="Times New Roman" w:cstheme="minorHAnsi"/>
          <w:sz w:val="24"/>
          <w:szCs w:val="24"/>
        </w:rPr>
        <w:t>; l</w:t>
      </w:r>
      <w:r w:rsidRPr="0042521F">
        <w:rPr>
          <w:rFonts w:eastAsia="Times New Roman" w:cstheme="minorHAnsi"/>
          <w:sz w:val="24"/>
          <w:szCs w:val="24"/>
        </w:rPr>
        <w:t xml:space="preserve">ong term (+5 years) studies are needed to better understand if repeated reductions in weed biomass from </w:t>
      </w:r>
      <w:r w:rsidR="002272F1">
        <w:rPr>
          <w:rFonts w:eastAsia="Times New Roman" w:cstheme="minorHAnsi"/>
          <w:sz w:val="24"/>
          <w:szCs w:val="24"/>
        </w:rPr>
        <w:t>CC</w:t>
      </w:r>
      <w:r w:rsidRPr="0042521F">
        <w:rPr>
          <w:rFonts w:eastAsia="Times New Roman" w:cstheme="minorHAnsi"/>
          <w:sz w:val="24"/>
          <w:szCs w:val="24"/>
        </w:rPr>
        <w:t xml:space="preserve"> use can </w:t>
      </w:r>
      <w:r w:rsidR="002272F1">
        <w:rPr>
          <w:rFonts w:eastAsia="Times New Roman" w:cstheme="minorHAnsi"/>
          <w:sz w:val="24"/>
          <w:szCs w:val="24"/>
        </w:rPr>
        <w:t xml:space="preserve">translate to </w:t>
      </w:r>
      <w:r w:rsidRPr="0042521F">
        <w:rPr>
          <w:rFonts w:eastAsia="Times New Roman" w:cstheme="minorHAnsi"/>
          <w:sz w:val="24"/>
          <w:szCs w:val="24"/>
        </w:rPr>
        <w:t>reduce</w:t>
      </w:r>
      <w:r w:rsidR="002272F1">
        <w:rPr>
          <w:rFonts w:eastAsia="Times New Roman" w:cstheme="minorHAnsi"/>
          <w:sz w:val="24"/>
          <w:szCs w:val="24"/>
        </w:rPr>
        <w:t>d</w:t>
      </w:r>
      <w:r w:rsidRPr="0042521F">
        <w:rPr>
          <w:rFonts w:eastAsia="Times New Roman" w:cstheme="minorHAnsi"/>
          <w:sz w:val="24"/>
          <w:szCs w:val="24"/>
        </w:rPr>
        <w:t xml:space="preserve"> weed densities over time. </w:t>
      </w:r>
      <w:r w:rsidR="00B62346">
        <w:rPr>
          <w:rFonts w:eastAsia="Times New Roman" w:cstheme="minorHAnsi"/>
          <w:sz w:val="24"/>
          <w:szCs w:val="24"/>
        </w:rPr>
        <w:t xml:space="preserve">Less than 25% of the comparisons had concomitant increases in yields and decreases in weeds with the use of CCs. </w:t>
      </w:r>
      <w:r w:rsidRPr="0042521F">
        <w:rPr>
          <w:rFonts w:eastAsia="Times New Roman" w:cstheme="minorHAnsi"/>
          <w:sz w:val="24"/>
          <w:szCs w:val="24"/>
        </w:rPr>
        <w:t xml:space="preserve">In conclusion, </w:t>
      </w:r>
      <w:r w:rsidR="005A3AFD">
        <w:rPr>
          <w:rFonts w:eastAsia="Times New Roman" w:cstheme="minorHAnsi"/>
          <w:sz w:val="24"/>
          <w:szCs w:val="24"/>
        </w:rPr>
        <w:t>CCs</w:t>
      </w:r>
      <w:r w:rsidRPr="0042521F">
        <w:rPr>
          <w:rFonts w:eastAsia="Times New Roman" w:cstheme="minorHAnsi"/>
          <w:sz w:val="24"/>
          <w:szCs w:val="24"/>
        </w:rPr>
        <w:t xml:space="preserve"> reduce weed biomass</w:t>
      </w:r>
      <w:r w:rsidR="00FA0990">
        <w:rPr>
          <w:rFonts w:eastAsia="Times New Roman" w:cstheme="minorHAnsi"/>
          <w:sz w:val="24"/>
          <w:szCs w:val="24"/>
        </w:rPr>
        <w:t xml:space="preserve"> but this may not translate to increased yields. Sufficient CC-induced weed control to warrant substitution of traditional weed control strategies </w:t>
      </w:r>
      <w:r w:rsidRPr="0042521F">
        <w:rPr>
          <w:rFonts w:eastAsia="Times New Roman" w:cstheme="minorHAnsi"/>
          <w:sz w:val="24"/>
          <w:szCs w:val="24"/>
        </w:rPr>
        <w:t xml:space="preserve">may be hard to achieve in </w:t>
      </w:r>
      <w:r w:rsidR="00FA0990">
        <w:rPr>
          <w:rFonts w:eastAsia="Times New Roman" w:cstheme="minorHAnsi"/>
          <w:sz w:val="24"/>
          <w:szCs w:val="24"/>
        </w:rPr>
        <w:t xml:space="preserve">typical </w:t>
      </w:r>
      <w:r>
        <w:rPr>
          <w:rFonts w:eastAsia="Times New Roman" w:cstheme="minorHAnsi"/>
          <w:sz w:val="24"/>
          <w:szCs w:val="24"/>
        </w:rPr>
        <w:t xml:space="preserve">Corn Belt </w:t>
      </w:r>
      <w:r w:rsidRPr="0042521F">
        <w:rPr>
          <w:rFonts w:eastAsia="Times New Roman" w:cstheme="minorHAnsi"/>
          <w:sz w:val="24"/>
          <w:szCs w:val="24"/>
        </w:rPr>
        <w:t>production systems</w:t>
      </w:r>
      <w:r w:rsidR="00FA0990">
        <w:rPr>
          <w:rFonts w:eastAsia="Times New Roman" w:cstheme="minorHAnsi"/>
          <w:sz w:val="24"/>
          <w:szCs w:val="24"/>
        </w:rPr>
        <w:t>, and will require earlier planting and/or later termination than is typically afforded by cash crop harvest-to-planting intervals</w:t>
      </w:r>
      <w:r w:rsidRPr="0042521F">
        <w:rPr>
          <w:rFonts w:eastAsia="Times New Roman" w:cstheme="minorHAnsi"/>
          <w:sz w:val="24"/>
          <w:szCs w:val="24"/>
        </w:rPr>
        <w:t xml:space="preserve">.  </w:t>
      </w:r>
    </w:p>
    <w:p w14:paraId="4B3658C4" w14:textId="7EF8275F" w:rsidR="00C52A7D" w:rsidRDefault="00C52A7D" w:rsidP="00452EE7">
      <w:pPr>
        <w:shd w:val="clear" w:color="auto" w:fill="FFFFFF"/>
        <w:spacing w:after="0" w:line="240" w:lineRule="auto"/>
        <w:rPr>
          <w:rFonts w:eastAsia="Times New Roman" w:cstheme="minorHAnsi"/>
          <w:sz w:val="24"/>
          <w:szCs w:val="24"/>
        </w:rPr>
      </w:pPr>
    </w:p>
    <w:p w14:paraId="110B755B" w14:textId="77777777" w:rsidR="00C52A7D" w:rsidRPr="0042521F" w:rsidRDefault="00C52A7D" w:rsidP="00452EE7">
      <w:pPr>
        <w:shd w:val="clear" w:color="auto" w:fill="FFFFFF"/>
        <w:spacing w:after="0" w:line="240" w:lineRule="auto"/>
        <w:rPr>
          <w:rFonts w:eastAsia="Times New Roman" w:cstheme="minorHAnsi"/>
          <w:sz w:val="24"/>
          <w:szCs w:val="24"/>
        </w:rPr>
      </w:pPr>
      <w:bookmarkStart w:id="8" w:name="_GoBack"/>
      <w:bookmarkEnd w:id="8"/>
    </w:p>
    <w:p w14:paraId="063779EB" w14:textId="5E1D96EC" w:rsidR="00B73B09" w:rsidRDefault="00B73B09" w:rsidP="00676DE4">
      <w:pPr>
        <w:pStyle w:val="NoSpacing"/>
        <w:rPr>
          <w:rFonts w:cstheme="minorHAnsi"/>
          <w:i/>
          <w:sz w:val="24"/>
          <w:szCs w:val="24"/>
        </w:rPr>
      </w:pPr>
    </w:p>
    <w:sectPr w:rsidR="00B73B0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Nichols, Virginia A" w:date="2020-01-25T19:25:00Z" w:initials="NVA">
    <w:p w14:paraId="3A785121" w14:textId="636C7719" w:rsidR="00D83D6D" w:rsidRDefault="00D83D6D">
      <w:pPr>
        <w:pStyle w:val="CommentText"/>
      </w:pPr>
      <w:r>
        <w:rPr>
          <w:rStyle w:val="CommentReference"/>
        </w:rPr>
        <w:annotationRef/>
      </w:r>
      <w:r>
        <w:t xml:space="preserve">I need help making sure this is accurate, and finding a citation. </w:t>
      </w:r>
    </w:p>
  </w:comment>
  <w:comment w:id="6" w:author="Andrea Basche [2]" w:date="2019-10-07T13:08:00Z" w:initials="AB">
    <w:p w14:paraId="3147CCAD" w14:textId="77777777" w:rsidR="00FA0990" w:rsidRDefault="00FA0990" w:rsidP="00D63120">
      <w:pPr>
        <w:pStyle w:val="CommentText"/>
      </w:pPr>
      <w:r>
        <w:rPr>
          <w:rStyle w:val="CommentReference"/>
        </w:rPr>
        <w:annotationRef/>
      </w:r>
      <w:r>
        <w:t>I’m assuming this would be the results of the regression tree? Maybe we should qualify that in the first sentence of this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785121" w15:done="0"/>
  <w15:commentEx w15:paraId="3147CCAD"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E3AD5D" w16cid:durableId="21A272FB"/>
  <w16cid:commentId w16cid:paraId="5D503A4C" w16cid:durableId="21B0E42C"/>
  <w16cid:commentId w16cid:paraId="3147CCAD" w16cid:durableId="21A27303"/>
  <w16cid:commentId w16cid:paraId="27883C9B" w16cid:durableId="21B0E8BF"/>
  <w16cid:commentId w16cid:paraId="577DAE40" w16cid:durableId="21A273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307CF3"/>
    <w:multiLevelType w:val="hybridMultilevel"/>
    <w:tmpl w:val="D1CC0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drea Basche">
    <w15:presenceInfo w15:providerId="AD" w15:userId="S-1-5-21-527237240-492894223-682003330-19639224"/>
  </w15:person>
  <w15:person w15:author="Andrea Basche [2]">
    <w15:presenceInfo w15:providerId="None" w15:userId="Andrea Basche"/>
  </w15:person>
  <w15:person w15:author="Nichols, Virginia A">
    <w15:presenceInfo w15:providerId="None" w15:userId="Nichols, Virginia 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DE4"/>
    <w:rsid w:val="00010DDF"/>
    <w:rsid w:val="00051B00"/>
    <w:rsid w:val="00075BB2"/>
    <w:rsid w:val="000817AF"/>
    <w:rsid w:val="0008293D"/>
    <w:rsid w:val="000A01C7"/>
    <w:rsid w:val="000A551A"/>
    <w:rsid w:val="000A77B4"/>
    <w:rsid w:val="000C30D1"/>
    <w:rsid w:val="000C3595"/>
    <w:rsid w:val="00110A5F"/>
    <w:rsid w:val="001432C4"/>
    <w:rsid w:val="00143E24"/>
    <w:rsid w:val="0015656F"/>
    <w:rsid w:val="00184772"/>
    <w:rsid w:val="00193C85"/>
    <w:rsid w:val="001A600F"/>
    <w:rsid w:val="001B0248"/>
    <w:rsid w:val="001C2A7C"/>
    <w:rsid w:val="001C4E82"/>
    <w:rsid w:val="001D18B2"/>
    <w:rsid w:val="00211583"/>
    <w:rsid w:val="002209FF"/>
    <w:rsid w:val="00222EEE"/>
    <w:rsid w:val="00223317"/>
    <w:rsid w:val="002272F1"/>
    <w:rsid w:val="00234C19"/>
    <w:rsid w:val="002566A2"/>
    <w:rsid w:val="002966EC"/>
    <w:rsid w:val="002972E2"/>
    <w:rsid w:val="002A2EDE"/>
    <w:rsid w:val="002B35A8"/>
    <w:rsid w:val="002D612D"/>
    <w:rsid w:val="002E2FF3"/>
    <w:rsid w:val="002F0521"/>
    <w:rsid w:val="00316CEF"/>
    <w:rsid w:val="00322BF7"/>
    <w:rsid w:val="003406DC"/>
    <w:rsid w:val="00365DB0"/>
    <w:rsid w:val="00393E2A"/>
    <w:rsid w:val="003A557A"/>
    <w:rsid w:val="003E0BE7"/>
    <w:rsid w:val="003E5556"/>
    <w:rsid w:val="003E7A20"/>
    <w:rsid w:val="003F1771"/>
    <w:rsid w:val="003F4582"/>
    <w:rsid w:val="003F4E00"/>
    <w:rsid w:val="004032EA"/>
    <w:rsid w:val="0040586A"/>
    <w:rsid w:val="00411506"/>
    <w:rsid w:val="0042149A"/>
    <w:rsid w:val="0042521F"/>
    <w:rsid w:val="00433478"/>
    <w:rsid w:val="004406E7"/>
    <w:rsid w:val="004433FA"/>
    <w:rsid w:val="004471AE"/>
    <w:rsid w:val="0045165B"/>
    <w:rsid w:val="00452EE7"/>
    <w:rsid w:val="00455D13"/>
    <w:rsid w:val="00486004"/>
    <w:rsid w:val="00493B9E"/>
    <w:rsid w:val="004A6DFF"/>
    <w:rsid w:val="004B54BD"/>
    <w:rsid w:val="004D2CD9"/>
    <w:rsid w:val="004D3835"/>
    <w:rsid w:val="004E0402"/>
    <w:rsid w:val="004E26DD"/>
    <w:rsid w:val="004E671C"/>
    <w:rsid w:val="004E6ABB"/>
    <w:rsid w:val="005045B4"/>
    <w:rsid w:val="00525047"/>
    <w:rsid w:val="00537D8A"/>
    <w:rsid w:val="005455BF"/>
    <w:rsid w:val="00561834"/>
    <w:rsid w:val="00582320"/>
    <w:rsid w:val="00590B6D"/>
    <w:rsid w:val="005912DA"/>
    <w:rsid w:val="00592563"/>
    <w:rsid w:val="005A0905"/>
    <w:rsid w:val="005A3AFD"/>
    <w:rsid w:val="005A64F6"/>
    <w:rsid w:val="005B5332"/>
    <w:rsid w:val="005C31E7"/>
    <w:rsid w:val="005C684C"/>
    <w:rsid w:val="005C7CB5"/>
    <w:rsid w:val="005D75B4"/>
    <w:rsid w:val="005D7FA7"/>
    <w:rsid w:val="005F0C88"/>
    <w:rsid w:val="005F3847"/>
    <w:rsid w:val="00613B8C"/>
    <w:rsid w:val="00616889"/>
    <w:rsid w:val="00626459"/>
    <w:rsid w:val="00627DF0"/>
    <w:rsid w:val="00630953"/>
    <w:rsid w:val="0066578B"/>
    <w:rsid w:val="006664E7"/>
    <w:rsid w:val="00670A2C"/>
    <w:rsid w:val="00672EB1"/>
    <w:rsid w:val="00676DE4"/>
    <w:rsid w:val="006958D8"/>
    <w:rsid w:val="006A2923"/>
    <w:rsid w:val="006B6E23"/>
    <w:rsid w:val="006C76E0"/>
    <w:rsid w:val="006E40D1"/>
    <w:rsid w:val="007170BB"/>
    <w:rsid w:val="00723402"/>
    <w:rsid w:val="00732645"/>
    <w:rsid w:val="007357D6"/>
    <w:rsid w:val="007554FF"/>
    <w:rsid w:val="007664AA"/>
    <w:rsid w:val="0077460E"/>
    <w:rsid w:val="007829C5"/>
    <w:rsid w:val="007854C6"/>
    <w:rsid w:val="00793EBC"/>
    <w:rsid w:val="00797F3B"/>
    <w:rsid w:val="007A17A4"/>
    <w:rsid w:val="007C4BB7"/>
    <w:rsid w:val="007C5336"/>
    <w:rsid w:val="007D5930"/>
    <w:rsid w:val="007E6C4B"/>
    <w:rsid w:val="007F5766"/>
    <w:rsid w:val="008029B9"/>
    <w:rsid w:val="0080510A"/>
    <w:rsid w:val="00812116"/>
    <w:rsid w:val="00816050"/>
    <w:rsid w:val="00827950"/>
    <w:rsid w:val="0083659A"/>
    <w:rsid w:val="00866311"/>
    <w:rsid w:val="008A1B12"/>
    <w:rsid w:val="008A38B6"/>
    <w:rsid w:val="008B7B39"/>
    <w:rsid w:val="008D5A4F"/>
    <w:rsid w:val="008F0595"/>
    <w:rsid w:val="008F557B"/>
    <w:rsid w:val="008F5C5B"/>
    <w:rsid w:val="00911260"/>
    <w:rsid w:val="009130A3"/>
    <w:rsid w:val="00913733"/>
    <w:rsid w:val="009223EC"/>
    <w:rsid w:val="00953722"/>
    <w:rsid w:val="00962ECF"/>
    <w:rsid w:val="00970465"/>
    <w:rsid w:val="00987570"/>
    <w:rsid w:val="009A42C1"/>
    <w:rsid w:val="009A7D21"/>
    <w:rsid w:val="009B3642"/>
    <w:rsid w:val="009B6E6F"/>
    <w:rsid w:val="009C6443"/>
    <w:rsid w:val="009E08FE"/>
    <w:rsid w:val="009F5284"/>
    <w:rsid w:val="00A00839"/>
    <w:rsid w:val="00A11ED9"/>
    <w:rsid w:val="00A17D2D"/>
    <w:rsid w:val="00A22853"/>
    <w:rsid w:val="00A23AB2"/>
    <w:rsid w:val="00A349D7"/>
    <w:rsid w:val="00A3787B"/>
    <w:rsid w:val="00A37A74"/>
    <w:rsid w:val="00A41CE4"/>
    <w:rsid w:val="00A43294"/>
    <w:rsid w:val="00A4378B"/>
    <w:rsid w:val="00A44CEE"/>
    <w:rsid w:val="00A54A8F"/>
    <w:rsid w:val="00A55851"/>
    <w:rsid w:val="00A62D8C"/>
    <w:rsid w:val="00A64D69"/>
    <w:rsid w:val="00A77BD6"/>
    <w:rsid w:val="00A91688"/>
    <w:rsid w:val="00A91ABA"/>
    <w:rsid w:val="00AC258E"/>
    <w:rsid w:val="00AC398E"/>
    <w:rsid w:val="00AC7A86"/>
    <w:rsid w:val="00AD5DE8"/>
    <w:rsid w:val="00AE5B5E"/>
    <w:rsid w:val="00B03050"/>
    <w:rsid w:val="00B31367"/>
    <w:rsid w:val="00B4717B"/>
    <w:rsid w:val="00B605FC"/>
    <w:rsid w:val="00B62346"/>
    <w:rsid w:val="00B6382A"/>
    <w:rsid w:val="00B6686C"/>
    <w:rsid w:val="00B73B09"/>
    <w:rsid w:val="00BA3601"/>
    <w:rsid w:val="00BB55FA"/>
    <w:rsid w:val="00BC4B64"/>
    <w:rsid w:val="00BE0EC0"/>
    <w:rsid w:val="00BF4FA7"/>
    <w:rsid w:val="00BF7C47"/>
    <w:rsid w:val="00C02D3F"/>
    <w:rsid w:val="00C035C1"/>
    <w:rsid w:val="00C059FC"/>
    <w:rsid w:val="00C071A8"/>
    <w:rsid w:val="00C075B5"/>
    <w:rsid w:val="00C102D4"/>
    <w:rsid w:val="00C20676"/>
    <w:rsid w:val="00C27780"/>
    <w:rsid w:val="00C501AE"/>
    <w:rsid w:val="00C52A7D"/>
    <w:rsid w:val="00C54A5F"/>
    <w:rsid w:val="00C56D13"/>
    <w:rsid w:val="00C601F7"/>
    <w:rsid w:val="00C6411A"/>
    <w:rsid w:val="00C65CEA"/>
    <w:rsid w:val="00C70541"/>
    <w:rsid w:val="00C7309B"/>
    <w:rsid w:val="00C7658B"/>
    <w:rsid w:val="00C779EA"/>
    <w:rsid w:val="00C8665A"/>
    <w:rsid w:val="00CA4693"/>
    <w:rsid w:val="00CA4997"/>
    <w:rsid w:val="00CA4EE7"/>
    <w:rsid w:val="00CA68E4"/>
    <w:rsid w:val="00CB70A5"/>
    <w:rsid w:val="00CC1106"/>
    <w:rsid w:val="00CD07EF"/>
    <w:rsid w:val="00CD15F0"/>
    <w:rsid w:val="00CE0DC6"/>
    <w:rsid w:val="00CE5C58"/>
    <w:rsid w:val="00CE66EA"/>
    <w:rsid w:val="00CF19BB"/>
    <w:rsid w:val="00CF530E"/>
    <w:rsid w:val="00CF6E6C"/>
    <w:rsid w:val="00D03C66"/>
    <w:rsid w:val="00D07269"/>
    <w:rsid w:val="00D170FD"/>
    <w:rsid w:val="00D24644"/>
    <w:rsid w:val="00D41CFD"/>
    <w:rsid w:val="00D42EBA"/>
    <w:rsid w:val="00D53A48"/>
    <w:rsid w:val="00D56C3D"/>
    <w:rsid w:val="00D63120"/>
    <w:rsid w:val="00D752E6"/>
    <w:rsid w:val="00D83D6D"/>
    <w:rsid w:val="00DC032D"/>
    <w:rsid w:val="00DD2D5F"/>
    <w:rsid w:val="00DD4816"/>
    <w:rsid w:val="00E02C6D"/>
    <w:rsid w:val="00E02DAD"/>
    <w:rsid w:val="00E22AFA"/>
    <w:rsid w:val="00E23F0B"/>
    <w:rsid w:val="00E43281"/>
    <w:rsid w:val="00E61399"/>
    <w:rsid w:val="00E7507D"/>
    <w:rsid w:val="00E84551"/>
    <w:rsid w:val="00E87954"/>
    <w:rsid w:val="00EA2BE3"/>
    <w:rsid w:val="00EB48C2"/>
    <w:rsid w:val="00EB589C"/>
    <w:rsid w:val="00EC1301"/>
    <w:rsid w:val="00EE1944"/>
    <w:rsid w:val="00EF1C37"/>
    <w:rsid w:val="00EF2670"/>
    <w:rsid w:val="00F04873"/>
    <w:rsid w:val="00F0573E"/>
    <w:rsid w:val="00F074D9"/>
    <w:rsid w:val="00F216D7"/>
    <w:rsid w:val="00F414C6"/>
    <w:rsid w:val="00F477C9"/>
    <w:rsid w:val="00F8383A"/>
    <w:rsid w:val="00F862A8"/>
    <w:rsid w:val="00F90CF2"/>
    <w:rsid w:val="00F92587"/>
    <w:rsid w:val="00FA0990"/>
    <w:rsid w:val="00FB3BB1"/>
    <w:rsid w:val="00FC675C"/>
    <w:rsid w:val="00FD4E73"/>
    <w:rsid w:val="00FD6404"/>
    <w:rsid w:val="00FE38AB"/>
    <w:rsid w:val="00FE393C"/>
    <w:rsid w:val="00FE3D22"/>
    <w:rsid w:val="00FF1E71"/>
    <w:rsid w:val="00FF2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11979"/>
  <w15:chartTrackingRefBased/>
  <w15:docId w15:val="{FB1C96BC-F051-4F41-8D3F-E1CE9D8EF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6DE4"/>
    <w:pPr>
      <w:spacing w:after="0" w:line="240" w:lineRule="auto"/>
    </w:pPr>
  </w:style>
  <w:style w:type="paragraph" w:styleId="ListParagraph">
    <w:name w:val="List Paragraph"/>
    <w:basedOn w:val="Normal"/>
    <w:uiPriority w:val="34"/>
    <w:qFormat/>
    <w:rsid w:val="00B73B09"/>
    <w:pPr>
      <w:spacing w:after="200" w:line="288" w:lineRule="auto"/>
      <w:ind w:left="720"/>
      <w:contextualSpacing/>
    </w:pPr>
    <w:rPr>
      <w:rFonts w:eastAsiaTheme="minorEastAsia"/>
      <w:sz w:val="21"/>
      <w:szCs w:val="21"/>
    </w:rPr>
  </w:style>
  <w:style w:type="paragraph" w:customStyle="1" w:styleId="Default">
    <w:name w:val="Default"/>
    <w:rsid w:val="00CA68E4"/>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723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E66EA"/>
    <w:rPr>
      <w:sz w:val="16"/>
      <w:szCs w:val="16"/>
    </w:rPr>
  </w:style>
  <w:style w:type="paragraph" w:styleId="CommentText">
    <w:name w:val="annotation text"/>
    <w:basedOn w:val="Normal"/>
    <w:link w:val="CommentTextChar"/>
    <w:uiPriority w:val="99"/>
    <w:semiHidden/>
    <w:unhideWhenUsed/>
    <w:rsid w:val="00CE66EA"/>
    <w:pPr>
      <w:spacing w:line="240" w:lineRule="auto"/>
    </w:pPr>
    <w:rPr>
      <w:sz w:val="20"/>
      <w:szCs w:val="20"/>
    </w:rPr>
  </w:style>
  <w:style w:type="character" w:customStyle="1" w:styleId="CommentTextChar">
    <w:name w:val="Comment Text Char"/>
    <w:basedOn w:val="DefaultParagraphFont"/>
    <w:link w:val="CommentText"/>
    <w:uiPriority w:val="99"/>
    <w:semiHidden/>
    <w:rsid w:val="00CE66EA"/>
    <w:rPr>
      <w:sz w:val="20"/>
      <w:szCs w:val="20"/>
    </w:rPr>
  </w:style>
  <w:style w:type="paragraph" w:styleId="CommentSubject">
    <w:name w:val="annotation subject"/>
    <w:basedOn w:val="CommentText"/>
    <w:next w:val="CommentText"/>
    <w:link w:val="CommentSubjectChar"/>
    <w:uiPriority w:val="99"/>
    <w:semiHidden/>
    <w:unhideWhenUsed/>
    <w:rsid w:val="00CE66EA"/>
    <w:rPr>
      <w:b/>
      <w:bCs/>
    </w:rPr>
  </w:style>
  <w:style w:type="character" w:customStyle="1" w:styleId="CommentSubjectChar">
    <w:name w:val="Comment Subject Char"/>
    <w:basedOn w:val="CommentTextChar"/>
    <w:link w:val="CommentSubject"/>
    <w:uiPriority w:val="99"/>
    <w:semiHidden/>
    <w:rsid w:val="00CE66EA"/>
    <w:rPr>
      <w:b/>
      <w:bCs/>
      <w:sz w:val="20"/>
      <w:szCs w:val="20"/>
    </w:rPr>
  </w:style>
  <w:style w:type="paragraph" w:styleId="BalloonText">
    <w:name w:val="Balloon Text"/>
    <w:basedOn w:val="Normal"/>
    <w:link w:val="BalloonTextChar"/>
    <w:uiPriority w:val="99"/>
    <w:semiHidden/>
    <w:unhideWhenUsed/>
    <w:rsid w:val="00CE66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66EA"/>
    <w:rPr>
      <w:rFonts w:ascii="Segoe UI" w:hAnsi="Segoe UI" w:cs="Segoe UI"/>
      <w:sz w:val="18"/>
      <w:szCs w:val="18"/>
    </w:rPr>
  </w:style>
  <w:style w:type="character" w:styleId="Hyperlink">
    <w:name w:val="Hyperlink"/>
    <w:basedOn w:val="DefaultParagraphFont"/>
    <w:uiPriority w:val="99"/>
    <w:semiHidden/>
    <w:unhideWhenUsed/>
    <w:rsid w:val="00A37A74"/>
    <w:rPr>
      <w:color w:val="0000FF"/>
      <w:u w:val="single"/>
    </w:rPr>
  </w:style>
  <w:style w:type="paragraph" w:customStyle="1" w:styleId="MDPI71References">
    <w:name w:val="MDPI_7.1_References"/>
    <w:basedOn w:val="Normal"/>
    <w:qFormat/>
    <w:rsid w:val="005A3AFD"/>
    <w:pPr>
      <w:numPr>
        <w:numId w:val="2"/>
      </w:numPr>
      <w:adjustRightInd w:val="0"/>
      <w:snapToGrid w:val="0"/>
      <w:spacing w:after="0" w:line="260" w:lineRule="atLeast"/>
      <w:ind w:left="425" w:hanging="425"/>
      <w:jc w:val="both"/>
    </w:pPr>
    <w:rPr>
      <w:rFonts w:ascii="Palatino Linotype" w:eastAsia="Times New Roman" w:hAnsi="Palatino Linotype" w:cs="Times New Roman"/>
      <w:snapToGrid w:val="0"/>
      <w:color w:val="000000"/>
      <w:sz w:val="18"/>
      <w:szCs w:val="20"/>
      <w:lang w:eastAsia="de-DE" w:bidi="en-US"/>
    </w:rPr>
  </w:style>
  <w:style w:type="paragraph" w:styleId="HTMLPreformatted">
    <w:name w:val="HTML Preformatted"/>
    <w:basedOn w:val="Normal"/>
    <w:link w:val="HTMLPreformattedChar"/>
    <w:uiPriority w:val="99"/>
    <w:semiHidden/>
    <w:unhideWhenUsed/>
    <w:rsid w:val="00CA4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4693"/>
    <w:rPr>
      <w:rFonts w:ascii="Courier New" w:eastAsia="Times New Roman" w:hAnsi="Courier New" w:cs="Courier New"/>
      <w:sz w:val="20"/>
      <w:szCs w:val="20"/>
    </w:rPr>
  </w:style>
  <w:style w:type="character" w:customStyle="1" w:styleId="gnkrckgcgsb">
    <w:name w:val="gnkrckgcgsb"/>
    <w:basedOn w:val="DefaultParagraphFont"/>
    <w:rsid w:val="00CA4693"/>
  </w:style>
  <w:style w:type="character" w:styleId="FollowedHyperlink">
    <w:name w:val="FollowedHyperlink"/>
    <w:basedOn w:val="DefaultParagraphFont"/>
    <w:uiPriority w:val="99"/>
    <w:semiHidden/>
    <w:unhideWhenUsed/>
    <w:rsid w:val="00BB55FA"/>
    <w:rPr>
      <w:color w:val="954F72" w:themeColor="followedHyperlink"/>
      <w:u w:val="single"/>
    </w:rPr>
  </w:style>
  <w:style w:type="character" w:customStyle="1" w:styleId="st">
    <w:name w:val="st"/>
    <w:basedOn w:val="DefaultParagraphFont"/>
    <w:rsid w:val="00A77B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002464">
      <w:bodyDiv w:val="1"/>
      <w:marLeft w:val="0"/>
      <w:marRight w:val="0"/>
      <w:marTop w:val="0"/>
      <w:marBottom w:val="0"/>
      <w:divBdr>
        <w:top w:val="none" w:sz="0" w:space="0" w:color="auto"/>
        <w:left w:val="none" w:sz="0" w:space="0" w:color="auto"/>
        <w:bottom w:val="none" w:sz="0" w:space="0" w:color="auto"/>
        <w:right w:val="none" w:sz="0" w:space="0" w:color="auto"/>
      </w:divBdr>
    </w:div>
    <w:div w:id="913975048">
      <w:bodyDiv w:val="1"/>
      <w:marLeft w:val="0"/>
      <w:marRight w:val="0"/>
      <w:marTop w:val="0"/>
      <w:marBottom w:val="0"/>
      <w:divBdr>
        <w:top w:val="none" w:sz="0" w:space="0" w:color="auto"/>
        <w:left w:val="none" w:sz="0" w:space="0" w:color="auto"/>
        <w:bottom w:val="none" w:sz="0" w:space="0" w:color="auto"/>
        <w:right w:val="none" w:sz="0" w:space="0" w:color="auto"/>
      </w:divBdr>
    </w:div>
    <w:div w:id="1000542644">
      <w:bodyDiv w:val="1"/>
      <w:marLeft w:val="0"/>
      <w:marRight w:val="0"/>
      <w:marTop w:val="0"/>
      <w:marBottom w:val="0"/>
      <w:divBdr>
        <w:top w:val="none" w:sz="0" w:space="0" w:color="auto"/>
        <w:left w:val="none" w:sz="0" w:space="0" w:color="auto"/>
        <w:bottom w:val="none" w:sz="0" w:space="0" w:color="auto"/>
        <w:right w:val="none" w:sz="0" w:space="0" w:color="auto"/>
      </w:divBdr>
    </w:div>
    <w:div w:id="1028682517">
      <w:bodyDiv w:val="1"/>
      <w:marLeft w:val="0"/>
      <w:marRight w:val="0"/>
      <w:marTop w:val="0"/>
      <w:marBottom w:val="0"/>
      <w:divBdr>
        <w:top w:val="none" w:sz="0" w:space="0" w:color="auto"/>
        <w:left w:val="none" w:sz="0" w:space="0" w:color="auto"/>
        <w:bottom w:val="none" w:sz="0" w:space="0" w:color="auto"/>
        <w:right w:val="none" w:sz="0" w:space="0" w:color="auto"/>
      </w:divBdr>
    </w:div>
    <w:div w:id="209246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4.jpe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5E588-FE68-4EC0-AE3F-3301C37D0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16</Pages>
  <Words>31105</Words>
  <Characters>177301</Characters>
  <Application>Microsoft Office Word</Application>
  <DocSecurity>0</DocSecurity>
  <Lines>1477</Lines>
  <Paragraphs>415</Paragraphs>
  <ScaleCrop>false</ScaleCrop>
  <HeadingPairs>
    <vt:vector size="2" baseType="variant">
      <vt:variant>
        <vt:lpstr>Title</vt:lpstr>
      </vt:variant>
      <vt:variant>
        <vt:i4>1</vt:i4>
      </vt:variant>
    </vt:vector>
  </HeadingPairs>
  <TitlesOfParts>
    <vt:vector size="1" baseType="lpstr">
      <vt:lpstr/>
    </vt:vector>
  </TitlesOfParts>
  <Company>University of Nebraska-Lincoln</Company>
  <LinksUpToDate>false</LinksUpToDate>
  <CharactersWithSpaces>207991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Basche</dc:creator>
  <cp:keywords/>
  <dc:description/>
  <cp:lastModifiedBy>Nichols, Virginia A</cp:lastModifiedBy>
  <cp:revision>4</cp:revision>
  <dcterms:created xsi:type="dcterms:W3CDTF">2020-01-26T00:47:00Z</dcterms:created>
  <dcterms:modified xsi:type="dcterms:W3CDTF">2020-01-26T01:47:00Z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http://www.zotero.org/styles/field-crops-research</vt:lpwstr>
  </property>
  <property fmtid="{D5CDD505-2E9C-101B-9397-08002B2CF9AE}" pid="15" name="Mendeley Recent Style Name 6_1">
    <vt:lpwstr>Field Crops Research</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http://www.zotero.org/styles/plant-and-soil</vt:lpwstr>
  </property>
  <property fmtid="{D5CDD505-2E9C-101B-9397-08002B2CF9AE}" pid="21" name="Mendeley Recent Style Name 9_1">
    <vt:lpwstr>Plant and Soil</vt:lpwstr>
  </property>
  <property fmtid="{D5CDD505-2E9C-101B-9397-08002B2CF9AE}" pid="22" name="Mendeley Document_1">
    <vt:lpwstr>True</vt:lpwstr>
  </property>
  <property fmtid="{D5CDD505-2E9C-101B-9397-08002B2CF9AE}" pid="23" name="Mendeley Unique User Id_1">
    <vt:lpwstr>7404854d-2b65-36fc-a4c3-5227fd2e096a</vt:lpwstr>
  </property>
  <property fmtid="{D5CDD505-2E9C-101B-9397-08002B2CF9AE}" pid="24" name="Mendeley Citation Style_1">
    <vt:lpwstr>http://www.zotero.org/styles/plant-and-soil</vt:lpwstr>
  </property>
</Properties>
</file>