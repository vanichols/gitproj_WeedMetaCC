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3631FF2B" w:rsidR="00051B00" w:rsidRDefault="00051B00" w:rsidP="0077460E">
      <w:pPr>
        <w:shd w:val="clear" w:color="auto" w:fill="FFFFFF"/>
        <w:spacing w:after="0" w:line="240" w:lineRule="auto"/>
        <w:rPr>
          <w:rFonts w:eastAsia="Times New Roman" w:cstheme="minorHAnsi"/>
          <w:b/>
          <w:sz w:val="32"/>
          <w:szCs w:val="32"/>
        </w:rPr>
      </w:pPr>
      <w:proofErr w:type="gramStart"/>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00C65CEA">
        <w:rPr>
          <w:rFonts w:eastAsia="Times New Roman" w:cstheme="minorHAnsi"/>
          <w:sz w:val="32"/>
          <w:szCs w:val="32"/>
        </w:rPr>
        <w:t xml:space="preserve"> in the US </w:t>
      </w:r>
      <w:r w:rsidRPr="00051B00">
        <w:rPr>
          <w:rFonts w:eastAsia="Times New Roman" w:cstheme="minorHAnsi"/>
          <w:sz w:val="32"/>
          <w:szCs w:val="32"/>
        </w:rPr>
        <w:t>Corn Belt</w:t>
      </w:r>
      <w:r>
        <w:rPr>
          <w:rFonts w:eastAsia="Times New Roman" w:cstheme="minorHAnsi"/>
          <w:sz w:val="32"/>
          <w:szCs w:val="32"/>
        </w:rPr>
        <w:t xml:space="preserve"> for weed control?</w:t>
      </w:r>
      <w:proofErr w:type="gramEnd"/>
      <w:r>
        <w:rPr>
          <w:rFonts w:eastAsia="Times New Roman" w:cstheme="minorHAnsi"/>
          <w:sz w:val="32"/>
          <w:szCs w:val="32"/>
        </w:rPr>
        <w:t xml:space="preserve">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7BCCB1B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w:t>
      </w:r>
      <w:proofErr w:type="gramStart"/>
      <w:r>
        <w:rPr>
          <w:rFonts w:eastAsia="Times New Roman" w:cstheme="minorHAnsi"/>
          <w:b/>
          <w:sz w:val="32"/>
          <w:szCs w:val="32"/>
        </w:rPr>
        <w:t>determined):</w:t>
      </w:r>
      <w:proofErr w:type="gramEnd"/>
      <w:r>
        <w:rPr>
          <w:rFonts w:eastAsia="Times New Roman" w:cstheme="minorHAnsi"/>
          <w:b/>
          <w:sz w:val="32"/>
          <w:szCs w:val="32"/>
        </w:rPr>
        <w:t xml:space="preserve">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t>
      </w:r>
      <w:proofErr w:type="spellStart"/>
      <w:r w:rsidR="00EA2BE3">
        <w:rPr>
          <w:rFonts w:eastAsia="Times New Roman" w:cstheme="minorHAnsi"/>
          <w:sz w:val="32"/>
          <w:szCs w:val="32"/>
        </w:rPr>
        <w:t>Weisberger</w:t>
      </w:r>
      <w:proofErr w:type="spellEnd"/>
      <w:r w:rsidRPr="00051B00">
        <w:rPr>
          <w:rFonts w:eastAsia="Times New Roman" w:cstheme="minorHAnsi"/>
          <w:sz w:val="32"/>
          <w:szCs w:val="32"/>
        </w:rPr>
        <w:t xml:space="preserve">, Bruno Basso (?) Sarah Carlson, </w:t>
      </w:r>
      <w:r w:rsidR="00732645">
        <w:rPr>
          <w:rFonts w:eastAsia="Times New Roman" w:cstheme="minorHAnsi"/>
          <w:sz w:val="32"/>
          <w:szCs w:val="32"/>
        </w:rPr>
        <w:t xml:space="preserve">Matt </w:t>
      </w:r>
      <w:proofErr w:type="spellStart"/>
      <w:r w:rsidR="00732645">
        <w:rPr>
          <w:rFonts w:eastAsia="Times New Roman" w:cstheme="minorHAnsi"/>
          <w:sz w:val="32"/>
          <w:szCs w:val="32"/>
        </w:rPr>
        <w:t>Liebman</w:t>
      </w:r>
      <w:proofErr w:type="spellEnd"/>
      <w:r w:rsidR="00732645">
        <w:rPr>
          <w:rFonts w:eastAsia="Times New Roman" w:cstheme="minorHAnsi"/>
          <w:sz w:val="32"/>
          <w:szCs w:val="32"/>
        </w:rPr>
        <w:t>?</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CA55AF4" w14:textId="125EDFE3" w:rsidR="00CD15F0" w:rsidRPr="00CD15F0" w:rsidRDefault="001C2A7C" w:rsidP="000C30D1">
      <w:pPr>
        <w:shd w:val="clear" w:color="auto" w:fill="FFFFFF"/>
        <w:spacing w:after="0" w:line="240" w:lineRule="auto"/>
      </w:pPr>
      <w:r>
        <w:rPr>
          <w:rFonts w:eastAsia="Times New Roman" w:cstheme="minorHAnsi"/>
          <w:sz w:val="24"/>
          <w:szCs w:val="24"/>
        </w:rPr>
        <w:t xml:space="preserve">Use of winter annual cover crops (CCs) in the US Corn Belt has increased steadily over the past decade. </w:t>
      </w:r>
      <w:proofErr w:type="gramStart"/>
      <w:r w:rsidR="000C30D1">
        <w:rPr>
          <w:rFonts w:eastAsia="Times New Roman" w:cstheme="minorHAnsi"/>
          <w:sz w:val="24"/>
          <w:szCs w:val="24"/>
        </w:rPr>
        <w:t>Winter</w:t>
      </w:r>
      <w:r>
        <w:rPr>
          <w:rFonts w:eastAsia="Times New Roman" w:cstheme="minorHAnsi"/>
          <w:sz w:val="24"/>
          <w:szCs w:val="24"/>
        </w:rPr>
        <w:t xml:space="preserve"> </w:t>
      </w:r>
      <w:proofErr w:type="spellStart"/>
      <w:r>
        <w:rPr>
          <w:rFonts w:eastAsia="Times New Roman" w:cstheme="minorHAnsi"/>
          <w:sz w:val="24"/>
          <w:szCs w:val="24"/>
        </w:rPr>
        <w:t>CC</w:t>
      </w:r>
      <w:r w:rsidR="000C30D1">
        <w:rPr>
          <w:rFonts w:eastAsia="Times New Roman" w:cstheme="minorHAnsi"/>
          <w:sz w:val="24"/>
          <w:szCs w:val="24"/>
        </w:rPr>
        <w:t>ing</w:t>
      </w:r>
      <w:proofErr w:type="spellEnd"/>
      <w:r>
        <w:rPr>
          <w:rFonts w:eastAsia="Times New Roman" w:cstheme="minorHAnsi"/>
          <w:sz w:val="24"/>
          <w:szCs w:val="24"/>
        </w:rPr>
        <w:t xml:space="preserve"> decreases soil nitrate leaching and erosion, and may</w:t>
      </w:r>
      <w:r w:rsidR="00797F3B">
        <w:rPr>
          <w:rFonts w:eastAsia="Times New Roman" w:cstheme="minorHAnsi"/>
          <w:sz w:val="24"/>
          <w:szCs w:val="24"/>
        </w:rPr>
        <w:t xml:space="preserve"> offer </w:t>
      </w:r>
      <w:r>
        <w:rPr>
          <w:rFonts w:eastAsia="Times New Roman" w:cstheme="minorHAnsi"/>
          <w:sz w:val="24"/>
          <w:szCs w:val="24"/>
        </w:rPr>
        <w:t>an alternative</w:t>
      </w:r>
      <w:r w:rsidR="00797F3B">
        <w:rPr>
          <w:rFonts w:eastAsia="Times New Roman" w:cstheme="minorHAnsi"/>
          <w:sz w:val="24"/>
          <w:szCs w:val="24"/>
        </w:rPr>
        <w:t xml:space="preserve"> to chemical- or tillage-based weed control</w:t>
      </w:r>
      <w:r w:rsidR="00816050" w:rsidRPr="0042521F">
        <w:rPr>
          <w:rFonts w:eastAsia="Times New Roman" w:cstheme="minorHAnsi"/>
          <w:sz w:val="24"/>
          <w:szCs w:val="24"/>
        </w:rPr>
        <w:t>.</w:t>
      </w:r>
      <w:proofErr w:type="gramEnd"/>
      <w:r w:rsidR="00816050" w:rsidRPr="0042521F">
        <w:rPr>
          <w:rFonts w:eastAsia="Times New Roman" w:cstheme="minorHAnsi"/>
          <w:sz w:val="24"/>
          <w:szCs w:val="24"/>
        </w:rPr>
        <w:t xml:space="preserve"> </w:t>
      </w:r>
      <w:r w:rsidR="000C30D1">
        <w:rPr>
          <w:rFonts w:eastAsia="Times New Roman" w:cstheme="minorHAnsi"/>
          <w:sz w:val="24"/>
          <w:szCs w:val="24"/>
        </w:rPr>
        <w:t xml:space="preserve">CCs have the potential to contribute positively to weed management by reducing input costs for farmers, and by adding an additional non-chemical ‘mode of action’. This may be especially important given both the scope and severity of herbicide resistant weeds.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w:t>
      </w:r>
      <w:proofErr w:type="gramStart"/>
      <w:r w:rsidR="00797F3B">
        <w:rPr>
          <w:rFonts w:eastAsia="Times New Roman" w:cstheme="minorHAnsi"/>
          <w:sz w:val="24"/>
          <w:szCs w:val="24"/>
        </w:rPr>
        <w:t>is needed</w:t>
      </w:r>
      <w:proofErr w:type="gramEnd"/>
      <w:r w:rsidR="00797F3B">
        <w:rPr>
          <w:rFonts w:eastAsia="Times New Roman" w:cstheme="minorHAnsi"/>
          <w:sz w:val="24"/>
          <w:szCs w:val="24"/>
        </w:rPr>
        <w:t xml:space="preserve">. </w:t>
      </w:r>
      <w:r w:rsidR="00797F3B">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w:t>
      </w:r>
      <w:proofErr w:type="gramStart"/>
      <w:r w:rsidR="00816050">
        <w:rPr>
          <w:rFonts w:eastAsia="Times New Roman" w:cstheme="minorHAnsi"/>
          <w:sz w:val="24"/>
          <w:szCs w:val="24"/>
        </w:rPr>
        <w:t>123 paired</w:t>
      </w:r>
      <w:proofErr w:type="gramEnd"/>
      <w:r w:rsidR="00816050">
        <w:rPr>
          <w:rFonts w:eastAsia="Times New Roman" w:cstheme="minorHAnsi"/>
          <w:sz w:val="24"/>
          <w:szCs w:val="24"/>
        </w:rPr>
        <w:t xml:space="preserve"> comparisons of weed biomass and 119 of weed density</w:t>
      </w:r>
      <w:r w:rsidR="00816050" w:rsidRPr="0042521F">
        <w:rPr>
          <w:rFonts w:eastAsia="Times New Roman" w:cstheme="minorHAnsi"/>
          <w:sz w:val="24"/>
          <w:szCs w:val="24"/>
        </w:rPr>
        <w:t xml:space="preserve">. </w:t>
      </w:r>
      <w:r w:rsidR="00797F3B">
        <w:rPr>
          <w:rFonts w:eastAsia="Times New Roman" w:cstheme="minorHAnsi"/>
          <w:sz w:val="24"/>
          <w:szCs w:val="24"/>
        </w:rPr>
        <w:t>A</w:t>
      </w:r>
      <w:r w:rsidR="003406DC">
        <w:rPr>
          <w:rFonts w:eastAsia="Times New Roman" w:cstheme="minorHAnsi"/>
          <w:sz w:val="24"/>
          <w:szCs w:val="24"/>
        </w:rPr>
        <w:t xml:space="preserve">fter accounting for CC biomass production, </w:t>
      </w:r>
      <w:r w:rsidR="00797F3B">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Pr>
          <w:rFonts w:eastAsia="Times New Roman" w:cstheme="minorHAnsi"/>
          <w:sz w:val="24"/>
          <w:szCs w:val="24"/>
        </w:rPr>
        <w:t xml:space="preserve">CCs were most effective in suppressing </w:t>
      </w:r>
      <w:r w:rsidR="00797F3B">
        <w:t xml:space="preserve">winter annual weeds, </w:t>
      </w:r>
      <w:r w:rsidR="000C30D1">
        <w:t>having less effect on</w:t>
      </w:r>
      <w:r w:rsidR="00797F3B">
        <w:t xml:space="preserve"> summer annuals, and no effect on perennial weeds. We found no evidence that management factors (termination method, planting method, tillage system, CC termination to cash crop planting gap) significantly </w:t>
      </w:r>
      <w:proofErr w:type="gramStart"/>
      <w:r w:rsidR="00797F3B">
        <w:t>impacted</w:t>
      </w:r>
      <w:proofErr w:type="gramEnd"/>
      <w:r w:rsidR="00797F3B">
        <w:t xml:space="preserve"> CC weed suppression.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0C30D1">
        <w:rPr>
          <w:rFonts w:eastAsia="Times New Roman" w:cstheme="minorHAnsi"/>
          <w:sz w:val="24"/>
          <w:szCs w:val="24"/>
        </w:rPr>
        <w:t xml:space="preserve">predicted </w:t>
      </w:r>
      <w:r w:rsidR="00CD15F0">
        <w:rPr>
          <w:rFonts w:eastAsia="Times New Roman" w:cstheme="minorHAnsi"/>
          <w:sz w:val="24"/>
          <w:szCs w:val="24"/>
        </w:rPr>
        <w:t xml:space="preserve">it </w:t>
      </w:r>
      <w:proofErr w:type="gramStart"/>
      <w:r w:rsidR="00CD15F0">
        <w:rPr>
          <w:rFonts w:eastAsia="Times New Roman" w:cstheme="minorHAnsi"/>
          <w:sz w:val="24"/>
          <w:szCs w:val="24"/>
        </w:rPr>
        <w:t>may</w:t>
      </w:r>
      <w:proofErr w:type="gramEnd"/>
      <w:r w:rsidR="00CD15F0">
        <w:rPr>
          <w:rFonts w:eastAsia="Times New Roman" w:cstheme="minorHAnsi"/>
          <w:sz w:val="24"/>
          <w:szCs w:val="24"/>
        </w:rPr>
        <w:t xml:space="preserve"> be</w:t>
      </w:r>
      <w:r w:rsidR="000C30D1">
        <w:rPr>
          <w:rFonts w:eastAsia="Times New Roman" w:cstheme="minorHAnsi"/>
          <w:sz w:val="24"/>
          <w:szCs w:val="24"/>
        </w:rPr>
        <w:t xml:space="preserve"> challenging to achieve the quantity of CC biomass needed under the current climate and management constraints of a contemporary Corn Belt system. </w:t>
      </w:r>
      <w:r w:rsidR="00CD15F0">
        <w:rPr>
          <w:rFonts w:eastAsia="Times New Roman" w:cstheme="minorHAnsi"/>
          <w:sz w:val="24"/>
          <w:szCs w:val="24"/>
        </w:rPr>
        <w:t xml:space="preserve">In conclusion, CCs serve as a compliment to rather than a replacement for other weed control practices. </w:t>
      </w: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8A00DAD" w14:textId="2850DA43"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 due to an increasing awareness of and </w:t>
      </w:r>
      <w:proofErr w:type="gramStart"/>
      <w:r w:rsidRPr="00C65CEA">
        <w:rPr>
          <w:rFonts w:eastAsia="Times New Roman" w:cstheme="minorHAnsi"/>
          <w:sz w:val="24"/>
          <w:szCs w:val="24"/>
        </w:rPr>
        <w:t>need for practices that improve soil and water quality (</w:t>
      </w:r>
      <w:r w:rsidRPr="00C65CEA">
        <w:rPr>
          <w:rFonts w:eastAsia="Times New Roman" w:cstheme="minorHAnsi"/>
          <w:color w:val="FF0000"/>
          <w:sz w:val="24"/>
          <w:szCs w:val="24"/>
        </w:rPr>
        <w:t>CITE</w:t>
      </w:r>
      <w:proofErr w:type="gramEnd"/>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both water holding capacity and infiltration rates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{"citationItems":[{"id":"ITEM-1","itemData":{"DOI":"10.2136/2011.soilmanagement.c21","abstract":"Cover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author":[{"dropping-particle":"","family":"Kaspar","given":"TC","non-dropping-particle":"","parse-names":false,"suffix":""},{"dropping-particle":"","family":"Singer","given":"JW","non-dropping-particle":"","parse-names":false,"suffix":""}],"container-title":"Publications from the USDA-ARS/UNL Faculty","id":"ITEM-1","issued":{"date-parts":[["2011"]]},"page":"1382","title":"The Use of Cover Crops to Manage Soil","type":"paper-conference"},"uris":["http://www.mendeley.com/documents/?uuid=a00ebf87-6dfd-3443-9847-bcb45b278d75"]},{"id":"ITEM-2","itemData":{"DOI":"10.2134/agronj15.0086","ISSN":"14350645","abstract":"Cover crops (CCs) can provide multiple soil, agricultural production, and environmental benefits. However, a better understanding of such potential ecosystem services is needed. We summarized the current state of knowledge of CC effects on soil C stocks, soil erosion, physical properties, soil water, nutrients, microbial properties, weed control, crop yields, expanded uses, and economics and highlighted research needs. Our review indicates that CCs are multifunctional. Cover crops increase soil organic C stocks (0.1-1. Mg ha-1 yr-1) with the magnitude depending on biomass amount, years in CCs, and initial soil C level. Runoff loss can decrease by up to 80% and sediment loss from 40 to 96% with CCs. Wind erosion potential also decreases with CCs, but studies are few. Cover crops alleviate soil compaction, improve soil structural and hydraulic properties, moderate soil temperature, improve microbial properties, recycle nutrients, and suppress weeds. Cover crops increase or have no effect on crop yields but reduce yields in water-limited regions by reducing available water for the subsequent crops. The few available studies indicate that grazing and haying of CCs do not adversely affect soil and crop production, which suggests that CC biomass removal for livestock or biofuel production can be another benefit from CCs. Overall, CCs provide numerous ecosystem services (i.e., soil, crop-livestock systems, and environment), although the magnitude of benefits is highly site specific. More research data are needed on the (i) multi-functionality of CCs for different climates and management scenarios and (ii) short-and long-term economic return from CCs.","author":[{"dropping-particle":"","family":"Blanco-Canqui","given":"Humberto","non-dropping-particle":"","parse-names":false,"suffix":""},{"dropping-particle":"","family":"Shaver","given":"Tim M.","non-dropping-particle":"","parse-names":false,"suffix":""},{"dropping-particle":"","family":"Lindquist","given":"John L.","non-dropping-particle":"","parse-names":false,"suffix":""},{"dropping-particle":"","family":"Shapiro","given":"Charles A.","non-dropping-particle":"","parse-names":false,"suffix":""},{"dropping-particle":"","family":"Elmore","given":"Roger W.","non-dropping-particle":"","parse-names":false,"suffix":""},{"dropping-particle":"","family":"Francis","given":"Charles A.","non-dropping-particle":"","parse-names":false,"suffix":""},{"dropping-particle":"","family":"Hergert","given":"Gary W.","non-dropping-particle":"","parse-names":false,"suffix":""}],"container-title":"Agronomy Journal","id":"ITEM-2","issue":"6","issued":{"date-parts":[["2015"]]},"page":"2449-2474","title":"Cover crops and ecosystem services: Insights from studies in temperate soils","type":"article-journal","volume":"107"},"uris":["http://www.mendeley.com/documents/?uuid=afaa6613-2a14-351a-8b64-158170260842"]},{"id":"ITEM-3","itemData":{"DOI":"10.1371/journal.pone.0215702","ISBN":"1111111111","ISSN":"19326203","abstract":"Identifying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ONE","id":"ITEM-3","issue":"9","issued":{"date-parts":[["2019"]]},"page":"1-22","title":"Comparing infiltration rates in soils managed with conventional and alternative farming methods: A meta-analysis","type":"article-journal","volume":"14"},"uris":["http://www.mendeley.com/documents/?uuid=d777f1b0-c2d5-42f3-acde-158f9597c6bc"]}],"mendeley":{"formattedCitation":"(Kaspar and Singer 2011; Blanco-Canqui et al. 2015; Basche and DeLonge 2019)","plainTextFormattedCitation":"(Kaspar and Singer 2011; Blanco-Canqui et al. 2015; Basche and DeLonge 2019)","previouslyFormattedCitation":"(Kaspar and Singer 2011; Blanco-Canqui et al. 2015; Basche and DeLonge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(Kaspar and Singer 2011; Blanco-Canqui et al. 2015; Basche and DeLonge 2019)</w:t>
      </w:r>
      <w:r w:rsidR="00455D13">
        <w:rPr>
          <w:rFonts w:eastAsia="Times New Roman" w:cstheme="minorHAnsi"/>
          <w:sz w:val="24"/>
          <w:szCs w:val="24"/>
        </w:rPr>
        <w:fldChar w:fldCharType="end"/>
      </w:r>
      <w:r w:rsidRPr="00C65CEA">
        <w:rPr>
          <w:rFonts w:eastAsia="Times New Roman" w:cstheme="minorHAnsi"/>
          <w:sz w:val="24"/>
          <w:szCs w:val="24"/>
        </w:rPr>
        <w:t xml:space="preserve">.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w:t>
      </w:r>
      <w:proofErr w:type="gramStart"/>
      <w:r w:rsidRPr="00C65CEA">
        <w:rPr>
          <w:rFonts w:eastAsia="Times New Roman" w:cstheme="minorHAnsi"/>
          <w:sz w:val="24"/>
          <w:szCs w:val="24"/>
        </w:rPr>
        <w:t>have been quantified</w:t>
      </w:r>
      <w:proofErr w:type="gramEnd"/>
      <w:r w:rsidRPr="00C65CEA">
        <w:rPr>
          <w:rFonts w:eastAsia="Times New Roman" w:cstheme="minorHAnsi"/>
          <w:sz w:val="24"/>
          <w:szCs w:val="24"/>
        </w:rPr>
        <w:t xml:space="preserve">, the potential impact of CCs on weed management are less </w:t>
      </w:r>
      <w:r w:rsidR="00C65CEA" w:rsidRPr="00C65CEA">
        <w:rPr>
          <w:rFonts w:eastAsia="Times New Roman" w:cstheme="minorHAnsi"/>
          <w:sz w:val="24"/>
          <w:szCs w:val="24"/>
        </w:rPr>
        <w:t>clearly understood. More so</w:t>
      </w:r>
      <w:r w:rsidRPr="00C65CEA">
        <w:rPr>
          <w:rFonts w:eastAsia="Times New Roman" w:cstheme="minorHAnsi"/>
          <w:sz w:val="24"/>
          <w:szCs w:val="24"/>
        </w:rPr>
        <w:t xml:space="preserve">, while soil and water benefits are essential to the environmental health of a given watershed or region, these benefits may not be easily </w:t>
      </w:r>
      <w:proofErr w:type="spellStart"/>
      <w:r w:rsidRPr="00C65CEA">
        <w:rPr>
          <w:rFonts w:eastAsia="Times New Roman" w:cstheme="minorHAnsi"/>
          <w:sz w:val="24"/>
          <w:szCs w:val="24"/>
        </w:rPr>
        <w:t>monetizable</w:t>
      </w:r>
      <w:proofErr w:type="spellEnd"/>
      <w:r w:rsidRPr="00C65CEA">
        <w:rPr>
          <w:rFonts w:eastAsia="Times New Roman" w:cstheme="minorHAnsi"/>
          <w:sz w:val="24"/>
          <w:szCs w:val="24"/>
        </w:rPr>
        <w:t xml:space="preserve"> to farmers in the short term. A recent study using partial budgets showed that annual net returns to CCs </w:t>
      </w:r>
      <w:r w:rsidRPr="00C65CEA">
        <w:rPr>
          <w:rFonts w:eastAsia="Times New Roman" w:cstheme="minorHAnsi"/>
          <w:sz w:val="24"/>
          <w:szCs w:val="24"/>
        </w:rPr>
        <w:lastRenderedPageBreak/>
        <w:t>are negative for most Midwestern producers</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Systems","id":"ITEM-1","issued":{"date-parts":[["2018","4","29"]]},"page":"1-11","publisher":"Cambridge University Press","title":"Cover crops use in Midwestern US agriculture: perceived benefits and net returns","type":"article-journal"},"uris":["http://www.mendeley.com/documents/?uuid=6a34e6f6-1c6b-319d-9526-76c7dd26a9c2"]}],"mendeley":{"formattedCitation":"(Plastina et al. 2018)","plainTextFormattedCitation":"(Plastina et al. 2018)","previouslyFormattedCitation":"(Plastina et al. 2018)"},"properties":{"noteIndex":0},"schema":"https://github.com/citation-style-language/schema/raw/master/csl-citation.json"}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(Plastina et al. 2018)</w:t>
      </w:r>
      <w:r w:rsidR="00455D13">
        <w:rPr>
          <w:rFonts w:eastAsia="Times New Roman" w:cstheme="minorHAnsi"/>
          <w:sz w:val="24"/>
          <w:szCs w:val="24"/>
        </w:rPr>
        <w:fldChar w:fldCharType="end"/>
      </w:r>
      <w:r w:rsidRPr="00C65CEA">
        <w:rPr>
          <w:rFonts w:eastAsia="Times New Roman" w:cstheme="minorHAnsi"/>
          <w:sz w:val="24"/>
          <w:szCs w:val="24"/>
        </w:rPr>
        <w:t>. One area in which CCs may provide near</w:t>
      </w:r>
      <w:r w:rsidR="00C65CEA" w:rsidRPr="00C65CEA">
        <w:rPr>
          <w:rFonts w:eastAsia="Times New Roman" w:cstheme="minorHAnsi"/>
          <w:sz w:val="24"/>
          <w:szCs w:val="24"/>
        </w:rPr>
        <w:t>-</w:t>
      </w:r>
      <w:r w:rsidRPr="00C65CEA">
        <w:rPr>
          <w:rFonts w:eastAsia="Times New Roman" w:cstheme="minorHAnsi"/>
          <w:sz w:val="24"/>
          <w:szCs w:val="24"/>
        </w:rPr>
        <w:t>term or same</w:t>
      </w:r>
      <w:r w:rsidR="00C65CEA" w:rsidRPr="00C65CEA">
        <w:rPr>
          <w:rFonts w:eastAsia="Times New Roman" w:cstheme="minorHAnsi"/>
          <w:sz w:val="24"/>
          <w:szCs w:val="24"/>
        </w:rPr>
        <w:t>-</w:t>
      </w:r>
      <w:r w:rsidRPr="00C65CEA">
        <w:rPr>
          <w:rFonts w:eastAsia="Times New Roman" w:cstheme="minorHAnsi"/>
          <w:sz w:val="24"/>
          <w:szCs w:val="24"/>
        </w:rPr>
        <w:t xml:space="preserve">year economic benefits is their potential in replacing or reducing herbicide use. </w:t>
      </w:r>
      <w:r w:rsidR="00C65CEA" w:rsidRPr="00C65CEA">
        <w:rPr>
          <w:rFonts w:eastAsia="Times New Roman" w:cstheme="minorHAnsi"/>
          <w:sz w:val="24"/>
          <w:szCs w:val="24"/>
        </w:rPr>
        <w:t>CCs have been suggested as a component of integrated approaches to weed management for some time</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{"citationItems":[{"id":"ITEM-1","itemData":{"DOI":"10.2134/jpa1996.0475","ISSN":"08908524","abstract":"Cover crops have become a viable option for sustainable agriculture because of contributions to soil fertility and improved crop performance. This paper focuses on weed control and summarizes present knowledge of the contribution of cover crops to managing weeds in sustainable agricultural systems. Residue from winter annual cover crops provides early-season weed suppression but not full-season weed control. Living mulches that are effective at controlling weeds also will require management to prevent excess competition with the cash crop. Elimination of herbicides is not a realistic objective for using cover crops. Rather, herbicides should be considered a tool for managing cover crops and optimizing their potential for improving soils and sustaining agricultural production.","author":[{"dropping-particle":"","family":"Teasdale","given":"John R.","non-dropping-particle":"","parse-names":false,"suffix":""}],"container-title":"Journal of Production Agriculture","id":"ITEM-1","issue":"4","issued":{"date-parts":[["1996"]]},"page":"475-479","title":"Contribution of cover crops to weed management in sustainable agricultural systems","type":"article-journal","volume":"9"},"uris":["http://www.mendeley.com/documents/?uuid=c28fd92c-d3d9-42a2-bc01-141f520b4c27"]},{"id":"ITEM-2","itemData":{"author":[{"dropping-particle":"","family":"Liebman","given":"Matt","non-dropping-particle":"","parse-names":false,"suffix":""},{"dropping-particle":"","family":"Gallandt","given":"Eric R.","non-dropping-particle":"","parse-names":false,"suffix":""},{"dropping-particle":"","family":"Jackson","given":"Laura E.","non-dropping-particle":"","parse-names":false,"suffix":""}],"container-title":"Ecology in agriculture","id":"ITEM-2","issued":{"date-parts":[["1997"]]},"page":"291-343","title":"Many little hammers: ecological management of crop-weed interactions","type":"chapter"},"uris":["http://www.mendeley.com/documents/?uuid=bce88bbc-1775-4f02-9650-13ec1edbfc19"]}],"mendeley":{"formattedCitation":"(Teasdale 1996; Liebman et al. 1997)","plainTextFormattedCitation":"(Teasdale 1996; Liebman et al. 1997)","previouslyFormattedCitation":"(Teasdale 1996; Liebman et al. 1997)"},"properties":{"noteIndex":0},"schema":"https://github.com/citation-style-language/schema/raw/master/csl-citation.json"}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(Teasdale 1996; Liebman et al. 1997)</w:t>
      </w:r>
      <w:r w:rsidR="00455D13">
        <w:rPr>
          <w:rFonts w:eastAsia="Times New Roman" w:cstheme="minorHAnsi"/>
          <w:sz w:val="24"/>
          <w:szCs w:val="24"/>
        </w:rPr>
        <w:fldChar w:fldCharType="end"/>
      </w:r>
      <w:r w:rsidR="00455D13">
        <w:rPr>
          <w:rFonts w:eastAsia="Times New Roman" w:cstheme="minorHAnsi"/>
          <w:sz w:val="24"/>
          <w:szCs w:val="24"/>
        </w:rPr>
        <w:t>,</w:t>
      </w:r>
      <w:r w:rsidR="00C65CEA" w:rsidRPr="00C65CEA">
        <w:rPr>
          <w:rFonts w:eastAsia="Times New Roman" w:cstheme="minorHAnsi"/>
          <w:sz w:val="24"/>
          <w:szCs w:val="24"/>
        </w:rPr>
        <w:t xml:space="preserve"> and m</w:t>
      </w:r>
      <w:r w:rsidRPr="00C65CEA">
        <w:rPr>
          <w:rFonts w:eastAsia="Times New Roman" w:cstheme="minorHAnsi"/>
          <w:sz w:val="24"/>
          <w:szCs w:val="24"/>
        </w:rPr>
        <w:t xml:space="preserve">anaging CCs such that </w:t>
      </w:r>
      <w:r w:rsidRPr="00E7507D">
        <w:rPr>
          <w:rFonts w:eastAsia="Times New Roman" w:cstheme="minorHAnsi"/>
          <w:sz w:val="24"/>
          <w:szCs w:val="24"/>
        </w:rPr>
        <w:t xml:space="preserve">they replace weed control costs may create net positive balances under certain circumstances </w:t>
      </w:r>
      <w:r w:rsidR="00455D13">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Soybeans","type":"article-journal","volume":"24"},"uris":["http://www.mendeley.com/documents/?uuid=c87b8c62-643c-408a-a4cc-2cd0701678ea"]}],"mendeley":{"formattedCitation":"(Mischler et al. 2010)","plainTextFormattedCitation":"(Mischler et al. 2010)","previouslyFormattedCitation":"(Mischler et al. 2010)"},"properties":{"noteIndex":0},"schema":"https://github.com/citation-style-language/schema/raw/master/csl-citation.json"}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(Mischler et al. 2010)</w:t>
      </w:r>
      <w:r w:rsidR="00455D13">
        <w:rPr>
          <w:rFonts w:eastAsia="Times New Roman" w:cstheme="minorHAnsi"/>
          <w:sz w:val="24"/>
          <w:szCs w:val="24"/>
        </w:rPr>
        <w:fldChar w:fldCharType="end"/>
      </w:r>
      <w:r w:rsidRPr="00E7507D">
        <w:rPr>
          <w:rFonts w:eastAsia="Times New Roman" w:cstheme="minorHAnsi"/>
          <w:sz w:val="24"/>
          <w:szCs w:val="24"/>
        </w:rPr>
        <w:t xml:space="preserve">. </w:t>
      </w:r>
      <w:r w:rsidR="00C65CEA" w:rsidRPr="00E7507D">
        <w:rPr>
          <w:rFonts w:eastAsia="Times New Roman" w:cstheme="minorHAnsi"/>
          <w:sz w:val="24"/>
          <w:szCs w:val="24"/>
        </w:rPr>
        <w:t>Additionally, g</w:t>
      </w:r>
      <w:r w:rsidRPr="00E7507D">
        <w:rPr>
          <w:rFonts w:eastAsia="Times New Roman" w:cstheme="minorHAnsi"/>
          <w:sz w:val="24"/>
          <w:szCs w:val="24"/>
        </w:rPr>
        <w:t>iven the threat posed by herbicide-resistant weeds, CCs may become a requisite strategy in their management</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{"citationItems":[{"id":"ITEM-1","itemData":{"DOI":"10.2489/jswc.66.4.265","ISSN":"0022-4561","author":[{"dropping-particle":"","family":"Price","given":"A. J.","non-dropping-particle":"","parse-names":false,"suffix":""},{"dropping-particle":"","family":"Balkcom","given":"K. S.","non-dropping-particle":"","parse-names":false,"suffix":""},{"dropping-particle":"","family":"Culpepper","given":"S. A.","non-dropping-particle":"","parse-names":false,"suffix":""},{"dropping-particle":"","family":"Kelton","given":"J. A.","non-dropping-particle":"","parse-names":false,"suffix":""},{"dropping-particle":"","family":"Nichols","given":"R. L.","non-dropping-particle":"","parse-names":false,"suffix":""},{"dropping-particle":"","family":"Schomberg","given":"H.","non-dropping-particle":"","parse-names":false,"suffix":""}],"container-title":"Journal of Soil and Water Conservation","id":"ITEM-1","issue":"4","issued":{"date-parts":[["2011","7","1"]]},"page":"265-275","publisher":"Soil and Water Conservation Society","title":"Glyphosate-resistant Palmer amaranth: A threat to conservation tillage","type":"article-journal","volume":"66"},"uris":["http://www.mendeley.com/documents/?uuid=11e0f06b-8478-35cf-87ab-a53bcce2407d"]},{"id":"ITEM-2","itemData":{"DOI":"10.1017/wsc.2019.3","ISSN":"1550-2759","abstract":"&lt;p&gt;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Science","id":"ITEM-2","issue":"3","issued":{"date-parts":[["2019","5","21"]]},"note":"cover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exposure","type":"article-journal","volume":"67"},"uris":["http://www.mendeley.com/documents/?uuid=bae4714c-a4de-3799-aa25-5d27b433a605"]}],"mendeley":{"formattedCitation":"(Price et al. 2011; Wallace et al. 2019)","plainTextFormattedCitation":"(Price et al. 2011; Wallace et al. 2019)","previouslyFormattedCitation":"(Price et al. 2011; Wallace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(Price et al. 2011; Wallace et al. 2019)</w:t>
      </w:r>
      <w:r w:rsidR="00455D13">
        <w:rPr>
          <w:rFonts w:eastAsia="Times New Roman" w:cstheme="minorHAnsi"/>
          <w:sz w:val="24"/>
          <w:szCs w:val="24"/>
        </w:rPr>
        <w:fldChar w:fldCharType="end"/>
      </w:r>
      <w:r w:rsidR="00455D13">
        <w:rPr>
          <w:rFonts w:eastAsia="Times New Roman" w:cstheme="minorHAnsi"/>
          <w:sz w:val="24"/>
          <w:szCs w:val="24"/>
        </w:rPr>
        <w:t>.</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1580EAA5"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 xml:space="preserve">ecent global meta-analyses have shown diversification of cash crop rotations </w:t>
      </w:r>
      <w:r w:rsidR="00455D13">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(Weisberger et al. 2019)</w:t>
      </w:r>
      <w:r w:rsidR="00455D13">
        <w:rPr>
          <w:rFonts w:eastAsia="Times New Roman" w:cstheme="minorHAnsi"/>
          <w:sz w:val="24"/>
          <w:szCs w:val="24"/>
        </w:rPr>
        <w:fldChar w:fldCharType="end"/>
      </w:r>
      <w:r w:rsidR="00455D13">
        <w:rPr>
          <w:rFonts w:eastAsia="Times New Roman" w:cstheme="minorHAnsi"/>
          <w:sz w:val="24"/>
          <w:szCs w:val="24"/>
        </w:rPr>
        <w:t xml:space="preserve"> </w:t>
      </w:r>
      <w:r w:rsidR="00C65CEA" w:rsidRPr="00E7507D">
        <w:rPr>
          <w:rFonts w:eastAsia="Times New Roman" w:cstheme="minorHAnsi"/>
          <w:sz w:val="24"/>
          <w:szCs w:val="24"/>
        </w:rPr>
        <w:t xml:space="preserve">and use of CCs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production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 xml:space="preserve">ontext-specific analyses can offer insights not accessible when global scopes are considered. For example, a state-specific synthesis paper found grasses and broadleaf CCs were equally and significantly weed-suppressive in their production systems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(Baraibar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in contrast to results from a world-wide meta-analysis that found grass CCs were not effective at reducing either weed biomass or density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(Weisberger et al. 2019)</w:t>
      </w:r>
      <w:r w:rsidR="00C059FC">
        <w:rPr>
          <w:rFonts w:eastAsia="Times New Roman" w:cstheme="minorHAnsi"/>
          <w:sz w:val="24"/>
          <w:szCs w:val="24"/>
        </w:rPr>
        <w:fldChar w:fldCharType="end"/>
      </w:r>
      <w:r w:rsidR="00C059FC">
        <w:rPr>
          <w:rFonts w:eastAsia="Times New Roman" w:cstheme="minorHAnsi"/>
          <w:sz w:val="24"/>
          <w:szCs w:val="24"/>
        </w:rPr>
        <w:t>,</w:t>
      </w:r>
      <w:r w:rsidR="00A55851" w:rsidRPr="00E7507D">
        <w:rPr>
          <w:rFonts w:eastAsia="Times New Roman" w:cstheme="minorHAnsi"/>
          <w:sz w:val="24"/>
          <w:szCs w:val="24"/>
        </w:rPr>
        <w:t xml:space="preserve"> to our knowledge the effect of system tillage on CC weed suppression has not been examined for the Corn Belt. </w:t>
      </w:r>
      <w:r w:rsidRPr="00E7507D">
        <w:rPr>
          <w:rFonts w:eastAsia="Times New Roman" w:cstheme="minorHAnsi"/>
          <w:sz w:val="24"/>
          <w:szCs w:val="24"/>
        </w:rPr>
        <w:t>L</w:t>
      </w:r>
      <w:r w:rsidR="00A55851" w:rsidRPr="00E7507D">
        <w:rPr>
          <w:rFonts w:eastAsia="Times New Roman" w:cstheme="minorHAnsi"/>
          <w:sz w:val="24"/>
          <w:szCs w:val="24"/>
        </w:rPr>
        <w:t>arge questions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 and it is unclear how these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67AFDCCB"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 also provide more specific and useful approximations of CC biomass necessary to suppress weeds. Estimates from the North-eastern US suggest that CC biomass necessary to provide weed control equivalent to that of herbicides requires in excess of 5 Mg ha</w:t>
      </w:r>
      <w:r w:rsidRPr="00E7507D">
        <w:rPr>
          <w:rFonts w:eastAsia="Times New Roman" w:cstheme="minorHAnsi"/>
          <w:sz w:val="24"/>
          <w:szCs w:val="24"/>
          <w:vertAlign w:val="superscript"/>
        </w:rPr>
        <w:t>-1</w:t>
      </w:r>
      <w:r w:rsidRPr="00E7507D">
        <w:rPr>
          <w:rFonts w:eastAsia="Times New Roman" w:cstheme="minorHAnsi"/>
          <w:sz w:val="24"/>
          <w:szCs w:val="24"/>
        </w:rPr>
        <w:t xml:space="preserve">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States","type":"article-journal","volume":"27"},"uris":["http://www.mendeley.com/documents/?uuid=4f0e20c1-ccc4-4fea-b078-acf91446d3e5"]}],"mendeley":{"formattedCitation":"(Mischler et al. 2010; Mirsky et al. 2013)","plainTextFormattedCitation":"(Mischler et al. 2010; Mirsky et al. 2013)","previouslyFormattedCitation":"(Mischler et al. 2010; Mirsky et al. 2013)"},"properties":{"noteIndex":0},"schema":"https://github.com/citation-style-language/schema/raw/master/csl-citation.json"}</w:instrText>
      </w:r>
      <w:r w:rsidR="00C059FC">
        <w:rPr>
          <w:rFonts w:eastAsia="Times New Roman" w:cstheme="minorHAnsi"/>
          <w:sz w:val="24"/>
          <w:szCs w:val="24"/>
        </w:rPr>
        <w:fldChar w:fldCharType="separate"/>
      </w:r>
      <w:r w:rsidR="00C27780" w:rsidRPr="00C27780">
        <w:rPr>
          <w:rFonts w:eastAsia="Times New Roman" w:cstheme="minorHAnsi"/>
          <w:noProof/>
          <w:sz w:val="24"/>
          <w:szCs w:val="24"/>
        </w:rPr>
        <w:t>(Mischler et al. 2010; Mirsky et al. 2013)</w:t>
      </w:r>
      <w:r w:rsidR="00C059FC">
        <w:rPr>
          <w:rFonts w:eastAsia="Times New Roman" w:cstheme="minorHAnsi"/>
          <w:sz w:val="24"/>
          <w:szCs w:val="24"/>
        </w:rPr>
        <w:fldChar w:fldCharType="end"/>
      </w:r>
      <w:r w:rsidRPr="00E7507D">
        <w:rPr>
          <w:rFonts w:eastAsia="Times New Roman" w:cstheme="minorHAnsi"/>
          <w:sz w:val="24"/>
          <w:szCs w:val="24"/>
        </w:rPr>
        <w:t xml:space="preserve">. Similar recommendations are currently unavailable for the Corn Belt. More-over, previous reviews of literature and multi-year trials have produced wide ranges in CC production estimates for this region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{"citationItems":[{"id":"ITEM-1","itemData":{"DOI":"10.2134/agronj2005.0322","ISSN":"00021962","abstract":"The integration of cover crops into cropping systems brings costs and benefits, both internal and external to the farm. Benefits include promoting pest-suppression, soil and water quality, nutrient cycling efficiency, and cash crop productivity. Costs of adopting cover crops include increased direct costs, potentially reduced income if cover crops interfere with other attractive crops, slow soil warming, difficulties in predicting N mineralization, and production expenses. Cover crop benefits tend to be higher in irrigated systems. The literature is reviewed here along with Michigan farmer experience to evaluate promising cover crop species for four niches: Northern winter (USDA Hardiness Zones 5-6), Northern summer (Zones 5-6), Southern winter (Zones 7-8), and Southern summer (Zones 7-8). Warm season C4 grasses are outstanding performers for summer niches (6-9 Mg ha-1), and rye (Secale cereale L.) is the most promising for winter niches (0.8-6 Mg ha -1) across all hardiness zones reviewed. Legume-cereal mixtures such as sudangrass (Sorghum Sudanese L.)-cowpea (Vigna unguiculata L.) and wheat (Triticum aestivum L.)-red clover (Trifolium pretense L.) are the most effective means to produce substantial amounts (28 Mg ha-1) of mixed quality residues. Legume covers are slow growers and expensive to establish. At the same time, legumes fix N, produce high quality but limited amounts (0.5-4 Mg ha -1) of residues, and enhance beneficial insect habitat. Brassica species produce glucosinolate-containing residues (2-6 Mg ha-1) and suppress plant-parasitic nematodes and soil-borne disease. Legume cover crops are the most reliable means to enhance cash crop yields compared with fallows or other cover crop species. However, farmer goals and circumstances must be considered. If soil pests are a major yield limiting factor in cash crop production, then use of brassica cover crops should be considered. Cereal cover crops produce the largest amount of biomass and should be considered when the goal is to rapidly build soil organic matter. Legume-cereal or brassica-cereal mixtures show promise over a wide range of niches.","author":[{"dropping-particle":"","family":"Snapp","given":"S. S.","non-dropping-particle":"","parse-names":false,"suffix":""},{"dropping-particle":"","family":"Swinton","given":"S. M.","non-dropping-particle":"","parse-names":false,"suffix":""},{"dropping-particle":"","family":"Labarta","given":"R","non-dropping-particle":"","parse-names":false,"suffix":""},{"dropping-particle":"","family":"Mutch","given":"D.","non-dropping-particle":"","parse-names":false,"suffix":""},{"dropping-particle":"","family":"Black","given":"J. R.","non-dropping-particle":"","parse-names":false,"suffix":""},{"dropping-particle":"","family":"Leep","given":"R.","non-dropping-particle":"","parse-names":false,"suffix":""},{"dropping-particle":"","family":"Nyiraneza","given":"J.","non-dropping-particle":"","parse-names":false,"suffix":""},{"dropping-particle":"","family":"O'Neil","given":"K.","non-dropping-particle":"","parse-names":false,"suffix":""}],"container-title":"Agronomy Journal","id":"ITEM-1","issue":"1","issued":{"date-parts":[["2005"]]},"page":"322-332","title":"Evaluating cover crops for benefits, costs and performance within cropping system niches","type":"article","volume":"97"},"uris":["http://www.mendeley.com/documents/?uuid=c15d2c16-0c0b-3bd3-9ee9-5bf1b8e6c5a9"]},{"id":"ITEM-2","itemData":{"DOI":"10.1080/21683565.2014.901275","ISSN":"21683573","abstract":"Organic no-till systems continue to draw interest from organic producers across the upper Midwest in the United States. Fall-planted cover crops, terminated in the spring through the use of a roller-crimper or a mower, are a key component of these systems. In this study, five different cover crops (hairy vetch, Austrian winter peas, winter rye, winter barley, and winter triticale) were planted in the fall and terminated in the spring in preparation for no-till organic row crop production. This study compared the cover crops through measurements of: a) the amount of biomass produced by the cover crops before termination; b) the weed suppression potential of the cover crops terminated with either a roller-crimper or sickle-bar mower; and c) volumetric soil water content throughout the row crop production season. Biomass production of each of the cover crops differed significantly by variety and by year, ranging from 3.67 to 14.56 Mg DM ha-1. Significant differences in weed densities and weed biomass were also found, with almost complete elimination of weed establishment in the rye treatment in 2011. Roll-crimping and sickle-bar mowing treatments demonstrated similar weed suppression and soil moisture from May through October during 2010 and 2011. Copyright © Taylor &amp; Francis Group, LLC.","author":[{"dropping-particle":"","family":"Silva","given":"Erin Marie","non-dropping-particle":"","parse-names":false,"suffix":""}],"container-title":"Agroecology and Sustainable Food Systems","id":"ITEM-2","issue":"7","issued":{"date-parts":[["2014","8","9"]]},"page":"748-763","publisher":"Taylor &amp; Francis","title":"Screening Five Fall-Sown Cover Crops for Use in Organic No-Till Crop Production in the Upper Midwest","type":"article-journal","volume":"38"},"uris":["http://www.mendeley.com/documents/?uuid=48696d3d-5909-45a1-a0b7-a5bdb94bef67"]},{"id":"ITEM-3","itemData":{"DOI":"10.2489/jswc.70.6.353","ISSN":"00224561","abstract":"Cover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Conservation","id":"ITEM-3","issue":"6","issued":{"date-parts":[["2015"]]},"page":"353-364","title":"Biomass production of 12 winter cereal cover crop cultivars and their effect on subsequent no-till corn yield","type":"article-journal","volume":"70"},"uris":["http://www.mendeley.com/documents/?uuid=b31f4e8c-125c-49ab-8a5c-0a3018c806ff"]}],"mendeley":{"formattedCitation":"(Snapp et al. 2005; Silva 2014; Kaspar and Bakker 2015)","plainTextFormattedCitation":"(Snapp et al. 2005; Silva 2014; Kaspar and Bakker 2015)","previouslyFormattedCitation":"(Snapp et al. 2005; Silva 2014; Kaspar and Bakker 2015)"},"properties":{"noteIndex":0},"schema":"https://github.com/citation-style-language/schema/raw/master/csl-citation.json"}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(Snapp et al. 2005; Silva 2014; Kaspar and Bakker 2015)</w:t>
      </w:r>
      <w:r w:rsidR="00C059FC">
        <w:rPr>
          <w:rFonts w:eastAsia="Times New Roman" w:cstheme="minorHAnsi"/>
          <w:sz w:val="24"/>
          <w:szCs w:val="24"/>
        </w:rPr>
        <w:fldChar w:fldCharType="end"/>
      </w:r>
      <w:r w:rsidRPr="00E7507D">
        <w:rPr>
          <w:rFonts w:eastAsia="Times New Roman" w:cstheme="minorHAnsi"/>
          <w:sz w:val="24"/>
          <w:szCs w:val="24"/>
        </w:rPr>
        <w:t xml:space="preserve">. While process-based models have been used to explore agronomic and environmental questions in the US Corn Belt, none have used these tools to verify the feasibility of achieving adequate CC biomass for a meaningful threshold of weed suppression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{"citationItems":[{"id":"ITEM-1","itemData":{"DOI":"10.1016/j.agee.2015.11.011","ISSN":"01678809","abstract":"It is critical to evaluate conservation practices that protect soil and water resources from climate change in the Midwestern United States, a region that produces one-quarter of the world's soybeans and one-third of the world's maize. An over-winter cover crop in a maize-soybean rotation offers multiple potential benefits that can reduce the impacts of higher temperatures and more variable rainfall; some of the anticipated changes for the Midwest. In this experiment we used the Agricultural Production Systems sIMulator (APSIM) to understand how winter rye cover crops impact crop production and environmental outcomes, given future climate change. We first tested APSIM with data from a long-term maize-soybean rotation with and without winter rye cover crop field site. Our modeling work predicted that the winter rye cover crop has a neutral effect on maize and soybean yields over the 45 year simulation period but increases in minimum and maximum temperatures were associated with reduced yields of 1.6-2.7% by decade. Soil carbon decreased in both the cover crop and no cover crop simulations, although the cover crop is able to significantly offset (3% less loss over 45 years) this decline compared to the no cover crop simulation. Our predictions showed that the cover crop led to an 11-29% reduction in erosion and up to a 34% decrease in nitrous oxide emissions (N2O). However, the cover crop is unable to offset future predicted yield declines and does not increase the overall carbon balance relative to current soil conditions.","author":[{"dropping-particle":"","family":"Basche","given":"Andrea D.","non-dropping-particle":"","parse-names":false,"suffix":""},{"dropping-particle":"V.","family":"Archontoulis","given":"Sotirios","non-dropping-particle":"","parse-names":false,"suffix":""},{"dropping-particle":"","family":"Kaspar","given":"Thomas C.","non-dropping-particle":"","parse-names":false,"suffix":""},{"dropping-particle":"","family":"Jaynes","given":"Dan B.","non-dropping-particle":"","parse-names":false,"suffix":""},{"dropping-particle":"","family":"Parkin","given":"Timothy B.","non-dropping-particle":"","parse-names":false,"suffix":""},{"dropping-particle":"","family":"Miguez","given":"Fernando E.","non-dropping-particle":"","parse-names":false,"suffix":""}],"container-title":"Agriculture, Ecosystems and Environment","id":"ITEM-1","issued":{"date-parts":[["2016"]]},"page":"95-106","publisher":"Elsevier B.V.","title":"Simulating long-term impacts of cover crops and climate change on crop production and environmental outcomes in the Midwestern United States","type":"article-journal","volume":"218"},"uris":["http://www.mendeley.com/documents/?uuid=2d5f5c06-47a0-4f24-8ac7-d23ba31aad32"]},{"id":"ITEM-2","itemData":{"DOI":"10.1016/j.fcr.2016.06.016","ISBN":"0378-4290","ISSN":"03784290","abstract":"Inclusion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Research","id":"ITEM-2","issued":{"date-parts":[["2016","9","1"]]},"page":"145-159","publisher":"Elsevier B.V.","title":"Rye cover crop effects on maize: A system-level analysis","type":"article-journal","volume":"196"},"uris":["http://www.mendeley.com/documents/?uuid=0ee2225d-a41b-48d5-aa4f-3b6c9113c91d"]}],"mendeley":{"formattedCitation":"(Basche et al. 2016; Martinez-Feria et al. 2016)","plainTextFormattedCitation":"(Basche et al. 2016; Martinez-Feria et al. 2016)","previouslyFormattedCitation":"(Basche et al. 2016; Martinez-Feria et al. 2016)"},"properties":{"noteIndex":0},"schema":"https://github.com/citation-style-language/schema/raw/master/csl-citation.json"}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(Basche et al. 2016; Martinez-Feria et al. 2016)</w:t>
      </w:r>
      <w:r w:rsidR="00C059FC">
        <w:rPr>
          <w:rFonts w:eastAsia="Times New Roman" w:cstheme="minorHAnsi"/>
          <w:sz w:val="24"/>
          <w:szCs w:val="24"/>
        </w:rPr>
        <w:fldChar w:fldCharType="end"/>
      </w:r>
      <w:r w:rsidRPr="00E7507D">
        <w:rPr>
          <w:rFonts w:eastAsia="Times New Roman" w:cstheme="minorHAnsi"/>
          <w:sz w:val="24"/>
          <w:szCs w:val="24"/>
        </w:rPr>
        <w:t xml:space="preserve">. </w:t>
      </w:r>
    </w:p>
    <w:p w14:paraId="7F014E13" w14:textId="77777777" w:rsidR="00EA2BE3" w:rsidRPr="00E7507D" w:rsidRDefault="00EA2BE3" w:rsidP="00F92587">
      <w:pPr>
        <w:shd w:val="clear" w:color="auto" w:fill="FFFFFF"/>
        <w:spacing w:after="0" w:line="240" w:lineRule="auto"/>
        <w:rPr>
          <w:sz w:val="24"/>
          <w:szCs w:val="24"/>
        </w:rPr>
      </w:pPr>
    </w:p>
    <w:p w14:paraId="30151833" w14:textId="77B30EF7" w:rsidR="00CD15F0" w:rsidRPr="00E7507D" w:rsidRDefault="00CD15F0" w:rsidP="00CD15F0">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To begin to address these research gaps we conducted a meta-analysis to understand the impact of (</w:t>
      </w:r>
      <w:proofErr w:type="spellStart"/>
      <w:r w:rsidRPr="00E7507D">
        <w:rPr>
          <w:rFonts w:eastAsia="Times New Roman" w:cstheme="minorHAnsi"/>
          <w:sz w:val="24"/>
          <w:szCs w:val="24"/>
        </w:rPr>
        <w:t>i</w:t>
      </w:r>
      <w:proofErr w:type="spellEnd"/>
      <w:r w:rsidRPr="00E7507D">
        <w:rPr>
          <w:rFonts w:eastAsia="Times New Roman" w:cstheme="minorHAnsi"/>
          <w:sz w:val="24"/>
          <w:szCs w:val="24"/>
        </w:rPr>
        <w:t>) experimental design, (ii) environmental growing conditions, and (iii) managerial choices on CC weed control in maize-soybean systems in the Corn Belt. Additionally (</w:t>
      </w:r>
      <w:proofErr w:type="gramStart"/>
      <w:r w:rsidRPr="00E7507D">
        <w:rPr>
          <w:rFonts w:eastAsia="Times New Roman" w:cstheme="minorHAnsi"/>
          <w:sz w:val="24"/>
          <w:szCs w:val="24"/>
        </w:rPr>
        <w:t>iv</w:t>
      </w:r>
      <w:proofErr w:type="gramEnd"/>
      <w:r w:rsidRPr="00E7507D">
        <w:rPr>
          <w:rFonts w:eastAsia="Times New Roman" w:cstheme="minorHAnsi"/>
          <w:sz w:val="24"/>
          <w:szCs w:val="24"/>
        </w:rPr>
        <w:t xml:space="preserve">), we sought to identify Corn Belt-specific CC biomass targets for providing significant weed </w:t>
      </w:r>
      <w:r w:rsidR="00E7507D" w:rsidRPr="00E7507D">
        <w:rPr>
          <w:rFonts w:eastAsia="Times New Roman" w:cstheme="minorHAnsi"/>
          <w:sz w:val="24"/>
          <w:szCs w:val="24"/>
        </w:rPr>
        <w:t>suppression</w:t>
      </w:r>
      <w:r w:rsidRPr="00E7507D">
        <w:rPr>
          <w:rFonts w:eastAsia="Times New Roman" w:cstheme="minorHAnsi"/>
          <w:sz w:val="24"/>
          <w:szCs w:val="24"/>
        </w:rPr>
        <w:t xml:space="preserve"> and, usi</w:t>
      </w:r>
      <w:r w:rsidR="00C059FC">
        <w:rPr>
          <w:rFonts w:eastAsia="Times New Roman" w:cstheme="minorHAnsi"/>
          <w:sz w:val="24"/>
          <w:szCs w:val="24"/>
        </w:rPr>
        <w:t xml:space="preserve">ng a process-based model (SALUS; </w:t>
      </w:r>
      <w:r w:rsidR="00C059FC" w:rsidRPr="00C059FC">
        <w:rPr>
          <w:rFonts w:eastAsia="Times New Roman" w:cstheme="minorHAnsi"/>
          <w:color w:val="FF0000"/>
          <w:sz w:val="24"/>
          <w:szCs w:val="24"/>
        </w:rPr>
        <w:t>CITE</w:t>
      </w:r>
      <w:r w:rsidR="00C059FC">
        <w:rPr>
          <w:rFonts w:eastAsia="Times New Roman" w:cstheme="minorHAnsi"/>
          <w:sz w:val="24"/>
          <w:szCs w:val="24"/>
        </w:rPr>
        <w:t>)</w:t>
      </w:r>
      <w:r w:rsidRPr="00E7507D">
        <w:rPr>
          <w:rFonts w:eastAsia="Times New Roman" w:cstheme="minorHAnsi"/>
          <w:sz w:val="24"/>
          <w:szCs w:val="24"/>
        </w:rPr>
        <w:t xml:space="preserve">, to evaluate the feasibility of achieving these statistically-determined targets.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lastRenderedPageBreak/>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proofErr w:type="gramStart"/>
      <w:r w:rsidRPr="0042521F">
        <w:rPr>
          <w:rFonts w:eastAsia="Times New Roman" w:cstheme="minorHAnsi"/>
          <w:sz w:val="24"/>
          <w:szCs w:val="24"/>
        </w:rPr>
        <w:t>available</w:t>
      </w:r>
      <w:proofErr w:type="gramEnd"/>
      <w:r w:rsidRPr="0042521F">
        <w:rPr>
          <w:rFonts w:eastAsia="Times New Roman" w:cstheme="minorHAnsi"/>
          <w:sz w:val="24"/>
          <w:szCs w:val="24"/>
        </w:rPr>
        <w:t xml:space="preserve"> online). A </w:t>
      </w:r>
      <w:r w:rsidR="0077460E" w:rsidRPr="0042521F">
        <w:rPr>
          <w:rFonts w:eastAsia="Times New Roman" w:cstheme="minorHAnsi"/>
          <w:sz w:val="24"/>
          <w:szCs w:val="24"/>
        </w:rPr>
        <w:t xml:space="preserve">literature </w:t>
      </w:r>
      <w:proofErr w:type="gramStart"/>
      <w:r w:rsidR="0077460E" w:rsidRPr="0042521F">
        <w:rPr>
          <w:rFonts w:eastAsia="Times New Roman" w:cstheme="minorHAnsi"/>
          <w:sz w:val="24"/>
          <w:szCs w:val="24"/>
        </w:rPr>
        <w:t>was conducted</w:t>
      </w:r>
      <w:proofErr w:type="gramEnd"/>
      <w:r w:rsidR="0077460E" w:rsidRPr="0042521F">
        <w:rPr>
          <w:rFonts w:eastAsia="Times New Roman" w:cstheme="minorHAnsi"/>
          <w:sz w:val="24"/>
          <w:szCs w:val="24"/>
        </w:rPr>
        <w:t xml:space="preserve">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 xml:space="preserve">(weed* AND ("cover crop*" OR "green manure" OR "catch crop*") AND ("corn" OR "maize" OR "soybean*")). This resulted in </w:t>
      </w:r>
      <w:proofErr w:type="gramStart"/>
      <w:r w:rsidR="0077460E" w:rsidRPr="0042521F">
        <w:rPr>
          <w:rFonts w:eastAsia="Times New Roman" w:cstheme="minorHAnsi"/>
          <w:sz w:val="24"/>
          <w:szCs w:val="24"/>
        </w:rPr>
        <w:t>a total of 676</w:t>
      </w:r>
      <w:proofErr w:type="gramEnd"/>
      <w:r w:rsidR="0077460E" w:rsidRPr="0042521F">
        <w:rPr>
          <w:rFonts w:eastAsia="Times New Roman" w:cstheme="minorHAnsi"/>
          <w:sz w:val="24"/>
          <w:szCs w:val="24"/>
        </w:rPr>
        <w:t xml:space="preserve">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34BEC395"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w:t>
      </w:r>
      <w:r w:rsidR="00CA4EE7">
        <w:rPr>
          <w:rFonts w:eastAsia="Times New Roman" w:cstheme="minorHAnsi"/>
          <w:sz w:val="24"/>
          <w:szCs w:val="24"/>
        </w:rPr>
        <w:t xml:space="preserve"> </w:t>
      </w:r>
      <w:r w:rsidR="00CA4EE7">
        <w:rPr>
          <w:rFonts w:eastAsia="Times New Roman" w:cstheme="minorHAnsi"/>
          <w:sz w:val="24"/>
          <w:szCs w:val="24"/>
        </w:rPr>
        <w:fldChar w:fldCharType="begin" w:fldLock="1"/>
      </w:r>
      <w:r w:rsidR="00CA4EE7">
        <w:rPr>
          <w:rFonts w:eastAsia="Times New Roman" w:cstheme="minorHAnsi"/>
          <w:sz w:val="24"/>
          <w:szCs w:val="24"/>
        </w:rPr>
        <w:instrText>ADDIN CSL_CITATION {"citationItems":[{"id":"ITEM-1","itemData":{"URL":"https://www.nass.usda.gov/Publications/AgCensus/2017/","author":[{"dropping-particle":"","family":"US Department of Agriculture National Agricultural Statistics Service","given":"(NASS)","non-dropping-particle":"","parse-names":false,"suffix":""}],"id":"ITEM-1","issued":{"date-parts":[["0"]]},"title":"2017 Census of Agriculture","type":"webpage"},"uris":["http://www.mendeley.com/documents/?uuid=f818fdcb-74c4-4275-bef7-3786f7f53a91"]}],"mendeley":{"formattedCitation":"(US Department of Agriculture National Agricultural Statistics Service)","plainTextFormattedCitation":"(US Department of Agriculture National Agricultural Statistics Service)"},"properties":{"noteIndex":0},"schema":"https://github.com/citation-style-language/schema/raw/master/csl-citation.json"}</w:instrText>
      </w:r>
      <w:r w:rsidR="00CA4EE7">
        <w:rPr>
          <w:rFonts w:eastAsia="Times New Roman" w:cstheme="minorHAnsi"/>
          <w:sz w:val="24"/>
          <w:szCs w:val="24"/>
        </w:rPr>
        <w:fldChar w:fldCharType="separate"/>
      </w:r>
      <w:r w:rsidR="00CA4EE7" w:rsidRPr="00CA4EE7">
        <w:rPr>
          <w:rFonts w:eastAsia="Times New Roman" w:cstheme="minorHAnsi"/>
          <w:noProof/>
          <w:sz w:val="24"/>
          <w:szCs w:val="24"/>
        </w:rPr>
        <w:t>(US Department of Agriculture National Agricultural Statistics Service)</w:t>
      </w:r>
      <w:r w:rsidR="00CA4EE7">
        <w:rPr>
          <w:rFonts w:eastAsia="Times New Roman" w:cstheme="minorHAnsi"/>
          <w:sz w:val="24"/>
          <w:szCs w:val="24"/>
        </w:rPr>
        <w:fldChar w:fldCharType="end"/>
      </w:r>
      <w:bookmarkStart w:id="0" w:name="_GoBack"/>
      <w:bookmarkEnd w:id="0"/>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w:t>
      </w:r>
      <w:proofErr w:type="gramStart"/>
      <w:r w:rsidR="00E22AFA" w:rsidRPr="00E22AFA">
        <w:rPr>
          <w:rFonts w:eastAsia="Times New Roman" w:cstheme="minorHAnsi"/>
          <w:sz w:val="24"/>
          <w:szCs w:val="24"/>
        </w:rPr>
        <w:t>1)</w:t>
      </w:r>
      <w:proofErr w:type="gramEnd"/>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205DC006"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bookmarkStart w:id="1" w:name="_Hlk30688808"/>
      <w:r w:rsidR="00A77BD6" w:rsidRPr="00A77BD6">
        <w:rPr>
          <w:rFonts w:eastAsia="Times New Roman" w:cstheme="minorHAnsi"/>
          <w:color w:val="FF0000"/>
          <w:sz w:val="24"/>
          <w:szCs w:val="24"/>
        </w:rPr>
        <w:t>Supplementary material</w:t>
      </w:r>
      <w:bookmarkEnd w:id="1"/>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0A10BD28"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t>
      </w:r>
      <w:proofErr w:type="gramStart"/>
      <w:r w:rsidR="00A22853">
        <w:rPr>
          <w:rFonts w:eastAsia="Times New Roman" w:cstheme="minorHAnsi"/>
          <w:sz w:val="24"/>
          <w:szCs w:val="24"/>
        </w:rPr>
        <w:t>were reported</w:t>
      </w:r>
      <w:proofErr w:type="gramEnd"/>
      <w:r w:rsidR="00A22853">
        <w:rPr>
          <w:rFonts w:eastAsia="Times New Roman" w:cstheme="minorHAnsi"/>
          <w:sz w:val="24"/>
          <w:szCs w:val="24"/>
        </w:rPr>
        <w:t xml:space="preserve">.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w:t>
      </w:r>
      <w:r w:rsidR="00C059FC">
        <w:rPr>
          <w:rFonts w:eastAsia="Times New Roman" w:cs="Times New Roman"/>
          <w:sz w:val="24"/>
          <w:szCs w:val="24"/>
        </w:rPr>
        <w:t xml:space="preserve"> </w:t>
      </w:r>
      <w:r w:rsidR="00C059FC">
        <w:rPr>
          <w:rFonts w:eastAsia="Times New Roman" w:cs="Times New Roman"/>
          <w:sz w:val="24"/>
          <w:szCs w:val="24"/>
        </w:rPr>
        <w:fldChar w:fldCharType="begin" w:fldLock="1"/>
      </w:r>
      <w:r w:rsidR="00C27780">
        <w:rPr>
          <w:rFonts w:eastAsia="Times New Roman" w:cs="Times New Roman"/>
          <w:sz w:val="24"/>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reforestation","type":"article-journal","volume":"126"},"uris":["http://www.mendeley.com/documents/?uuid=365cd474-8c66-440c-899e-f7cfc221fd1e"]}],"mendeley":{"formattedCitation":"(Zomer et al. 2008)","plainTextFormattedCitation":"(Zomer et al. 2008)","previouslyFormattedCitation":"(Zomer et al. 2008)"},"properties":{"noteIndex":0},"schema":"https://github.com/citation-style-language/schema/raw/master/csl-citation.json"}</w:instrText>
      </w:r>
      <w:r w:rsidR="00C059FC">
        <w:rPr>
          <w:rFonts w:eastAsia="Times New Roman" w:cs="Times New Roman"/>
          <w:sz w:val="24"/>
          <w:szCs w:val="24"/>
        </w:rPr>
        <w:fldChar w:fldCharType="separate"/>
      </w:r>
      <w:r w:rsidR="00C059FC" w:rsidRPr="00C059FC">
        <w:rPr>
          <w:rFonts w:eastAsia="Times New Roman" w:cs="Times New Roman"/>
          <w:noProof/>
          <w:sz w:val="24"/>
          <w:szCs w:val="24"/>
        </w:rPr>
        <w:t>(Zomer et al. 2008)</w:t>
      </w:r>
      <w:r w:rsidR="00C059FC">
        <w:rPr>
          <w:rFonts w:eastAsia="Times New Roman" w:cs="Times New Roman"/>
          <w:sz w:val="24"/>
          <w:szCs w:val="24"/>
        </w:rPr>
        <w:fldChar w:fldCharType="end"/>
      </w:r>
      <w:r w:rsidR="00C059FC">
        <w:rPr>
          <w:rFonts w:eastAsia="Times New Roman" w:cs="Times New Roman"/>
          <w:sz w:val="24"/>
          <w:szCs w:val="24"/>
        </w:rPr>
        <w:t>.</w:t>
      </w:r>
      <w:r w:rsidR="00411506">
        <w:rPr>
          <w:rFonts w:eastAsia="Times New Roman" w:cs="Times New Roman"/>
          <w:sz w:val="24"/>
          <w:szCs w:val="24"/>
        </w:rPr>
        <w:t xml:space="preserve"> All measurements </w:t>
      </w:r>
      <w:proofErr w:type="gramStart"/>
      <w:r w:rsidR="00411506">
        <w:rPr>
          <w:rFonts w:eastAsia="Times New Roman" w:cs="Times New Roman"/>
          <w:sz w:val="24"/>
          <w:szCs w:val="24"/>
        </w:rPr>
        <w:t>were taken</w:t>
      </w:r>
      <w:proofErr w:type="gramEnd"/>
      <w:r w:rsidR="00411506">
        <w:rPr>
          <w:rFonts w:eastAsia="Times New Roman" w:cs="Times New Roman"/>
          <w:sz w:val="24"/>
          <w:szCs w:val="24"/>
        </w:rPr>
        <w:t xml:space="preserve">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079A4510"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All data manipulation and statistical modelling was done in R version 3.6.1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{"citationItems":[{"id":"ITEM-1","itemData":{"ISBN":"ISBN 3-900051-07-0","author":[{"dropping-particle":"","family":"R Core Team","given":"","non-dropping-particle":"","parse-names":false,"suffix":""}],"container-title":"R foundation for Statistical Computing","id":"ITEM-1","issued":{"date-parts":[["0"]]},"publisher":"R Foundation for Statistical Computing","publisher-place":"Vienna, Austria","title":"R: A language and environment for statistical computing","type":"bill"},"uris":["http://www.mendeley.com/documents/?uuid=bb409d99-6620-4fc9-9821-02971a99e7e4"]}],"mendeley":{"formattedCitation":"(R Core Team)","plainTextFormattedCitation":"(R Core Team)","previouslyFormattedCitation":"(R Core Team)"},"properties":{"noteIndex":0},"schema":"https://github.com/citation-style-language/schema/raw/master/csl-citation.json"}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(R Core Team)</w:t>
      </w:r>
      <w:r w:rsidR="00537D8A">
        <w:rPr>
          <w:rFonts w:eastAsia="Times New Roman" w:cstheme="minorHAnsi"/>
          <w:sz w:val="24"/>
          <w:szCs w:val="24"/>
        </w:rPr>
        <w:fldChar w:fldCharType="end"/>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{"citationItems":[{"id":"ITEM-1","itemData":{"author":[{"dropping-particle":"","family":"Wickham","given":"Hadley","non-dropping-particle":"","parse-names":false,"suffix":""}],"id":"ITEM-1","issued":{"date-parts":[["2017"]]},"number":"R package version 1.2.1.","title":"Easily Install and Load the 'Tidyverse' • tidyverse","type":"article"},"uris":["http://www.mendeley.com/documents/?uuid=04035cca-a4a2-3e65-9167-588fdf3cccd2"]}],"mendeley":{"formattedCitation":"(Wickham 2017)","plainTextFormattedCitation":"(Wickham 2017)","previouslyFormattedCitation":"(Wickham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2017)</w:t>
      </w:r>
      <w:r w:rsidR="00537D8A">
        <w:rPr>
          <w:rFonts w:eastAsia="Times New Roman" w:cstheme="minorHAnsi"/>
          <w:sz w:val="24"/>
          <w:szCs w:val="24"/>
        </w:rPr>
        <w:fldChar w:fldCharType="end"/>
      </w:r>
      <w:r>
        <w:rPr>
          <w:rFonts w:eastAsia="Times New Roman" w:cstheme="minorHAnsi"/>
          <w:sz w:val="24"/>
          <w:szCs w:val="24"/>
        </w:rPr>
        <w:t xml:space="preserve"> and other data manipulation packages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dropping-particle":"","family":"Bryan","given":"Jennifer","non-dropping-particle":"","parse-names":false,"suffix":""}],"id":"ITEM-1","issued":{"date-parts":[["2018"]]},"number":"R package version 1.2.0","title":"readxl: Read Excel Files","type":"article"},"uris":["http://www.mendeley.com/documents/?uuid=1502ad0a-1e92-444c-85bf-166c7d3c218c"]}],"mendeley":{"formattedCitation":"(Wickham and Bryan 2018)","plainTextFormattedCitation":"(Wickham and Bryan 2018)","previouslyFormattedCitation":"(Wickham and Bryan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and Bryan 2018)</w:t>
      </w:r>
      <w:r w:rsidR="00537D8A">
        <w:rPr>
          <w:rFonts w:eastAsia="Times New Roman" w:cstheme="minorHAnsi"/>
          <w:sz w:val="24"/>
          <w:szCs w:val="24"/>
        </w:rPr>
        <w:fldChar w:fldCharType="end"/>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Bryan","given":"Jennifer","non-dropping-particle":"","parse-names":false,"suffix":""},{"dropping-particle":"","family":"Zhao","given":"Joanna","non-dropping-particle":"","parse-names":false,"suffix":""}],"id":"ITEM-2","issued":{"date-parts":[["2018"]]},"title":"googlesheets: Manage Google Spreadsheets from R","type":"article-journal"},"uris":["http://www.mendeley.com/documents/?uuid=de89cb7a-be9e-4340-a3b5-9a337c7b9e6f"]},{"id":"ITEM-3","itemData":{"author":[{"dropping-particle":"","family":"Firke","given":"Sam","non-dropping-particle":"","parse-names":false,"suffix":""}],"id":"ITEM-3","issued":{"date-parts":[["2019"]]},"title":"janitor: Simple Tools for Examining and Cleaning Dirty Data","type":"article-journal"},"uris":["http://www.mendeley.com/documents/?uuid=fe93dbdf-01be-44d3-b60d-8e2e4954a714"]}],"mendeley":{"formattedCitation":"(Grolemund and Wickham 2011; Bryan and Zhao 2018; Firke 2019)","plainTextFormattedCitation":"(Grolemund and Wickham 2011; Bryan and Zhao 2018; Firke 2019)","previouslyFormattedCitation":"(Grolemund and Wickham 2011; Bryan and Zhao 2018; Firke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(Grolemund and Wickham 2011; Bryan and Zhao 2018; Firke 2019)</w:t>
      </w:r>
      <w:r w:rsidR="00537D8A">
        <w:rPr>
          <w:rFonts w:eastAsia="Times New Roman" w:cstheme="minorHAnsi"/>
          <w:sz w:val="24"/>
          <w:szCs w:val="24"/>
        </w:rPr>
        <w:fldChar w:fldCharType="end"/>
      </w:r>
      <w:r w:rsidR="00537D8A">
        <w:rPr>
          <w:rFonts w:eastAsia="Times New Roman" w:cstheme="minorHAnsi"/>
          <w:sz w:val="24"/>
          <w:szCs w:val="24"/>
        </w:rPr>
        <w:t>.</w:t>
      </w:r>
      <w:r>
        <w:rPr>
          <w:rFonts w:eastAsia="Times New Roman" w:cstheme="minorHAnsi"/>
          <w:sz w:val="24"/>
          <w:szCs w:val="24"/>
        </w:rPr>
        <w:t xml:space="preserve"> Specific statistical packages </w:t>
      </w:r>
      <w:proofErr w:type="gramStart"/>
      <w:r>
        <w:rPr>
          <w:rFonts w:eastAsia="Times New Roman" w:cstheme="minorHAnsi"/>
          <w:sz w:val="24"/>
          <w:szCs w:val="24"/>
        </w:rPr>
        <w:t xml:space="preserve">are </w:t>
      </w:r>
      <w:r w:rsidR="005912DA">
        <w:rPr>
          <w:rFonts w:eastAsia="Times New Roman" w:cstheme="minorHAnsi"/>
          <w:sz w:val="24"/>
          <w:szCs w:val="24"/>
        </w:rPr>
        <w:t>referenced</w:t>
      </w:r>
      <w:proofErr w:type="gramEnd"/>
      <w:r w:rsidR="005912DA">
        <w:rPr>
          <w:rFonts w:eastAsia="Times New Roman" w:cstheme="minorHAnsi"/>
          <w:sz w:val="24"/>
          <w:szCs w:val="24"/>
        </w:rPr>
        <w:t xml:space="preserve"> below</w:t>
      </w:r>
      <w:r>
        <w:rPr>
          <w:rFonts w:eastAsia="Times New Roman" w:cstheme="minorHAnsi"/>
          <w:sz w:val="24"/>
          <w:szCs w:val="24"/>
        </w:rPr>
        <w:t xml:space="preserve">. </w:t>
      </w:r>
    </w:p>
    <w:p w14:paraId="63E0EAA3" w14:textId="0F26B001"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 xml:space="preserve">cover treatment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(Gurevitch et al. 2018)</w:t>
      </w:r>
      <w:r w:rsidR="00537D8A">
        <w:rPr>
          <w:rFonts w:eastAsia="Times New Roman" w:cstheme="minorHAnsi"/>
          <w:sz w:val="24"/>
          <w:szCs w:val="24"/>
        </w:rPr>
        <w:fldChar w:fldCharType="end"/>
      </w:r>
      <w:r w:rsidR="00537D8A">
        <w:rPr>
          <w:rFonts w:eastAsia="Times New Roman" w:cstheme="minorHAnsi"/>
          <w:sz w:val="24"/>
          <w:szCs w:val="24"/>
        </w:rPr>
        <w:t>.</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w:t>
      </w:r>
      <w:proofErr w:type="gramStart"/>
      <w:r w:rsidR="005912DA">
        <w:rPr>
          <w:rFonts w:eastAsia="Times New Roman" w:cstheme="minorHAnsi"/>
          <w:sz w:val="24"/>
          <w:szCs w:val="24"/>
        </w:rPr>
        <w:t>log-normal</w:t>
      </w:r>
      <w:proofErr w:type="gramEnd"/>
      <w:r w:rsidR="005912DA">
        <w:rPr>
          <w:rFonts w:eastAsia="Times New Roman" w:cstheme="minorHAnsi"/>
          <w:sz w:val="24"/>
          <w:szCs w:val="24"/>
        </w:rPr>
        <w:t xml:space="preserve">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(Bates et al. 2015)</w:t>
      </w:r>
      <w:r w:rsidR="00537D8A">
        <w:rPr>
          <w:rFonts w:eastAsia="Times New Roman" w:cstheme="minorHAnsi"/>
          <w:sz w:val="24"/>
          <w:szCs w:val="24"/>
        </w:rPr>
        <w:fldChar w:fldCharType="end"/>
      </w:r>
      <w:r w:rsidR="00537D8A">
        <w:rPr>
          <w:rFonts w:eastAsia="Times New Roman" w:cstheme="minorHAnsi"/>
          <w:sz w:val="24"/>
          <w:szCs w:val="24"/>
        </w:rPr>
        <w:t xml:space="preserve"> </w:t>
      </w:r>
      <w:r>
        <w:rPr>
          <w:rFonts w:eastAsia="Times New Roman" w:cstheme="minorHAnsi"/>
          <w:sz w:val="24"/>
          <w:szCs w:val="24"/>
        </w:rPr>
        <w:t xml:space="preserve">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(Adams et al. 1997)</w:t>
      </w:r>
      <w:r w:rsidR="00537D8A">
        <w:rPr>
          <w:rFonts w:eastAsia="Times New Roman" w:cstheme="minorHAnsi"/>
          <w:sz w:val="24"/>
          <w:szCs w:val="24"/>
        </w:rPr>
        <w:fldChar w:fldCharType="end"/>
      </w:r>
      <w:r w:rsidR="00537D8A">
        <w:rPr>
          <w:rFonts w:eastAsia="Times New Roman" w:cstheme="minorHAnsi"/>
          <w:sz w:val="24"/>
          <w:szCs w:val="24"/>
        </w:rPr>
        <w:t>.</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(Kuznetsova et al. 2017)</w:t>
      </w:r>
      <w:r w:rsidR="00537D8A">
        <w:rPr>
          <w:rFonts w:eastAsia="Times New Roman" w:cstheme="minorHAnsi"/>
          <w:sz w:val="24"/>
          <w:szCs w:val="24"/>
        </w:rPr>
        <w:fldChar w:fldCharType="end"/>
      </w:r>
      <w:r w:rsidR="00537D8A">
        <w:rPr>
          <w:rFonts w:eastAsia="Times New Roman" w:cstheme="minorHAnsi"/>
          <w:sz w:val="24"/>
          <w:szCs w:val="24"/>
        </w:rPr>
        <w:t xml:space="preserve"> </w:t>
      </w:r>
      <w:r w:rsidR="00C071A8">
        <w:rPr>
          <w:rFonts w:eastAsia="Times New Roman" w:cstheme="minorHAnsi"/>
          <w:sz w:val="24"/>
          <w:szCs w:val="24"/>
        </w:rPr>
        <w:t xml:space="preserve">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(Lenth et al. 2018)</w:t>
      </w:r>
      <w:r w:rsidR="00537D8A">
        <w:rPr>
          <w:rFonts w:eastAsia="Times New Roman" w:cstheme="minorHAnsi"/>
          <w:sz w:val="24"/>
          <w:szCs w:val="24"/>
        </w:rPr>
        <w:fldChar w:fldCharType="end"/>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12C604B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crops","type":"article-journal","volume":"38"},"uris":["http://www.mendeley.com/documents/?uuid=d0583641-85f6-4f46-b3cf-9c1ae8533773"]},{"id":"ITEM-3","itemData":{"DOI":"10.1017/wsc.2019.3","ISSN":"1550-2759","abstract":"&lt;p&gt;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Science","id":"ITEM-3","issue":"3","issued":{"date-parts":[["2019","5","21"]]},"note":"cover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exposure","type":"article-journal","volume":"67"},"uris":["http://www.mendeley.com/documents/?uuid=bae4714c-a4de-3799-aa25-5d27b433a605"]}],"mendeley":{"formattedCitation":"(Mirsky et al. 2013; Baraibar et al. 2018; Wallace et al. 2019)","plainTextFormattedCitation":"(Mirsky et al. 2013; Baraibar et al. 2018; Wallace et al. 2019)","previouslyFormattedCitation":"(Mirsky et al. 2013; Baraibar et al. 2018; Wallace et al. 2019)"},"properties":{"noteIndex":0},"schema":"https://github.com/citation-style-language/schema/raw/master/csl-citation.json"}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(Mirsky et al. 2013; Baraibar et al. 2018; Wallace et al. 2019)</w:t>
      </w:r>
      <w:r w:rsidR="00537D8A">
        <w:rPr>
          <w:rFonts w:eastAsia="Times New Roman" w:cstheme="minorHAnsi"/>
          <w:sz w:val="24"/>
          <w:szCs w:val="24"/>
        </w:rPr>
        <w:fldChar w:fldCharType="end"/>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t>
      </w:r>
      <w:proofErr w:type="gramStart"/>
      <w:r>
        <w:rPr>
          <w:rFonts w:eastAsia="Times New Roman" w:cstheme="minorHAnsi"/>
          <w:sz w:val="24"/>
          <w:szCs w:val="24"/>
        </w:rPr>
        <w:t>were assessed</w:t>
      </w:r>
      <w:proofErr w:type="gramEnd"/>
      <w:r>
        <w:rPr>
          <w:rFonts w:eastAsia="Times New Roman" w:cstheme="minorHAnsi"/>
          <w:sz w:val="24"/>
          <w:szCs w:val="24"/>
        </w:rPr>
        <w:t xml:space="preserve">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01A112F9"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(Ho et al. 2019)</w:t>
      </w:r>
      <w:r w:rsidR="00537D8A">
        <w:rPr>
          <w:rFonts w:eastAsia="Times New Roman" w:cstheme="minorHAnsi"/>
          <w:sz w:val="24"/>
          <w:szCs w:val="24"/>
        </w:rPr>
        <w:fldChar w:fldCharType="end"/>
      </w:r>
      <w:r w:rsidR="00537D8A">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(Philibert et al. 2012)</w:t>
      </w:r>
      <w:r w:rsidR="00537D8A">
        <w:rPr>
          <w:rFonts w:eastAsia="Times New Roman" w:cstheme="minorHAnsi"/>
          <w:sz w:val="24"/>
          <w:szCs w:val="24"/>
        </w:rPr>
        <w:fldChar w:fldCharType="end"/>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 xml:space="preserve">Additionally, select individual points </w:t>
      </w:r>
      <w:proofErr w:type="gramStart"/>
      <w:r w:rsidR="009130A3" w:rsidRPr="009130A3">
        <w:rPr>
          <w:sz w:val="24"/>
          <w:szCs w:val="24"/>
        </w:rPr>
        <w:t>were assessed</w:t>
      </w:r>
      <w:proofErr w:type="gramEnd"/>
      <w:r w:rsidR="009130A3" w:rsidRPr="009130A3">
        <w:rPr>
          <w:sz w:val="24"/>
          <w:szCs w:val="24"/>
        </w:rPr>
        <w:t xml:space="preserve">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 xml:space="preserve">was assessed using a fail-safe number </w:t>
      </w:r>
      <w:r w:rsidR="00537D8A">
        <w:rPr>
          <w:sz w:val="24"/>
          <w:szCs w:val="24"/>
        </w:rPr>
        <w:fldChar w:fldCharType="begin" w:fldLock="1"/>
      </w:r>
      <w:r w:rsidR="00537D8A">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537D8A">
        <w:rPr>
          <w:sz w:val="24"/>
          <w:szCs w:val="24"/>
        </w:rPr>
        <w:fldChar w:fldCharType="separate"/>
      </w:r>
      <w:r w:rsidR="00537D8A" w:rsidRPr="00537D8A">
        <w:rPr>
          <w:noProof/>
          <w:sz w:val="24"/>
          <w:szCs w:val="24"/>
        </w:rPr>
        <w:t>(Rosenthal 1979)</w:t>
      </w:r>
      <w:r w:rsidR="00537D8A">
        <w:rPr>
          <w:sz w:val="24"/>
          <w:szCs w:val="24"/>
        </w:rPr>
        <w:fldChar w:fldCharType="end"/>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0FA0D680"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xml:space="preserve">% reduction in weed biomass in the CC treatment. The uncertainty around this value was estimated using the delta method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(Ver Hoef 2012)</w:t>
      </w:r>
      <w:r w:rsidR="00537D8A">
        <w:rPr>
          <w:rFonts w:eastAsia="Times New Roman" w:cstheme="minorHAnsi"/>
          <w:sz w:val="24"/>
          <w:szCs w:val="24"/>
        </w:rPr>
        <w:fldChar w:fldCharType="end"/>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07E4F7FD"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xml:space="preserve">’. To explore possible predictors for win-win scenarios, we fit random forest models </w:t>
      </w:r>
      <w:r w:rsidR="00537D8A">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(Kuhn and Johnson 2013)</w:t>
      </w:r>
      <w:r w:rsidR="00537D8A">
        <w:rPr>
          <w:rFonts w:eastAsia="Times New Roman" w:cstheme="minorHAnsi"/>
          <w:sz w:val="24"/>
          <w:szCs w:val="24"/>
        </w:rPr>
        <w:fldChar w:fldCharType="end"/>
      </w:r>
      <w:r w:rsidR="00C071A8">
        <w:rPr>
          <w:rFonts w:eastAsia="Times New Roman" w:cstheme="minorHAnsi"/>
          <w:sz w:val="24"/>
          <w:szCs w:val="24"/>
        </w:rPr>
        <w:t xml:space="preserve"> using several R packages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framework","type":"article-journal","volume":"15"},"uris":["http://www.mendeley.com/documents/?uuid=7dadd48d-3f78-4f47-a439-e1723254cc97"]}],"mendeley":{"formattedCitation":"(Hothorn et al. 2006)","plainTextFormattedCitation":"(Hothorn et al. 2006)","previouslyFormattedCitation":"(Hothorn et al. 2006)"},"properties":{"noteIndex":0},"schema":"https://github.com/citation-style-language/schema/raw/master/csl-citation.json"}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(Hothorn et al. 2006)</w:t>
      </w:r>
      <w:r w:rsidR="004B54BD">
        <w:rPr>
          <w:rFonts w:eastAsia="Times New Roman" w:cstheme="minorHAnsi"/>
          <w:sz w:val="24"/>
          <w:szCs w:val="24"/>
        </w:rPr>
        <w:fldChar w:fldCharType="end"/>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06ABD33E"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feasibility of pro</w:t>
      </w:r>
      <w:r w:rsidR="00A44CEE" w:rsidRPr="00A77BD6">
        <w:rPr>
          <w:rFonts w:eastAsia="Times New Roman" w:cstheme="minorHAnsi"/>
          <w:sz w:val="24"/>
          <w:szCs w:val="24"/>
        </w:rPr>
        <w:t xml:space="preserve">ducers managing CCs for weed control in the </w:t>
      </w:r>
      <w:r w:rsidR="00A77BD6" w:rsidRPr="00A77BD6">
        <w:rPr>
          <w:rFonts w:eastAsia="Times New Roman" w:cstheme="minorHAnsi"/>
          <w:sz w:val="24"/>
          <w:szCs w:val="24"/>
        </w:rPr>
        <w:t>US Corn Belt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proofErr w:type="spellStart"/>
      <w:r w:rsidR="00A44CEE" w:rsidRPr="00A44CEE">
        <w:rPr>
          <w:rFonts w:eastAsia="Times New Roman" w:cstheme="minorHAnsi"/>
          <w:i/>
          <w:sz w:val="24"/>
          <w:szCs w:val="24"/>
        </w:rPr>
        <w:t>Secale</w:t>
      </w:r>
      <w:proofErr w:type="spellEnd"/>
      <w:r w:rsidR="00A44CEE" w:rsidRPr="00A44CEE">
        <w:rPr>
          <w:rFonts w:eastAsia="Times New Roman" w:cstheme="minorHAnsi"/>
          <w:i/>
          <w:sz w:val="24"/>
          <w:szCs w:val="24"/>
        </w:rPr>
        <w:t xml:space="preserv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w:t>
      </w:r>
      <w:r w:rsidR="004B54BD">
        <w:rPr>
          <w:rFonts w:eastAsia="Times New Roman" w:cstheme="minorHAnsi"/>
          <w:sz w:val="24"/>
          <w:szCs w:val="24"/>
        </w:rPr>
        <w:t xml:space="preserve">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(Singer 2008)</w:t>
      </w:r>
      <w:r w:rsidR="004B54BD">
        <w:rPr>
          <w:rFonts w:eastAsia="Times New Roman" w:cstheme="minorHAnsi"/>
          <w:sz w:val="24"/>
          <w:szCs w:val="24"/>
        </w:rPr>
        <w:fldChar w:fldCharType="end"/>
      </w:r>
      <w:r w:rsidR="00F216D7">
        <w:rPr>
          <w:rFonts w:eastAsia="Times New Roman" w:cstheme="minorHAnsi"/>
          <w:sz w:val="24"/>
          <w:szCs w:val="24"/>
        </w:rPr>
        <w:t>. Additionally, rye represents the most optimistic cover crop choice for maximizing biomass production in this region</w:t>
      </w:r>
      <w:r w:rsidR="002566A2">
        <w:rPr>
          <w:rFonts w:eastAsia="Times New Roman" w:cstheme="minorHAnsi"/>
          <w:sz w:val="24"/>
          <w:szCs w:val="24"/>
        </w:rPr>
        <w:t xml:space="preserve"> </w:t>
      </w:r>
      <w:r w:rsidR="004B54BD">
        <w:rPr>
          <w:rFonts w:eastAsia="Times New Roman" w:cstheme="minorHAnsi"/>
          <w:sz w:val="24"/>
          <w:szCs w:val="24"/>
        </w:rPr>
        <w:fldChar w:fldCharType="begin" w:fldLock="1"/>
      </w:r>
      <w:r w:rsidR="001432C4">
        <w:rPr>
          <w:rFonts w:eastAsia="Times New Roman"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yield","type":"article-journal","volume":"70"},"uris":["http://www.mendeley.com/documents/?uuid=b31f4e8c-125c-49ab-8a5c-0a3018c806ff"]}],"mendeley":{"formattedCitation":"(Kaspar and Bakker 2015)","plainTextFormattedCitation":"(Kaspar and Bakker 2015)","previouslyFormattedCitation":"(Kaspar and Bakker 2015)"},"properties":{"noteIndex":0},"schema":"https://github.com/citation-style-language/schema/raw/master/csl-citation.json"}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(Kaspar and Bakker 2015)</w:t>
      </w:r>
      <w:r w:rsidR="004B54BD">
        <w:rPr>
          <w:rFonts w:eastAsia="Times New Roman" w:cstheme="minorHAnsi"/>
          <w:sz w:val="24"/>
          <w:szCs w:val="24"/>
        </w:rPr>
        <w:fldChar w:fldCharType="end"/>
      </w:r>
      <w:r w:rsidR="00F216D7">
        <w:rPr>
          <w:rFonts w:eastAsia="Times New Roman" w:cstheme="minorHAnsi"/>
          <w:sz w:val="24"/>
          <w:szCs w:val="24"/>
        </w:rPr>
        <w:t xml:space="preserve">. </w:t>
      </w:r>
      <w:r w:rsidR="00A44CEE" w:rsidRPr="00F216D7">
        <w:rPr>
          <w:rFonts w:eastAsia="Times New Roman" w:cstheme="minorHAnsi"/>
          <w:color w:val="FF0000"/>
          <w:sz w:val="24"/>
          <w:szCs w:val="24"/>
        </w:rPr>
        <w:t xml:space="preserve">Simulations </w:t>
      </w:r>
      <w:proofErr w:type="gramStart"/>
      <w:r w:rsidR="00A44CEE" w:rsidRPr="00F216D7">
        <w:rPr>
          <w:rFonts w:eastAsia="Times New Roman" w:cstheme="minorHAnsi"/>
          <w:color w:val="FF0000"/>
          <w:sz w:val="24"/>
          <w:szCs w:val="24"/>
        </w:rPr>
        <w:t>were</w:t>
      </w:r>
      <w:r w:rsidR="00F216D7" w:rsidRPr="00F216D7">
        <w:rPr>
          <w:rFonts w:eastAsia="Times New Roman" w:cstheme="minorHAnsi"/>
          <w:color w:val="FF0000"/>
          <w:sz w:val="24"/>
          <w:szCs w:val="24"/>
        </w:rPr>
        <w:t xml:space="preserve"> don</w:t>
      </w:r>
      <w:r w:rsidR="00A77BD6">
        <w:rPr>
          <w:rFonts w:eastAsia="Times New Roman" w:cstheme="minorHAnsi"/>
          <w:color w:val="FF0000"/>
          <w:sz w:val="24"/>
          <w:szCs w:val="24"/>
        </w:rPr>
        <w:t>e</w:t>
      </w:r>
      <w:proofErr w:type="gramEnd"/>
      <w:r w:rsidR="00F216D7" w:rsidRPr="00F216D7">
        <w:rPr>
          <w:rFonts w:eastAsia="Times New Roman" w:cstheme="minorHAnsi"/>
          <w:color w:val="FF0000"/>
          <w:sz w:val="24"/>
          <w:szCs w:val="24"/>
        </w:rPr>
        <w:t xml:space="preserv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w:t>
      </w:r>
      <w:r w:rsidR="00A77BD6">
        <w:rPr>
          <w:rFonts w:eastAsia="Times New Roman" w:cstheme="minorHAnsi"/>
          <w:color w:val="FF0000"/>
          <w:sz w:val="24"/>
          <w:szCs w:val="24"/>
        </w:rPr>
        <w:t>optimistic</w:t>
      </w:r>
      <w:r w:rsidR="00A44CEE" w:rsidRPr="00F216D7">
        <w:rPr>
          <w:rFonts w:eastAsia="Times New Roman" w:cstheme="minorHAnsi"/>
          <w:color w:val="FF0000"/>
          <w:sz w:val="24"/>
          <w:szCs w:val="24"/>
        </w:rPr>
        <w:t>), October X (</w:t>
      </w:r>
      <w:r w:rsidR="00A77BD6">
        <w:rPr>
          <w:rFonts w:eastAsia="Times New Roman" w:cstheme="minorHAnsi"/>
          <w:color w:val="FF0000"/>
          <w:sz w:val="24"/>
          <w:szCs w:val="24"/>
        </w:rPr>
        <w:t>realistic</w:t>
      </w:r>
      <w:r w:rsidR="00A44CEE" w:rsidRPr="00F216D7">
        <w:rPr>
          <w:rFonts w:eastAsia="Times New Roman" w:cstheme="minorHAnsi"/>
          <w:color w:val="FF0000"/>
          <w:sz w:val="24"/>
          <w:szCs w:val="24"/>
        </w:rPr>
        <w:t>), and November X (</w:t>
      </w:r>
      <w:r w:rsidR="00A77BD6">
        <w:rPr>
          <w:rFonts w:eastAsia="Times New Roman" w:cstheme="minorHAnsi"/>
          <w:color w:val="FF0000"/>
          <w:sz w:val="24"/>
          <w:szCs w:val="24"/>
        </w:rPr>
        <w:t>late</w:t>
      </w:r>
      <w:r w:rsidR="00A44CEE" w:rsidRPr="00F216D7">
        <w:rPr>
          <w:rFonts w:eastAsia="Times New Roman" w:cstheme="minorHAnsi"/>
          <w:color w:val="FF0000"/>
          <w:sz w:val="24"/>
          <w:szCs w:val="24"/>
        </w:rPr>
        <w:t xml:space="preserve">). The date when the CC reached a threshold value </w:t>
      </w:r>
      <w:proofErr w:type="gramStart"/>
      <w:r w:rsidR="00A44CEE" w:rsidRPr="00F216D7">
        <w:rPr>
          <w:rFonts w:eastAsia="Times New Roman" w:cstheme="minorHAnsi"/>
          <w:color w:val="FF0000"/>
          <w:sz w:val="24"/>
          <w:szCs w:val="24"/>
        </w:rPr>
        <w:t>was recorded</w:t>
      </w:r>
      <w:proofErr w:type="gramEnd"/>
      <w:r w:rsidR="00A44CEE" w:rsidRPr="00F216D7">
        <w:rPr>
          <w:rFonts w:eastAsia="Times New Roman" w:cstheme="minorHAnsi"/>
          <w:color w:val="FF0000"/>
          <w:sz w:val="24"/>
          <w:szCs w:val="24"/>
        </w:rPr>
        <w:t xml:space="preserve"> blah </w:t>
      </w:r>
      <w:proofErr w:type="spellStart"/>
      <w:r w:rsidR="00A44CEE" w:rsidRPr="00F216D7">
        <w:rPr>
          <w:rFonts w:eastAsia="Times New Roman" w:cstheme="minorHAnsi"/>
          <w:color w:val="FF0000"/>
          <w:sz w:val="24"/>
          <w:szCs w:val="24"/>
        </w:rPr>
        <w:t>blah</w:t>
      </w:r>
      <w:proofErr w:type="spellEnd"/>
      <w:r w:rsidR="00A44CEE" w:rsidRPr="00F216D7">
        <w:rPr>
          <w:rFonts w:eastAsia="Times New Roman" w:cstheme="minorHAnsi"/>
          <w:color w:val="FF0000"/>
          <w:sz w:val="24"/>
          <w:szCs w:val="24"/>
        </w:rPr>
        <w:t>.</w:t>
      </w:r>
      <w:r w:rsidR="00A77BD6">
        <w:rPr>
          <w:rFonts w:eastAsia="Times New Roman" w:cstheme="minorHAnsi"/>
          <w:color w:val="FF0000"/>
          <w:sz w:val="24"/>
          <w:szCs w:val="24"/>
        </w:rPr>
        <w:t xml:space="preserve"> </w:t>
      </w:r>
      <w:proofErr w:type="spellStart"/>
      <w:r w:rsidR="00A77BD6">
        <w:rPr>
          <w:rFonts w:eastAsia="Times New Roman" w:cstheme="minorHAnsi"/>
          <w:color w:val="FF0000"/>
          <w:sz w:val="24"/>
          <w:szCs w:val="24"/>
        </w:rPr>
        <w:t>Rafa</w:t>
      </w:r>
      <w:proofErr w:type="spellEnd"/>
      <w:r w:rsidR="00A77BD6">
        <w:rPr>
          <w:rFonts w:eastAsia="Times New Roman" w:cstheme="minorHAnsi"/>
          <w:color w:val="FF0000"/>
          <w:sz w:val="24"/>
          <w:szCs w:val="24"/>
        </w:rPr>
        <w:t>?</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EC75104"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w:t>
      </w:r>
      <w:r w:rsidR="001432C4">
        <w:rPr>
          <w:rFonts w:eastAsia="Times New Roman" w:cstheme="minorHAnsi"/>
          <w:sz w:val="24"/>
          <w:szCs w:val="24"/>
        </w:rPr>
        <w:t xml:space="preserve"> </w:t>
      </w:r>
      <w:r w:rsidR="001432C4">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{"citationItems":[{"id":"ITEM-1","itemData":{"DOI":"10.1614/ws-d-10-00110.1","ISSN":"0043-1745","abstract":" Increasing crop density is a cultural weed management practice that can compliment the use of cover crops for weed suppression. In this research, we created a range of cover crop biomass and soybean densities to assess their weed-suppressive ability alone and in combination. The experiment was conducted in 2008 and 2009 in Maryland and Pennsylvania using five levels of cereal rye residue, representing 0, 0.5, 1.0, 1.5, and 2.0 times the ambient level, and five soybean densities ranging from 0 to 74 seeds m −2 . Weed biomass decreased with increasing rye residue and weeds were completely suppressed at levels above 1,500 g m −2 . Weed biomass also decreased with increasing soybean density in 2 of 4 site–years. We evaluated weed suppression by fitting an exponential decay model of weed biomass as a function of rye biomass and a hyperbolic model of weed biomass as a function of soybean density at each of the five tactic levels. We multiplied these individual tactic models and included an interaction term to test for tactic interactions. In two of the four site-years, the combination of these tactics produced a synergistic interaction that resulted in greater weed suppression than would be predicted by the efficacy of each tactic alone. Our results indicate that increasing soybean planting rate can compensate for lower cereal rye biomass levels when these tactics are combined. ","author":[{"dropping-particle":"","family":"Ryan","given":"Matthew R.","non-dropping-particle":"","parse-names":false,"suffix":""},{"dropping-particle":"","family":"Mirsky","given":"Steven B.","non-dropping-particle":"","parse-names":false,"suffix":""},{"dropping-particle":"","family":"Mortensen","given":"David A.","non-dropping-particle":"","parse-names":false,"suffix":""},{"dropping-particle":"","family":"Teasdale","given":"John R.","non-dropping-particle":"","parse-names":false,"suffix":""},{"dropping-particle":"","family":"Curran","given":"William S.","non-dropping-particle":"","parse-names":false,"suffix":""}],"container-title":"Weed Science","id":"ITEM-1","issue":"2","issued":{"date-parts":[["2011","6","20"]]},"page":"238-246","publisher":"Cambridge University Press","title":"Potential Synergistic Effects of Cereal Rye Biomass and Soybean Planting Density on Weed Suppression","type":"article-journal","volume":"59"},"uris":["http://www.mendeley.com/documents/?uuid=647ec14a-6bcf-4acb-902c-e931f67ff3ba"]}],"mendeley":{"formattedCitation":"(Ryan et al. 2011)","plainTextFormattedCitation":"(Ryan et al. 2011)","previouslyFormattedCitation":"(Ryan et al. 2011)"},"properties":{"noteIndex":0},"schema":"https://github.com/citation-style-language/schema/raw/master/csl-citation.json"}</w:instrText>
      </w:r>
      <w:r w:rsidR="001432C4">
        <w:rPr>
          <w:rFonts w:eastAsia="Times New Roman" w:cstheme="minorHAnsi"/>
          <w:sz w:val="24"/>
          <w:szCs w:val="24"/>
        </w:rPr>
        <w:fldChar w:fldCharType="separate"/>
      </w:r>
      <w:r w:rsidR="001432C4" w:rsidRPr="001432C4">
        <w:rPr>
          <w:rFonts w:eastAsia="Times New Roman" w:cstheme="minorHAnsi"/>
          <w:noProof/>
          <w:sz w:val="24"/>
          <w:szCs w:val="24"/>
        </w:rPr>
        <w:t>(Ryan et al. 2011)</w:t>
      </w:r>
      <w:r w:rsidR="001432C4">
        <w:rPr>
          <w:rFonts w:eastAsia="Times New Roman" w:cstheme="minorHAnsi"/>
          <w:sz w:val="24"/>
          <w:szCs w:val="24"/>
        </w:rPr>
        <w:fldChar w:fldCharType="end"/>
      </w:r>
      <w:r w:rsidR="00E87954">
        <w:rPr>
          <w:rFonts w:eastAsia="Times New Roman" w:cstheme="minorHAnsi"/>
          <w:sz w:val="24"/>
          <w:szCs w:val="24"/>
        </w:rPr>
        <w:t>,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proofErr w:type="gramStart"/>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w:t>
            </w:r>
            <w:proofErr w:type="gramEnd"/>
            <w:r w:rsidR="00A91688">
              <w:rPr>
                <w:rFonts w:cstheme="minorHAnsi"/>
                <w:sz w:val="24"/>
                <w:szCs w:val="24"/>
              </w:rPr>
              <w:t xml:space="preserve">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D39A671"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 xml:space="preserve">Management, experimental design, and site characteristics </w:t>
      </w:r>
      <w:proofErr w:type="gramStart"/>
      <w:r>
        <w:rPr>
          <w:rFonts w:eastAsia="Times New Roman" w:cstheme="minorHAnsi"/>
          <w:sz w:val="24"/>
          <w:szCs w:val="24"/>
        </w:rPr>
        <w:t>were extracted</w:t>
      </w:r>
      <w:proofErr w:type="gramEnd"/>
      <w:r>
        <w:rPr>
          <w:rFonts w:eastAsia="Times New Roman" w:cstheme="minorHAnsi"/>
          <w:sz w:val="24"/>
          <w:szCs w:val="24"/>
        </w:rPr>
        <w:t xml:space="preserve">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Th</w:t>
      </w:r>
      <w:r w:rsidR="001432C4">
        <w:rPr>
          <w:rFonts w:eastAsia="Times New Roman" w:cstheme="minorHAnsi"/>
          <w:sz w:val="24"/>
          <w:szCs w:val="24"/>
        </w:rPr>
        <w:t xml:space="preserve">e full database is available in Iowa State University’s </w:t>
      </w:r>
      <w:proofErr w:type="spellStart"/>
      <w:r w:rsidR="001432C4">
        <w:rPr>
          <w:rFonts w:eastAsia="Times New Roman" w:cstheme="minorHAnsi"/>
          <w:sz w:val="24"/>
          <w:szCs w:val="24"/>
        </w:rPr>
        <w:t>DataShare</w:t>
      </w:r>
      <w:proofErr w:type="spellEnd"/>
      <w:r w:rsidR="001432C4">
        <w:rPr>
          <w:rFonts w:eastAsia="Times New Roman" w:cstheme="minorHAnsi"/>
          <w:sz w:val="24"/>
          <w:szCs w:val="24"/>
        </w:rPr>
        <w:t xml:space="preserve"> repository (</w:t>
      </w:r>
      <w:r w:rsidR="001432C4" w:rsidRPr="001432C4">
        <w:rPr>
          <w:rFonts w:eastAsia="Times New Roman" w:cstheme="minorHAnsi"/>
          <w:color w:val="FF0000"/>
          <w:sz w:val="24"/>
          <w:szCs w:val="24"/>
        </w:rPr>
        <w:t>CITE</w:t>
      </w:r>
      <w:r w:rsidR="001432C4">
        <w:rPr>
          <w:rFonts w:eastAsia="Times New Roman" w:cstheme="minorHAnsi"/>
          <w:sz w:val="24"/>
          <w:szCs w:val="24"/>
        </w:rPr>
        <w:t>)</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AC398E">
        <w:tc>
          <w:tcPr>
            <w:tcW w:w="1108"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3"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AC398E">
        <w:tc>
          <w:tcPr>
            <w:tcW w:w="1108"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0"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3"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79"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AC398E">
        <w:tc>
          <w:tcPr>
            <w:tcW w:w="1108" w:type="dxa"/>
          </w:tcPr>
          <w:p w14:paraId="46AC1939" w14:textId="77777777" w:rsidR="00D42EBA" w:rsidRDefault="00D42EBA" w:rsidP="000A77B4">
            <w:pPr>
              <w:rPr>
                <w:rFonts w:eastAsia="Times New Roman" w:cstheme="minorHAnsi"/>
                <w:sz w:val="24"/>
                <w:szCs w:val="24"/>
              </w:rPr>
            </w:pPr>
          </w:p>
        </w:tc>
        <w:tc>
          <w:tcPr>
            <w:tcW w:w="2930"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79"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AC398E">
        <w:tc>
          <w:tcPr>
            <w:tcW w:w="1108"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0"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3"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1C592283" w14:textId="0D0D6B0E" w:rsidR="00D42EBA" w:rsidRDefault="00D42EBA" w:rsidP="000A77B4">
            <w:pPr>
              <w:rPr>
                <w:rFonts w:eastAsia="Times New Roman" w:cstheme="minorHAnsi"/>
                <w:sz w:val="24"/>
                <w:szCs w:val="24"/>
              </w:rPr>
            </w:pPr>
            <w:r>
              <w:rPr>
                <w:rFonts w:eastAsia="Times New Roman" w:cstheme="minorHAnsi"/>
                <w:sz w:val="24"/>
                <w:szCs w:val="24"/>
              </w:rPr>
              <w:t>Non-grass (n=77</w:t>
            </w:r>
            <w:r w:rsidR="00CC1106">
              <w:rPr>
                <w:rFonts w:eastAsia="Times New Roman" w:cstheme="minorHAnsi"/>
                <w:sz w:val="24"/>
                <w:szCs w:val="24"/>
              </w:rPr>
              <w:t>)</w:t>
            </w:r>
          </w:p>
          <w:p w14:paraId="38A9870D" w14:textId="6F2EFFC4" w:rsidR="00CC1106" w:rsidRDefault="00CC1106" w:rsidP="000A77B4">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1B17F18F"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p w14:paraId="01009BF2" w14:textId="009AC9EE" w:rsidR="00CC1106" w:rsidRPr="00CC1106" w:rsidRDefault="00CC1106" w:rsidP="000A77B4">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D42EBA" w14:paraId="40742B48" w14:textId="77777777" w:rsidTr="00AC398E">
        <w:tc>
          <w:tcPr>
            <w:tcW w:w="1108" w:type="dxa"/>
          </w:tcPr>
          <w:p w14:paraId="20502953" w14:textId="77777777" w:rsidR="00D42EBA" w:rsidRDefault="00D42EBA" w:rsidP="000A77B4">
            <w:pPr>
              <w:rPr>
                <w:rFonts w:eastAsia="Times New Roman" w:cstheme="minorHAnsi"/>
                <w:sz w:val="24"/>
                <w:szCs w:val="24"/>
              </w:rPr>
            </w:pPr>
          </w:p>
        </w:tc>
        <w:tc>
          <w:tcPr>
            <w:tcW w:w="2930"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3"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79"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AC398E">
        <w:tc>
          <w:tcPr>
            <w:tcW w:w="1108" w:type="dxa"/>
          </w:tcPr>
          <w:p w14:paraId="43AD3030" w14:textId="77777777" w:rsidR="00D42EBA" w:rsidRDefault="00D42EBA" w:rsidP="000A77B4">
            <w:pPr>
              <w:rPr>
                <w:rFonts w:eastAsia="Times New Roman" w:cstheme="minorHAnsi"/>
                <w:sz w:val="24"/>
                <w:szCs w:val="24"/>
              </w:rPr>
            </w:pPr>
          </w:p>
        </w:tc>
        <w:tc>
          <w:tcPr>
            <w:tcW w:w="2930"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3"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AC398E">
        <w:tc>
          <w:tcPr>
            <w:tcW w:w="1108" w:type="dxa"/>
          </w:tcPr>
          <w:p w14:paraId="0E04A591" w14:textId="77777777" w:rsidR="00D42EBA" w:rsidRDefault="00D42EBA" w:rsidP="000A77B4">
            <w:pPr>
              <w:rPr>
                <w:rFonts w:eastAsia="Times New Roman" w:cstheme="minorHAnsi"/>
                <w:sz w:val="24"/>
                <w:szCs w:val="24"/>
              </w:rPr>
            </w:pPr>
          </w:p>
        </w:tc>
        <w:tc>
          <w:tcPr>
            <w:tcW w:w="2930"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3"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79"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AC398E">
        <w:tc>
          <w:tcPr>
            <w:tcW w:w="1108" w:type="dxa"/>
          </w:tcPr>
          <w:p w14:paraId="365B8DF6" w14:textId="77777777" w:rsidR="00D42EBA" w:rsidRDefault="00D42EBA" w:rsidP="000A77B4">
            <w:pPr>
              <w:rPr>
                <w:rFonts w:eastAsia="Times New Roman" w:cstheme="minorHAnsi"/>
                <w:sz w:val="24"/>
                <w:szCs w:val="24"/>
              </w:rPr>
            </w:pPr>
          </w:p>
        </w:tc>
        <w:tc>
          <w:tcPr>
            <w:tcW w:w="2930"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3"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79"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AC398E" w14:paraId="6FE9C825" w14:textId="77777777" w:rsidTr="00AC398E">
        <w:tc>
          <w:tcPr>
            <w:tcW w:w="1108" w:type="dxa"/>
          </w:tcPr>
          <w:p w14:paraId="2DE913F4" w14:textId="77777777" w:rsidR="00AC398E" w:rsidRDefault="00AC398E" w:rsidP="00AC398E">
            <w:pPr>
              <w:rPr>
                <w:rFonts w:eastAsia="Times New Roman" w:cstheme="minorHAnsi"/>
                <w:sz w:val="24"/>
                <w:szCs w:val="24"/>
              </w:rPr>
            </w:pPr>
          </w:p>
        </w:tc>
        <w:tc>
          <w:tcPr>
            <w:tcW w:w="2930" w:type="dxa"/>
          </w:tcPr>
          <w:p w14:paraId="61AF4A82" w14:textId="32EEC561" w:rsidR="00AC398E" w:rsidRDefault="00AC398E" w:rsidP="00AC398E">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1CCA5963" w14:textId="4E562A39" w:rsidR="00AC398E" w:rsidRDefault="00AC398E" w:rsidP="00AC398E">
            <w:pPr>
              <w:rPr>
                <w:rFonts w:eastAsia="Times New Roman" w:cstheme="minorHAnsi"/>
                <w:sz w:val="24"/>
                <w:szCs w:val="24"/>
              </w:rPr>
            </w:pPr>
            <w:r>
              <w:rPr>
                <w:rFonts w:eastAsia="Times New Roman" w:cstheme="minorHAnsi"/>
                <w:sz w:val="24"/>
                <w:szCs w:val="24"/>
              </w:rPr>
              <w:t>130 – 9003 kg ha-1</w:t>
            </w:r>
          </w:p>
        </w:tc>
        <w:tc>
          <w:tcPr>
            <w:tcW w:w="3179" w:type="dxa"/>
          </w:tcPr>
          <w:p w14:paraId="19D3DD9E" w14:textId="77777777" w:rsidR="00AC398E" w:rsidRDefault="00AC398E" w:rsidP="00AC398E">
            <w:pPr>
              <w:rPr>
                <w:rFonts w:eastAsia="Times New Roman" w:cstheme="minorHAnsi"/>
                <w:sz w:val="24"/>
                <w:szCs w:val="24"/>
              </w:rPr>
            </w:pPr>
            <w:r>
              <w:rPr>
                <w:rFonts w:eastAsia="Times New Roman" w:cstheme="minorHAnsi"/>
                <w:sz w:val="24"/>
                <w:szCs w:val="24"/>
              </w:rPr>
              <w:t>0 – 9003 kg ha-1</w:t>
            </w:r>
          </w:p>
        </w:tc>
      </w:tr>
      <w:tr w:rsidR="00AC398E" w14:paraId="279C04C3" w14:textId="77777777" w:rsidTr="00AC398E">
        <w:tc>
          <w:tcPr>
            <w:tcW w:w="1108" w:type="dxa"/>
          </w:tcPr>
          <w:p w14:paraId="0257DC8A" w14:textId="18E9F414" w:rsidR="00AC398E" w:rsidRDefault="00AC398E" w:rsidP="00AC398E">
            <w:pPr>
              <w:rPr>
                <w:rFonts w:eastAsia="Times New Roman" w:cstheme="minorHAnsi"/>
                <w:sz w:val="24"/>
                <w:szCs w:val="24"/>
              </w:rPr>
            </w:pPr>
            <w:r>
              <w:rPr>
                <w:rFonts w:eastAsia="Times New Roman" w:cstheme="minorHAnsi"/>
                <w:sz w:val="24"/>
                <w:szCs w:val="24"/>
              </w:rPr>
              <w:t>Cash crop</w:t>
            </w:r>
          </w:p>
        </w:tc>
        <w:tc>
          <w:tcPr>
            <w:tcW w:w="2930" w:type="dxa"/>
          </w:tcPr>
          <w:p w14:paraId="7FB45EC3" w14:textId="77777777" w:rsidR="00AC398E" w:rsidRDefault="00AC398E" w:rsidP="00AC398E">
            <w:pPr>
              <w:rPr>
                <w:rFonts w:eastAsia="Times New Roman" w:cstheme="minorHAnsi"/>
                <w:sz w:val="24"/>
                <w:szCs w:val="24"/>
              </w:rPr>
            </w:pPr>
            <w:r>
              <w:rPr>
                <w:rFonts w:eastAsia="Times New Roman" w:cstheme="minorHAnsi"/>
                <w:sz w:val="24"/>
                <w:szCs w:val="24"/>
              </w:rPr>
              <w:t>Subsequent crop</w:t>
            </w:r>
          </w:p>
        </w:tc>
        <w:tc>
          <w:tcPr>
            <w:tcW w:w="2133" w:type="dxa"/>
          </w:tcPr>
          <w:p w14:paraId="45A46DBB" w14:textId="77777777" w:rsidR="00AC398E" w:rsidRDefault="00AC398E" w:rsidP="00AC398E">
            <w:pPr>
              <w:rPr>
                <w:rFonts w:eastAsia="Times New Roman" w:cstheme="minorHAnsi"/>
                <w:sz w:val="24"/>
                <w:szCs w:val="24"/>
              </w:rPr>
            </w:pPr>
            <w:r>
              <w:rPr>
                <w:rFonts w:eastAsia="Times New Roman" w:cstheme="minorHAnsi"/>
                <w:sz w:val="24"/>
                <w:szCs w:val="24"/>
              </w:rPr>
              <w:t>Maize (n=78)</w:t>
            </w:r>
          </w:p>
          <w:p w14:paraId="50127853" w14:textId="77777777" w:rsidR="00AC398E" w:rsidRDefault="00AC398E" w:rsidP="00AC398E">
            <w:pPr>
              <w:rPr>
                <w:rFonts w:eastAsia="Times New Roman" w:cstheme="minorHAnsi"/>
                <w:sz w:val="24"/>
                <w:szCs w:val="24"/>
              </w:rPr>
            </w:pPr>
            <w:r>
              <w:rPr>
                <w:rFonts w:eastAsia="Times New Roman" w:cstheme="minorHAnsi"/>
                <w:sz w:val="24"/>
                <w:szCs w:val="24"/>
              </w:rPr>
              <w:t>Soybean (n=45)</w:t>
            </w:r>
          </w:p>
          <w:p w14:paraId="6F9ED660" w14:textId="77777777" w:rsidR="00AC398E" w:rsidRDefault="00AC398E" w:rsidP="00AC398E">
            <w:pPr>
              <w:rPr>
                <w:rFonts w:eastAsia="Times New Roman" w:cstheme="minorHAnsi"/>
                <w:sz w:val="24"/>
                <w:szCs w:val="24"/>
              </w:rPr>
            </w:pPr>
          </w:p>
        </w:tc>
        <w:tc>
          <w:tcPr>
            <w:tcW w:w="3179" w:type="dxa"/>
          </w:tcPr>
          <w:p w14:paraId="3B9312FE" w14:textId="77777777" w:rsidR="00AC398E" w:rsidRDefault="00AC398E" w:rsidP="00AC398E">
            <w:pPr>
              <w:rPr>
                <w:rFonts w:eastAsia="Times New Roman" w:cstheme="minorHAnsi"/>
                <w:sz w:val="24"/>
                <w:szCs w:val="24"/>
              </w:rPr>
            </w:pPr>
            <w:r>
              <w:rPr>
                <w:rFonts w:eastAsia="Times New Roman" w:cstheme="minorHAnsi"/>
                <w:sz w:val="24"/>
                <w:szCs w:val="24"/>
              </w:rPr>
              <w:t>Maize (n=73)</w:t>
            </w:r>
          </w:p>
          <w:p w14:paraId="144C6654" w14:textId="77777777" w:rsidR="00AC398E" w:rsidRDefault="00AC398E" w:rsidP="00AC398E">
            <w:pPr>
              <w:rPr>
                <w:rFonts w:eastAsia="Times New Roman" w:cstheme="minorHAnsi"/>
                <w:sz w:val="24"/>
                <w:szCs w:val="24"/>
              </w:rPr>
            </w:pPr>
            <w:r>
              <w:rPr>
                <w:rFonts w:eastAsia="Times New Roman" w:cstheme="minorHAnsi"/>
                <w:sz w:val="24"/>
                <w:szCs w:val="24"/>
              </w:rPr>
              <w:t>Soybean (n=42)</w:t>
            </w:r>
          </w:p>
          <w:p w14:paraId="51FE6601" w14:textId="77777777" w:rsidR="00AC398E" w:rsidRDefault="00AC398E" w:rsidP="00AC398E">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AC398E" w14:paraId="5C4C1CAC" w14:textId="77777777" w:rsidTr="00AC398E">
        <w:tc>
          <w:tcPr>
            <w:tcW w:w="1108" w:type="dxa"/>
          </w:tcPr>
          <w:p w14:paraId="276F82DC" w14:textId="77777777" w:rsidR="00AC398E" w:rsidRDefault="00AC398E" w:rsidP="00AC398E">
            <w:pPr>
              <w:rPr>
                <w:rFonts w:eastAsia="Times New Roman" w:cstheme="minorHAnsi"/>
                <w:sz w:val="24"/>
                <w:szCs w:val="24"/>
              </w:rPr>
            </w:pPr>
          </w:p>
        </w:tc>
        <w:tc>
          <w:tcPr>
            <w:tcW w:w="2930" w:type="dxa"/>
          </w:tcPr>
          <w:p w14:paraId="7BFBF97A" w14:textId="77777777" w:rsidR="00AC398E" w:rsidRDefault="00AC398E" w:rsidP="00AC398E">
            <w:pPr>
              <w:rPr>
                <w:rFonts w:eastAsia="Times New Roman" w:cstheme="minorHAnsi"/>
                <w:sz w:val="24"/>
                <w:szCs w:val="24"/>
              </w:rPr>
            </w:pPr>
            <w:r>
              <w:rPr>
                <w:rFonts w:eastAsia="Times New Roman" w:cstheme="minorHAnsi"/>
                <w:sz w:val="24"/>
                <w:szCs w:val="24"/>
              </w:rPr>
              <w:t>Cash crop planting date</w:t>
            </w:r>
          </w:p>
        </w:tc>
        <w:tc>
          <w:tcPr>
            <w:tcW w:w="2133" w:type="dxa"/>
          </w:tcPr>
          <w:p w14:paraId="0C9EA912" w14:textId="77777777" w:rsidR="00AC398E" w:rsidRDefault="00AC398E" w:rsidP="00AC398E">
            <w:pPr>
              <w:rPr>
                <w:rFonts w:eastAsia="Times New Roman" w:cstheme="minorHAnsi"/>
                <w:sz w:val="24"/>
                <w:szCs w:val="24"/>
              </w:rPr>
            </w:pPr>
            <w:r>
              <w:rPr>
                <w:rFonts w:eastAsia="Times New Roman" w:cstheme="minorHAnsi"/>
                <w:sz w:val="24"/>
                <w:szCs w:val="24"/>
              </w:rPr>
              <w:t>April 20 – June 30</w:t>
            </w:r>
          </w:p>
        </w:tc>
        <w:tc>
          <w:tcPr>
            <w:tcW w:w="3179" w:type="dxa"/>
          </w:tcPr>
          <w:p w14:paraId="3DC8D2CF" w14:textId="77777777" w:rsidR="00AC398E" w:rsidRDefault="00AC398E" w:rsidP="00AC398E">
            <w:pPr>
              <w:rPr>
                <w:rFonts w:eastAsia="Times New Roman" w:cstheme="minorHAnsi"/>
                <w:sz w:val="24"/>
                <w:szCs w:val="24"/>
              </w:rPr>
            </w:pPr>
            <w:r>
              <w:rPr>
                <w:rFonts w:eastAsia="Times New Roman" w:cstheme="minorHAnsi"/>
                <w:sz w:val="24"/>
                <w:szCs w:val="24"/>
              </w:rPr>
              <w:t>April 27 – June 18</w:t>
            </w:r>
          </w:p>
        </w:tc>
      </w:tr>
      <w:tr w:rsidR="00AC398E" w14:paraId="02E42BB4" w14:textId="77777777" w:rsidTr="00AC398E">
        <w:tc>
          <w:tcPr>
            <w:tcW w:w="1108" w:type="dxa"/>
          </w:tcPr>
          <w:p w14:paraId="6EF4EBA4" w14:textId="77777777" w:rsidR="00AC398E" w:rsidRDefault="00AC398E" w:rsidP="00AC398E">
            <w:pPr>
              <w:rPr>
                <w:rFonts w:eastAsia="Times New Roman" w:cstheme="minorHAnsi"/>
                <w:sz w:val="24"/>
                <w:szCs w:val="24"/>
              </w:rPr>
            </w:pPr>
          </w:p>
        </w:tc>
        <w:tc>
          <w:tcPr>
            <w:tcW w:w="2930" w:type="dxa"/>
          </w:tcPr>
          <w:p w14:paraId="4500E7C4" w14:textId="77777777" w:rsidR="00AC398E" w:rsidRDefault="00AC398E" w:rsidP="00AC398E">
            <w:pPr>
              <w:rPr>
                <w:rFonts w:eastAsia="Times New Roman" w:cstheme="minorHAnsi"/>
                <w:sz w:val="24"/>
                <w:szCs w:val="24"/>
              </w:rPr>
            </w:pPr>
            <w:r>
              <w:rPr>
                <w:rFonts w:eastAsia="Times New Roman" w:cstheme="minorHAnsi"/>
                <w:sz w:val="24"/>
                <w:szCs w:val="24"/>
              </w:rPr>
              <w:t>Corn yield</w:t>
            </w:r>
          </w:p>
        </w:tc>
        <w:tc>
          <w:tcPr>
            <w:tcW w:w="2133" w:type="dxa"/>
          </w:tcPr>
          <w:p w14:paraId="4EC82757" w14:textId="3A20DD63" w:rsidR="00AC398E" w:rsidRDefault="001432C4" w:rsidP="001432C4">
            <w:pPr>
              <w:rPr>
                <w:rFonts w:eastAsia="Times New Roman" w:cstheme="minorHAnsi"/>
                <w:sz w:val="24"/>
                <w:szCs w:val="24"/>
              </w:rPr>
            </w:pPr>
            <w:r>
              <w:rPr>
                <w:rFonts w:eastAsia="Times New Roman" w:cstheme="minorHAnsi"/>
                <w:sz w:val="24"/>
                <w:szCs w:val="24"/>
              </w:rPr>
              <w:t>40-13500 kg ha-1</w:t>
            </w:r>
          </w:p>
        </w:tc>
        <w:tc>
          <w:tcPr>
            <w:tcW w:w="3179" w:type="dxa"/>
          </w:tcPr>
          <w:p w14:paraId="6F9A05FA" w14:textId="3EEE5CAB" w:rsidR="00AC398E" w:rsidRDefault="001432C4" w:rsidP="001432C4">
            <w:pPr>
              <w:rPr>
                <w:rFonts w:eastAsia="Times New Roman" w:cstheme="minorHAnsi"/>
                <w:sz w:val="24"/>
                <w:szCs w:val="24"/>
              </w:rPr>
            </w:pPr>
            <w:r>
              <w:rPr>
                <w:rFonts w:eastAsia="Times New Roman" w:cstheme="minorHAnsi"/>
                <w:sz w:val="24"/>
                <w:szCs w:val="24"/>
              </w:rPr>
              <w:t>40-11200 kg ha-1</w:t>
            </w:r>
          </w:p>
        </w:tc>
      </w:tr>
      <w:tr w:rsidR="00AC398E" w14:paraId="79F5A282" w14:textId="77777777" w:rsidTr="00AC398E">
        <w:tc>
          <w:tcPr>
            <w:tcW w:w="1108" w:type="dxa"/>
          </w:tcPr>
          <w:p w14:paraId="066D50D1" w14:textId="77777777" w:rsidR="00AC398E" w:rsidRDefault="00AC398E" w:rsidP="00AC398E">
            <w:pPr>
              <w:rPr>
                <w:rFonts w:eastAsia="Times New Roman" w:cstheme="minorHAnsi"/>
                <w:sz w:val="24"/>
                <w:szCs w:val="24"/>
              </w:rPr>
            </w:pPr>
          </w:p>
        </w:tc>
        <w:tc>
          <w:tcPr>
            <w:tcW w:w="2930" w:type="dxa"/>
          </w:tcPr>
          <w:p w14:paraId="2AC20CCA" w14:textId="77777777" w:rsidR="00AC398E" w:rsidRDefault="00AC398E" w:rsidP="00AC398E">
            <w:pPr>
              <w:rPr>
                <w:rFonts w:eastAsia="Times New Roman" w:cstheme="minorHAnsi"/>
                <w:sz w:val="24"/>
                <w:szCs w:val="24"/>
              </w:rPr>
            </w:pPr>
            <w:r>
              <w:rPr>
                <w:rFonts w:eastAsia="Times New Roman" w:cstheme="minorHAnsi"/>
                <w:sz w:val="24"/>
                <w:szCs w:val="24"/>
              </w:rPr>
              <w:t>Soybean yield</w:t>
            </w:r>
          </w:p>
        </w:tc>
        <w:tc>
          <w:tcPr>
            <w:tcW w:w="2133" w:type="dxa"/>
          </w:tcPr>
          <w:p w14:paraId="717167F4" w14:textId="77777777" w:rsidR="00AC398E" w:rsidRDefault="00AC398E" w:rsidP="00AC398E">
            <w:pPr>
              <w:rPr>
                <w:rFonts w:eastAsia="Times New Roman" w:cstheme="minorHAnsi"/>
                <w:sz w:val="24"/>
                <w:szCs w:val="24"/>
              </w:rPr>
            </w:pPr>
            <w:r>
              <w:rPr>
                <w:rFonts w:eastAsia="Times New Roman" w:cstheme="minorHAnsi"/>
                <w:sz w:val="24"/>
                <w:szCs w:val="24"/>
              </w:rPr>
              <w:t>300-3618</w:t>
            </w:r>
          </w:p>
        </w:tc>
        <w:tc>
          <w:tcPr>
            <w:tcW w:w="3179" w:type="dxa"/>
          </w:tcPr>
          <w:p w14:paraId="26ADF0A5" w14:textId="77777777" w:rsidR="00AC398E" w:rsidRDefault="00AC398E" w:rsidP="00AC398E">
            <w:pPr>
              <w:rPr>
                <w:rFonts w:eastAsia="Times New Roman" w:cstheme="minorHAnsi"/>
                <w:sz w:val="24"/>
                <w:szCs w:val="24"/>
              </w:rPr>
            </w:pPr>
            <w:r>
              <w:rPr>
                <w:rFonts w:eastAsia="Times New Roman" w:cstheme="minorHAnsi"/>
                <w:sz w:val="24"/>
                <w:szCs w:val="24"/>
              </w:rPr>
              <w:t>300-3310 kg ha-1</w:t>
            </w:r>
          </w:p>
        </w:tc>
      </w:tr>
      <w:tr w:rsidR="00AC398E" w14:paraId="416E459A" w14:textId="77777777" w:rsidTr="00010DDF">
        <w:tc>
          <w:tcPr>
            <w:tcW w:w="9350" w:type="dxa"/>
            <w:gridSpan w:val="4"/>
            <w:shd w:val="clear" w:color="auto" w:fill="E7E6E6" w:themeFill="background2"/>
          </w:tcPr>
          <w:p w14:paraId="5F685ABF" w14:textId="77777777" w:rsidR="00AC398E" w:rsidRPr="00D41CFD" w:rsidRDefault="00AC398E" w:rsidP="00AC398E">
            <w:pPr>
              <w:rPr>
                <w:rFonts w:eastAsia="Times New Roman" w:cstheme="minorHAnsi"/>
                <w:b/>
                <w:i/>
                <w:sz w:val="24"/>
                <w:szCs w:val="24"/>
              </w:rPr>
            </w:pPr>
            <w:r w:rsidRPr="00D41CFD">
              <w:rPr>
                <w:rFonts w:eastAsia="Times New Roman" w:cstheme="minorHAnsi"/>
                <w:b/>
                <w:i/>
                <w:sz w:val="24"/>
                <w:szCs w:val="24"/>
              </w:rPr>
              <w:t>Site</w:t>
            </w:r>
          </w:p>
        </w:tc>
      </w:tr>
      <w:tr w:rsidR="00AC398E" w14:paraId="69E6A90E" w14:textId="77777777" w:rsidTr="00AC398E">
        <w:tc>
          <w:tcPr>
            <w:tcW w:w="1108" w:type="dxa"/>
          </w:tcPr>
          <w:p w14:paraId="3E70F438" w14:textId="77777777" w:rsidR="00AC398E" w:rsidRDefault="00AC398E" w:rsidP="00AC398E">
            <w:pPr>
              <w:rPr>
                <w:rFonts w:eastAsia="Times New Roman" w:cstheme="minorHAnsi"/>
                <w:sz w:val="24"/>
                <w:szCs w:val="24"/>
              </w:rPr>
            </w:pPr>
          </w:p>
        </w:tc>
        <w:tc>
          <w:tcPr>
            <w:tcW w:w="2930" w:type="dxa"/>
          </w:tcPr>
          <w:p w14:paraId="0E55E8EE" w14:textId="77777777" w:rsidR="00AC398E" w:rsidRDefault="00AC398E" w:rsidP="00AC398E">
            <w:pPr>
              <w:rPr>
                <w:rFonts w:eastAsia="Times New Roman" w:cstheme="minorHAnsi"/>
                <w:sz w:val="24"/>
                <w:szCs w:val="24"/>
              </w:rPr>
            </w:pPr>
            <w:r>
              <w:rPr>
                <w:rFonts w:eastAsia="Times New Roman" w:cstheme="minorHAnsi"/>
                <w:sz w:val="24"/>
                <w:szCs w:val="24"/>
              </w:rPr>
              <w:t>State</w:t>
            </w:r>
          </w:p>
        </w:tc>
        <w:tc>
          <w:tcPr>
            <w:tcW w:w="2133" w:type="dxa"/>
          </w:tcPr>
          <w:p w14:paraId="10D5AB1C" w14:textId="77777777" w:rsidR="00AC398E" w:rsidRDefault="00AC398E" w:rsidP="00AC398E">
            <w:pPr>
              <w:rPr>
                <w:rFonts w:eastAsia="Times New Roman" w:cstheme="minorHAnsi"/>
                <w:sz w:val="24"/>
                <w:szCs w:val="24"/>
              </w:rPr>
            </w:pPr>
            <w:r>
              <w:rPr>
                <w:rFonts w:eastAsia="Times New Roman" w:cstheme="minorHAnsi"/>
                <w:sz w:val="24"/>
                <w:szCs w:val="24"/>
              </w:rPr>
              <w:t>Illinois (17)</w:t>
            </w:r>
          </w:p>
          <w:p w14:paraId="701210EF" w14:textId="77777777" w:rsidR="00AC398E" w:rsidRDefault="00AC398E" w:rsidP="00AC398E">
            <w:pPr>
              <w:rPr>
                <w:rFonts w:eastAsia="Times New Roman" w:cstheme="minorHAnsi"/>
                <w:sz w:val="24"/>
                <w:szCs w:val="24"/>
              </w:rPr>
            </w:pPr>
            <w:r>
              <w:rPr>
                <w:rFonts w:eastAsia="Times New Roman" w:cstheme="minorHAnsi"/>
                <w:sz w:val="24"/>
                <w:szCs w:val="24"/>
              </w:rPr>
              <w:t>Kansas (9)</w:t>
            </w:r>
          </w:p>
          <w:p w14:paraId="002090C5" w14:textId="77777777" w:rsidR="00AC398E" w:rsidRDefault="00AC398E" w:rsidP="00AC398E">
            <w:pPr>
              <w:rPr>
                <w:rFonts w:eastAsia="Times New Roman" w:cstheme="minorHAnsi"/>
                <w:sz w:val="24"/>
                <w:szCs w:val="24"/>
              </w:rPr>
            </w:pPr>
            <w:r>
              <w:rPr>
                <w:rFonts w:eastAsia="Times New Roman" w:cstheme="minorHAnsi"/>
                <w:sz w:val="24"/>
                <w:szCs w:val="24"/>
              </w:rPr>
              <w:t>Michigan (44)</w:t>
            </w:r>
          </w:p>
          <w:p w14:paraId="7C5E976D" w14:textId="77777777" w:rsidR="00AC398E" w:rsidRDefault="00AC398E" w:rsidP="00AC398E">
            <w:pPr>
              <w:rPr>
                <w:rFonts w:eastAsia="Times New Roman" w:cstheme="minorHAnsi"/>
                <w:sz w:val="24"/>
                <w:szCs w:val="24"/>
              </w:rPr>
            </w:pPr>
            <w:r>
              <w:rPr>
                <w:rFonts w:eastAsia="Times New Roman" w:cstheme="minorHAnsi"/>
                <w:sz w:val="24"/>
                <w:szCs w:val="24"/>
              </w:rPr>
              <w:t>Minnesota (12)</w:t>
            </w:r>
          </w:p>
          <w:p w14:paraId="53E423D7" w14:textId="77777777" w:rsidR="00AC398E" w:rsidRDefault="00AC398E" w:rsidP="00AC398E">
            <w:pPr>
              <w:rPr>
                <w:rFonts w:eastAsia="Times New Roman" w:cstheme="minorHAnsi"/>
                <w:sz w:val="24"/>
                <w:szCs w:val="24"/>
              </w:rPr>
            </w:pPr>
            <w:r>
              <w:rPr>
                <w:rFonts w:eastAsia="Times New Roman" w:cstheme="minorHAnsi"/>
                <w:sz w:val="24"/>
                <w:szCs w:val="24"/>
              </w:rPr>
              <w:t>Nebraska (11)</w:t>
            </w:r>
          </w:p>
          <w:p w14:paraId="723FBEE7" w14:textId="77777777" w:rsidR="00AC398E" w:rsidRDefault="00AC398E" w:rsidP="00AC398E">
            <w:pPr>
              <w:rPr>
                <w:rFonts w:eastAsia="Times New Roman" w:cstheme="minorHAnsi"/>
                <w:sz w:val="24"/>
                <w:szCs w:val="24"/>
              </w:rPr>
            </w:pPr>
            <w:r>
              <w:rPr>
                <w:rFonts w:eastAsia="Times New Roman" w:cstheme="minorHAnsi"/>
                <w:sz w:val="24"/>
                <w:szCs w:val="24"/>
              </w:rPr>
              <w:t>Ohio (25)</w:t>
            </w:r>
          </w:p>
          <w:p w14:paraId="128B8EEB" w14:textId="77777777" w:rsidR="00AC398E" w:rsidRDefault="00AC398E" w:rsidP="00AC398E">
            <w:pPr>
              <w:rPr>
                <w:rFonts w:eastAsia="Times New Roman" w:cstheme="minorHAnsi"/>
                <w:sz w:val="24"/>
                <w:szCs w:val="24"/>
              </w:rPr>
            </w:pPr>
            <w:r>
              <w:rPr>
                <w:rFonts w:eastAsia="Times New Roman" w:cstheme="minorHAnsi"/>
                <w:sz w:val="24"/>
                <w:szCs w:val="24"/>
              </w:rPr>
              <w:t>Wisconsin (5)</w:t>
            </w:r>
          </w:p>
        </w:tc>
        <w:tc>
          <w:tcPr>
            <w:tcW w:w="3179" w:type="dxa"/>
          </w:tcPr>
          <w:p w14:paraId="0EF68F89" w14:textId="77777777" w:rsidR="00AC398E" w:rsidRDefault="00AC398E" w:rsidP="00AC398E">
            <w:pPr>
              <w:rPr>
                <w:rFonts w:eastAsia="Times New Roman" w:cstheme="minorHAnsi"/>
                <w:sz w:val="24"/>
                <w:szCs w:val="24"/>
              </w:rPr>
            </w:pPr>
            <w:r>
              <w:rPr>
                <w:rFonts w:eastAsia="Times New Roman" w:cstheme="minorHAnsi"/>
                <w:sz w:val="24"/>
                <w:szCs w:val="24"/>
              </w:rPr>
              <w:t>Iowa (4)</w:t>
            </w:r>
          </w:p>
          <w:p w14:paraId="23ED3D28" w14:textId="77777777" w:rsidR="00AC398E" w:rsidRDefault="00AC398E" w:rsidP="00AC398E">
            <w:pPr>
              <w:rPr>
                <w:rFonts w:eastAsia="Times New Roman" w:cstheme="minorHAnsi"/>
                <w:sz w:val="24"/>
                <w:szCs w:val="24"/>
              </w:rPr>
            </w:pPr>
            <w:r>
              <w:rPr>
                <w:rFonts w:eastAsia="Times New Roman" w:cstheme="minorHAnsi"/>
                <w:sz w:val="24"/>
                <w:szCs w:val="24"/>
              </w:rPr>
              <w:t>Illinois (5)</w:t>
            </w:r>
          </w:p>
          <w:p w14:paraId="5F4FFED2" w14:textId="77777777" w:rsidR="00AC398E" w:rsidRDefault="00AC398E" w:rsidP="00AC398E">
            <w:pPr>
              <w:rPr>
                <w:rFonts w:eastAsia="Times New Roman" w:cstheme="minorHAnsi"/>
                <w:sz w:val="24"/>
                <w:szCs w:val="24"/>
              </w:rPr>
            </w:pPr>
            <w:r>
              <w:rPr>
                <w:rFonts w:eastAsia="Times New Roman" w:cstheme="minorHAnsi"/>
                <w:sz w:val="24"/>
                <w:szCs w:val="24"/>
              </w:rPr>
              <w:t>Indiana (4)</w:t>
            </w:r>
          </w:p>
          <w:p w14:paraId="1AEFAF95" w14:textId="77777777" w:rsidR="00AC398E" w:rsidRDefault="00AC398E" w:rsidP="00AC398E">
            <w:pPr>
              <w:rPr>
                <w:rFonts w:eastAsia="Times New Roman" w:cstheme="minorHAnsi"/>
                <w:sz w:val="24"/>
                <w:szCs w:val="24"/>
              </w:rPr>
            </w:pPr>
            <w:r>
              <w:rPr>
                <w:rFonts w:eastAsia="Times New Roman" w:cstheme="minorHAnsi"/>
                <w:sz w:val="24"/>
                <w:szCs w:val="24"/>
              </w:rPr>
              <w:t>Michigan (45)</w:t>
            </w:r>
          </w:p>
          <w:p w14:paraId="782FB32E" w14:textId="77777777" w:rsidR="00AC398E" w:rsidRDefault="00AC398E" w:rsidP="00AC398E">
            <w:pPr>
              <w:rPr>
                <w:rFonts w:eastAsia="Times New Roman" w:cstheme="minorHAnsi"/>
                <w:sz w:val="24"/>
                <w:szCs w:val="24"/>
              </w:rPr>
            </w:pPr>
            <w:r>
              <w:rPr>
                <w:rFonts w:eastAsia="Times New Roman" w:cstheme="minorHAnsi"/>
                <w:sz w:val="24"/>
                <w:szCs w:val="24"/>
              </w:rPr>
              <w:t>Minnesota (16)</w:t>
            </w:r>
          </w:p>
          <w:p w14:paraId="58F9D38F" w14:textId="77777777" w:rsidR="00AC398E" w:rsidRDefault="00AC398E" w:rsidP="00AC398E">
            <w:pPr>
              <w:rPr>
                <w:rFonts w:eastAsia="Times New Roman" w:cstheme="minorHAnsi"/>
                <w:sz w:val="24"/>
                <w:szCs w:val="24"/>
              </w:rPr>
            </w:pPr>
            <w:r>
              <w:rPr>
                <w:rFonts w:eastAsia="Times New Roman" w:cstheme="minorHAnsi"/>
                <w:sz w:val="24"/>
                <w:szCs w:val="24"/>
              </w:rPr>
              <w:t>Missouri (18)</w:t>
            </w:r>
          </w:p>
          <w:p w14:paraId="03360BDD" w14:textId="77777777" w:rsidR="00AC398E" w:rsidRDefault="00AC398E" w:rsidP="00AC398E">
            <w:pPr>
              <w:rPr>
                <w:rFonts w:eastAsia="Times New Roman" w:cstheme="minorHAnsi"/>
                <w:sz w:val="24"/>
                <w:szCs w:val="24"/>
              </w:rPr>
            </w:pPr>
            <w:r>
              <w:rPr>
                <w:rFonts w:eastAsia="Times New Roman" w:cstheme="minorHAnsi"/>
                <w:sz w:val="24"/>
                <w:szCs w:val="24"/>
              </w:rPr>
              <w:t>Nebraska (6)</w:t>
            </w:r>
          </w:p>
          <w:p w14:paraId="4B71DAE0" w14:textId="77777777" w:rsidR="00AC398E" w:rsidRDefault="00AC398E" w:rsidP="00AC398E">
            <w:pPr>
              <w:rPr>
                <w:rFonts w:eastAsia="Times New Roman" w:cstheme="minorHAnsi"/>
                <w:sz w:val="24"/>
                <w:szCs w:val="24"/>
              </w:rPr>
            </w:pPr>
            <w:r>
              <w:rPr>
                <w:rFonts w:eastAsia="Times New Roman" w:cstheme="minorHAnsi"/>
                <w:sz w:val="24"/>
                <w:szCs w:val="24"/>
              </w:rPr>
              <w:t>Ohio (21)</w:t>
            </w:r>
          </w:p>
        </w:tc>
      </w:tr>
      <w:tr w:rsidR="00AC398E" w14:paraId="37B1766D" w14:textId="77777777" w:rsidTr="00AC398E">
        <w:tc>
          <w:tcPr>
            <w:tcW w:w="1108" w:type="dxa"/>
          </w:tcPr>
          <w:p w14:paraId="50F05B39" w14:textId="77777777" w:rsidR="00AC398E" w:rsidRDefault="00AC398E" w:rsidP="00AC398E">
            <w:pPr>
              <w:rPr>
                <w:rFonts w:eastAsia="Times New Roman" w:cstheme="minorHAnsi"/>
                <w:sz w:val="24"/>
                <w:szCs w:val="24"/>
              </w:rPr>
            </w:pPr>
          </w:p>
        </w:tc>
        <w:tc>
          <w:tcPr>
            <w:tcW w:w="2930" w:type="dxa"/>
          </w:tcPr>
          <w:p w14:paraId="2FE86B15" w14:textId="77777777" w:rsidR="00AC398E" w:rsidRDefault="00AC398E" w:rsidP="00AC398E">
            <w:pPr>
              <w:rPr>
                <w:rFonts w:eastAsia="Times New Roman" w:cstheme="minorHAnsi"/>
                <w:sz w:val="24"/>
                <w:szCs w:val="24"/>
              </w:rPr>
            </w:pPr>
            <w:r>
              <w:rPr>
                <w:rFonts w:eastAsia="Times New Roman" w:cstheme="minorHAnsi"/>
                <w:sz w:val="24"/>
                <w:szCs w:val="24"/>
              </w:rPr>
              <w:t>Latitude</w:t>
            </w:r>
          </w:p>
        </w:tc>
        <w:tc>
          <w:tcPr>
            <w:tcW w:w="2133" w:type="dxa"/>
          </w:tcPr>
          <w:p w14:paraId="0260C226" w14:textId="77777777" w:rsidR="00AC398E" w:rsidRDefault="00AC398E" w:rsidP="00AC398E">
            <w:pPr>
              <w:rPr>
                <w:rFonts w:eastAsia="Times New Roman" w:cstheme="minorHAnsi"/>
                <w:sz w:val="24"/>
                <w:szCs w:val="24"/>
              </w:rPr>
            </w:pPr>
            <w:r>
              <w:rPr>
                <w:rFonts w:eastAsia="Times New Roman" w:cstheme="minorHAnsi"/>
                <w:sz w:val="24"/>
                <w:szCs w:val="24"/>
              </w:rPr>
              <w:t>38.0 - 45.7</w:t>
            </w:r>
          </w:p>
        </w:tc>
        <w:tc>
          <w:tcPr>
            <w:tcW w:w="3179" w:type="dxa"/>
          </w:tcPr>
          <w:p w14:paraId="5504E426" w14:textId="77777777" w:rsidR="00AC398E" w:rsidRDefault="00AC398E" w:rsidP="00AC398E">
            <w:pPr>
              <w:rPr>
                <w:rFonts w:eastAsia="Times New Roman" w:cstheme="minorHAnsi"/>
                <w:sz w:val="24"/>
                <w:szCs w:val="24"/>
              </w:rPr>
            </w:pPr>
            <w:r>
              <w:rPr>
                <w:rFonts w:eastAsia="Times New Roman" w:cstheme="minorHAnsi"/>
                <w:sz w:val="24"/>
                <w:szCs w:val="24"/>
              </w:rPr>
              <w:t>38.7 - 45.7</w:t>
            </w:r>
          </w:p>
        </w:tc>
      </w:tr>
      <w:tr w:rsidR="00AC398E" w14:paraId="0246669A" w14:textId="77777777" w:rsidTr="00AC398E">
        <w:tc>
          <w:tcPr>
            <w:tcW w:w="1108" w:type="dxa"/>
          </w:tcPr>
          <w:p w14:paraId="2E18FE4D" w14:textId="77777777" w:rsidR="00AC398E" w:rsidRDefault="00AC398E" w:rsidP="00AC398E">
            <w:pPr>
              <w:rPr>
                <w:rFonts w:eastAsia="Times New Roman" w:cstheme="minorHAnsi"/>
                <w:sz w:val="24"/>
                <w:szCs w:val="24"/>
              </w:rPr>
            </w:pPr>
          </w:p>
        </w:tc>
        <w:tc>
          <w:tcPr>
            <w:tcW w:w="2930" w:type="dxa"/>
          </w:tcPr>
          <w:p w14:paraId="0FE0AD7D" w14:textId="77777777" w:rsidR="00AC398E" w:rsidRDefault="00AC398E" w:rsidP="00AC398E">
            <w:pPr>
              <w:rPr>
                <w:rFonts w:eastAsia="Times New Roman" w:cstheme="minorHAnsi"/>
                <w:sz w:val="24"/>
                <w:szCs w:val="24"/>
              </w:rPr>
            </w:pPr>
            <w:r>
              <w:rPr>
                <w:rFonts w:eastAsia="Times New Roman" w:cstheme="minorHAnsi"/>
                <w:sz w:val="24"/>
                <w:szCs w:val="24"/>
              </w:rPr>
              <w:t>Longitude</w:t>
            </w:r>
          </w:p>
        </w:tc>
        <w:tc>
          <w:tcPr>
            <w:tcW w:w="2133" w:type="dxa"/>
          </w:tcPr>
          <w:p w14:paraId="396C3BE6" w14:textId="77777777" w:rsidR="00AC398E" w:rsidRDefault="00AC398E" w:rsidP="00AC398E">
            <w:pPr>
              <w:rPr>
                <w:rFonts w:eastAsia="Times New Roman" w:cstheme="minorHAnsi"/>
                <w:sz w:val="24"/>
                <w:szCs w:val="24"/>
              </w:rPr>
            </w:pPr>
            <w:r>
              <w:rPr>
                <w:rFonts w:eastAsia="Times New Roman" w:cstheme="minorHAnsi"/>
                <w:sz w:val="24"/>
                <w:szCs w:val="24"/>
              </w:rPr>
              <w:t>81.9 – 101W</w:t>
            </w:r>
          </w:p>
        </w:tc>
        <w:tc>
          <w:tcPr>
            <w:tcW w:w="3179" w:type="dxa"/>
          </w:tcPr>
          <w:p w14:paraId="0842B5D5" w14:textId="77777777" w:rsidR="00AC398E" w:rsidRDefault="00AC398E" w:rsidP="00AC398E">
            <w:pPr>
              <w:rPr>
                <w:rFonts w:eastAsia="Times New Roman" w:cstheme="minorHAnsi"/>
                <w:sz w:val="24"/>
                <w:szCs w:val="24"/>
              </w:rPr>
            </w:pPr>
            <w:r>
              <w:rPr>
                <w:rFonts w:eastAsia="Times New Roman" w:cstheme="minorHAnsi"/>
                <w:sz w:val="24"/>
                <w:szCs w:val="24"/>
              </w:rPr>
              <w:t>83.0 – 101W</w:t>
            </w:r>
          </w:p>
        </w:tc>
      </w:tr>
      <w:tr w:rsidR="00AC398E" w14:paraId="5B5F26AE" w14:textId="77777777" w:rsidTr="00AC398E">
        <w:tc>
          <w:tcPr>
            <w:tcW w:w="1108" w:type="dxa"/>
          </w:tcPr>
          <w:p w14:paraId="61DADA97" w14:textId="77777777" w:rsidR="00AC398E" w:rsidRDefault="00AC398E" w:rsidP="00AC398E">
            <w:pPr>
              <w:rPr>
                <w:rFonts w:eastAsia="Times New Roman" w:cstheme="minorHAnsi"/>
                <w:sz w:val="24"/>
                <w:szCs w:val="24"/>
              </w:rPr>
            </w:pPr>
          </w:p>
        </w:tc>
        <w:tc>
          <w:tcPr>
            <w:tcW w:w="2930" w:type="dxa"/>
          </w:tcPr>
          <w:p w14:paraId="2400B8FD" w14:textId="77777777" w:rsidR="00AC398E" w:rsidRDefault="00AC398E" w:rsidP="00AC398E">
            <w:pPr>
              <w:rPr>
                <w:rFonts w:eastAsia="Times New Roman" w:cstheme="minorHAnsi"/>
                <w:sz w:val="24"/>
                <w:szCs w:val="24"/>
              </w:rPr>
            </w:pPr>
            <w:r>
              <w:rPr>
                <w:rFonts w:eastAsia="Times New Roman" w:cstheme="minorHAnsi"/>
                <w:sz w:val="24"/>
                <w:szCs w:val="24"/>
              </w:rPr>
              <w:t>Soil type</w:t>
            </w:r>
          </w:p>
        </w:tc>
        <w:tc>
          <w:tcPr>
            <w:tcW w:w="2133" w:type="dxa"/>
          </w:tcPr>
          <w:p w14:paraId="4AC57C21" w14:textId="77777777" w:rsidR="00AC398E" w:rsidRDefault="00AC398E" w:rsidP="00AC398E">
            <w:pPr>
              <w:rPr>
                <w:rFonts w:eastAsia="Times New Roman" w:cstheme="minorHAnsi"/>
                <w:sz w:val="24"/>
                <w:szCs w:val="24"/>
              </w:rPr>
            </w:pPr>
            <w:r>
              <w:rPr>
                <w:rFonts w:eastAsia="Times New Roman" w:cstheme="minorHAnsi"/>
                <w:sz w:val="24"/>
                <w:szCs w:val="24"/>
              </w:rPr>
              <w:t>Loam (n = 46)</w:t>
            </w:r>
          </w:p>
          <w:p w14:paraId="1537DD00" w14:textId="77777777" w:rsidR="00AC398E" w:rsidRDefault="00AC398E" w:rsidP="00AC398E">
            <w:pPr>
              <w:rPr>
                <w:rFonts w:eastAsia="Times New Roman" w:cstheme="minorHAnsi"/>
                <w:sz w:val="24"/>
                <w:szCs w:val="24"/>
              </w:rPr>
            </w:pPr>
            <w:r>
              <w:rPr>
                <w:rFonts w:eastAsia="Times New Roman" w:cstheme="minorHAnsi"/>
                <w:sz w:val="24"/>
                <w:szCs w:val="24"/>
              </w:rPr>
              <w:t>Sandy loam (n = 1)</w:t>
            </w:r>
          </w:p>
          <w:p w14:paraId="1B2608C4" w14:textId="77777777" w:rsidR="00AC398E" w:rsidRDefault="00AC398E" w:rsidP="00AC398E">
            <w:pPr>
              <w:rPr>
                <w:rFonts w:eastAsia="Times New Roman" w:cstheme="minorHAnsi"/>
                <w:sz w:val="24"/>
                <w:szCs w:val="24"/>
              </w:rPr>
            </w:pPr>
            <w:r>
              <w:rPr>
                <w:rFonts w:eastAsia="Times New Roman" w:cstheme="minorHAnsi"/>
                <w:sz w:val="24"/>
                <w:szCs w:val="24"/>
              </w:rPr>
              <w:t>Silt Loam (n = 67)</w:t>
            </w:r>
          </w:p>
          <w:p w14:paraId="1D2B10C9"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c>
          <w:tcPr>
            <w:tcW w:w="3179" w:type="dxa"/>
          </w:tcPr>
          <w:p w14:paraId="182FB0BC" w14:textId="77777777" w:rsidR="00AC398E" w:rsidRDefault="00AC398E" w:rsidP="00AC398E">
            <w:pPr>
              <w:rPr>
                <w:rFonts w:eastAsia="Times New Roman" w:cstheme="minorHAnsi"/>
                <w:sz w:val="24"/>
                <w:szCs w:val="24"/>
              </w:rPr>
            </w:pPr>
            <w:r>
              <w:rPr>
                <w:rFonts w:eastAsia="Times New Roman" w:cstheme="minorHAnsi"/>
                <w:sz w:val="24"/>
                <w:szCs w:val="24"/>
              </w:rPr>
              <w:t>Loam (n = 59)</w:t>
            </w:r>
          </w:p>
          <w:p w14:paraId="789BDB3C" w14:textId="77777777" w:rsidR="00AC398E" w:rsidRDefault="00AC398E" w:rsidP="00AC398E">
            <w:pPr>
              <w:rPr>
                <w:rFonts w:eastAsia="Times New Roman" w:cstheme="minorHAnsi"/>
                <w:sz w:val="24"/>
                <w:szCs w:val="24"/>
              </w:rPr>
            </w:pPr>
            <w:r>
              <w:rPr>
                <w:rFonts w:eastAsia="Times New Roman" w:cstheme="minorHAnsi"/>
                <w:sz w:val="24"/>
                <w:szCs w:val="24"/>
              </w:rPr>
              <w:t>Silt Loam (n = 61)</w:t>
            </w:r>
          </w:p>
          <w:p w14:paraId="0E367CD1"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r>
      <w:tr w:rsidR="00AC398E" w14:paraId="0313E760" w14:textId="77777777" w:rsidTr="00AC398E">
        <w:tc>
          <w:tcPr>
            <w:tcW w:w="1108" w:type="dxa"/>
          </w:tcPr>
          <w:p w14:paraId="6C5BC95C" w14:textId="77777777" w:rsidR="00AC398E" w:rsidRDefault="00AC398E" w:rsidP="00AC398E">
            <w:pPr>
              <w:rPr>
                <w:rFonts w:eastAsia="Times New Roman" w:cstheme="minorHAnsi"/>
                <w:sz w:val="24"/>
                <w:szCs w:val="24"/>
              </w:rPr>
            </w:pPr>
          </w:p>
        </w:tc>
        <w:tc>
          <w:tcPr>
            <w:tcW w:w="2930" w:type="dxa"/>
          </w:tcPr>
          <w:p w14:paraId="1848BAB2" w14:textId="7777777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AC398E" w:rsidRDefault="00AC398E" w:rsidP="00AC398E">
            <w:pPr>
              <w:rPr>
                <w:rFonts w:eastAsia="Times New Roman" w:cstheme="minorHAnsi"/>
                <w:sz w:val="24"/>
                <w:szCs w:val="24"/>
              </w:rPr>
            </w:pPr>
          </w:p>
        </w:tc>
        <w:tc>
          <w:tcPr>
            <w:tcW w:w="2133" w:type="dxa"/>
          </w:tcPr>
          <w:p w14:paraId="5BC3C174" w14:textId="77777777" w:rsidR="00AC398E" w:rsidRDefault="00AC398E" w:rsidP="00AC398E">
            <w:pPr>
              <w:rPr>
                <w:rFonts w:eastAsia="Times New Roman" w:cstheme="minorHAnsi"/>
                <w:sz w:val="24"/>
                <w:szCs w:val="24"/>
              </w:rPr>
            </w:pPr>
            <w:r>
              <w:rPr>
                <w:rFonts w:eastAsia="Times New Roman" w:cstheme="minorHAnsi"/>
                <w:sz w:val="24"/>
                <w:szCs w:val="24"/>
              </w:rPr>
              <w:t>1.5 - 4.15%</w:t>
            </w:r>
          </w:p>
        </w:tc>
        <w:tc>
          <w:tcPr>
            <w:tcW w:w="3179" w:type="dxa"/>
          </w:tcPr>
          <w:p w14:paraId="7FE158AD" w14:textId="77777777" w:rsidR="00AC398E" w:rsidRDefault="00AC398E" w:rsidP="00AC398E">
            <w:pPr>
              <w:rPr>
                <w:rFonts w:eastAsia="Times New Roman" w:cstheme="minorHAnsi"/>
                <w:sz w:val="24"/>
                <w:szCs w:val="24"/>
              </w:rPr>
            </w:pPr>
            <w:r>
              <w:rPr>
                <w:rFonts w:eastAsia="Times New Roman" w:cstheme="minorHAnsi"/>
                <w:sz w:val="24"/>
                <w:szCs w:val="24"/>
              </w:rPr>
              <w:t>1 – 3.4%</w:t>
            </w:r>
          </w:p>
        </w:tc>
      </w:tr>
      <w:tr w:rsidR="00AC398E" w14:paraId="59B2B1AE" w14:textId="77777777" w:rsidTr="00AC398E">
        <w:tc>
          <w:tcPr>
            <w:tcW w:w="1108" w:type="dxa"/>
          </w:tcPr>
          <w:p w14:paraId="2DA01189" w14:textId="77777777" w:rsidR="00AC398E" w:rsidRDefault="00AC398E" w:rsidP="00AC398E">
            <w:pPr>
              <w:rPr>
                <w:rFonts w:eastAsia="Times New Roman" w:cstheme="minorHAnsi"/>
                <w:sz w:val="24"/>
                <w:szCs w:val="24"/>
              </w:rPr>
            </w:pPr>
          </w:p>
        </w:tc>
        <w:tc>
          <w:tcPr>
            <w:tcW w:w="2930" w:type="dxa"/>
          </w:tcPr>
          <w:p w14:paraId="70CD8F6F" w14:textId="77777777" w:rsidR="00AC398E" w:rsidRDefault="00AC398E" w:rsidP="00AC398E">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AC398E" w:rsidRPr="0042521F" w:rsidRDefault="00AC398E" w:rsidP="00AC398E">
            <w:pPr>
              <w:shd w:val="clear" w:color="auto" w:fill="FFFFFF"/>
              <w:rPr>
                <w:rFonts w:eastAsia="Times New Roman" w:cstheme="minorHAnsi"/>
                <w:sz w:val="24"/>
                <w:szCs w:val="24"/>
              </w:rPr>
            </w:pPr>
          </w:p>
        </w:tc>
        <w:tc>
          <w:tcPr>
            <w:tcW w:w="2133" w:type="dxa"/>
          </w:tcPr>
          <w:p w14:paraId="5EE7534F" w14:textId="77777777" w:rsidR="00AC398E" w:rsidRDefault="00AC398E" w:rsidP="00AC398E">
            <w:pPr>
              <w:rPr>
                <w:rFonts w:eastAsia="Times New Roman" w:cstheme="minorHAnsi"/>
                <w:sz w:val="24"/>
                <w:szCs w:val="24"/>
              </w:rPr>
            </w:pPr>
            <w:r>
              <w:rPr>
                <w:rFonts w:eastAsia="Times New Roman" w:cstheme="minorHAnsi"/>
                <w:sz w:val="24"/>
                <w:szCs w:val="24"/>
              </w:rPr>
              <w:t>0.37 – 0.94</w:t>
            </w:r>
          </w:p>
        </w:tc>
        <w:tc>
          <w:tcPr>
            <w:tcW w:w="3179" w:type="dxa"/>
          </w:tcPr>
          <w:p w14:paraId="6B73EF5D" w14:textId="77777777" w:rsidR="00AC398E" w:rsidRDefault="00AC398E" w:rsidP="00AC398E">
            <w:pPr>
              <w:rPr>
                <w:rFonts w:eastAsia="Times New Roman" w:cstheme="minorHAnsi"/>
                <w:sz w:val="24"/>
                <w:szCs w:val="24"/>
              </w:rPr>
            </w:pPr>
            <w:r>
              <w:rPr>
                <w:rFonts w:eastAsia="Times New Roman" w:cstheme="minorHAnsi"/>
                <w:sz w:val="24"/>
                <w:szCs w:val="24"/>
              </w:rPr>
              <w:t>0.44 – 0.96</w:t>
            </w:r>
          </w:p>
        </w:tc>
      </w:tr>
      <w:tr w:rsidR="00AC398E" w14:paraId="1FBBE5D7" w14:textId="77777777" w:rsidTr="00AC398E">
        <w:tc>
          <w:tcPr>
            <w:tcW w:w="1108" w:type="dxa"/>
          </w:tcPr>
          <w:p w14:paraId="37573375" w14:textId="77777777" w:rsidR="00AC398E" w:rsidRPr="00A11ED9" w:rsidRDefault="00AC398E" w:rsidP="00AC398E">
            <w:pPr>
              <w:rPr>
                <w:rFonts w:eastAsia="Times New Roman" w:cstheme="minorHAnsi"/>
                <w:sz w:val="24"/>
                <w:szCs w:val="24"/>
              </w:rPr>
            </w:pPr>
          </w:p>
        </w:tc>
        <w:tc>
          <w:tcPr>
            <w:tcW w:w="2930" w:type="dxa"/>
          </w:tcPr>
          <w:p w14:paraId="275DE1C7"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57AB53B4"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c>
          <w:tcPr>
            <w:tcW w:w="3179" w:type="dxa"/>
          </w:tcPr>
          <w:p w14:paraId="62B6F40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r>
      <w:tr w:rsidR="00AC398E" w14:paraId="282135ED" w14:textId="77777777" w:rsidTr="00010DDF">
        <w:tc>
          <w:tcPr>
            <w:tcW w:w="9350" w:type="dxa"/>
            <w:gridSpan w:val="4"/>
            <w:shd w:val="clear" w:color="auto" w:fill="E7E6E6" w:themeFill="background2"/>
          </w:tcPr>
          <w:p w14:paraId="066D3F47" w14:textId="6E7E6F60" w:rsidR="00AC398E" w:rsidRPr="00A11ED9" w:rsidRDefault="00AC398E" w:rsidP="00AC398E">
            <w:pPr>
              <w:rPr>
                <w:rFonts w:eastAsia="Times New Roman" w:cstheme="minorHAnsi"/>
                <w:b/>
                <w:sz w:val="24"/>
                <w:szCs w:val="24"/>
              </w:rPr>
            </w:pPr>
            <w:r w:rsidRPr="00A11ED9">
              <w:rPr>
                <w:rFonts w:eastAsia="Times New Roman" w:cstheme="minorHAnsi"/>
                <w:b/>
                <w:sz w:val="24"/>
                <w:szCs w:val="24"/>
              </w:rPr>
              <w:t>Experiment</w:t>
            </w:r>
          </w:p>
        </w:tc>
      </w:tr>
      <w:tr w:rsidR="00AC398E" w14:paraId="23A46A50" w14:textId="77777777" w:rsidTr="00AC398E">
        <w:tc>
          <w:tcPr>
            <w:tcW w:w="1108" w:type="dxa"/>
          </w:tcPr>
          <w:p w14:paraId="1D1E823E" w14:textId="010A7753" w:rsidR="00AC398E" w:rsidRPr="00A11ED9" w:rsidRDefault="00AC398E" w:rsidP="00AC398E">
            <w:pPr>
              <w:rPr>
                <w:rFonts w:eastAsia="Times New Roman" w:cstheme="minorHAnsi"/>
                <w:sz w:val="24"/>
                <w:szCs w:val="24"/>
              </w:rPr>
            </w:pPr>
            <w:r w:rsidRPr="00A11ED9">
              <w:rPr>
                <w:rFonts w:eastAsia="Times New Roman" w:cstheme="minorHAnsi"/>
                <w:sz w:val="24"/>
                <w:szCs w:val="24"/>
              </w:rPr>
              <w:t>Design</w:t>
            </w:r>
          </w:p>
        </w:tc>
        <w:tc>
          <w:tcPr>
            <w:tcW w:w="2930" w:type="dxa"/>
          </w:tcPr>
          <w:p w14:paraId="36774064"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17EE1B3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3 - 5</w:t>
            </w:r>
          </w:p>
        </w:tc>
        <w:tc>
          <w:tcPr>
            <w:tcW w:w="3179" w:type="dxa"/>
          </w:tcPr>
          <w:p w14:paraId="2495D8A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6</w:t>
            </w:r>
          </w:p>
        </w:tc>
      </w:tr>
      <w:tr w:rsidR="00AC398E" w14:paraId="3BC5E8D9" w14:textId="77777777" w:rsidTr="00AC398E">
        <w:tc>
          <w:tcPr>
            <w:tcW w:w="1108" w:type="dxa"/>
          </w:tcPr>
          <w:p w14:paraId="758F4006" w14:textId="77777777" w:rsidR="00AC398E" w:rsidRPr="00A11ED9" w:rsidRDefault="00AC398E" w:rsidP="00AC398E">
            <w:pPr>
              <w:rPr>
                <w:rFonts w:eastAsia="Times New Roman" w:cstheme="minorHAnsi"/>
                <w:sz w:val="24"/>
                <w:szCs w:val="24"/>
              </w:rPr>
            </w:pPr>
          </w:p>
        </w:tc>
        <w:tc>
          <w:tcPr>
            <w:tcW w:w="2930" w:type="dxa"/>
          </w:tcPr>
          <w:p w14:paraId="13981287" w14:textId="5BC3AEF1"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4C0B91B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(86)</w:t>
            </w:r>
          </w:p>
          <w:p w14:paraId="72E12C88"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(17)</w:t>
            </w:r>
          </w:p>
          <w:p w14:paraId="43765990" w14:textId="2F4858A3"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p w14:paraId="2E56C267"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Unknown (5)</w:t>
            </w:r>
          </w:p>
        </w:tc>
        <w:tc>
          <w:tcPr>
            <w:tcW w:w="3179" w:type="dxa"/>
          </w:tcPr>
          <w:p w14:paraId="516CC22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(75)</w:t>
            </w:r>
          </w:p>
          <w:p w14:paraId="54606E9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(29)</w:t>
            </w:r>
          </w:p>
          <w:p w14:paraId="127F615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tc>
      </w:tr>
      <w:tr w:rsidR="00AC398E" w14:paraId="50C4CFD0" w14:textId="77777777" w:rsidTr="00AC398E">
        <w:tc>
          <w:tcPr>
            <w:tcW w:w="1108" w:type="dxa"/>
          </w:tcPr>
          <w:p w14:paraId="3282A70C" w14:textId="2D3F4716" w:rsidR="00AC398E" w:rsidRPr="00A11ED9" w:rsidRDefault="00AC398E" w:rsidP="00AC398E">
            <w:pPr>
              <w:rPr>
                <w:rFonts w:eastAsia="Times New Roman" w:cstheme="minorHAnsi"/>
                <w:sz w:val="24"/>
                <w:szCs w:val="24"/>
              </w:rPr>
            </w:pPr>
          </w:p>
        </w:tc>
        <w:tc>
          <w:tcPr>
            <w:tcW w:w="2930" w:type="dxa"/>
          </w:tcPr>
          <w:p w14:paraId="594F4582" w14:textId="4B0E1E1F"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616C786" w14:textId="02051C41"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123</w:t>
            </w:r>
            <w:r w:rsidR="00AC398E" w:rsidRPr="00A11ED9">
              <w:rPr>
                <w:rFonts w:eastAsia="Times New Roman" w:cstheme="minorHAnsi"/>
                <w:sz w:val="24"/>
                <w:szCs w:val="24"/>
              </w:rPr>
              <w:t>)</w:t>
            </w:r>
          </w:p>
          <w:p w14:paraId="65326DF9" w14:textId="06954E11"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0</w:t>
            </w:r>
            <w:r w:rsidR="00AC398E" w:rsidRPr="00A11ED9">
              <w:rPr>
                <w:rFonts w:eastAsia="Times New Roman" w:cstheme="minorHAnsi"/>
                <w:sz w:val="24"/>
                <w:szCs w:val="24"/>
              </w:rPr>
              <w:t>)</w:t>
            </w:r>
          </w:p>
        </w:tc>
        <w:tc>
          <w:tcPr>
            <w:tcW w:w="3179" w:type="dxa"/>
          </w:tcPr>
          <w:p w14:paraId="17DBAC78" w14:textId="37635E4C"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115</w:t>
            </w:r>
            <w:r w:rsidR="00AC398E" w:rsidRPr="00A11ED9">
              <w:rPr>
                <w:rFonts w:eastAsia="Times New Roman" w:cstheme="minorHAnsi"/>
                <w:sz w:val="24"/>
                <w:szCs w:val="24"/>
              </w:rPr>
              <w:t>)</w:t>
            </w:r>
          </w:p>
          <w:p w14:paraId="719DE0C5" w14:textId="0528FE30"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4</w:t>
            </w:r>
            <w:r w:rsidR="00AC398E" w:rsidRPr="00A11ED9">
              <w:rPr>
                <w:rFonts w:eastAsia="Times New Roman" w:cstheme="minorHAnsi"/>
                <w:sz w:val="24"/>
                <w:szCs w:val="24"/>
              </w:rPr>
              <w:t>)</w:t>
            </w:r>
          </w:p>
        </w:tc>
      </w:tr>
      <w:tr w:rsidR="00AC398E" w14:paraId="2DBF0601" w14:textId="77777777" w:rsidTr="00AC398E">
        <w:tc>
          <w:tcPr>
            <w:tcW w:w="1108" w:type="dxa"/>
          </w:tcPr>
          <w:p w14:paraId="09CB1DC9" w14:textId="6EEA34AD" w:rsidR="00AC398E" w:rsidRDefault="00AC398E" w:rsidP="00AC398E">
            <w:pPr>
              <w:rPr>
                <w:rFonts w:eastAsia="Times New Roman" w:cstheme="minorHAnsi"/>
                <w:sz w:val="24"/>
                <w:szCs w:val="24"/>
              </w:rPr>
            </w:pPr>
            <w:r>
              <w:rPr>
                <w:rFonts w:eastAsia="Times New Roman" w:cstheme="minorHAnsi"/>
                <w:sz w:val="24"/>
                <w:szCs w:val="24"/>
              </w:rPr>
              <w:t>Timing</w:t>
            </w:r>
          </w:p>
        </w:tc>
        <w:tc>
          <w:tcPr>
            <w:tcW w:w="2930" w:type="dxa"/>
          </w:tcPr>
          <w:p w14:paraId="50425ECB" w14:textId="2B6E51E0" w:rsidR="00AC398E" w:rsidRDefault="00AC398E" w:rsidP="00AC398E">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0948D5D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1D3B631F" w14:textId="4A3F626E" w:rsidR="00AC398E" w:rsidRDefault="00AC398E" w:rsidP="00AC398E">
            <w:pPr>
              <w:rPr>
                <w:rFonts w:eastAsia="Times New Roman" w:cstheme="minorHAnsi"/>
                <w:sz w:val="24"/>
                <w:szCs w:val="24"/>
              </w:rPr>
            </w:pPr>
            <w:r>
              <w:rPr>
                <w:rFonts w:eastAsia="Times New Roman" w:cstheme="minorHAnsi"/>
                <w:sz w:val="24"/>
                <w:szCs w:val="24"/>
              </w:rPr>
              <w:t>After (119)</w:t>
            </w:r>
          </w:p>
        </w:tc>
        <w:tc>
          <w:tcPr>
            <w:tcW w:w="3179" w:type="dxa"/>
          </w:tcPr>
          <w:p w14:paraId="7CAFF5F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0A5659C8" w14:textId="057B128B" w:rsidR="00AC398E" w:rsidRDefault="00AC398E" w:rsidP="00AC398E">
            <w:pPr>
              <w:rPr>
                <w:rFonts w:eastAsia="Times New Roman" w:cstheme="minorHAnsi"/>
                <w:sz w:val="24"/>
                <w:szCs w:val="24"/>
              </w:rPr>
            </w:pPr>
            <w:r>
              <w:rPr>
                <w:rFonts w:eastAsia="Times New Roman" w:cstheme="minorHAnsi"/>
                <w:sz w:val="24"/>
                <w:szCs w:val="24"/>
              </w:rPr>
              <w:t>After (119)</w:t>
            </w:r>
          </w:p>
        </w:tc>
      </w:tr>
      <w:tr w:rsidR="00AC398E" w14:paraId="4C06D467" w14:textId="77777777" w:rsidTr="00AC398E">
        <w:tc>
          <w:tcPr>
            <w:tcW w:w="1108" w:type="dxa"/>
          </w:tcPr>
          <w:p w14:paraId="29654E48" w14:textId="77777777" w:rsidR="00AC398E" w:rsidRDefault="00AC398E" w:rsidP="00AC398E">
            <w:pPr>
              <w:rPr>
                <w:rFonts w:eastAsia="Times New Roman" w:cstheme="minorHAnsi"/>
                <w:sz w:val="24"/>
                <w:szCs w:val="24"/>
              </w:rPr>
            </w:pPr>
          </w:p>
        </w:tc>
        <w:tc>
          <w:tcPr>
            <w:tcW w:w="2930" w:type="dxa"/>
          </w:tcPr>
          <w:p w14:paraId="2E78F354" w14:textId="1B2E70E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95DC33C" w14:textId="77777777" w:rsidR="00AC398E" w:rsidRDefault="00AC398E" w:rsidP="00AC398E">
            <w:pPr>
              <w:rPr>
                <w:rFonts w:eastAsia="Times New Roman" w:cstheme="minorHAnsi"/>
                <w:sz w:val="24"/>
                <w:szCs w:val="24"/>
              </w:rPr>
            </w:pPr>
            <w:r>
              <w:rPr>
                <w:rFonts w:eastAsia="Times New Roman" w:cstheme="minorHAnsi"/>
                <w:sz w:val="24"/>
                <w:szCs w:val="24"/>
              </w:rPr>
              <w:t>Spring (January-June; n = 19)</w:t>
            </w:r>
          </w:p>
          <w:p w14:paraId="6D178C51" w14:textId="77777777" w:rsidR="00AC398E" w:rsidRDefault="00AC398E" w:rsidP="00AC398E">
            <w:pPr>
              <w:rPr>
                <w:rFonts w:eastAsia="Times New Roman" w:cstheme="minorHAnsi"/>
                <w:sz w:val="24"/>
                <w:szCs w:val="24"/>
              </w:rPr>
            </w:pPr>
            <w:r>
              <w:rPr>
                <w:rFonts w:eastAsia="Times New Roman" w:cstheme="minorHAnsi"/>
                <w:sz w:val="24"/>
                <w:szCs w:val="24"/>
              </w:rPr>
              <w:t>Summer (June-September; n = 104)</w:t>
            </w:r>
          </w:p>
          <w:p w14:paraId="1D7E7389" w14:textId="08F266D0" w:rsidR="00AC398E" w:rsidRDefault="00AC398E" w:rsidP="00AC398E">
            <w:pPr>
              <w:rPr>
                <w:rFonts w:eastAsia="Times New Roman" w:cstheme="minorHAnsi"/>
                <w:sz w:val="24"/>
                <w:szCs w:val="24"/>
              </w:rPr>
            </w:pPr>
            <w:r>
              <w:rPr>
                <w:rFonts w:eastAsia="Times New Roman" w:cstheme="minorHAnsi"/>
                <w:sz w:val="24"/>
                <w:szCs w:val="24"/>
              </w:rPr>
              <w:t>Fall (September – December; n = 4)</w:t>
            </w:r>
          </w:p>
        </w:tc>
        <w:tc>
          <w:tcPr>
            <w:tcW w:w="3179" w:type="dxa"/>
          </w:tcPr>
          <w:p w14:paraId="29FE8FEF" w14:textId="77777777" w:rsidR="00AC398E" w:rsidRDefault="00AC398E" w:rsidP="00AC398E">
            <w:pPr>
              <w:rPr>
                <w:rFonts w:eastAsia="Times New Roman" w:cstheme="minorHAnsi"/>
                <w:sz w:val="24"/>
                <w:szCs w:val="24"/>
              </w:rPr>
            </w:pPr>
            <w:r>
              <w:rPr>
                <w:rFonts w:eastAsia="Times New Roman" w:cstheme="minorHAnsi"/>
                <w:sz w:val="24"/>
                <w:szCs w:val="24"/>
              </w:rPr>
              <w:t>Spring (n = 36)</w:t>
            </w:r>
          </w:p>
          <w:p w14:paraId="39B76768" w14:textId="25E47FEB" w:rsidR="00AC398E" w:rsidRDefault="00AC398E" w:rsidP="00AC398E">
            <w:pPr>
              <w:rPr>
                <w:rFonts w:eastAsia="Times New Roman" w:cstheme="minorHAnsi"/>
                <w:sz w:val="24"/>
                <w:szCs w:val="24"/>
              </w:rPr>
            </w:pPr>
            <w:r>
              <w:rPr>
                <w:rFonts w:eastAsia="Times New Roman" w:cstheme="minorHAnsi"/>
                <w:sz w:val="24"/>
                <w:szCs w:val="24"/>
              </w:rPr>
              <w:t>Summer (n = 79)</w:t>
            </w:r>
          </w:p>
        </w:tc>
      </w:tr>
      <w:tr w:rsidR="00AC398E" w14:paraId="47DC3973" w14:textId="77777777" w:rsidTr="000A77B4">
        <w:tc>
          <w:tcPr>
            <w:tcW w:w="9350" w:type="dxa"/>
            <w:gridSpan w:val="4"/>
          </w:tcPr>
          <w:p w14:paraId="75C6B207" w14:textId="7534581E" w:rsidR="00AC398E" w:rsidRPr="00393E2A" w:rsidRDefault="00AC398E" w:rsidP="00AC398E">
            <w:pPr>
              <w:shd w:val="clear" w:color="auto" w:fill="FFFFFF"/>
              <w:rPr>
                <w:ins w:id="2" w:author="Andrea Basche" w:date="2019-06-07T11:18:00Z"/>
                <w:rFonts w:eastAsia="Times New Roman" w:cstheme="minorHAnsi"/>
                <w:sz w:val="20"/>
                <w:szCs w:val="20"/>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w:t>
            </w:r>
            <w:r w:rsidR="001432C4">
              <w:rPr>
                <w:rFonts w:eastAsia="Times New Roman" w:cstheme="minorHAnsi"/>
                <w:sz w:val="20"/>
                <w:szCs w:val="24"/>
              </w:rPr>
              <w:t xml:space="preserve"> </w:t>
            </w:r>
            <w:r w:rsidR="001432C4">
              <w:rPr>
                <w:rFonts w:eastAsia="Times New Roman" w:cstheme="minorHAnsi"/>
                <w:sz w:val="20"/>
                <w:szCs w:val="24"/>
              </w:rPr>
              <w:fldChar w:fldCharType="begin" w:fldLock="1"/>
            </w:r>
            <w:r w:rsidR="00C27780">
              <w:rPr>
                <w:rFonts w:eastAsia="Times New Roman" w:cstheme="minorHAnsi"/>
                <w:sz w:val="20"/>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reforestation","type":"article-journal","volume":"126"},"uris":["http://www.mendeley.com/documents/?uuid=365cd474-8c66-440c-899e-f7cfc221fd1e"]}],"mendeley":{"formattedCitation":"(Zomer et al. 2008)","plainTextFormattedCitation":"(Zomer et al. 2008)","previouslyFormattedCitation":"(Zomer et al. 2008)"},"properties":{"noteIndex":0},"schema":"https://github.com/citation-style-language/schema/raw/master/csl-citation.json"}</w:instrText>
            </w:r>
            <w:r w:rsidR="001432C4">
              <w:rPr>
                <w:rFonts w:eastAsia="Times New Roman" w:cstheme="minorHAnsi"/>
                <w:sz w:val="20"/>
                <w:szCs w:val="24"/>
              </w:rPr>
              <w:fldChar w:fldCharType="separate"/>
            </w:r>
            <w:r w:rsidR="001432C4" w:rsidRPr="001432C4">
              <w:rPr>
                <w:rFonts w:eastAsia="Times New Roman" w:cstheme="minorHAnsi"/>
                <w:noProof/>
                <w:sz w:val="20"/>
                <w:szCs w:val="24"/>
              </w:rPr>
              <w:t>(Zomer et al. 2008)</w:t>
            </w:r>
            <w:r w:rsidR="001432C4">
              <w:rPr>
                <w:rFonts w:eastAsia="Times New Roman" w:cstheme="minorHAnsi"/>
                <w:sz w:val="20"/>
                <w:szCs w:val="24"/>
              </w:rPr>
              <w:fldChar w:fldCharType="end"/>
            </w:r>
            <w:r w:rsidRPr="00393E2A">
              <w:rPr>
                <w:rFonts w:eastAsia="Times New Roman" w:cstheme="minorHAnsi"/>
                <w:sz w:val="20"/>
                <w:szCs w:val="20"/>
              </w:rPr>
              <w:t>.</w:t>
            </w:r>
          </w:p>
          <w:p w14:paraId="761968F3" w14:textId="2D5BF862" w:rsidR="00AC398E" w:rsidRDefault="00AC398E" w:rsidP="00AC398E">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7CD58069"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xml:space="preserve">) corresponding to a 99.9% reduction in weed biomass </w:t>
      </w:r>
      <w:r w:rsidR="001432C4">
        <w:rPr>
          <w:rFonts w:eastAsia="Times New Roman" w:cstheme="minorHAnsi"/>
          <w:sz w:val="24"/>
          <w:szCs w:val="24"/>
        </w:rPr>
        <w:fldChar w:fldCharType="begin" w:fldLock="1"/>
      </w:r>
      <w:r w:rsidR="001432C4">
        <w:rPr>
          <w:rFonts w:eastAsia="Times New Roman" w:cstheme="minorHAnsi"/>
          <w:sz w:val="24"/>
          <w:szCs w:val="24"/>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Systems","id":"ITEM-1","issue":"1","issued":{"date-parts":[["2014"]]},"page":"92-99","title":"Short- and full-season soybean in stale seedbeds versus rolled-crimped winter rye mulch","type":"article-journal","volume":"29"},"uris":["http://www.mendeley.com/documents/?uuid=1c9b76f3-14bf-4329-8110-a1b078e14075"]}],"mendeley":{"formattedCitation":"(Forcella 2014)","plainTextFormattedCitation":"(Forcella 2014)","previouslyFormattedCitation":"(Forcella 2014)"},"properties":{"noteIndex":0},"schema":"https://github.com/citation-style-language/schema/raw/master/csl-citation.json"}</w:instrText>
      </w:r>
      <w:r w:rsidR="001432C4">
        <w:rPr>
          <w:rFonts w:eastAsia="Times New Roman" w:cstheme="minorHAnsi"/>
          <w:sz w:val="24"/>
          <w:szCs w:val="24"/>
        </w:rPr>
        <w:fldChar w:fldCharType="separate"/>
      </w:r>
      <w:r w:rsidR="001432C4" w:rsidRPr="001432C4">
        <w:rPr>
          <w:rFonts w:eastAsia="Times New Roman" w:cstheme="minorHAnsi"/>
          <w:noProof/>
          <w:sz w:val="24"/>
          <w:szCs w:val="24"/>
        </w:rPr>
        <w:t>(Forcella 2014)</w:t>
      </w:r>
      <w:r w:rsidR="001432C4">
        <w:rPr>
          <w:rFonts w:eastAsia="Times New Roman" w:cstheme="minorHAnsi"/>
          <w:sz w:val="24"/>
          <w:szCs w:val="24"/>
        </w:rPr>
        <w:fldChar w:fldCharType="end"/>
      </w:r>
      <w:r w:rsidRPr="00B62346">
        <w:rPr>
          <w:rFonts w:eastAsia="Times New Roman" w:cstheme="minorHAnsi"/>
          <w:sz w:val="24"/>
          <w:szCs w:val="24"/>
        </w:rPr>
        <w:t xml:space="preserve">. </w:t>
      </w:r>
      <w:r>
        <w:rPr>
          <w:rFonts w:eastAsia="Times New Roman" w:cstheme="minorHAnsi"/>
          <w:sz w:val="24"/>
          <w:szCs w:val="24"/>
        </w:rPr>
        <w:t xml:space="preserve">This comparison </w:t>
      </w:r>
      <w:proofErr w:type="gramStart"/>
      <w:r>
        <w:rPr>
          <w:rFonts w:eastAsia="Times New Roman" w:cstheme="minorHAnsi"/>
          <w:sz w:val="24"/>
          <w:szCs w:val="24"/>
        </w:rPr>
        <w:t>was found</w:t>
      </w:r>
      <w:proofErr w:type="gramEnd"/>
      <w:r>
        <w:rPr>
          <w:rFonts w:eastAsia="Times New Roman" w:cstheme="minorHAnsi"/>
          <w:sz w:val="24"/>
          <w:szCs w:val="24"/>
        </w:rPr>
        <w:t xml:space="preserve">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5ACC753E"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r w:rsidR="001432C4">
        <w:rPr>
          <w:rFonts w:cstheme="minorHAnsi"/>
          <w:sz w:val="24"/>
          <w:szCs w:val="24"/>
        </w:rPr>
        <w:fldChar w:fldCharType="begin" w:fldLock="1"/>
      </w:r>
      <w:r w:rsidR="001432C4">
        <w:rPr>
          <w:rFonts w:cstheme="minorHAnsi"/>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(Rosenthal 1979)</w:t>
      </w:r>
      <w:r w:rsidR="001432C4">
        <w:rPr>
          <w:rFonts w:cstheme="minorHAnsi"/>
          <w:sz w:val="24"/>
          <w:szCs w:val="24"/>
        </w:rPr>
        <w:fldChar w:fldCharType="end"/>
      </w:r>
      <w:r w:rsidR="005F0C88">
        <w:rPr>
          <w:rFonts w:cstheme="minorHAnsi"/>
          <w:sz w:val="24"/>
          <w:szCs w:val="24"/>
        </w:rPr>
        <w:t xml:space="preserve">.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t>
      </w:r>
      <w:proofErr w:type="gramStart"/>
      <w:r w:rsidRPr="00C20676">
        <w:rPr>
          <w:rFonts w:cstheme="minorHAnsi"/>
          <w:sz w:val="24"/>
          <w:szCs w:val="24"/>
        </w:rPr>
        <w:t>was used</w:t>
      </w:r>
      <w:proofErr w:type="gramEnd"/>
      <w:r w:rsidRPr="00C20676">
        <w:rPr>
          <w:rFonts w:cstheme="minorHAnsi"/>
          <w:sz w:val="24"/>
          <w:szCs w:val="24"/>
        </w:rPr>
        <w:t xml:space="preserve"> as a covariate in the statistical model testing for differences in CC type with regard to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 xml:space="preserve">eed biomass and density </w:t>
      </w:r>
      <w:r w:rsidR="00BF4FA7">
        <w:rPr>
          <w:rFonts w:cstheme="minorHAnsi"/>
          <w:sz w:val="24"/>
          <w:szCs w:val="24"/>
        </w:rPr>
        <w:lastRenderedPageBreak/>
        <w:t>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3" w:author="Andrea Basche [2]"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4" w:author="Andrea Basche [2]" w:date="2019-10-07T13:48:00Z">
        <w:r>
          <w:rPr>
            <w:rFonts w:cstheme="minorHAnsi"/>
            <w:sz w:val="24"/>
            <w:szCs w:val="24"/>
          </w:rPr>
          <w:t xml:space="preserve">This might also be a good opportunity to discuss why we might have seen differences between weed </w:t>
        </w:r>
        <w:proofErr w:type="gramStart"/>
        <w:r>
          <w:rPr>
            <w:rFonts w:cstheme="minorHAnsi"/>
            <w:sz w:val="24"/>
            <w:szCs w:val="24"/>
          </w:rPr>
          <w:t>density</w:t>
        </w:r>
        <w:proofErr w:type="gramEnd"/>
        <w:r>
          <w:rPr>
            <w:rFonts w:cstheme="minorHAnsi"/>
            <w:sz w:val="24"/>
            <w:szCs w:val="24"/>
          </w:rPr>
          <w:t xml:space="preserve">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t>
            </w:r>
            <w:r>
              <w:rPr>
                <w:rFonts w:cstheme="minorHAnsi"/>
                <w:sz w:val="24"/>
                <w:szCs w:val="24"/>
              </w:rPr>
              <w:lastRenderedPageBreak/>
              <w:t>(winter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5" w:author="Andrea Basche [2]" w:date="2019-10-07T13:24:00Z"/>
          <w:rFonts w:cstheme="minorHAnsi"/>
          <w:sz w:val="24"/>
          <w:szCs w:val="24"/>
        </w:rPr>
      </w:pPr>
    </w:p>
    <w:p w14:paraId="2017E611" w14:textId="22544ED6"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 xml:space="preserve">This may have consequences for balancing yield maintenance and weed suppression goals, which </w:t>
      </w:r>
      <w:proofErr w:type="gramStart"/>
      <w:r w:rsidR="00E43281">
        <w:rPr>
          <w:rFonts w:cstheme="minorHAnsi"/>
          <w:sz w:val="24"/>
          <w:szCs w:val="24"/>
        </w:rPr>
        <w:t>are discussed</w:t>
      </w:r>
      <w:proofErr w:type="gramEnd"/>
      <w:r w:rsidR="00E43281">
        <w:rPr>
          <w:rFonts w:cstheme="minorHAnsi"/>
          <w:sz w:val="24"/>
          <w:szCs w:val="24"/>
        </w:rPr>
        <w:t xml:space="preserve"> in</w:t>
      </w:r>
      <w:r w:rsidR="00E43281" w:rsidRPr="00B6686C">
        <w:rPr>
          <w:rFonts w:cstheme="minorHAnsi"/>
          <w:color w:val="FF0000"/>
          <w:sz w:val="24"/>
          <w:szCs w:val="24"/>
        </w:rPr>
        <w:t xml:space="preserve"> Section 3.3.X</w:t>
      </w:r>
      <w:r w:rsidR="00E43281">
        <w:rPr>
          <w:rFonts w:cstheme="minorHAnsi"/>
          <w:sz w:val="24"/>
          <w:szCs w:val="24"/>
        </w:rPr>
        <w:t xml:space="preserve">). </w:t>
      </w:r>
      <w:proofErr w:type="gramStart"/>
      <w:r w:rsidR="00E43281">
        <w:rPr>
          <w:rFonts w:cstheme="minorHAnsi"/>
          <w:sz w:val="24"/>
          <w:szCs w:val="24"/>
        </w:rPr>
        <w:t>With regards to</w:t>
      </w:r>
      <w:proofErr w:type="gramEnd"/>
      <w:r w:rsidR="00E43281">
        <w:rPr>
          <w:rFonts w:cstheme="minorHAnsi"/>
          <w:sz w:val="24"/>
          <w:szCs w:val="24"/>
        </w:rPr>
        <w:t xml:space="preserve">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The carbon-to-nitrogen ratio of grass CCs can be twice as high as legumes, with grass ratios increasing with higher overall biomass production</w:t>
      </w:r>
      <w:r w:rsidR="001432C4">
        <w:rPr>
          <w:rFonts w:cstheme="minorHAnsi"/>
          <w:sz w:val="24"/>
          <w:szCs w:val="24"/>
        </w:rPr>
        <w:t xml:space="preserve"> </w:t>
      </w:r>
      <w:r w:rsidR="001432C4">
        <w:rPr>
          <w:rFonts w:cstheme="minorHAnsi"/>
          <w:sz w:val="24"/>
          <w:szCs w:val="24"/>
        </w:rPr>
        <w:fldChar w:fldCharType="begin" w:fldLock="1"/>
      </w:r>
      <w:r w:rsidR="001432C4">
        <w:rPr>
          <w:rFonts w:cstheme="minorHAns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crops","type":"article-journal","volume":"59"},"uris":["http://www.mendeley.com/documents/?uuid=f5d37def-d6c1-4469-8623-9b6297c510a9"]}],"mendeley":{"formattedCitation":"(Quemada and Cabrera 1995)","plainTextFormattedCitation":"(Quemada and Cabrera 1995)","previouslyFormattedCitation":"(Quemada and Cabrera 1995)"},"properties":{"noteIndex":0},"schema":"https://github.com/citation-style-language/schema/raw/master/csl-citation.json"}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(Quemada and Cabrera 1995)</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Research","id":"ITEM-1","issued":{"date-parts":[["2016","9","1"]]},"page":"145-159","publisher":"Elsevier B.V.","title":"Rye cover crop effects on maize: A system-level analysis","type":"article-journal","volume":"196"},"uris":["http://www.mendeley.com/documents/?uuid=0ee2225d-a41b-48d5-aa4f-3b6c9113c91d"]}],"mendeley":{"formattedCitation":"(Martinez-Feria et al. 2016)","plainTextFormattedCitation":"(Martinez-Feria et al. 2016)","previouslyFormattedCitation":"(Martinez-Feria et al. 2016)"},"properties":{"noteIndex":0},"schema":"https://github.com/citation-style-language/schema/raw/master/csl-citation.json"}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(Martinez-Feria et al. 2016)</w:t>
      </w:r>
      <w:r w:rsidR="001432C4">
        <w:rPr>
          <w:rFonts w:cstheme="minorHAnsi"/>
          <w:sz w:val="24"/>
          <w:szCs w:val="24"/>
        </w:rPr>
        <w:fldChar w:fldCharType="end"/>
      </w:r>
      <w:r w:rsidR="00E43281">
        <w:rPr>
          <w:rFonts w:cstheme="minorHAnsi"/>
          <w:sz w:val="24"/>
          <w:szCs w:val="24"/>
        </w:rPr>
        <w:t xml:space="preserve">.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w:t>
      </w:r>
      <w:r w:rsidR="001432C4">
        <w:rPr>
          <w:rFonts w:cstheme="minorHAnsi"/>
          <w:sz w:val="24"/>
          <w:szCs w:val="24"/>
        </w:rPr>
        <w:fldChar w:fldCharType="begin" w:fldLock="1"/>
      </w:r>
      <w:r w:rsidR="001432C4">
        <w:rPr>
          <w:rFonts w:cstheme="minorHAns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Rye","type":"article-journal","volume":"85"},"uris":["http://www.mendeley.com/documents/?uuid=a2acba86-5a60-3852-9177-606f136eaacc"]}],"mendeley":{"formattedCitation":"(Teasdale and Mohler 1993)","plainTextFormattedCitation":"(Teasdale and Mohler 1993)","previouslyFormattedCitation":"(Teasdale and Mohler 1993)"},"properties":{"noteIndex":0},"schema":"https://github.com/citation-style-language/schema/raw/master/csl-citation.json"}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(Teasdale and Mohler 1993)</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2003)","plainTextFormattedCitation":"(Ruffo and Bollero 2003)","previouslyFormattedCitation":"(Ruffo and Bollero 2003)"},"properties":{"noteIndex":0},"schema":"https://github.com/citation-style-language/schema/raw/master/csl-citation.json"}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(Ruffo and Bollero 2003)</w:t>
      </w:r>
      <w:r w:rsidR="001432C4">
        <w:rPr>
          <w:rFonts w:cstheme="minorHAnsi"/>
          <w:sz w:val="24"/>
          <w:szCs w:val="24"/>
        </w:rPr>
        <w:fldChar w:fldCharType="end"/>
      </w:r>
      <w:r w:rsidR="00E43281">
        <w:rPr>
          <w:rFonts w:cstheme="minorHAnsi"/>
          <w:sz w:val="24"/>
          <w:szCs w:val="24"/>
        </w:rPr>
        <w:t>.</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w:t>
      </w:r>
      <w:r w:rsidR="001432C4">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{"citationItems":[{"id":"ITEM-1","itemData":{"DOI":"10.1111/wre.12137","ISSN":"13653180","PMID":"27478257","abstract":"Competitive crop cultivars offer a potentially cheap option to include in integrated weed management strategies (IWM). Although cultivars with high competitive potential have been identified amongst cereal crops, competitiveness has not traditionally been considered a priority for breeding or farmer cultivar choice. The challenge of managing herbicide-resistant weed populations has, however, renewed interest in cultural weed control options, including competitive cultivars. We evaluated the current understanding of the traits that explain variability in competitive ability between cultivars, the relationship between suppression of weed neighbours and tolerance of their presence and the existence of trade-offs between competitive ability and yield in weed-free scenarios. A large number of relationships between competitive ability and plant traits have been reported in the literature, including plant height, speed of development, canopy architecture and partitioning of resources. There is uncertainty over the relationship between suppressive ability and tolerance, although tolerance is a less stable trait over seasons and locations. To realise the potential of competitive crop cultivars as a tool in IWM, a quick and simple-to-use protocol for assessing the competitive potential of new cultivars is required; it is likely that this will not be based on a single trait, but will need to capture the combined effect of multiple traits. A way needs to be found to make this information accessible to farmers, so that competitive cultivars can be better integrated into their weed control programmes.","author":[{"dropping-particle":"","family":"Andrew","given":"I. K.S.","non-dropping-particle":"","parse-names":false,"suffix":""},{"dropping-particle":"","family":"Storkey","given":"J.","non-dropping-particle":"","parse-names":false,"suffix":""},{"dropping-particle":"","family":"Sparkes","given":"D. L.","non-dropping-particle":"","parse-names":false,"suffix":""}],"container-title":"Weed Research","id":"ITEM-1","issue":"3","issued":{"date-parts":[["2015"]]},"page":"239-248","title":"A review of the potential for competitive cereal cultivars as a tool in integrated weed management","type":"article-journal","volume":"55"},"uris":["http://www.mendeley.com/documents/?uuid=7b924755-727a-49ee-a146-8feb99d5dd42"]}],"mendeley":{"formattedCitation":"(Andrew et al. 2015)","plainTextFormattedCitation":"(Andrew et al. 2015)","previouslyFormattedCitation":"(Andrew et al. 2015)"},"properties":{"noteIndex":0},"schema":"https://github.com/citation-style-language/schema/raw/master/csl-citation.json"}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(Andrew et al. 2015)</w:t>
      </w:r>
      <w:r w:rsidR="00C27780">
        <w:rPr>
          <w:rFonts w:cstheme="minorHAnsi"/>
          <w:sz w:val="24"/>
          <w:szCs w:val="24"/>
        </w:rPr>
        <w:fldChar w:fldCharType="end"/>
      </w:r>
      <w:r>
        <w:rPr>
          <w:rFonts w:cstheme="minorHAnsi"/>
          <w:sz w:val="24"/>
          <w:szCs w:val="24"/>
        </w:rPr>
        <w:t>.</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and reduce weed biomass</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{"citationItems":[{"id":"ITEM-1","itemData":{"DOI":"10.1007/s11258-012-0057-x","ISSN":"1385-0237","abstract":"Rye (Secale cereale L.) residue is known to suppress weeds in agronomic environments and to produce benzoxazinoid (BX) compounds which are phytotoxic. Experiments were conducted to determine the duration of indicator plant inhibition and BX soil concentrations in response to field incorporated or surface rye residue. Surface rye residue was highly inhibitory to lettuce (Lactuca sativa L.) and smooth pigweed (Amaranthus hybridus L.) throughout an experimental period of 4 weeks, whereas soil removed from beneath residue and assayed in pots had little phytotoxicity, suggesting that physical rather than chemical mechanisms were involved. Incorporated residue inhibited lettuce and pigweed for approximately 2 weeks after incorporation, which corresponded to the period when elevated BX levels were detected in soil, suggesting potential allelopathy. The most toxic BX compounds, APO, DIBOA, and DIMBOA, were present at relatively low levels, whereas the less toxic compounds, BOA and MBOA, and the non-toxic compounds, HBOA and HMBOA, were the predominant BX species in amended soils. When the benzoxazolinones BOA and MBOA were exogenously added to soils to maintain extractable levels of up to 10 μg g−1 soil (100–500 times higher than measured BX in field soils), no significant inhibition of pigweed plants was observed. This result indicated that the observed association between the duration of plant inhibition and BX from incorporated rye was not causal, and that other compounds released with similar dynamics were likely responsible. This approach provides a sound basis for demonstrating the presence of allelopathy in natural or managed ecosystems.","author":[{"dropping-particle":"","family":"Teasdale","given":"John R.","non-dropping-particle":"","parse-names":false,"suffix":""},{"dropping-particle":"","family":"Rice","given":"Clifford P.","non-dropping-particle":"","parse-names":false,"suffix":""},{"dropping-particle":"","family":"Cai","given":"Guimei","non-dropping-particle":"","parse-names":false,"suffix":""},{"dropping-particle":"","family":"Mangum","given":"Ruth W.","non-dropping-particle":"","parse-names":false,"suffix":""}],"container-title":"Plant Ecology","id":"ITEM-1","issue":"12","issued":{"date-parts":[["2012","12","23"]]},"page":"1893-1905","publisher":"Springer","title":"Expression of allelopathy in the soil environment: soil concentration and activity of benzoxazinoid compounds released by rye cover crop residue","type":"article-journal","volume":"213"},"uris":["http://www.mendeley.com/documents/?uuid=b0dcb716-3a40-3e71-aba2-e70388c26869"]},{"id":"ITEM-2","itemData":{"DOI":"10.2135/cropsci2005-0186","ISSN":"0011183X","abstract":"Field experiments were conducted to study the effect of three rye (Secale cereale L.) populations, six triticale (XTriticosecale Wittm.) cultivars, and two barley (Hordeum vulgare L.) cultivars, used as cover crops, on the emergence and growth of barnyardgrass [Echinochloa crus-galli (L.) P. Beauv.], bristly foxtail [Setaria verticillata (L.) P. Beauv.], and corn (Zea mays L.). Moreover, bioassay studies were conducted to assess allelopathic potential of the winter cereal extracts on both weed species and corn. All winter cereal extracts reduced barnyardgrass and bristly foxtail seed germination and growth, but none of them had any effect on corn. Bristly foxtail was affected more by all extracts than barnyardgrass, and growth of both weed species was reduced more by the extract of barley cultivar Athinaida. In field, 4 wk after corn planting, barnyardgrass and bristly foxtail emergence was reduced by 27 to 80% and 0 to 67%, respectively, in winter cereal mulched plots compared with that in winter cereal mulch-free plots. On the contrary, corn emergence was not affected by any cover crop mulch. At harvest, corn grain yield increased by 45% in no herbicide treated barley cultivar Athinaida mulched subplots as compared with that in respective mulch-free subplots. This corn yield in no herbicide treated Athinaida mulched subplots was similar with that obtained in respective herbicide-treated subplots. The results of this study suggest that some winter cereals such as barley cultivar Athinaida could be used as cover crop for annual grass weed suppression in corn and consequently to minimize herbicide applications. © Crop Science Society of America.","author":[{"dropping-particle":"V.","family":"Dhima","given":"K.","non-dropping-particle":"","parse-names":false,"suffix":""},{"dropping-particle":"","family":"Vasilakoglou","given":"I. B.","non-dropping-particle":"","parse-names":false,"suffix":""},{"dropping-particle":"","family":"Eleftherohorinos","given":"I. G.","non-dropping-particle":"","parse-names":false,"suffix":""},{"dropping-particle":"","family":"Lithourgidis","given":"A. S.","non-dropping-particle":"","parse-names":false,"suffix":""}],"container-title":"Crop Science","id":"ITEM-2","issue":"1","issued":{"date-parts":[["2006"]]},"page":"345-352","title":"Allelopathic potential of winter cereals and their cover crop mulch effect on grass weed suppression and corn development","type":"article-journal","volume":"46"},"uris":["http://www.mendeley.com/documents/?uuid=e5ae10e5-97a4-4f22-9f79-3f29d4a87e1e"]}],"mendeley":{"formattedCitation":"(Dhima et al. 2006; Teasdale et al. 2012)","plainTextFormattedCitation":"(Dhima et al. 2006; Teasdale et al. 2012)","previouslyFormattedCitation":"(Dhima et al. 2006; Teasdale et al. 2012)"},"properties":{"noteIndex":0},"schema":"https://github.com/citation-style-language/schema/raw/master/csl-citation.json"}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(Dhima et al. 2006; Teasdale et al. 2012)</w:t>
      </w:r>
      <w:r w:rsidR="00C27780">
        <w:rPr>
          <w:rFonts w:cstheme="minorHAnsi"/>
          <w:sz w:val="24"/>
          <w:szCs w:val="24"/>
        </w:rPr>
        <w:fldChar w:fldCharType="end"/>
      </w:r>
      <w:r w:rsidR="00C27780">
        <w:rPr>
          <w:rFonts w:cstheme="minorHAnsi"/>
          <w:sz w:val="24"/>
          <w:szCs w:val="24"/>
        </w:rPr>
        <w:t>.</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w:t>
      </w:r>
      <w:proofErr w:type="spellStart"/>
      <w:r w:rsidRPr="00E61399">
        <w:rPr>
          <w:rFonts w:cstheme="minorHAnsi"/>
          <w:sz w:val="24"/>
          <w:szCs w:val="24"/>
        </w:rPr>
        <w:t>allelopathy</w:t>
      </w:r>
      <w:proofErr w:type="spellEnd"/>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{"citationItems":[{"id":"ITEM-1","itemData":{"DOI":"10.1614/ws-04-162r.1","ISSN":"0043-1745","abstract":"The Brassicaceae contain glucosinolates, which hydrolyze to form compounds toxic to plants, fungi, nematodes, and certain insects. Lower weed density and biomass in crops grown following incorporation of brassica cover crops suggest that they may contribute to weed management in agricultural systems. Field experiments were conducted to determine whether incorporated brassica cover crops, including canola, rapeseed, and yellow mustard, reduce subsequent weed and crop establishment; a companion paper describes separate but related field experiments that examined the influence of brassica cover crops on plant growth. Emergence rate and total emergence of sixteen weed and crop bioassay species were measured following brassica cover crops, fallow, or incorporated residues of other short-season cover crops including oat, crimson clover, and buckwheat. The bioassay species, representing a range of seed sizes, were chosen to determine whether larger seed size confers protection from residue-mediated effects on emergence. Averaged over bioassay species, brassica cover crops reduced emergence by 23 to 34% compared with fallow; emergence following brassicas was delayed by approximately 2 d. The effects of the incorporated brassica residues were similar to those of the other short-season cover crops, which reduced emergence of the bioassay species by 19 to 39% and delayed emergence by 2 d. Seed size was a poor predictor of a species' establishment. These results suggest that brassica residues are capable of delaying seedling emergence and reducing establishment, although the magnitude of their effects were comparable to other widely available cover crops.","author":[{"dropping-particle":"","family":"Haramoto","given":"Erin R.","non-dropping-particle":"","parse-names":false,"suffix":""},{"dropping-particle":"","family":"Gallandt","given":"Eric R.","non-dropping-particle":"","parse-names":false,"suffix":""}],"container-title":"Weed Science","id":"ITEM-1","issue":"5","issued":{"date-parts":[["2005"]]},"page":"695-701","title":"Brassica cover cropping: I. Effects on weed and crop establishment","type":"article-journal","volume":"53"},"uris":["http://www.mendeley.com/documents/?uuid=228e5474-ae2c-4de7-8c4c-d432910aae35"]}],"mendeley":{"formattedCitation":"(Haramoto and Gallandt 2005)","plainTextFormattedCitation":"(Haramoto and Gallandt 2005)","previouslyFormattedCitation":"(Haramoto and Gallandt 2005)"},"properties":{"noteIndex":0},"schema":"https://github.com/citation-style-language/schema/raw/master/csl-citation.json"}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(Haramoto and Gallandt 2005)</w:t>
      </w:r>
      <w:r w:rsidR="00C27780">
        <w:rPr>
          <w:rFonts w:cstheme="minorHAnsi"/>
          <w:sz w:val="24"/>
          <w:szCs w:val="24"/>
        </w:rPr>
        <w:fldChar w:fldCharType="end"/>
      </w:r>
      <w:r>
        <w:rPr>
          <w:rFonts w:cstheme="minorHAnsi"/>
          <w:sz w:val="24"/>
          <w:szCs w:val="24"/>
        </w:rPr>
        <w:t xml:space="preserve">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113733ED"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(Baraibar et al. 2018)</w:t>
      </w:r>
      <w:r w:rsidR="00C27780">
        <w:rPr>
          <w:rFonts w:cstheme="minorHAnsi"/>
          <w:sz w:val="24"/>
          <w:szCs w:val="24"/>
        </w:rPr>
        <w:fldChar w:fldCharType="end"/>
      </w:r>
      <w:r w:rsidR="00E61399">
        <w:rPr>
          <w:rFonts w:cstheme="minorHAnsi"/>
          <w:sz w:val="24"/>
          <w:szCs w:val="24"/>
        </w:rPr>
        <w:t>, as well as the estimate for north-eastern agriculture systems</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States","type":"article-journal","volume":"27"},"uris":["http://www.mendeley.com/documents/?uuid=4f0e20c1-ccc4-4fea-b078-acf91446d3e5"]}],"mendeley":{"formattedCitation":"(Mirsky et al. 2013)","plainTextFormattedCitation":"(Mirsky et al. 2013)","previouslyFormattedCitation":"(Mirsky et al. 2013)"},"properties":{"noteIndex":0},"schema":"https://github.com/citation-style-language/schema/raw/master/csl-citation.json"}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w:t>
      </w:r>
      <w:proofErr w:type="spellStart"/>
      <w:r w:rsidR="00C27780" w:rsidRPr="00C27780">
        <w:rPr>
          <w:rFonts w:cstheme="minorHAnsi"/>
          <w:noProof/>
          <w:sz w:val="24"/>
          <w:szCs w:val="24"/>
        </w:rPr>
        <w:t>Mirsky</w:t>
      </w:r>
      <w:proofErr w:type="spellEnd"/>
      <w:r w:rsidR="00C27780" w:rsidRPr="00C27780">
        <w:rPr>
          <w:rFonts w:cstheme="minorHAnsi"/>
          <w:noProof/>
          <w:sz w:val="24"/>
          <w:szCs w:val="24"/>
        </w:rPr>
        <w:t xml:space="preserve"> et al. 2013)</w:t>
      </w:r>
      <w:r w:rsidR="00C27780">
        <w:rPr>
          <w:rFonts w:cstheme="minorHAnsi"/>
          <w:sz w:val="24"/>
          <w:szCs w:val="24"/>
        </w:rPr>
        <w:fldChar w:fldCharType="end"/>
      </w:r>
      <w:r w:rsidR="00C27780">
        <w:rPr>
          <w:rFonts w:cstheme="minorHAnsi"/>
          <w:sz w:val="24"/>
          <w:szCs w:val="24"/>
        </w:rPr>
        <w:t>.</w:t>
      </w:r>
      <w:r w:rsidR="00E6139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lastRenderedPageBreak/>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17EDD89C"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r w:rsidR="00C27780">
        <w:rPr>
          <w:rFonts w:cstheme="minorHAnsi"/>
          <w:sz w:val="24"/>
          <w:szCs w:val="24"/>
        </w:rPr>
        <w:fldChar w:fldCharType="begin" w:fldLock="1"/>
      </w:r>
      <w:r w:rsidR="00C27780">
        <w:rPr>
          <w:rFonts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yield","type":"article-journal","volume":"70"},"uris":["http://www.mendeley.com/documents/?uuid=b31f4e8c-125c-49ab-8a5c-0a3018c806ff"]},{"id":"ITEM-2","itemData":{"DOI":"10.2134/agronj2016.08.0453","ISSN":"14350645","abstract":"The use of cover crops can decrease soil erosion, weed density, and nitrate leaching while improving soil quality. We investigated nine cover crops, winter rye (Secale cereale L.), winter triticale (× Triticosecale Wittm. ex A. Camus), two winter canola (Bras-sica napus L.), winter camelina [Camelina sativa (L.) Crantz], spring barley (Hordeum vulgare L.), spring oat (Avena sativa L.), turnip (B. rapa L.), and hairy vetch (Vicia villosa Roth), as sole crops and selected binary and trinary mixtures and their influences on subsequent corn (Zea mays L.) productivity. A control treatment of no cover crop was included. Cover crops were no-till drilled immediately after soybean [Glycine max (L.) Merr] harvest. The study was a randomized complete block conducted in five environments over 2013–2014 and 2014–2015. Across environments, rye and rye mixtures produced the greatest spring aboveground biomass (758 kg ha–1), C, and N accumulation, had some of the lowest spring soil nitrate concentrations, and generally produced the lowest corn leaf chlorophyll. Rye accounted for more than 79% of spring aboveground biomass accumulation in rye mixtures. Triticale and camelina monoculture produced approximately 50% less biomass than rye or mixtures with rye. Cover crops in monoculture and mixtures did not influence surface soil temperature, soil P or K concentrations, weed density, weed community, or corn yield. Cover crops had limited influence on volumetric soil water content. Cover crop mixtures had no advantages over monocultures except for increasing fall stand density. Turnip and vetch had limited winter survival while barley, oat, and canola winterkilled.","author":[{"dropping-particle":"","family":"Appelgate","given":"Seth R.","non-dropping-particle":"","parse-names":false,"suffix":""},{"dropping-particle":"","family":"Lenssen","given":"Andrew W.","non-dropping-particle":"","parse-names":false,"suffix":""},{"dropping-particle":"","family":"Wiedenhoeft","given":"Mary H.","non-dropping-particle":"","parse-names":false,"suffix":""},{"dropping-particle":"","family":"Kaspar","given":"Thomas C.","non-dropping-particle":"","parse-names":false,"suffix":""}],"container-title":"Agronomy Journal","id":"ITEM-2","issue":"3","issued":{"date-parts":[["2017"]]},"page":"968-984","title":"Cover crop options and mixes for upper midwest corn–soybean systems","type":"article-journal","volume":"109"},"uris":["http://www.mendeley.com/documents/?uuid=9abcc241-5f28-4a1f-9670-4e4c361e7d16"]}],"mendeley":{"formattedCitation":"(Kaspar and Bakker 2015; Appelgate et al. 2017)","plainTextFormattedCitation":"(Kaspar and Bakker 2015; Appelgate et al. 2017)","previouslyFormattedCitation":"(Kaspar and Bakker 2015; Appelgate et al.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(Kaspar and Bakker 2015; Appelgate et al. 2017)</w:t>
      </w:r>
      <w:r w:rsidR="00C27780">
        <w:rPr>
          <w:rFonts w:cstheme="minorHAnsi"/>
          <w:sz w:val="24"/>
          <w:szCs w:val="24"/>
        </w:rPr>
        <w:fldChar w:fldCharType="end"/>
      </w:r>
      <w:r w:rsidR="00C27780">
        <w:rPr>
          <w:rFonts w:cstheme="minorHAnsi"/>
          <w:sz w:val="24"/>
          <w:szCs w:val="24"/>
        </w:rPr>
        <w:t xml:space="preserve"> </w:t>
      </w:r>
      <w:r>
        <w:rPr>
          <w:rFonts w:cstheme="minorHAnsi"/>
          <w:sz w:val="24"/>
          <w:szCs w:val="24"/>
        </w:rPr>
        <w:t xml:space="preserve">a winter rye </w:t>
      </w:r>
      <w:r w:rsidR="009C6443">
        <w:rPr>
          <w:rFonts w:cstheme="minorHAnsi"/>
          <w:sz w:val="24"/>
          <w:szCs w:val="24"/>
        </w:rPr>
        <w:t>(</w:t>
      </w:r>
      <w:proofErr w:type="spellStart"/>
      <w:r w:rsidR="009C6443" w:rsidRPr="009C6443">
        <w:rPr>
          <w:rFonts w:cstheme="minorHAnsi"/>
          <w:i/>
          <w:sz w:val="24"/>
          <w:szCs w:val="24"/>
        </w:rPr>
        <w:t>Secale</w:t>
      </w:r>
      <w:proofErr w:type="spellEnd"/>
      <w:r w:rsidR="009C6443" w:rsidRPr="009C6443">
        <w:rPr>
          <w:rFonts w:cstheme="minorHAnsi"/>
          <w:i/>
          <w:sz w:val="24"/>
          <w:szCs w:val="24"/>
        </w:rPr>
        <w:t xml:space="preserv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lastRenderedPageBreak/>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49A97DBE" w:rsidR="00D170FD" w:rsidRPr="005C684C" w:rsidRDefault="00D170FD" w:rsidP="00C2778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w:t>
            </w:r>
            <w:proofErr w:type="spellStart"/>
            <w:r w:rsidR="005C684C">
              <w:rPr>
                <w:rFonts w:cstheme="minorHAnsi"/>
                <w:sz w:val="24"/>
                <w:szCs w:val="24"/>
              </w:rPr>
              <w:t>Secale</w:t>
            </w:r>
            <w:proofErr w:type="spellEnd"/>
            <w:r w:rsidR="005C684C">
              <w:rPr>
                <w:rFonts w:cstheme="minorHAnsi"/>
                <w:sz w:val="24"/>
                <w:szCs w:val="24"/>
              </w:rPr>
              <w:t xml:space="preserv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probabilities are based on 30 years of historical weather data using a process-based model SALUS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1C3D7F19"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w:t>
      </w:r>
      <w:r w:rsidR="00C27780">
        <w:rPr>
          <w:rFonts w:cstheme="minorHAnsi"/>
          <w:sz w:val="24"/>
          <w:szCs w:val="24"/>
        </w:rPr>
        <w:fldChar w:fldCharType="begin" w:fldLock="1"/>
      </w:r>
      <w:r w:rsidR="00C27780">
        <w:rPr>
          <w:rFonts w:cstheme="minorHAnsi"/>
          <w:sz w:val="24"/>
          <w:szCs w:val="24"/>
        </w:rPr>
        <w:instrText>ADDIN CSL_CITATION {"citationItems":[{"id":"ITEM-1","itemData":{"DOI":"10.2134/jpa1994.0055","ISSN":"08908524","author":[{"dropping-particle":"","family":"Bollero","given":"G. A.","non-dropping-particle":"","parse-names":false,"suffix":""},{"dropping-particle":"","family":"Bullock","given":"D. G.","non-dropping-particle":"","parse-names":false,"suffix":""}],"container-title":"Journal of Production Agriculture","id":"ITEM-1","issue":"1","issued":{"date-parts":[["1994"]]},"page":"55-58","title":"Cover cropping systems for the Central Corn Belt","type":"article-journal","volume":"7"},"uris":["http://www.mendeley.com/documents/?uuid=0faee430-76c3-4133-9c1e-345fa9f044a8"]},{"id":"ITEM-2","itemData":{"DOI":"10.2134/agronj2018.04.0297","ISSN":"14350645","abstract":"Unfavorable weather conditions frequently cause farmers to plant maize (Zea mays L.) outside the optimum planting time-frame. We analyzed maize yield and phenology from a multi-location, year, hybrid relative maturity, and planting date experiment performed in Iowa, USA. Our objectives were to determine the optimum combination of planting date and relative maturity to maximize maize grain yield per environment and to elucidate the risk associated with the use of “full-season hybrids” when planting occurs beyond the optimum planting date. Analysis of variance (ANOVA) attributed 70% of the variability in grain yield to planting date and only 10% to relative maturity indicating that short and full-season hybrid relative maturities produced similar grain yields regardless of when they were planted as long as the crops reached maturity before harvesting. Our analysis indicated time to silking is a good indication of expected yield potential with a critical time (beyond which yield is reduced) to be 23 July for Iowa. Furthermore, we found that a minimum growing degree accumulation of 648°C-day during the grain-filling period maximized maize yield. Overall, this study brings new results to assist decision making regarding planting date by hybrid relative maturity across Iowa.","author":[{"dropping-particle":"","family":"Baum","given":"M. E.","non-dropping-particle":"","parse-names":false,"suffix":""},{"dropping-particle":"V.","family":"Archontoulis","given":"S.","non-dropping-particle":"","parse-names":false,"suffix":""},{"dropping-particle":"","family":"Licht","given":"M. A.","non-dropping-particle":"","parse-names":false,"suffix":""}],"container-title":"Agronomy Journal","id":"ITEM-2","issue":"1","issued":{"date-parts":[["2019"]]},"page":"303-313","title":"Planting date, hybrid maturity, and weather effects on maize yield and crop stage","type":"article-journal","volume":"111"},"uris":["http://www.mendeley.com/documents/?uuid=520247b4-56c1-49c4-91dd-1aa05d35e557"]}],"mendeley":{"formattedCitation":"(Bollero and Bullock 1994; Baum et al. 2019)","plainTextFormattedCitation":"(Bollero and Bullock 1994; Baum et al. 2019)","previouslyFormattedCitation":"(Bollero and Bullock 1994; Baum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(Bollero and Bullock 1994; Baum et al. 2019)</w:t>
      </w:r>
      <w:r w:rsidR="00C27780">
        <w:rPr>
          <w:rFonts w:cstheme="minorHAnsi"/>
          <w:sz w:val="24"/>
          <w:szCs w:val="24"/>
        </w:rPr>
        <w:fldChar w:fldCharType="end"/>
      </w:r>
      <w:r>
        <w:rPr>
          <w:rFonts w:cstheme="minorHAnsi"/>
          <w:sz w:val="24"/>
          <w:szCs w:val="24"/>
        </w:rPr>
        <w:t xml:space="preserve">.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proofErr w:type="gramStart"/>
      <w:r w:rsidR="00BC4B64">
        <w:rPr>
          <w:rFonts w:cstheme="minorHAnsi"/>
          <w:sz w:val="24"/>
          <w:szCs w:val="24"/>
        </w:rPr>
        <w:t>CC</w:t>
      </w:r>
      <w:proofErr w:type="gramEnd"/>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proofErr w:type="gramStart"/>
      <w:r w:rsidR="00D170FD">
        <w:rPr>
          <w:rFonts w:cstheme="minorHAnsi"/>
          <w:sz w:val="24"/>
          <w:szCs w:val="24"/>
        </w:rPr>
        <w:t xml:space="preserve">Unfortunately in some conservation districts producers </w:t>
      </w:r>
      <w:r w:rsidR="00D170FD">
        <w:rPr>
          <w:rFonts w:cstheme="minorHAnsi"/>
          <w:sz w:val="24"/>
          <w:szCs w:val="24"/>
        </w:rPr>
        <w:lastRenderedPageBreak/>
        <w:t>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w:t>
      </w:r>
      <w:proofErr w:type="gramEnd"/>
      <w:r w:rsidR="00D63120">
        <w:rPr>
          <w:rFonts w:cstheme="minorHAnsi"/>
          <w:sz w:val="24"/>
          <w:szCs w:val="24"/>
        </w:rPr>
        <w:t xml:space="preserve"> </w:t>
      </w:r>
      <w:r w:rsidR="00BC4B64">
        <w:rPr>
          <w:rFonts w:cstheme="minorHAnsi"/>
          <w:sz w:val="24"/>
          <w:szCs w:val="24"/>
        </w:rPr>
        <w:t xml:space="preserve">Early fall planting may therefore be the best tactic for increasing weed suppression provided by CCs. Other ecosystem services of CCs </w:t>
      </w:r>
      <w:proofErr w:type="gramStart"/>
      <w:r w:rsidR="00BC4B64">
        <w:rPr>
          <w:rFonts w:cstheme="minorHAnsi"/>
          <w:sz w:val="24"/>
          <w:szCs w:val="24"/>
        </w:rPr>
        <w:t>are strongly related</w:t>
      </w:r>
      <w:proofErr w:type="gramEnd"/>
      <w:r w:rsidR="00BC4B64">
        <w:rPr>
          <w:rFonts w:cstheme="minorHAnsi"/>
          <w:sz w:val="24"/>
          <w:szCs w:val="24"/>
        </w:rPr>
        <w:t xml:space="preserve">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t>
      </w:r>
      <w:proofErr w:type="gramStart"/>
      <w:r w:rsidR="00D63120">
        <w:rPr>
          <w:rFonts w:cstheme="minorHAnsi"/>
          <w:sz w:val="24"/>
          <w:szCs w:val="24"/>
        </w:rPr>
        <w:t>will be needed</w:t>
      </w:r>
      <w:proofErr w:type="gramEnd"/>
      <w:r w:rsidR="00D63120">
        <w:rPr>
          <w:rFonts w:cstheme="minorHAnsi"/>
          <w:sz w:val="24"/>
          <w:szCs w:val="24"/>
        </w:rPr>
        <w:t xml:space="preserve">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6" w:author="Andrea Basche [2]"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7" w:author="Andrea Basche [2]"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8" w:author="Andrea Basche [2]"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66961691"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9"/>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9"/>
      <w:r>
        <w:rPr>
          <w:rStyle w:val="CommentReference"/>
        </w:rPr>
        <w:commentReference w:id="9"/>
      </w:r>
      <w:r w:rsidR="00B605FC">
        <w:rPr>
          <w:rFonts w:cstheme="minorHAnsi"/>
          <w:sz w:val="24"/>
          <w:szCs w:val="24"/>
        </w:rPr>
        <w:t xml:space="preserve">A previous meta-analysis found cash crop diversification significantly reduced weed density, and this effect was amplified in no-till systems </w:t>
      </w:r>
      <w:r w:rsidR="00C27780">
        <w:rPr>
          <w:rFonts w:cstheme="minorHAnsi"/>
          <w:sz w:val="24"/>
          <w:szCs w:val="24"/>
        </w:rPr>
        <w:fldChar w:fldCharType="begin" w:fldLock="1"/>
      </w:r>
      <w:r w:rsidR="00C27780">
        <w:rPr>
          <w:rFonts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(Weisberger et al. 2019)</w:t>
      </w:r>
      <w:r w:rsidR="00C27780">
        <w:rPr>
          <w:rFonts w:cstheme="minorHAnsi"/>
          <w:sz w:val="24"/>
          <w:szCs w:val="24"/>
        </w:rPr>
        <w:fldChar w:fldCharType="end"/>
      </w:r>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19102E4F"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(Mirsky et al. 2013; Baraibar et al. 2018)</w:t>
      </w:r>
      <w:r w:rsidR="00C27780">
        <w:rPr>
          <w:rFonts w:cstheme="minorHAnsi"/>
          <w:sz w:val="24"/>
          <w:szCs w:val="24"/>
        </w:rPr>
        <w:fldChar w:fldCharType="end"/>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w:t>
      </w:r>
      <w:proofErr w:type="spellStart"/>
      <w:r>
        <w:rPr>
          <w:rFonts w:cstheme="minorHAnsi"/>
          <w:sz w:val="24"/>
          <w:szCs w:val="24"/>
        </w:rPr>
        <w:t>allelopathy</w:t>
      </w:r>
      <w:proofErr w:type="spellEnd"/>
      <w:r>
        <w:rPr>
          <w:rFonts w:cstheme="minorHAnsi"/>
          <w:sz w:val="24"/>
          <w:szCs w:val="24"/>
        </w:rPr>
        <w:t xml:space="preserve">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proofErr w:type="gramStart"/>
      <w:r>
        <w:rPr>
          <w:rFonts w:cstheme="minorHAnsi"/>
          <w:sz w:val="24"/>
          <w:szCs w:val="24"/>
        </w:rPr>
        <w:t>I’m</w:t>
      </w:r>
      <w:proofErr w:type="gramEnd"/>
      <w:r>
        <w:rPr>
          <w:rFonts w:cstheme="minorHAnsi"/>
          <w:sz w:val="24"/>
          <w:szCs w:val="24"/>
        </w:rPr>
        <w:t xml:space="preserve">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0" w:author="Andrea Basche [2]" w:date="2019-10-07T13:28:00Z">
        <w:r>
          <w:rPr>
            <w:rFonts w:cs="Times New Roman"/>
            <w:sz w:val="24"/>
            <w:szCs w:val="24"/>
          </w:rPr>
          <w:t>Further, e</w:t>
        </w:r>
      </w:ins>
      <w:ins w:id="11" w:author="Andrea Basche [2]" w:date="2019-10-07T13:20:00Z">
        <w:r w:rsidRPr="006B6E23">
          <w:rPr>
            <w:rFonts w:cs="Times New Roman"/>
            <w:sz w:val="24"/>
            <w:szCs w:val="24"/>
            <w:rPrChange w:id="12" w:author="Andrea Basche [2]"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3" w:author="Andrea Basche [2]" w:date="2019-10-07T13:20:00Z">
        <w:r w:rsidRPr="006B6E23">
          <w:rPr>
            <w:rFonts w:cs="Times New Roman"/>
            <w:sz w:val="24"/>
            <w:szCs w:val="24"/>
            <w:rPrChange w:id="14" w:author="Andrea Basche [2]"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15" w:author="Andrea Basche [2]" w:date="2019-10-07T13:20:00Z">
              <w:rPr>
                <w:rFonts w:ascii="Times New Roman" w:hAnsi="Times New Roman" w:cs="Times New Roman"/>
                <w:sz w:val="24"/>
                <w:szCs w:val="24"/>
              </w:rPr>
            </w:rPrChange>
          </w:rPr>
          <w:t>Norsworthy</w:t>
        </w:r>
        <w:proofErr w:type="spellEnd"/>
        <w:r w:rsidRPr="006B6E23">
          <w:rPr>
            <w:rFonts w:cs="Times New Roman"/>
            <w:sz w:val="24"/>
            <w:szCs w:val="24"/>
            <w:rPrChange w:id="16" w:author="Andrea Basche [2]"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17" w:author="Andrea Basche [2]" w:date="2019-10-07T13:47:00Z"/>
          <w:rFonts w:cstheme="minorHAnsi"/>
          <w:sz w:val="24"/>
          <w:szCs w:val="24"/>
        </w:rPr>
      </w:pPr>
    </w:p>
    <w:p w14:paraId="408706A2" w14:textId="739A211E" w:rsidR="005C31E7" w:rsidRDefault="009C6443" w:rsidP="009C6443">
      <w:pPr>
        <w:pStyle w:val="NoSpacing"/>
        <w:rPr>
          <w:rFonts w:cstheme="minorHAnsi"/>
          <w:sz w:val="24"/>
          <w:szCs w:val="24"/>
        </w:rPr>
      </w:pPr>
      <w:r>
        <w:rPr>
          <w:rFonts w:cstheme="minorHAnsi"/>
          <w:sz w:val="24"/>
          <w:szCs w:val="24"/>
        </w:rPr>
        <w:t xml:space="preserve">Other meta-analyses have looked specifically at the effects of CCs on subsequent cash crop yields </w:t>
      </w:r>
      <w:r w:rsidR="00C27780">
        <w:rPr>
          <w:rFonts w:cstheme="minorHAnsi"/>
          <w:sz w:val="24"/>
          <w:szCs w:val="24"/>
        </w:rPr>
        <w:fldChar w:fldCharType="begin" w:fldLock="1"/>
      </w:r>
      <w:r w:rsidR="00C27780">
        <w:rPr>
          <w:rFonts w:cstheme="minorHAnsi"/>
          <w:sz w:val="24"/>
          <w:szCs w:val="24"/>
        </w:rPr>
        <w:instrText>ADDIN CSL_CITATION {"citationItems":[{"id":"ITEM-1","itemData":{"DOI":"10.2135/cropsci2005.0014","ISSN":"1435-0653","author":[{"dropping-particle":"","family":"Miguez","given":"Fernando E.","non-dropping-particle":"","parse-names":false,"suffix":""},{"dropping-particle":"","family":"Bollero","given":"Germán a.","non-dropping-particle":"","parse-names":false,"suffix":""}],"container-title":"Crop Science","id":"ITEM-1","issue":"6","issued":{"date-parts":[["2005"]]},"page":"2318","title":"Review of Corn Yield Response under Winter Cover Cropping Systems Using Meta-Analytic Methods","type":"article-journal","volume":"45"},"uris":["http://www.mendeley.com/documents/?uuid=89d07cfc-88c0-4f6e-90f7-7d94c08a6b2e"]},{"id":"ITEM-2","itemData":{"DOI":"10.2489/jswc.72.3.226","ISBN":"0022-4561","ISSN":"19413300","abstract":"Winter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Conservation","id":"ITEM-2","issue":"3","issued":{"date-parts":[["2017"]]},"page":"226-239","title":"Corn yield response to winter cover crops: An updated meta-analysis","type":"article-journal","volume":"72"},"uris":["http://www.mendeley.com/documents/?uuid=1b5621cc-72f3-440e-a3dd-e7635b27ec12"]}],"mendeley":{"formattedCitation":"(Miguez and Bollero 2005; Marcillo and Miguez 2017)","plainTextFormattedCitation":"(Miguez and Bollero 2005; Marcillo and Miguez 2017)","previouslyFormattedCitation":"(Miguez and Bollero 2005; 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(Miguez and Bollero 2005; Marcillo and Miguez 2017)</w:t>
      </w:r>
      <w:r w:rsidR="00C27780">
        <w:rPr>
          <w:rFonts w:cstheme="minorHAnsi"/>
          <w:sz w:val="24"/>
          <w:szCs w:val="24"/>
        </w:rPr>
        <w:fldChar w:fldCharType="end"/>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w:t>
      </w:r>
      <w:r w:rsidR="003F4582">
        <w:rPr>
          <w:rFonts w:cstheme="minorHAnsi"/>
          <w:sz w:val="24"/>
          <w:szCs w:val="24"/>
        </w:rPr>
        <w:lastRenderedPageBreak/>
        <w:t xml:space="preserve">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t>
      </w:r>
      <w:proofErr w:type="gramStart"/>
      <w:r w:rsidR="003F4582">
        <w:rPr>
          <w:rFonts w:cstheme="minorHAnsi"/>
          <w:sz w:val="24"/>
          <w:szCs w:val="24"/>
        </w:rPr>
        <w:t>were reported</w:t>
      </w:r>
      <w:proofErr w:type="gramEnd"/>
      <w:r w:rsidR="003F4582">
        <w:rPr>
          <w:rFonts w:cstheme="minorHAnsi"/>
          <w:sz w:val="24"/>
          <w:szCs w:val="24"/>
        </w:rPr>
        <w:t xml:space="preserve">.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 xml:space="preserve">While managing CCs for yield versus weed control may not be at odds, they may not be complimentary. In our </w:t>
      </w:r>
      <w:proofErr w:type="gramStart"/>
      <w:r w:rsidR="00211583">
        <w:rPr>
          <w:rFonts w:cstheme="minorHAnsi"/>
          <w:sz w:val="24"/>
          <w:szCs w:val="24"/>
        </w:rPr>
        <w:t>database</w:t>
      </w:r>
      <w:proofErr w:type="gramEnd"/>
      <w:r w:rsidR="00211583">
        <w:rPr>
          <w:rFonts w:cstheme="minorHAnsi"/>
          <w:sz w:val="24"/>
          <w:szCs w:val="24"/>
        </w:rPr>
        <w:t xml:space="preserv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F19F87C"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w:t>
      </w:r>
      <w:r w:rsidR="00C27780">
        <w:rPr>
          <w:rFonts w:cstheme="minorHAnsi"/>
          <w:sz w:val="24"/>
          <w:szCs w:val="24"/>
        </w:rPr>
        <w:fldChar w:fldCharType="begin" w:fldLock="1"/>
      </w:r>
      <w:r w:rsidR="00C27780">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meta-analysis","type":"article-journal","volume":"72"},"uris":["http://www.mendeley.com/documents/?uuid=1b5621cc-72f3-440e-a3dd-e7635b27ec12"]}],"mendeley":{"formattedCitation":"(Marcillo and Miguez 2017)","plainTextFormattedCitation":"(Marcillo and Miguez 2017)","previouslyFormattedCitation":"(Marcillo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(Marcillo and Miguez 2017)</w:t>
      </w:r>
      <w:r w:rsidR="00C27780">
        <w:rPr>
          <w:rFonts w:cstheme="minorHAnsi"/>
          <w:sz w:val="24"/>
          <w:szCs w:val="24"/>
        </w:rPr>
        <w:fldChar w:fldCharType="end"/>
      </w:r>
      <w:r>
        <w:rPr>
          <w:rFonts w:cstheme="minorHAnsi"/>
          <w:sz w:val="24"/>
          <w:szCs w:val="24"/>
        </w:rPr>
        <w:t xml:space="preserve">.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w:t>
      </w:r>
      <w:proofErr w:type="gramStart"/>
      <w:r w:rsidR="003F4E00">
        <w:rPr>
          <w:rFonts w:cstheme="minorHAnsi"/>
          <w:sz w:val="24"/>
          <w:szCs w:val="24"/>
        </w:rPr>
        <w:t>has not been directly addressed</w:t>
      </w:r>
      <w:proofErr w:type="gramEnd"/>
      <w:r w:rsidR="003F4E00">
        <w:rPr>
          <w:rFonts w:cstheme="minorHAnsi"/>
          <w:sz w:val="24"/>
          <w:szCs w:val="24"/>
        </w:rPr>
        <w:t xml:space="preserve">.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w:t>
      </w:r>
      <w:proofErr w:type="gramStart"/>
      <w:r w:rsidR="00211583">
        <w:rPr>
          <w:rFonts w:cstheme="minorHAnsi"/>
          <w:sz w:val="24"/>
          <w:szCs w:val="24"/>
        </w:rPr>
        <w:t>is an area that</w:t>
      </w:r>
      <w:proofErr w:type="gramEnd"/>
      <w:r w:rsidR="00211583">
        <w:rPr>
          <w:rFonts w:cstheme="minorHAnsi"/>
          <w:sz w:val="24"/>
          <w:szCs w:val="24"/>
        </w:rPr>
        <w:t xml:space="preserve">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 xml:space="preserve">We found the context under which the trials </w:t>
      </w:r>
      <w:proofErr w:type="gramStart"/>
      <w:r>
        <w:rPr>
          <w:rFonts w:cstheme="minorHAnsi"/>
          <w:sz w:val="24"/>
          <w:szCs w:val="24"/>
        </w:rPr>
        <w:t>were done</w:t>
      </w:r>
      <w:proofErr w:type="gramEnd"/>
      <w:r>
        <w:rPr>
          <w:rFonts w:cstheme="minorHAnsi"/>
          <w:sz w:val="24"/>
          <w:szCs w:val="24"/>
        </w:rPr>
        <w:t xml:space="preserv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18"/>
      <w:proofErr w:type="gramStart"/>
      <w:ins w:id="19" w:author="Andrea Basche [2]" w:date="2019-10-07T13:32:00Z">
        <w:r w:rsidR="00FE3D22">
          <w:rPr>
            <w:rFonts w:cstheme="minorHAnsi"/>
            <w:sz w:val="24"/>
            <w:szCs w:val="24"/>
          </w:rPr>
          <w:t>In</w:t>
        </w:r>
      </w:ins>
      <w:commentRangeEnd w:id="18"/>
      <w:r w:rsidR="00525047">
        <w:rPr>
          <w:rStyle w:val="CommentReference"/>
        </w:rPr>
        <w:commentReference w:id="18"/>
      </w:r>
      <w:ins w:id="20" w:author="Andrea Basche [2]" w:date="2019-10-07T13:32:00Z">
        <w:r w:rsidR="00FE3D22">
          <w:rPr>
            <w:rFonts w:cstheme="minorHAnsi"/>
            <w:sz w:val="24"/>
            <w:szCs w:val="24"/>
          </w:rPr>
          <w:t xml:space="preserve"> other words</w:t>
        </w:r>
        <w:proofErr w:type="gramEnd"/>
        <w:r w:rsidR="00FE3D22">
          <w:rPr>
            <w:rFonts w:cstheme="minorHAnsi"/>
            <w:sz w:val="24"/>
            <w:szCs w:val="24"/>
          </w:rPr>
          <w:t xml:space="preserve"> this suggests that the environment under which a cover crop is grown is less important at determining its efficacy to control weeds than management factors. This runs somewhat contrary to the conventional recommendations which </w:t>
        </w:r>
        <w:proofErr w:type="gramStart"/>
        <w:r w:rsidR="00FE3D22">
          <w:rPr>
            <w:rFonts w:cstheme="minorHAnsi"/>
            <w:sz w:val="24"/>
            <w:szCs w:val="24"/>
          </w:rPr>
          <w:t>suggest that</w:t>
        </w:r>
        <w:proofErr w:type="gramEnd"/>
        <w:r w:rsidR="00FE3D22">
          <w:rPr>
            <w:rFonts w:cstheme="minorHAnsi"/>
            <w:sz w:val="24"/>
            <w:szCs w:val="24"/>
          </w:rPr>
          <w:t xml:space="preserve"> “one size does not fit all” when it comes to agriculture</w:t>
        </w:r>
      </w:ins>
      <w:ins w:id="21" w:author="Andrea Basche [2]" w:date="2019-10-07T13:44:00Z">
        <w:r w:rsidR="000A77B4">
          <w:rPr>
            <w:rFonts w:cstheme="minorHAnsi"/>
            <w:sz w:val="24"/>
            <w:szCs w:val="24"/>
          </w:rPr>
          <w:t xml:space="preserve"> </w:t>
        </w:r>
        <w:commentRangeStart w:id="22"/>
        <w:r w:rsidR="000A77B4">
          <w:rPr>
            <w:rFonts w:cstheme="minorHAnsi"/>
            <w:sz w:val="24"/>
            <w:szCs w:val="24"/>
          </w:rPr>
          <w:t>(cite)</w:t>
        </w:r>
      </w:ins>
      <w:ins w:id="23" w:author="Andrea Basche [2]" w:date="2019-10-07T13:32:00Z">
        <w:r w:rsidR="00FE3D22">
          <w:rPr>
            <w:rFonts w:cstheme="minorHAnsi"/>
            <w:sz w:val="24"/>
            <w:szCs w:val="24"/>
          </w:rPr>
          <w:t xml:space="preserve">. </w:t>
        </w:r>
      </w:ins>
      <w:commentRangeEnd w:id="22"/>
      <w:ins w:id="24" w:author="Andrea Basche [2]" w:date="2019-10-07T13:44:00Z">
        <w:r w:rsidR="000A77B4">
          <w:rPr>
            <w:rStyle w:val="CommentReference"/>
          </w:rPr>
          <w:commentReference w:id="22"/>
        </w:r>
      </w:ins>
      <w:ins w:id="25" w:author="Andrea Basche [2]" w:date="2019-10-07T13:32:00Z">
        <w:r w:rsidR="00FE3D22">
          <w:rPr>
            <w:rFonts w:cstheme="minorHAnsi"/>
            <w:sz w:val="24"/>
            <w:szCs w:val="24"/>
          </w:rPr>
          <w:t>Although site sp</w:t>
        </w:r>
      </w:ins>
      <w:ins w:id="26" w:author="Andrea Basche [2]" w:date="2019-10-07T13:33:00Z">
        <w:r w:rsidR="00FE3D22">
          <w:rPr>
            <w:rFonts w:cstheme="minorHAnsi"/>
            <w:sz w:val="24"/>
            <w:szCs w:val="24"/>
          </w:rPr>
          <w:t xml:space="preserve">ecific considerations are still </w:t>
        </w:r>
      </w:ins>
      <w:ins w:id="27" w:author="Andrea Basche [2]"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28" w:author="Andrea Basche [2]" w:date="2019-10-07T13:44:00Z">
        <w:r w:rsidR="00672EB1">
          <w:rPr>
            <w:rFonts w:cstheme="minorHAnsi"/>
            <w:sz w:val="24"/>
            <w:szCs w:val="24"/>
          </w:rPr>
          <w:t xml:space="preserve">In a global meta-analysis, </w:t>
        </w:r>
      </w:ins>
      <w:proofErr w:type="spellStart"/>
      <w:ins w:id="29" w:author="Andrea Basche [2]" w:date="2019-10-07T13:43:00Z">
        <w:r w:rsidR="00672EB1">
          <w:rPr>
            <w:rFonts w:cstheme="minorHAnsi"/>
            <w:sz w:val="24"/>
            <w:szCs w:val="24"/>
          </w:rPr>
          <w:t>Basche</w:t>
        </w:r>
        <w:proofErr w:type="spellEnd"/>
        <w:r w:rsidR="00672EB1">
          <w:rPr>
            <w:rFonts w:cstheme="minorHAnsi"/>
            <w:sz w:val="24"/>
            <w:szCs w:val="24"/>
          </w:rPr>
          <w:t xml:space="preserve"> and </w:t>
        </w:r>
        <w:proofErr w:type="spellStart"/>
        <w:r w:rsidR="00672EB1">
          <w:rPr>
            <w:rFonts w:cstheme="minorHAnsi"/>
            <w:sz w:val="24"/>
            <w:szCs w:val="24"/>
          </w:rPr>
          <w:t>DeLonge</w:t>
        </w:r>
        <w:proofErr w:type="spellEnd"/>
        <w:r w:rsidR="00672EB1">
          <w:rPr>
            <w:rFonts w:cstheme="minorHAnsi"/>
            <w:sz w:val="24"/>
            <w:szCs w:val="24"/>
          </w:rPr>
          <w:t xml:space="preserve"> (2019) similarly found that soil type and climate were not significant moderators of the efficacy of </w:t>
        </w:r>
      </w:ins>
      <w:r w:rsidR="005A3AFD">
        <w:rPr>
          <w:rFonts w:cstheme="minorHAnsi"/>
          <w:sz w:val="24"/>
          <w:szCs w:val="24"/>
        </w:rPr>
        <w:t>CCs</w:t>
      </w:r>
      <w:ins w:id="30" w:author="Andrea Basche [2]" w:date="2019-10-07T13:43:00Z">
        <w:r w:rsidR="00672EB1">
          <w:rPr>
            <w:rFonts w:cstheme="minorHAnsi"/>
            <w:sz w:val="24"/>
            <w:szCs w:val="24"/>
          </w:rPr>
          <w:t xml:space="preserve"> to increase water infiltr</w:t>
        </w:r>
      </w:ins>
      <w:ins w:id="31" w:author="Andrea Basche [2]" w:date="2019-10-07T13:44:00Z">
        <w:r w:rsidR="00672EB1">
          <w:rPr>
            <w:rFonts w:cstheme="minorHAnsi"/>
            <w:sz w:val="24"/>
            <w:szCs w:val="24"/>
          </w:rPr>
          <w:t>ation.</w:t>
        </w:r>
      </w:ins>
      <w:ins w:id="32" w:author="Andrea Basche [2]" w:date="2019-10-07T13:33:00Z">
        <w:r w:rsidR="00FE3D22">
          <w:rPr>
            <w:rFonts w:cstheme="minorHAnsi"/>
            <w:sz w:val="24"/>
            <w:szCs w:val="24"/>
          </w:rPr>
          <w:t xml:space="preserve"> </w:t>
        </w:r>
      </w:ins>
      <w:r>
        <w:rPr>
          <w:rFonts w:cstheme="minorHAnsi"/>
          <w:sz w:val="24"/>
          <w:szCs w:val="24"/>
        </w:rPr>
        <w:t xml:space="preserve">This </w:t>
      </w:r>
      <w:ins w:id="33" w:author="Andrea Basche [2]" w:date="2019-10-07T13:33:00Z">
        <w:r w:rsidR="00FE3D22">
          <w:rPr>
            <w:rFonts w:cstheme="minorHAnsi"/>
            <w:sz w:val="24"/>
            <w:szCs w:val="24"/>
          </w:rPr>
          <w:t xml:space="preserve">also </w:t>
        </w:r>
      </w:ins>
      <w:ins w:id="34" w:author="Andrea Basche [2]" w:date="2019-10-07T13:46:00Z">
        <w:r w:rsidR="000A77B4">
          <w:rPr>
            <w:rFonts w:cstheme="minorHAnsi"/>
            <w:sz w:val="24"/>
            <w:szCs w:val="24"/>
          </w:rPr>
          <w:t xml:space="preserve">suggests that </w:t>
        </w:r>
      </w:ins>
      <w:del w:id="35" w:author="Andrea Basche [2]"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proofErr w:type="gramStart"/>
      <w:r w:rsidR="00866311" w:rsidRPr="00866311">
        <w:rPr>
          <w:rFonts w:cstheme="minorHAnsi"/>
          <w:color w:val="FF0000"/>
          <w:sz w:val="24"/>
          <w:szCs w:val="24"/>
        </w:rPr>
        <w:t>Discuss?</w:t>
      </w:r>
      <w:proofErr w:type="gramEnd"/>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proofErr w:type="gramStart"/>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w:t>
      </w:r>
      <w:proofErr w:type="gramEnd"/>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36" w:author="Andrea Basche [2]"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w:t>
      </w:r>
      <w:proofErr w:type="gramStart"/>
      <w:r>
        <w:rPr>
          <w:rFonts w:cstheme="minorHAnsi"/>
          <w:sz w:val="24"/>
          <w:szCs w:val="24"/>
        </w:rPr>
        <w:t>is not confounded</w:t>
      </w:r>
      <w:proofErr w:type="gramEnd"/>
      <w:r>
        <w:rPr>
          <w:rFonts w:cstheme="minorHAnsi"/>
          <w:sz w:val="24"/>
          <w:szCs w:val="24"/>
        </w:rPr>
        <w:t xml:space="preserve"> by the differences in crop competition with weeds. </w:t>
      </w: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w:t>
      </w:r>
      <w:proofErr w:type="gramStart"/>
      <w:r>
        <w:rPr>
          <w:rFonts w:eastAsia="Times New Roman" w:cstheme="minorHAnsi"/>
          <w:sz w:val="24"/>
          <w:szCs w:val="24"/>
        </w:rPr>
        <w:t>is needed</w:t>
      </w:r>
      <w:proofErr w:type="gramEnd"/>
      <w:r>
        <w:rPr>
          <w:rFonts w:eastAsia="Times New Roman" w:cstheme="minorHAnsi"/>
          <w:sz w:val="24"/>
          <w:szCs w:val="24"/>
        </w:rPr>
        <w:t xml:space="preserve">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w:t>
      </w:r>
      <w:proofErr w:type="gramStart"/>
      <w:r>
        <w:rPr>
          <w:rFonts w:cstheme="minorHAnsi"/>
          <w:sz w:val="24"/>
          <w:szCs w:val="24"/>
        </w:rPr>
        <w:t>4</w:t>
      </w:r>
      <w:proofErr w:type="gramEnd"/>
      <w:r>
        <w:rPr>
          <w:rFonts w:cstheme="minorHAnsi"/>
          <w:sz w:val="24"/>
          <w:szCs w:val="24"/>
        </w:rPr>
        <w:t xml:space="preserve">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w:t>
      </w:r>
      <w:proofErr w:type="spellStart"/>
      <w:r>
        <w:rPr>
          <w:rFonts w:eastAsia="Times New Roman" w:cstheme="minorHAnsi"/>
          <w:sz w:val="24"/>
          <w:szCs w:val="24"/>
        </w:rPr>
        <w:t>Basche</w:t>
      </w:r>
      <w:proofErr w:type="spellEnd"/>
      <w:r>
        <w:rPr>
          <w:rFonts w:eastAsia="Times New Roman" w:cstheme="minorHAnsi"/>
          <w:sz w:val="24"/>
          <w:szCs w:val="24"/>
        </w:rPr>
        <w:t xml:space="preserv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w:t>
      </w:r>
      <w:r>
        <w:rPr>
          <w:rFonts w:eastAsia="Times New Roman" w:cstheme="minorHAnsi"/>
          <w:sz w:val="24"/>
          <w:szCs w:val="24"/>
        </w:rPr>
        <w:lastRenderedPageBreak/>
        <w:t xml:space="preserve">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w:t>
      </w:r>
      <w:proofErr w:type="spellStart"/>
      <w:r>
        <w:rPr>
          <w:rFonts w:eastAsia="Times New Roman" w:cstheme="minorHAnsi"/>
          <w:sz w:val="24"/>
          <w:szCs w:val="24"/>
        </w:rPr>
        <w:t>Mirsky</w:t>
      </w:r>
      <w:proofErr w:type="spellEnd"/>
      <w:r>
        <w:rPr>
          <w:rFonts w:eastAsia="Times New Roman" w:cstheme="minorHAnsi"/>
          <w:sz w:val="24"/>
          <w:szCs w:val="24"/>
        </w:rPr>
        <w:t xml:space="preserve"> et al. 2009, </w:t>
      </w:r>
      <w:proofErr w:type="spellStart"/>
      <w:r>
        <w:rPr>
          <w:rFonts w:eastAsia="Times New Roman" w:cstheme="minorHAnsi"/>
          <w:sz w:val="24"/>
          <w:szCs w:val="24"/>
        </w:rPr>
        <w:t>Baraibar</w:t>
      </w:r>
      <w:proofErr w:type="spellEnd"/>
      <w:r>
        <w:rPr>
          <w:rFonts w:eastAsia="Times New Roman" w:cstheme="minorHAnsi"/>
          <w:sz w:val="24"/>
          <w:szCs w:val="24"/>
        </w:rPr>
        <w:t xml:space="preserve">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w:t>
      </w:r>
      <w:proofErr w:type="spellStart"/>
      <w:r w:rsidRPr="00A17D2D">
        <w:rPr>
          <w:sz w:val="24"/>
          <w:szCs w:val="24"/>
        </w:rPr>
        <w:t>allelopathy</w:t>
      </w:r>
      <w:proofErr w:type="spellEnd"/>
      <w:r w:rsidRPr="00A17D2D">
        <w:rPr>
          <w:sz w:val="24"/>
          <w:szCs w:val="24"/>
        </w:rPr>
        <w:t xml:space="preserve">,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w:t>
      </w:r>
      <w:proofErr w:type="gramStart"/>
      <w:r>
        <w:rPr>
          <w:sz w:val="24"/>
          <w:szCs w:val="24"/>
        </w:rPr>
        <w:t>have not yet been identified</w:t>
      </w:r>
      <w:proofErr w:type="gramEnd"/>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ndrea Basche [2]"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18"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2" w:author="Andrea Basche [2]" w:date="2019-10-07T13:44:00Z" w:initials="AB">
    <w:p w14:paraId="577DAE40" w14:textId="2F386F7F" w:rsidR="00FA0990" w:rsidRDefault="00FA0990">
      <w:pPr>
        <w:pStyle w:val="CommentText"/>
      </w:pPr>
      <w:r>
        <w:rPr>
          <w:rStyle w:val="CommentReference"/>
        </w:rPr>
        <w:annotationRef/>
      </w:r>
      <w:r>
        <w:t xml:space="preserve">This might make people angry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AD" w15:userId="S-1-5-21-527237240-492894223-682003330-19639224"/>
  </w15:person>
  <w15:person w15:author="Andrea Basche [2]">
    <w15:presenceInfo w15:providerId="None" w15:userId="Andrea Basche"/>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51B00"/>
    <w:rsid w:val="00075BB2"/>
    <w:rsid w:val="000817AF"/>
    <w:rsid w:val="0008293D"/>
    <w:rsid w:val="000A01C7"/>
    <w:rsid w:val="000A551A"/>
    <w:rsid w:val="000A77B4"/>
    <w:rsid w:val="000C30D1"/>
    <w:rsid w:val="000C3595"/>
    <w:rsid w:val="00110A5F"/>
    <w:rsid w:val="001432C4"/>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33FA"/>
    <w:rsid w:val="004471AE"/>
    <w:rsid w:val="0045165B"/>
    <w:rsid w:val="00452EE7"/>
    <w:rsid w:val="00455D13"/>
    <w:rsid w:val="00486004"/>
    <w:rsid w:val="00493B9E"/>
    <w:rsid w:val="004A6DFF"/>
    <w:rsid w:val="004B54BD"/>
    <w:rsid w:val="004D2CD9"/>
    <w:rsid w:val="004D3835"/>
    <w:rsid w:val="004E0402"/>
    <w:rsid w:val="004E26DD"/>
    <w:rsid w:val="004E671C"/>
    <w:rsid w:val="004E6ABB"/>
    <w:rsid w:val="005045B4"/>
    <w:rsid w:val="00525047"/>
    <w:rsid w:val="00537D8A"/>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2645"/>
    <w:rsid w:val="007357D6"/>
    <w:rsid w:val="007554FF"/>
    <w:rsid w:val="007664AA"/>
    <w:rsid w:val="0077460E"/>
    <w:rsid w:val="007829C5"/>
    <w:rsid w:val="007854C6"/>
    <w:rsid w:val="00793EBC"/>
    <w:rsid w:val="00797F3B"/>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59FC"/>
    <w:rsid w:val="00C071A8"/>
    <w:rsid w:val="00C075B5"/>
    <w:rsid w:val="00C20676"/>
    <w:rsid w:val="00C27780"/>
    <w:rsid w:val="00C501AE"/>
    <w:rsid w:val="00C54A5F"/>
    <w:rsid w:val="00C56D13"/>
    <w:rsid w:val="00C601F7"/>
    <w:rsid w:val="00C6411A"/>
    <w:rsid w:val="00C65CEA"/>
    <w:rsid w:val="00C70541"/>
    <w:rsid w:val="00C7309B"/>
    <w:rsid w:val="00C779EA"/>
    <w:rsid w:val="00C8665A"/>
    <w:rsid w:val="00CA4693"/>
    <w:rsid w:val="00CA4997"/>
    <w:rsid w:val="00CA4EE7"/>
    <w:rsid w:val="00CA68E4"/>
    <w:rsid w:val="00CB70A5"/>
    <w:rsid w:val="00CC1106"/>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7507D"/>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9EFD-D49C-42D2-9D6D-62643E8D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30622</Words>
  <Characters>174552</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204765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3</cp:revision>
  <dcterms:created xsi:type="dcterms:W3CDTF">2020-01-25T00:03:00Z</dcterms:created>
  <dcterms:modified xsi:type="dcterms:W3CDTF">2020-01-25T00:23:00Z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http://www.zotero.org/styles/field-crops-research</vt:lpwstr>
  </property>
  <property fmtid="{D5CDD505-2E9C-101B-9397-08002B2CF9AE}" pid="15" name="Mendeley Recent Style Name 6_1">
    <vt:lpwstr>Field Crops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http://www.zotero.org/styles/plant-and-soil</vt:lpwstr>
  </property>
</Properties>
</file>