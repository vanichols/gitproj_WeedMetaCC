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E1592" w14:textId="346472EC" w:rsidR="00051B00" w:rsidRDefault="00051B00"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Target Journal:</w:t>
      </w:r>
      <w:r w:rsidRPr="005B5332">
        <w:rPr>
          <w:rFonts w:eastAsia="Times New Roman" w:cstheme="minorHAnsi"/>
          <w:sz w:val="32"/>
          <w:szCs w:val="32"/>
        </w:rPr>
        <w:t xml:space="preserve"> </w:t>
      </w:r>
      <w:r w:rsidR="005B5332" w:rsidRPr="005B5332">
        <w:rPr>
          <w:rFonts w:eastAsia="Times New Roman" w:cstheme="minorHAnsi"/>
          <w:sz w:val="32"/>
          <w:szCs w:val="32"/>
        </w:rPr>
        <w:t xml:space="preserve">MDPI </w:t>
      </w:r>
      <w:r w:rsidRPr="00051B00">
        <w:rPr>
          <w:rFonts w:eastAsia="Times New Roman" w:cstheme="minorHAnsi"/>
          <w:sz w:val="32"/>
          <w:szCs w:val="32"/>
        </w:rPr>
        <w:t>Agronomy</w:t>
      </w:r>
    </w:p>
    <w:p w14:paraId="19D219C9" w14:textId="3631FF2B" w:rsidR="00051B00" w:rsidRDefault="00051B00"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 xml:space="preserve">Title: </w:t>
      </w:r>
      <w:r>
        <w:rPr>
          <w:rFonts w:eastAsia="Times New Roman" w:cstheme="minorHAnsi"/>
          <w:sz w:val="32"/>
          <w:szCs w:val="32"/>
        </w:rPr>
        <w:t>C</w:t>
      </w:r>
      <w:r w:rsidRPr="00051B00">
        <w:rPr>
          <w:rFonts w:eastAsia="Times New Roman" w:cstheme="minorHAnsi"/>
          <w:sz w:val="32"/>
          <w:szCs w:val="32"/>
        </w:rPr>
        <w:t>over crop</w:t>
      </w:r>
      <w:r>
        <w:rPr>
          <w:rFonts w:eastAsia="Times New Roman" w:cstheme="minorHAnsi"/>
          <w:sz w:val="32"/>
          <w:szCs w:val="32"/>
        </w:rPr>
        <w:t>ping</w:t>
      </w:r>
      <w:r w:rsidR="00C65CEA">
        <w:rPr>
          <w:rFonts w:eastAsia="Times New Roman" w:cstheme="minorHAnsi"/>
          <w:sz w:val="32"/>
          <w:szCs w:val="32"/>
        </w:rPr>
        <w:t xml:space="preserve"> in the US </w:t>
      </w:r>
      <w:r w:rsidRPr="00051B00">
        <w:rPr>
          <w:rFonts w:eastAsia="Times New Roman" w:cstheme="minorHAnsi"/>
          <w:sz w:val="32"/>
          <w:szCs w:val="32"/>
        </w:rPr>
        <w:t>Corn Belt</w:t>
      </w:r>
      <w:r>
        <w:rPr>
          <w:rFonts w:eastAsia="Times New Roman" w:cstheme="minorHAnsi"/>
          <w:sz w:val="32"/>
          <w:szCs w:val="32"/>
        </w:rPr>
        <w:t xml:space="preserve"> for weed control? </w:t>
      </w:r>
      <w:r w:rsidRPr="00051B00">
        <w:rPr>
          <w:rFonts w:eastAsia="Times New Roman" w:cstheme="minorHAnsi"/>
          <w:sz w:val="32"/>
          <w:szCs w:val="32"/>
        </w:rPr>
        <w:t>A meta-analysis</w:t>
      </w:r>
      <w:r w:rsidR="005B5332">
        <w:rPr>
          <w:rFonts w:eastAsia="Times New Roman" w:cstheme="minorHAnsi"/>
          <w:sz w:val="32"/>
          <w:szCs w:val="32"/>
        </w:rPr>
        <w:t xml:space="preserve"> (open to suggestions….)</w:t>
      </w:r>
    </w:p>
    <w:p w14:paraId="5EB478D0" w14:textId="7BCCB1B3" w:rsidR="00051B00" w:rsidRDefault="00051B00"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 xml:space="preserve">Authors (order not yet determined): </w:t>
      </w:r>
      <w:r w:rsidR="00987570">
        <w:rPr>
          <w:rFonts w:eastAsia="Times New Roman" w:cstheme="minorHAnsi"/>
          <w:sz w:val="32"/>
          <w:szCs w:val="32"/>
        </w:rPr>
        <w:t>Gina</w:t>
      </w:r>
      <w:r w:rsidRPr="00051B00">
        <w:rPr>
          <w:rFonts w:eastAsia="Times New Roman" w:cstheme="minorHAnsi"/>
          <w:sz w:val="32"/>
          <w:szCs w:val="32"/>
        </w:rPr>
        <w:t xml:space="preserve"> Nichols, Andrea </w:t>
      </w:r>
      <w:proofErr w:type="spellStart"/>
      <w:r w:rsidRPr="00051B00">
        <w:rPr>
          <w:rFonts w:eastAsia="Times New Roman" w:cstheme="minorHAnsi"/>
          <w:sz w:val="32"/>
          <w:szCs w:val="32"/>
        </w:rPr>
        <w:t>Basche</w:t>
      </w:r>
      <w:proofErr w:type="spellEnd"/>
      <w:r w:rsidRPr="00051B00">
        <w:rPr>
          <w:rFonts w:eastAsia="Times New Roman" w:cstheme="minorHAnsi"/>
          <w:sz w:val="32"/>
          <w:szCs w:val="32"/>
        </w:rPr>
        <w:t xml:space="preserve">, </w:t>
      </w:r>
      <w:proofErr w:type="spellStart"/>
      <w:r w:rsidRPr="00051B00">
        <w:rPr>
          <w:rFonts w:eastAsia="Times New Roman" w:cstheme="minorHAnsi"/>
          <w:sz w:val="32"/>
          <w:szCs w:val="32"/>
        </w:rPr>
        <w:t>Rafa</w:t>
      </w:r>
      <w:proofErr w:type="spellEnd"/>
      <w:r w:rsidRPr="00051B00">
        <w:rPr>
          <w:rFonts w:eastAsia="Times New Roman" w:cstheme="minorHAnsi"/>
          <w:sz w:val="32"/>
          <w:szCs w:val="32"/>
        </w:rPr>
        <w:t xml:space="preserve"> </w:t>
      </w:r>
      <w:r w:rsidR="00EA2BE3">
        <w:rPr>
          <w:rFonts w:eastAsia="Times New Roman" w:cstheme="minorHAnsi"/>
          <w:sz w:val="32"/>
          <w:szCs w:val="32"/>
        </w:rPr>
        <w:t xml:space="preserve">Martinez-Feria, </w:t>
      </w:r>
      <w:r w:rsidRPr="00051B00">
        <w:rPr>
          <w:rFonts w:eastAsia="Times New Roman" w:cstheme="minorHAnsi"/>
          <w:sz w:val="32"/>
          <w:szCs w:val="32"/>
        </w:rPr>
        <w:t>David</w:t>
      </w:r>
      <w:r w:rsidR="00EA2BE3">
        <w:rPr>
          <w:rFonts w:eastAsia="Times New Roman" w:cstheme="minorHAnsi"/>
          <w:sz w:val="32"/>
          <w:szCs w:val="32"/>
        </w:rPr>
        <w:t xml:space="preserve"> </w:t>
      </w:r>
      <w:proofErr w:type="spellStart"/>
      <w:r w:rsidR="00EA2BE3">
        <w:rPr>
          <w:rFonts w:eastAsia="Times New Roman" w:cstheme="minorHAnsi"/>
          <w:sz w:val="32"/>
          <w:szCs w:val="32"/>
        </w:rPr>
        <w:t>Weisberger</w:t>
      </w:r>
      <w:proofErr w:type="spellEnd"/>
      <w:r w:rsidRPr="00051B00">
        <w:rPr>
          <w:rFonts w:eastAsia="Times New Roman" w:cstheme="minorHAnsi"/>
          <w:sz w:val="32"/>
          <w:szCs w:val="32"/>
        </w:rPr>
        <w:t xml:space="preserve">, Bruno Basso (?) Sarah Carlson, </w:t>
      </w:r>
      <w:r w:rsidR="00732645">
        <w:rPr>
          <w:rFonts w:eastAsia="Times New Roman" w:cstheme="minorHAnsi"/>
          <w:sz w:val="32"/>
          <w:szCs w:val="32"/>
        </w:rPr>
        <w:t>Matt Liebman?</w:t>
      </w:r>
      <w:r>
        <w:rPr>
          <w:rFonts w:eastAsia="Times New Roman" w:cstheme="minorHAnsi"/>
          <w:b/>
          <w:sz w:val="32"/>
          <w:szCs w:val="32"/>
        </w:rPr>
        <w:t xml:space="preserve"> </w:t>
      </w:r>
    </w:p>
    <w:p w14:paraId="61AE9D7E" w14:textId="77777777" w:rsidR="00051B00" w:rsidRDefault="00051B00" w:rsidP="0077460E">
      <w:pPr>
        <w:shd w:val="clear" w:color="auto" w:fill="FFFFFF"/>
        <w:spacing w:after="0" w:line="240" w:lineRule="auto"/>
        <w:rPr>
          <w:rFonts w:eastAsia="Times New Roman" w:cstheme="minorHAnsi"/>
          <w:b/>
          <w:sz w:val="32"/>
          <w:szCs w:val="32"/>
        </w:rPr>
      </w:pPr>
    </w:p>
    <w:p w14:paraId="4E103FF0" w14:textId="2C33FE46" w:rsidR="00F04873" w:rsidRPr="0042521F" w:rsidRDefault="00F90CF2"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Abstract</w:t>
      </w:r>
      <w:r w:rsidR="0015656F">
        <w:rPr>
          <w:rFonts w:eastAsia="Times New Roman" w:cstheme="minorHAnsi"/>
          <w:b/>
          <w:sz w:val="32"/>
          <w:szCs w:val="32"/>
        </w:rPr>
        <w:t xml:space="preserve"> (</w:t>
      </w:r>
      <w:r w:rsidR="00051B00">
        <w:rPr>
          <w:rFonts w:eastAsia="Times New Roman" w:cstheme="minorHAnsi"/>
          <w:b/>
          <w:sz w:val="32"/>
          <w:szCs w:val="32"/>
        </w:rPr>
        <w:t>&lt;300 words</w:t>
      </w:r>
      <w:r w:rsidR="005045B4">
        <w:rPr>
          <w:rFonts w:eastAsia="Times New Roman" w:cstheme="minorHAnsi"/>
          <w:b/>
          <w:sz w:val="32"/>
          <w:szCs w:val="32"/>
        </w:rPr>
        <w:t>)</w:t>
      </w:r>
    </w:p>
    <w:p w14:paraId="4CA55AF4" w14:textId="125EDFE3" w:rsidR="00CD15F0" w:rsidRPr="00CD15F0" w:rsidRDefault="001C2A7C" w:rsidP="000C30D1">
      <w:pPr>
        <w:shd w:val="clear" w:color="auto" w:fill="FFFFFF"/>
        <w:spacing w:after="0" w:line="240" w:lineRule="auto"/>
      </w:pPr>
      <w:r>
        <w:rPr>
          <w:rFonts w:eastAsia="Times New Roman" w:cstheme="minorHAnsi"/>
          <w:sz w:val="24"/>
          <w:szCs w:val="24"/>
        </w:rPr>
        <w:t xml:space="preserve">Use of winter annual cover crops (CCs) in the US Corn Belt has increased steadily over the past decade. </w:t>
      </w:r>
      <w:r w:rsidR="000C30D1">
        <w:rPr>
          <w:rFonts w:eastAsia="Times New Roman" w:cstheme="minorHAnsi"/>
          <w:sz w:val="24"/>
          <w:szCs w:val="24"/>
        </w:rPr>
        <w:t>Winter</w:t>
      </w:r>
      <w:r>
        <w:rPr>
          <w:rFonts w:eastAsia="Times New Roman" w:cstheme="minorHAnsi"/>
          <w:sz w:val="24"/>
          <w:szCs w:val="24"/>
        </w:rPr>
        <w:t xml:space="preserve"> </w:t>
      </w:r>
      <w:proofErr w:type="spellStart"/>
      <w:r>
        <w:rPr>
          <w:rFonts w:eastAsia="Times New Roman" w:cstheme="minorHAnsi"/>
          <w:sz w:val="24"/>
          <w:szCs w:val="24"/>
        </w:rPr>
        <w:t>CC</w:t>
      </w:r>
      <w:r w:rsidR="000C30D1">
        <w:rPr>
          <w:rFonts w:eastAsia="Times New Roman" w:cstheme="minorHAnsi"/>
          <w:sz w:val="24"/>
          <w:szCs w:val="24"/>
        </w:rPr>
        <w:t>ing</w:t>
      </w:r>
      <w:proofErr w:type="spellEnd"/>
      <w:r>
        <w:rPr>
          <w:rFonts w:eastAsia="Times New Roman" w:cstheme="minorHAnsi"/>
          <w:sz w:val="24"/>
          <w:szCs w:val="24"/>
        </w:rPr>
        <w:t xml:space="preserve"> decreases soil nitrate leaching and erosion, and may</w:t>
      </w:r>
      <w:r w:rsidR="00797F3B">
        <w:rPr>
          <w:rFonts w:eastAsia="Times New Roman" w:cstheme="minorHAnsi"/>
          <w:sz w:val="24"/>
          <w:szCs w:val="24"/>
        </w:rPr>
        <w:t xml:space="preserve"> offer </w:t>
      </w:r>
      <w:r>
        <w:rPr>
          <w:rFonts w:eastAsia="Times New Roman" w:cstheme="minorHAnsi"/>
          <w:sz w:val="24"/>
          <w:szCs w:val="24"/>
        </w:rPr>
        <w:t>an alternative</w:t>
      </w:r>
      <w:r w:rsidR="00797F3B">
        <w:rPr>
          <w:rFonts w:eastAsia="Times New Roman" w:cstheme="minorHAnsi"/>
          <w:sz w:val="24"/>
          <w:szCs w:val="24"/>
        </w:rPr>
        <w:t xml:space="preserve"> to chemical- or tillage-based weed control</w:t>
      </w:r>
      <w:r w:rsidR="00816050" w:rsidRPr="0042521F">
        <w:rPr>
          <w:rFonts w:eastAsia="Times New Roman" w:cstheme="minorHAnsi"/>
          <w:sz w:val="24"/>
          <w:szCs w:val="24"/>
        </w:rPr>
        <w:t xml:space="preserve">. </w:t>
      </w:r>
      <w:r w:rsidR="000C30D1">
        <w:rPr>
          <w:rFonts w:eastAsia="Times New Roman" w:cstheme="minorHAnsi"/>
          <w:sz w:val="24"/>
          <w:szCs w:val="24"/>
        </w:rPr>
        <w:t xml:space="preserve">CCs have the potential to contribute positively to weed management by reducing input costs for farmers, and by adding an additional non-chemical ‘mode of action’. This may be especially important given both the scope and severity of herbicide resistant weeds. </w:t>
      </w:r>
      <w:r w:rsidRPr="0042521F">
        <w:rPr>
          <w:rFonts w:eastAsia="Times New Roman" w:cstheme="minorHAnsi"/>
          <w:sz w:val="24"/>
          <w:szCs w:val="24"/>
        </w:rPr>
        <w:t>However,</w:t>
      </w:r>
      <w:r>
        <w:rPr>
          <w:rFonts w:eastAsia="Times New Roman" w:cstheme="minorHAnsi"/>
          <w:sz w:val="24"/>
          <w:szCs w:val="24"/>
        </w:rPr>
        <w:t xml:space="preserve"> published literature regarding the effectiveness of CCs</w:t>
      </w:r>
      <w:r w:rsidR="000C30D1">
        <w:rPr>
          <w:rFonts w:eastAsia="Times New Roman" w:cstheme="minorHAnsi"/>
          <w:sz w:val="24"/>
          <w:szCs w:val="24"/>
        </w:rPr>
        <w:t xml:space="preserve"> for weed control reports wide-ranging results. </w:t>
      </w:r>
      <w:r w:rsidR="00797F3B">
        <w:rPr>
          <w:rFonts w:eastAsia="Times New Roman" w:cstheme="minorHAnsi"/>
          <w:sz w:val="24"/>
          <w:szCs w:val="24"/>
        </w:rPr>
        <w:t xml:space="preserve">Thus, a better understanding of the factors influencing weed responses to CCs in these systems is needed. </w:t>
      </w:r>
      <w:r w:rsidR="00797F3B">
        <w:t>We conducted a meta-analysis of studies that measured weed biomass or density in both a CC and no-cover treatment under maize-soybean rotations in the United States Midwest. Fifteen</w:t>
      </w:r>
      <w:r w:rsidR="00816050">
        <w:rPr>
          <w:rFonts w:eastAsia="Times New Roman" w:cstheme="minorHAnsi"/>
          <w:sz w:val="24"/>
          <w:szCs w:val="24"/>
        </w:rPr>
        <w:t xml:space="preserve"> studies met our criteria, resulting in 123 paired comparisons of weed biomass and 119 of weed density</w:t>
      </w:r>
      <w:r w:rsidR="00816050" w:rsidRPr="0042521F">
        <w:rPr>
          <w:rFonts w:eastAsia="Times New Roman" w:cstheme="minorHAnsi"/>
          <w:sz w:val="24"/>
          <w:szCs w:val="24"/>
        </w:rPr>
        <w:t xml:space="preserve">. </w:t>
      </w:r>
      <w:r w:rsidR="00797F3B">
        <w:rPr>
          <w:rFonts w:eastAsia="Times New Roman" w:cstheme="minorHAnsi"/>
          <w:sz w:val="24"/>
          <w:szCs w:val="24"/>
        </w:rPr>
        <w:t>A</w:t>
      </w:r>
      <w:r w:rsidR="003406DC">
        <w:rPr>
          <w:rFonts w:eastAsia="Times New Roman" w:cstheme="minorHAnsi"/>
          <w:sz w:val="24"/>
          <w:szCs w:val="24"/>
        </w:rPr>
        <w:t xml:space="preserve">fter accounting for CC biomass production, </w:t>
      </w:r>
      <w:r w:rsidR="00797F3B">
        <w:rPr>
          <w:rFonts w:eastAsia="Times New Roman" w:cstheme="minorHAnsi"/>
          <w:sz w:val="24"/>
          <w:szCs w:val="24"/>
        </w:rPr>
        <w:t xml:space="preserve">we found that </w:t>
      </w:r>
      <w:r w:rsidR="003406DC">
        <w:rPr>
          <w:rFonts w:eastAsia="Times New Roman" w:cstheme="minorHAnsi"/>
          <w:sz w:val="24"/>
          <w:szCs w:val="24"/>
        </w:rPr>
        <w:t xml:space="preserve">grass CCs reduced weeds more </w:t>
      </w:r>
      <w:r w:rsidR="00797F3B">
        <w:rPr>
          <w:rFonts w:eastAsia="Times New Roman" w:cstheme="minorHAnsi"/>
          <w:sz w:val="24"/>
          <w:szCs w:val="24"/>
        </w:rPr>
        <w:t>than</w:t>
      </w:r>
      <w:r w:rsidR="003406DC">
        <w:rPr>
          <w:rFonts w:eastAsia="Times New Roman" w:cstheme="minorHAnsi"/>
          <w:sz w:val="24"/>
          <w:szCs w:val="24"/>
        </w:rPr>
        <w:t xml:space="preserve"> non-grasses. </w:t>
      </w:r>
      <w:r w:rsidR="00816050">
        <w:rPr>
          <w:rFonts w:eastAsia="Times New Roman" w:cstheme="minorHAnsi"/>
          <w:sz w:val="24"/>
          <w:szCs w:val="24"/>
        </w:rPr>
        <w:t>Higher CC biomass was associate</w:t>
      </w:r>
      <w:r w:rsidR="0015656F">
        <w:rPr>
          <w:rFonts w:eastAsia="Times New Roman" w:cstheme="minorHAnsi"/>
          <w:sz w:val="24"/>
          <w:szCs w:val="24"/>
        </w:rPr>
        <w:t xml:space="preserve">d with more weed control, </w:t>
      </w:r>
      <w:r w:rsidR="00051B00">
        <w:rPr>
          <w:rFonts w:eastAsia="Times New Roman" w:cstheme="minorHAnsi"/>
          <w:sz w:val="24"/>
          <w:szCs w:val="24"/>
        </w:rPr>
        <w:t>and</w:t>
      </w:r>
      <w:r w:rsidR="003406DC">
        <w:rPr>
          <w:rFonts w:eastAsia="Times New Roman" w:cstheme="minorHAnsi"/>
          <w:sz w:val="24"/>
          <w:szCs w:val="24"/>
        </w:rPr>
        <w:t xml:space="preserve"> a 75% reduction in weed biomass required </w:t>
      </w:r>
      <w:r w:rsidR="009223EC">
        <w:rPr>
          <w:rFonts w:eastAsia="Times New Roman" w:cstheme="minorHAnsi"/>
          <w:sz w:val="24"/>
          <w:szCs w:val="24"/>
        </w:rPr>
        <w:t>5</w:t>
      </w:r>
      <w:r w:rsidR="0015656F">
        <w:rPr>
          <w:rFonts w:eastAsia="Times New Roman" w:cstheme="minorHAnsi"/>
          <w:sz w:val="24"/>
          <w:szCs w:val="24"/>
        </w:rPr>
        <w:t xml:space="preserve"> </w:t>
      </w:r>
      <w:r w:rsidR="003406DC">
        <w:rPr>
          <w:rFonts w:eastAsia="Times New Roman" w:cstheme="minorHAnsi"/>
          <w:sz w:val="24"/>
          <w:szCs w:val="24"/>
        </w:rPr>
        <w:t>Mg ha</w:t>
      </w:r>
      <w:r w:rsidR="003406DC" w:rsidRPr="00051B00">
        <w:rPr>
          <w:rFonts w:eastAsia="Times New Roman" w:cstheme="minorHAnsi"/>
          <w:sz w:val="24"/>
          <w:szCs w:val="24"/>
          <w:vertAlign w:val="superscript"/>
        </w:rPr>
        <w:t>-1</w:t>
      </w:r>
      <w:r w:rsidR="003406DC">
        <w:rPr>
          <w:rFonts w:eastAsia="Times New Roman" w:cstheme="minorHAnsi"/>
          <w:sz w:val="24"/>
          <w:szCs w:val="24"/>
        </w:rPr>
        <w:t xml:space="preserve"> of grass CC residue.</w:t>
      </w:r>
      <w:r w:rsidR="0015656F">
        <w:rPr>
          <w:rFonts w:eastAsia="Times New Roman" w:cstheme="minorHAnsi"/>
          <w:sz w:val="24"/>
          <w:szCs w:val="24"/>
        </w:rPr>
        <w:t xml:space="preserve"> </w:t>
      </w:r>
      <w:r w:rsidR="000C30D1">
        <w:rPr>
          <w:rFonts w:eastAsia="Times New Roman" w:cstheme="minorHAnsi"/>
          <w:sz w:val="24"/>
          <w:szCs w:val="24"/>
        </w:rPr>
        <w:t xml:space="preserve">CCs were most effective in suppressing </w:t>
      </w:r>
      <w:r w:rsidR="00797F3B">
        <w:t xml:space="preserve">winter annual weeds, </w:t>
      </w:r>
      <w:r w:rsidR="000C30D1">
        <w:t>having less effect on</w:t>
      </w:r>
      <w:r w:rsidR="00797F3B">
        <w:t xml:space="preserve"> summer annuals, and no effect on perennial weeds. We found no evidence that management factors (termination method, planting method, tillage system, CC termination to cash crop planting gap) significantly impacted CC weed suppression. </w:t>
      </w:r>
      <w:r w:rsidR="000C30D1" w:rsidRPr="005B5332">
        <w:rPr>
          <w:rFonts w:eastAsia="Times New Roman" w:cstheme="minorHAnsi"/>
          <w:sz w:val="24"/>
          <w:szCs w:val="24"/>
        </w:rPr>
        <w:t>While thes</w:t>
      </w:r>
      <w:r w:rsidR="000C30D1">
        <w:rPr>
          <w:rFonts w:eastAsia="Times New Roman" w:cstheme="minorHAnsi"/>
          <w:sz w:val="24"/>
          <w:szCs w:val="24"/>
        </w:rPr>
        <w:t xml:space="preserve">e analyses suggest it is possible to manage CCs for significant weed control, ancillary use of a process-based model </w:t>
      </w:r>
      <w:r w:rsidR="00CD15F0">
        <w:rPr>
          <w:rFonts w:eastAsia="Times New Roman" w:cstheme="minorHAnsi"/>
          <w:sz w:val="24"/>
          <w:szCs w:val="24"/>
        </w:rPr>
        <w:t xml:space="preserve">(SALUS) </w:t>
      </w:r>
      <w:r w:rsidR="000C30D1">
        <w:rPr>
          <w:rFonts w:eastAsia="Times New Roman" w:cstheme="minorHAnsi"/>
          <w:sz w:val="24"/>
          <w:szCs w:val="24"/>
        </w:rPr>
        <w:t xml:space="preserve">predicted </w:t>
      </w:r>
      <w:r w:rsidR="00CD15F0">
        <w:rPr>
          <w:rFonts w:eastAsia="Times New Roman" w:cstheme="minorHAnsi"/>
          <w:sz w:val="24"/>
          <w:szCs w:val="24"/>
        </w:rPr>
        <w:t>it may be</w:t>
      </w:r>
      <w:r w:rsidR="000C30D1">
        <w:rPr>
          <w:rFonts w:eastAsia="Times New Roman" w:cstheme="minorHAnsi"/>
          <w:sz w:val="24"/>
          <w:szCs w:val="24"/>
        </w:rPr>
        <w:t xml:space="preserve"> challenging to achieve the quantity of CC biomass needed under the current climate and management constraints of a contemporary Corn Belt system. </w:t>
      </w:r>
      <w:r w:rsidR="00CD15F0">
        <w:rPr>
          <w:rFonts w:eastAsia="Times New Roman" w:cstheme="minorHAnsi"/>
          <w:sz w:val="24"/>
          <w:szCs w:val="24"/>
        </w:rPr>
        <w:t xml:space="preserve">In conclusion, CCs serve as a compliment to rather than a replacement for other weed control practices. </w:t>
      </w:r>
    </w:p>
    <w:p w14:paraId="02FE5D85" w14:textId="6C2CFA99" w:rsidR="000C30D1" w:rsidRDefault="000C30D1" w:rsidP="001C2A7C">
      <w:pPr>
        <w:shd w:val="clear" w:color="auto" w:fill="FFFFFF"/>
        <w:spacing w:after="0" w:line="240" w:lineRule="auto"/>
        <w:rPr>
          <w:rFonts w:eastAsia="Times New Roman" w:cstheme="minorHAnsi"/>
          <w:sz w:val="24"/>
          <w:szCs w:val="24"/>
        </w:rPr>
      </w:pPr>
    </w:p>
    <w:p w14:paraId="63B7E063" w14:textId="542664B7" w:rsidR="00F90CF2" w:rsidRPr="0042521F" w:rsidRDefault="00F90CF2" w:rsidP="00F90CF2">
      <w:pPr>
        <w:shd w:val="clear" w:color="auto" w:fill="FFFFFF"/>
        <w:spacing w:after="0" w:line="240" w:lineRule="auto"/>
        <w:rPr>
          <w:rFonts w:eastAsia="Times New Roman" w:cstheme="minorHAnsi"/>
          <w:b/>
          <w:sz w:val="32"/>
          <w:szCs w:val="32"/>
        </w:rPr>
      </w:pPr>
      <w:r>
        <w:rPr>
          <w:rFonts w:eastAsia="Times New Roman" w:cstheme="minorHAnsi"/>
          <w:b/>
          <w:sz w:val="32"/>
          <w:szCs w:val="32"/>
        </w:rPr>
        <w:t>Introduction</w:t>
      </w:r>
    </w:p>
    <w:p w14:paraId="7BDDF95A" w14:textId="5FF29958" w:rsidR="009B6E6F" w:rsidRDefault="009B6E6F" w:rsidP="0077460E">
      <w:pPr>
        <w:shd w:val="clear" w:color="auto" w:fill="FFFFFF"/>
        <w:spacing w:after="0" w:line="240" w:lineRule="auto"/>
        <w:rPr>
          <w:rFonts w:eastAsia="Times New Roman" w:cstheme="minorHAnsi"/>
          <w:sz w:val="24"/>
          <w:szCs w:val="24"/>
        </w:rPr>
      </w:pPr>
    </w:p>
    <w:p w14:paraId="48A00DAD" w14:textId="197DB8E4" w:rsidR="00CD15F0" w:rsidRPr="00E7507D" w:rsidRDefault="00CD15F0" w:rsidP="00CD15F0">
      <w:pPr>
        <w:shd w:val="clear" w:color="auto" w:fill="FFFFFF"/>
        <w:spacing w:after="0" w:line="240" w:lineRule="auto"/>
        <w:rPr>
          <w:rFonts w:eastAsia="Times New Roman" w:cstheme="minorHAnsi"/>
          <w:sz w:val="24"/>
          <w:szCs w:val="24"/>
        </w:rPr>
      </w:pPr>
      <w:r w:rsidRPr="00C65CEA">
        <w:rPr>
          <w:rFonts w:eastAsia="Times New Roman" w:cstheme="minorHAnsi"/>
          <w:sz w:val="24"/>
          <w:szCs w:val="24"/>
        </w:rPr>
        <w:t>Use of winter annual cover crops (CCs) has been increasing in the Corn Belt region of the U</w:t>
      </w:r>
      <w:r w:rsidR="00C65CEA" w:rsidRPr="00C65CEA">
        <w:rPr>
          <w:rFonts w:eastAsia="Times New Roman" w:cstheme="minorHAnsi"/>
          <w:sz w:val="24"/>
          <w:szCs w:val="24"/>
        </w:rPr>
        <w:t xml:space="preserve">nited </w:t>
      </w:r>
      <w:r w:rsidRPr="00C65CEA">
        <w:rPr>
          <w:rFonts w:eastAsia="Times New Roman" w:cstheme="minorHAnsi"/>
          <w:sz w:val="24"/>
          <w:szCs w:val="24"/>
        </w:rPr>
        <w:t>S</w:t>
      </w:r>
      <w:r w:rsidR="00C65CEA" w:rsidRPr="00C65CEA">
        <w:rPr>
          <w:rFonts w:eastAsia="Times New Roman" w:cstheme="minorHAnsi"/>
          <w:sz w:val="24"/>
          <w:szCs w:val="24"/>
        </w:rPr>
        <w:t>tates (US)</w:t>
      </w:r>
      <w:r w:rsidRPr="00C65CEA">
        <w:rPr>
          <w:rFonts w:eastAsia="Times New Roman" w:cstheme="minorHAnsi"/>
          <w:sz w:val="24"/>
          <w:szCs w:val="24"/>
        </w:rPr>
        <w:t xml:space="preserve"> over the last decade due to an increasing awareness of and need for practices that improve soil and water quality (</w:t>
      </w:r>
      <w:r w:rsidRPr="00C65CEA">
        <w:rPr>
          <w:rFonts w:eastAsia="Times New Roman" w:cstheme="minorHAnsi"/>
          <w:color w:val="FF0000"/>
          <w:sz w:val="24"/>
          <w:szCs w:val="24"/>
        </w:rPr>
        <w:t>CITE</w:t>
      </w:r>
      <w:r w:rsidRPr="00C65CEA">
        <w:rPr>
          <w:rFonts w:eastAsia="Times New Roman" w:cstheme="minorHAnsi"/>
          <w:sz w:val="24"/>
          <w:szCs w:val="24"/>
        </w:rPr>
        <w:t xml:space="preserve">). CCs have been found to decrease nitrate </w:t>
      </w:r>
      <w:r w:rsidR="00C65CEA" w:rsidRPr="00C65CEA">
        <w:rPr>
          <w:rFonts w:eastAsia="Times New Roman" w:cstheme="minorHAnsi"/>
          <w:sz w:val="24"/>
          <w:szCs w:val="24"/>
        </w:rPr>
        <w:t>export from fields</w:t>
      </w:r>
      <w:r w:rsidRPr="00C65CEA">
        <w:rPr>
          <w:rFonts w:eastAsia="Times New Roman" w:cstheme="minorHAnsi"/>
          <w:sz w:val="24"/>
          <w:szCs w:val="24"/>
        </w:rPr>
        <w:t>, reduce soil erosion, and increase both water holding capacity and infiltration rates</w:t>
      </w:r>
      <w:r w:rsidR="0071511D">
        <w:rPr>
          <w:rFonts w:eastAsia="Times New Roman" w:cstheme="minorHAnsi"/>
          <w:sz w:val="24"/>
          <w:szCs w:val="24"/>
        </w:rPr>
        <w:t xml:space="preserve"> </w:t>
      </w:r>
      <w:r w:rsidR="0071511D">
        <w:rPr>
          <w:rFonts w:eastAsia="Times New Roman" w:cstheme="minorHAnsi"/>
          <w:sz w:val="24"/>
          <w:szCs w:val="24"/>
        </w:rPr>
        <w:fldChar w:fldCharType="begin" w:fldLock="1"/>
      </w:r>
      <w:r w:rsidR="0071511D">
        <w:rPr>
          <w:rFonts w:eastAsia="Times New Roman" w:cstheme="minorHAnsi"/>
          <w:sz w:val="24"/>
          <w:szCs w:val="24"/>
        </w:rPr>
        <w:instrText>ADDIN CSL_CITATION {"citationItems":[{"id":"ITEM-1","itemData":{"DOI":"10.1016/j.earscirev.2018.06.013","ISSN":"00128252","abstract":"The maintenance of soil health in agro-ecosystems is essential for sustaining agricultural productivity. Through its positive impacts on various soil physical and biological processes, cover cropping can be an important component of sustainable agricultural production systems. However, the practice of cover cropping can be complex, and possible trade-offs between the benefits and side effects of cover crops have not been examined. To evaluate these benefits and potential trade-offs, we quantitatively synthesized different ecosystem services provided by cover crops (e.g., erosion control, water quality regulation, soil moisture retention, accumulation of soil organic matter and microbial biomass, greenhouse gas (GHG) emission, weed and pest control, as well as yield of the subsequent cash crop) using data from previous publications. We used a simple indicator (δ), defined as the ratio of an observed variable (i.e., ecosystem service) under cover crop and under fallow condition, to evaluate the impacts of cover crops on a given ecosystem service. Our results showed that cover crops provided beneficial ecosystem services in most cases, except for an increase in GHG emission (δCO2 = 1.46 ± 0.47 and δN2 O = 1.49 ± 1.22; x¯ ± SD) and in pest (nematode) incidence (δnematode abundance = 1.29 ± 1.61). It is also important to highlight that, in some cases, tillage could offset the extent of ecosystem service benefits provided by cover crops. Based on this synthesis, we argue that cover crops should be incorporated into modern agricultural practices because of the many environmental benefits they offer, particularly the maintenance of soil and ecosystem health. More importantly, there was generally an increase in cash crop yield with cover cropping (δyield = 1.15 ± 0.75), likely due to improvement in various soil processes. Despite its benefits, the complexity of cover crop management should not be overlooked, and site-specific factors such as climate, soil type, cover crop species and tillage practices must be considered in order to optimize the benefits of cover cropping. In addition to crop yield, detailed economic analyses are needed to calculate the direct (e.g., reduction in the amount of chemical fertilizer) and indirect monetary benefits (e.g., the improvement of soil quality) of cover crops. Such a comprehensive analysis could serve as incentive for producers to integrate cover crops into their management practices.","author":[{"dropping-particle":"","family":"Daryanto","given":"Stefani","non-dropping-particle":"","parse-names":false,"suffix":""},{"dropping-particle":"","family":"Fu","given":"Bojie","non-dropping-particle":"","parse-names":false,"suffix":""},{"dropping-particle":"","family":"Wang","given":"Lixin","non-dropping-particle":"","parse-names":false,"suffix":""},{"dropping-particle":"","family":"Jacinthe","given":"Pierre André","non-dropping-particle":"","parse-names":false,"suffix":""},{"dropping-particle":"","family":"Zhao","given":"Wenwu","non-dropping-particle":"","parse-names":false,"suffix":""}],"container-title":"Earth-Science Reviews","id":"ITEM-1","issued":{"date-parts":[["2018","10","1"]]},"page":"357-373","publisher":"Elsevier B.V.","title":"Quantitative synthesis on the ecosystem services of cover crops","type":"article","volume":"185"},"uris":["http://www.mendeley.com/documents/?uuid=8260cd67-26fc-3ce4-a94f-16ebf10fa1c8"]},{"id":"ITEM-2","itemData":{"DOI":"10.2134/jeq2018.03.0107","ISSN":"15372537","abstract":"Cover crops are well recognized as a tool to reduce NO 3 - leaching from agroecosystems. However, their effectiveness varies from site to site and year to year depending on soil, cash and cover crop management, and climate. We conducted a meta-analysis using 238 observations from 28 studies (i) to assess the overall effect of cover crops on NO 3 - leaching and subsequent crop yields, and (ii) to examine how soil, cash and cover crop management, and climate impact the effect of non-leguminous cover crops on NO 3 - leaching. There is a clear indication that nonleguminous cover crops can substantially reduce NO 3 - leaching into freshwater systems, on average by 56%. Nonlegume-legume cover crop mixtures reduced NO 3 - leaching as effectively as nonlegumes, but significantly more than legumes. The lack of variance information in most published literature prevents greater insight into the degree to which cover crops can improve water quality. Among the factors investigated, we identified cover crop planting dates, shoot biomass, and precipitation relative to long-term mean precipitation as potential drivers for the observed variability in nonleguminous cover crop effectiveness in reducing NO 3 - leaching. We found evidence indicating greater reduction in NO 3 - leaching with nonleguminous cover crops on coarse-textured soils and during years of low precipitation (&lt;90% of the long-term normal). Earlier fall planting and greater nonleguminous shoot biomass further reduced NO 3 - leaching. Overall, this meta-analysis confirms many prior studies showing that nonleguminous cover crops are an effective way to reduce NO 3 - leaching and should be integrated into cropping systems to improve water quality.","author":[{"dropping-particle":"","family":"Thapa","given":"Resham","non-dropping-particle":"","parse-names":false,"suffix":""},{"dropping-particle":"","family":"Mirsky","given":"Steven B.","non-dropping-particle":"","parse-names":false,"suffix":""},{"dropping-particle":"","family":"Tully","given":"Katherine L.","non-dropping-particle":"","parse-names":false,"suffix":""}],"container-title":"Journal of Environmental Quality","id":"ITEM-2","issue":"6","issued":{"date-parts":[["2018","11","1"]]},"page":"1400-1411","publisher":"American Society of Agronomy, Crop Science Society of America, Soil Science Society of America","title":"Cover crops reduce nitrate leaching in agroecosystems: A global meta-analysis","type":"article-journal","volume":"47"},"uris":["http://www.mendeley.com/documents/?uuid=a85dd874-33cf-310d-8567-ea43c38a7dc2"]},{"id":"ITEM-3","itemData":{"DOI":"10.1371/journal.pone.0215702","ISBN":"1111111111","ISSN":"19326203","abstract":"Identifying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rates.","author":[{"dropping-particle":"","family":"Basche","given":"Andrea D.","non-dropping-particle":"","parse-names":false,"suffix":""},{"dropping-particle":"","family":"DeLonge","given":"Marcia S.","non-dropping-particle":"","parse-names":false,"suffix":""}],"container-title":"PLoS ONE","id":"ITEM-3","issue":"9","issued":{"date-parts":[["2019"]]},"page":"1-22","title":"Comparing infiltration rates in soils managed with conventional and alternative farming methods: A meta-analysis","type":"article-journal","volume":"14"},"uris":["http://www.mendeley.com/documents/?uuid=d777f1b0-c2d5-42f3-acde-158f9597c6bc"]}],"mendeley":{"formattedCitation":"(Daryanto et al. 2018; Thapa et al. 2018; Basche and DeLonge 2019)","plainTextFormattedCitation":"(Daryanto et al. 2018; Thapa et al. 2018; Basche and DeLonge 2019)","previouslyFormattedCitation":"(Daryanto et al. 2018; Thapa et al. 2018; Basche and DeLonge 2019)"},"properties":{"noteIndex":0},"schema":"https://github.com/citation-style-language/schema/raw/master/csl-citation.json"}</w:instrText>
      </w:r>
      <w:r w:rsidR="0071511D">
        <w:rPr>
          <w:rFonts w:eastAsia="Times New Roman" w:cstheme="minorHAnsi"/>
          <w:sz w:val="24"/>
          <w:szCs w:val="24"/>
        </w:rPr>
        <w:fldChar w:fldCharType="separate"/>
      </w:r>
      <w:r w:rsidR="0071511D" w:rsidRPr="0071511D">
        <w:rPr>
          <w:rFonts w:eastAsia="Times New Roman" w:cstheme="minorHAnsi"/>
          <w:noProof/>
          <w:sz w:val="24"/>
          <w:szCs w:val="24"/>
        </w:rPr>
        <w:t>(Daryanto et al. 2018; Thapa et al. 2018; Basche and DeLonge 2019)</w:t>
      </w:r>
      <w:r w:rsidR="0071511D">
        <w:rPr>
          <w:rFonts w:eastAsia="Times New Roman" w:cstheme="minorHAnsi"/>
          <w:sz w:val="24"/>
          <w:szCs w:val="24"/>
        </w:rPr>
        <w:fldChar w:fldCharType="end"/>
      </w:r>
      <w:r w:rsidRPr="00C65CEA">
        <w:rPr>
          <w:rFonts w:eastAsia="Times New Roman" w:cstheme="minorHAnsi"/>
          <w:sz w:val="24"/>
          <w:szCs w:val="24"/>
        </w:rPr>
        <w:t xml:space="preserve">. While </w:t>
      </w:r>
      <w:r w:rsidR="00C65CEA" w:rsidRPr="00C65CEA">
        <w:rPr>
          <w:rFonts w:eastAsia="Times New Roman" w:cstheme="minorHAnsi"/>
          <w:sz w:val="24"/>
          <w:szCs w:val="24"/>
        </w:rPr>
        <w:t>these benefits</w:t>
      </w:r>
      <w:r w:rsidRPr="00C65CEA">
        <w:rPr>
          <w:rFonts w:eastAsia="Times New Roman" w:cstheme="minorHAnsi"/>
          <w:sz w:val="24"/>
          <w:szCs w:val="24"/>
        </w:rPr>
        <w:t xml:space="preserve"> have been quantified, the potential impact of CCs on weed management are less </w:t>
      </w:r>
      <w:r w:rsidR="00C65CEA" w:rsidRPr="00C65CEA">
        <w:rPr>
          <w:rFonts w:eastAsia="Times New Roman" w:cstheme="minorHAnsi"/>
          <w:sz w:val="24"/>
          <w:szCs w:val="24"/>
        </w:rPr>
        <w:t>clearly understood. More so</w:t>
      </w:r>
      <w:r w:rsidRPr="00C65CEA">
        <w:rPr>
          <w:rFonts w:eastAsia="Times New Roman" w:cstheme="minorHAnsi"/>
          <w:sz w:val="24"/>
          <w:szCs w:val="24"/>
        </w:rPr>
        <w:t xml:space="preserve">, while soil and water benefits are essential to the environmental health of a given watershed or region, these benefits may not be easily monetizable to farmers in the short term. A recent study using partial budgets showed that annual net returns to CCs are negative for </w:t>
      </w:r>
      <w:r w:rsidRPr="00C65CEA">
        <w:rPr>
          <w:rFonts w:eastAsia="Times New Roman" w:cstheme="minorHAnsi"/>
          <w:sz w:val="24"/>
          <w:szCs w:val="24"/>
        </w:rPr>
        <w:lastRenderedPageBreak/>
        <w:t>most Midwestern producers</w:t>
      </w:r>
      <w:r w:rsidR="00455D13">
        <w:rPr>
          <w:rFonts w:eastAsia="Times New Roman" w:cstheme="minorHAnsi"/>
          <w:sz w:val="24"/>
          <w:szCs w:val="24"/>
        </w:rPr>
        <w:t xml:space="preserve"> </w:t>
      </w:r>
      <w:r w:rsidR="00455D13">
        <w:rPr>
          <w:rFonts w:eastAsia="Times New Roman" w:cstheme="minorHAnsi"/>
          <w:sz w:val="24"/>
          <w:szCs w:val="24"/>
        </w:rPr>
        <w:fldChar w:fldCharType="begin" w:fldLock="1"/>
      </w:r>
      <w:r w:rsidR="00455D13">
        <w:rPr>
          <w:rFonts w:eastAsia="Times New Roman" w:cstheme="minorHAnsi"/>
          <w:sz w:val="24"/>
          <w:szCs w:val="24"/>
        </w:rPr>
        <w:instrText>ADDIN CSL_CITATION {"citationItems":[{"id":"ITEM-1","itemData":{"DOI":"10.1017/S1742170518000194","ISSN":"1742-1705","abstract":"&lt;p&gt;Despite being generally accepted as a promising conservation practice to reduce nitrate pollution and promote soil sustainability, cover crop adoption in Midwestern US agriculture is low. Based on focus groups, surveys and partial budgets, we calculated the annual net returns to cover crop use for farmers in Illinois, Iowa and Minnesota; and elicited farmers’ perceptions about the pros and cons of incorporating cover crops to their row cropping systems. The novelty of our methodology resides in comparing each farmer's practices in the portion of their cropping system with cover crops (typically small), against their practices in the other portion of their cropping system without cover crops. The resulting comparisons, accounting for farmer heterogeneity, are more robust than the typical effects calculated by comparing indicators across cover crop users and unrelated non-adopters. Our results highlight the complicated nature of integrating cover crops into the crop production system and show that cover crops affect whole farm profitability through several channels besides establishment and termination costs. Despite farmers’ positive perceptions about cover crops and the availability of cost-share programs, calculated annual net returns to cover crops use were negative for most participants.&lt;/p&gt;","author":[{"dropping-particle":"","family":"Plastina","given":"Alejandro","non-dropping-particle":"","parse-names":false,"suffix":""},{"dropping-particle":"","family":"Liu","given":"Fangge","non-dropping-particle":"","parse-names":false,"suffix":""},{"dropping-particle":"","family":"Miguez","given":"Fernando","non-dropping-particle":"","parse-names":false,"suffix":""},{"dropping-particle":"","family":"Carlson","given":"Sarah","non-dropping-particle":"","parse-names":false,"suffix":""}],"container-title":"Renewable Agriculture and Food Systems","id":"ITEM-1","issued":{"date-parts":[["2018","4","29"]]},"page":"1-11","publisher":"Cambridge University Press","title":"Cover crops use in Midwestern US agriculture: perceived benefits and net returns","type":"article-journal"},"uris":["http://www.mendeley.com/documents/?uuid=6a34e6f6-1c6b-319d-9526-76c7dd26a9c2"]}],"mendeley":{"formattedCitation":"(Plastina et al. 2018)","plainTextFormattedCitation":"(Plastina et al. 2018)","previouslyFormattedCitation":"(Plastina et al. 2018)"},"properties":{"noteIndex":0},"schema":"https://github.com/citation-style-language/schema/raw/master/csl-citation.json"}</w:instrText>
      </w:r>
      <w:r w:rsidR="00455D13">
        <w:rPr>
          <w:rFonts w:eastAsia="Times New Roman" w:cstheme="minorHAnsi"/>
          <w:sz w:val="24"/>
          <w:szCs w:val="24"/>
        </w:rPr>
        <w:fldChar w:fldCharType="separate"/>
      </w:r>
      <w:r w:rsidR="00455D13" w:rsidRPr="00455D13">
        <w:rPr>
          <w:rFonts w:eastAsia="Times New Roman" w:cstheme="minorHAnsi"/>
          <w:noProof/>
          <w:sz w:val="24"/>
          <w:szCs w:val="24"/>
        </w:rPr>
        <w:t>(Plastina et al. 2018)</w:t>
      </w:r>
      <w:r w:rsidR="00455D13">
        <w:rPr>
          <w:rFonts w:eastAsia="Times New Roman" w:cstheme="minorHAnsi"/>
          <w:sz w:val="24"/>
          <w:szCs w:val="24"/>
        </w:rPr>
        <w:fldChar w:fldCharType="end"/>
      </w:r>
      <w:r w:rsidRPr="00C65CEA">
        <w:rPr>
          <w:rFonts w:eastAsia="Times New Roman" w:cstheme="minorHAnsi"/>
          <w:sz w:val="24"/>
          <w:szCs w:val="24"/>
        </w:rPr>
        <w:t>. One area in which CCs may provide near</w:t>
      </w:r>
      <w:r w:rsidR="00C65CEA" w:rsidRPr="00C65CEA">
        <w:rPr>
          <w:rFonts w:eastAsia="Times New Roman" w:cstheme="minorHAnsi"/>
          <w:sz w:val="24"/>
          <w:szCs w:val="24"/>
        </w:rPr>
        <w:t>-</w:t>
      </w:r>
      <w:r w:rsidRPr="00C65CEA">
        <w:rPr>
          <w:rFonts w:eastAsia="Times New Roman" w:cstheme="minorHAnsi"/>
          <w:sz w:val="24"/>
          <w:szCs w:val="24"/>
        </w:rPr>
        <w:t>term or same</w:t>
      </w:r>
      <w:r w:rsidR="00C65CEA" w:rsidRPr="00C65CEA">
        <w:rPr>
          <w:rFonts w:eastAsia="Times New Roman" w:cstheme="minorHAnsi"/>
          <w:sz w:val="24"/>
          <w:szCs w:val="24"/>
        </w:rPr>
        <w:t>-</w:t>
      </w:r>
      <w:r w:rsidRPr="00C65CEA">
        <w:rPr>
          <w:rFonts w:eastAsia="Times New Roman" w:cstheme="minorHAnsi"/>
          <w:sz w:val="24"/>
          <w:szCs w:val="24"/>
        </w:rPr>
        <w:t xml:space="preserve">year economic benefits is their potential in replacing or reducing herbicide use. </w:t>
      </w:r>
      <w:r w:rsidR="00C65CEA" w:rsidRPr="00C65CEA">
        <w:rPr>
          <w:rFonts w:eastAsia="Times New Roman" w:cstheme="minorHAnsi"/>
          <w:sz w:val="24"/>
          <w:szCs w:val="24"/>
        </w:rPr>
        <w:t>CCs have been suggested as a component of integrated approaches to weed management for some time</w:t>
      </w:r>
      <w:r w:rsidR="00455D13">
        <w:rPr>
          <w:rFonts w:eastAsia="Times New Roman" w:cstheme="minorHAnsi"/>
          <w:sz w:val="24"/>
          <w:szCs w:val="24"/>
        </w:rPr>
        <w:t xml:space="preserve"> </w:t>
      </w:r>
      <w:r w:rsidR="00455D13">
        <w:rPr>
          <w:rFonts w:eastAsia="Times New Roman" w:cstheme="minorHAnsi"/>
          <w:sz w:val="24"/>
          <w:szCs w:val="24"/>
        </w:rPr>
        <w:fldChar w:fldCharType="begin" w:fldLock="1"/>
      </w:r>
      <w:r w:rsidR="00455D13">
        <w:rPr>
          <w:rFonts w:eastAsia="Times New Roman" w:cstheme="minorHAnsi"/>
          <w:sz w:val="24"/>
          <w:szCs w:val="24"/>
        </w:rPr>
        <w:instrText>ADDIN CSL_CITATION {"citationItems":[{"id":"ITEM-1","itemData":{"DOI":"10.2134/jpa1996.0475","ISSN":"08908524","abstract":"Cover crops have become a viable option for sustainable agriculture because of contributions to soil fertility and improved crop performance. This paper focuses on weed control and summarizes present knowledge of the contribution of cover crops to managing weeds in sustainable agricultural systems. Residue from winter annual cover crops provides early-season weed suppression but not full-season weed control. Living mulches that are effective at controlling weeds also will require management to prevent excess competition with the cash crop. Elimination of herbicides is not a realistic objective for using cover crops. Rather, herbicides should be considered a tool for managing cover crops and optimizing their potential for improving soils and sustaining agricultural production.","author":[{"dropping-particle":"","family":"Teasdale","given":"John R.","non-dropping-particle":"","parse-names":false,"suffix":""}],"container-title":"Journal of Production Agriculture","id":"ITEM-1","issue":"4","issued":{"date-parts":[["1996"]]},"page":"475-479","title":"Contribution of cover crops to weed management in sustainable agricultural systems","type":"article-journal","volume":"9"},"uris":["http://www.mendeley.com/documents/?uuid=c28fd92c-d3d9-42a2-bc01-141f520b4c27"]},{"id":"ITEM-2","itemData":{"author":[{"dropping-particle":"","family":"Liebman","given":"Matt","non-dropping-particle":"","parse-names":false,"suffix":""},{"dropping-particle":"","family":"Gallandt","given":"Eric R.","non-dropping-particle":"","parse-names":false,"suffix":""},{"dropping-particle":"","family":"Jackson","given":"Laura E.","non-dropping-particle":"","parse-names":false,"suffix":""}],"container-title":"Ecology in agriculture","id":"ITEM-2","issued":{"date-parts":[["1997"]]},"page":"291-343","title":"Many little hammers: ecological management of crop-weed interactions","type":"chapter"},"uris":["http://www.mendeley.com/documents/?uuid=bce88bbc-1775-4f02-9650-13ec1edbfc19"]}],"mendeley":{"formattedCitation":"(Teasdale 1996; Liebman et al. 1997)","plainTextFormattedCitation":"(Teasdale 1996; Liebman et al. 1997)","previouslyFormattedCitation":"(Teasdale 1996; Liebman et al. 1997)"},"properties":{"noteIndex":0},"schema":"https://github.com/citation-style-language/schema/raw/master/csl-citation.json"}</w:instrText>
      </w:r>
      <w:r w:rsidR="00455D13">
        <w:rPr>
          <w:rFonts w:eastAsia="Times New Roman" w:cstheme="minorHAnsi"/>
          <w:sz w:val="24"/>
          <w:szCs w:val="24"/>
        </w:rPr>
        <w:fldChar w:fldCharType="separate"/>
      </w:r>
      <w:r w:rsidR="00455D13" w:rsidRPr="00455D13">
        <w:rPr>
          <w:rFonts w:eastAsia="Times New Roman" w:cstheme="minorHAnsi"/>
          <w:noProof/>
          <w:sz w:val="24"/>
          <w:szCs w:val="24"/>
        </w:rPr>
        <w:t>(Teasdale 1996; Liebman et al. 1997)</w:t>
      </w:r>
      <w:r w:rsidR="00455D13">
        <w:rPr>
          <w:rFonts w:eastAsia="Times New Roman" w:cstheme="minorHAnsi"/>
          <w:sz w:val="24"/>
          <w:szCs w:val="24"/>
        </w:rPr>
        <w:fldChar w:fldCharType="end"/>
      </w:r>
      <w:r w:rsidR="00455D13">
        <w:rPr>
          <w:rFonts w:eastAsia="Times New Roman" w:cstheme="minorHAnsi"/>
          <w:sz w:val="24"/>
          <w:szCs w:val="24"/>
        </w:rPr>
        <w:t>,</w:t>
      </w:r>
      <w:r w:rsidR="00C65CEA" w:rsidRPr="00C65CEA">
        <w:rPr>
          <w:rFonts w:eastAsia="Times New Roman" w:cstheme="minorHAnsi"/>
          <w:sz w:val="24"/>
          <w:szCs w:val="24"/>
        </w:rPr>
        <w:t xml:space="preserve"> and m</w:t>
      </w:r>
      <w:r w:rsidRPr="00C65CEA">
        <w:rPr>
          <w:rFonts w:eastAsia="Times New Roman" w:cstheme="minorHAnsi"/>
          <w:sz w:val="24"/>
          <w:szCs w:val="24"/>
        </w:rPr>
        <w:t xml:space="preserve">anaging CCs such that </w:t>
      </w:r>
      <w:r w:rsidRPr="00E7507D">
        <w:rPr>
          <w:rFonts w:eastAsia="Times New Roman" w:cstheme="minorHAnsi"/>
          <w:sz w:val="24"/>
          <w:szCs w:val="24"/>
        </w:rPr>
        <w:t xml:space="preserve">they replace weed control costs may create net positive balances under certain circumstances </w:t>
      </w:r>
      <w:r w:rsidR="00455D13">
        <w:rPr>
          <w:rFonts w:eastAsia="Times New Roman" w:cstheme="minorHAnsi"/>
          <w:sz w:val="24"/>
          <w:szCs w:val="24"/>
        </w:rPr>
        <w:fldChar w:fldCharType="begin" w:fldLock="1"/>
      </w:r>
      <w:r w:rsidR="00455D13">
        <w:rPr>
          <w:rFonts w:eastAsia="Times New Roman" w:cstheme="minorHAnsi"/>
          <w:sz w:val="24"/>
          <w:szCs w:val="24"/>
        </w:rPr>
        <w:instrText>ADDIN CSL_CITATION {"citationItems":[{"id":"ITEM-1","itemData":{"DOI":"10.1614/WT-D-09-00004.1","ISSN":"0890-037X","abstract":"&lt;p&gt; Cover crop management with a roller/crimper might reduce the need for herbicide. Weed suppression from a rolled cereal rye cover crop was compared to no cover crop with and without postemergence herbicide application in no-till soybean. The experiment was designed as a two-way factorial with rye termination and soybean planting date as the first factor and weed control treatment as the second. Cereal rye was drill-seeded in late September and managed using glyphosate followed by a roller/crimper in the spring. Soybean was no-till seeded after rolling and glyphosate was applied postemergence about 6 wk after planting to half the plots. Rye biomass doubled when delaying rye kill by 10 to 20 d. Weed density and biomass were reduced by the rye cover crop in all site–location combinations except one, but delaying rye kill and soybean planting date only reduced both weed density and biomass at a single location. The cover crop mulch provided weed control similar to the postemergence herbicide in two of four locations. Treatments did not affect soybean grain yield in 2007. In 2008, yield at Landisville with rye alone was equal to those yields receiving the postemergence herbicide, whereas at Rock Springs, it was equivalent or less. The net added cost of a rye cover crop was $123 ha &lt;sup&gt;−1&lt;/sup&gt; with or $68.50 ha &lt;sup&gt;−1&lt;/sup&gt; without a postemergence herbicide application. A rolled-rye cover crop sometimes provided acceptable weed control, but weed control alone did not justify the use of the cover crop. The potential for reduced herbicide use and other ecosystem services provided by a cover crop justify further refinement and research in this area. &lt;/p&gt;","author":[{"dropping-particle":"","family":"Mischler","given":"Ruth A.","non-dropping-particle":"","parse-names":false,"suffix":""},{"dropping-particle":"","family":"Curran","given":"William S.","non-dropping-particle":"","parse-names":false,"suffix":""},{"dropping-particle":"","family":"Duiker","given":"Sjoerd W.","non-dropping-particle":"","parse-names":false,"suffix":""},{"dropping-particle":"","family":"Hyde","given":"Jeffrey A.","non-dropping-particle":"","parse-names":false,"suffix":""}],"container-title":"Weed Technology","id":"ITEM-1","issue":"3","issued":{"date-parts":[["2010","9","20"]]},"page":"253-261","publisher":"Cambridge University Press","title":"Use of a Rolled-rye Cover Crop for Weed Suppression in No-Till Soybeans","type":"article-journal","volume":"24"},"uris":["http://www.mendeley.com/documents/?uuid=f16c28c8-fca9-38b5-9664-25fe62c6127b"]}],"mendeley":{"formattedCitation":"(Mischler et al. 2010)","plainTextFormattedCitation":"(Mischler et al. 2010)","previouslyFormattedCitation":"(Mischler et al. 2010)"},"properties":{"noteIndex":0},"schema":"https://github.com/citation-style-language/schema/raw/master/csl-citation.json"}</w:instrText>
      </w:r>
      <w:r w:rsidR="00455D13">
        <w:rPr>
          <w:rFonts w:eastAsia="Times New Roman" w:cstheme="minorHAnsi"/>
          <w:sz w:val="24"/>
          <w:szCs w:val="24"/>
        </w:rPr>
        <w:fldChar w:fldCharType="separate"/>
      </w:r>
      <w:r w:rsidR="00455D13" w:rsidRPr="00455D13">
        <w:rPr>
          <w:rFonts w:eastAsia="Times New Roman" w:cstheme="minorHAnsi"/>
          <w:noProof/>
          <w:sz w:val="24"/>
          <w:szCs w:val="24"/>
        </w:rPr>
        <w:t>(Mischler et al. 2010)</w:t>
      </w:r>
      <w:r w:rsidR="00455D13">
        <w:rPr>
          <w:rFonts w:eastAsia="Times New Roman" w:cstheme="minorHAnsi"/>
          <w:sz w:val="24"/>
          <w:szCs w:val="24"/>
        </w:rPr>
        <w:fldChar w:fldCharType="end"/>
      </w:r>
      <w:r w:rsidRPr="00E7507D">
        <w:rPr>
          <w:rFonts w:eastAsia="Times New Roman" w:cstheme="minorHAnsi"/>
          <w:sz w:val="24"/>
          <w:szCs w:val="24"/>
        </w:rPr>
        <w:t xml:space="preserve">. </w:t>
      </w:r>
      <w:r w:rsidR="00C65CEA" w:rsidRPr="00E7507D">
        <w:rPr>
          <w:rFonts w:eastAsia="Times New Roman" w:cstheme="minorHAnsi"/>
          <w:sz w:val="24"/>
          <w:szCs w:val="24"/>
        </w:rPr>
        <w:t>Additionally, g</w:t>
      </w:r>
      <w:r w:rsidRPr="00E7507D">
        <w:rPr>
          <w:rFonts w:eastAsia="Times New Roman" w:cstheme="minorHAnsi"/>
          <w:sz w:val="24"/>
          <w:szCs w:val="24"/>
        </w:rPr>
        <w:t>iven the threat posed by herbicide-resistant weeds, CCs may become a requisite strategy in their management</w:t>
      </w:r>
      <w:r w:rsidR="00455D13">
        <w:rPr>
          <w:rFonts w:eastAsia="Times New Roman" w:cstheme="minorHAnsi"/>
          <w:sz w:val="24"/>
          <w:szCs w:val="24"/>
        </w:rPr>
        <w:t xml:space="preserve"> </w:t>
      </w:r>
      <w:r w:rsidR="00455D13">
        <w:rPr>
          <w:rFonts w:eastAsia="Times New Roman" w:cstheme="minorHAnsi"/>
          <w:sz w:val="24"/>
          <w:szCs w:val="24"/>
        </w:rPr>
        <w:fldChar w:fldCharType="begin" w:fldLock="1"/>
      </w:r>
      <w:r w:rsidR="00455D13">
        <w:rPr>
          <w:rFonts w:eastAsia="Times New Roman" w:cstheme="minorHAnsi"/>
          <w:sz w:val="24"/>
          <w:szCs w:val="24"/>
        </w:rPr>
        <w:instrText>ADDIN CSL_CITATION {"citationItems":[{"id":"ITEM-1","itemData":{"DOI":"10.2489/jswc.66.4.265","ISSN":"0022-4561","author":[{"dropping-particle":"","family":"Price","given":"A. J.","non-dropping-particle":"","parse-names":false,"suffix":""},{"dropping-particle":"","family":"Balkcom","given":"K. S.","non-dropping-particle":"","parse-names":false,"suffix":""},{"dropping-particle":"","family":"Culpepper","given":"S. A.","non-dropping-particle":"","parse-names":false,"suffix":""},{"dropping-particle":"","family":"Kelton","given":"J. A.","non-dropping-particle":"","parse-names":false,"suffix":""},{"dropping-particle":"","family":"Nichols","given":"R. L.","non-dropping-particle":"","parse-names":false,"suffix":""},{"dropping-particle":"","family":"Schomberg","given":"H.","non-dropping-particle":"","parse-names":false,"suffix":""}],"container-title":"Journal of Soil and Water Conservation","id":"ITEM-1","issue":"4","issued":{"date-parts":[["2011","7","1"]]},"page":"265-275","publisher":"Soil and Water Conservation Society","title":"Glyphosate-resistant Palmer amaranth: A threat to conservation tillage","type":"article-journal","volume":"66"},"uris":["http://www.mendeley.com/documents/?uuid=11e0f06b-8478-35cf-87ab-a53bcce2407d"]},{"id":"ITEM-2","itemData":{"DOI":"10.1017/wsc.2019.3","ISSN":"1550-2759","abstract":"&lt;p&gt; Proactive integrated weed management (IWM) is critically needed in no-till production to reduce the intensity of selection pressure for herbicide-resistant weeds. Reducing the density of emerged weed populations and the number of larger individuals within the population at the time of herbicide application are two practical management objectives when integrating cover crops as a complementary tactic in herbicide-based production systems. We examined the following demographic questions related to the effects of alternative cover-cropping tactics following small grain harvest on preplant, burndown management of horseweed ( &lt;italic&gt;Erigeron canadensis&lt;/italic&gt; L.) in no-till commodity-grain production: (1) Do cover crops differentially affect &lt;italic&gt;E. canadensis&lt;/italic&gt; density and size inequality at the time of herbicide exposure? (2) Which cover crop response traits are drivers of &lt;italic&gt;E. canadensis&lt;/italic&gt; suppression at time of herbicide exposure? Interannual variation in growing conditions (study year) and intra-annual variation in soil fertility (low vs. high nitrogen) were the primary drivers of cover crop response traits and significantly affected &lt;italic&gt;E. canadensis&lt;/italic&gt; density at the time of herbicide exposure. In comparison to the fallow control, cover crop treatments reduced &lt;italic&gt;E. canadensis&lt;/italic&gt; density 52% to 86% at the time of a preplant, burndown application. Cereal rye ( &lt;italic&gt;Secale cereale&lt;/italic&gt; L.) alone or in combination with forage radish ( &lt;italic&gt;Raphanus sativus&lt;/italic&gt; L.) provided the most consistent &lt;italic&gt;E. canadensis&lt;/italic&gt; suppression. Fall and spring cover crop biomass production was negatively correlated with &lt;italic&gt;E. canadensis&lt;/italic&gt; density at the preplant burndown application timing. Our results also show that winter-hardy cover crops reduce the size inequality of &lt;italic&gt;E. canadensis&lt;/italic&gt; populations at the time of herbicide exposure by reducing the number of large individuals within the population. Finally, we advocate for advancement in our understanding of complementarity between cover crop– and herbicide-based management tactics in no-till systems to facilitate development of proactive, herbicide-resistant management strategies. &lt;/p&gt;","author":[{"dropping-particle":"","family":"Wallace","given":"John M.","non-dropping-particle":"","parse-names":false,"suffix":""},{"dropping-particle":"","family":"Curran","given":"William S.","non-dropping-particle":"","parse-names":false,"suffix":""},{"dropping-particle":"","family":"Mortensen","given":"David A.","non-dropping-particle":"","parse-names":false,"suffix":""}],"container-title":"Weed Science","id":"ITEM-2","issue":"3","issued":{"date-parts":[["2019","5","21"]]},"note":"cover crops reduced weed density and size inequality (made less single big weeds)","page":"327-338","publisher":"Cambridge University Press","title":"Cover crop effects on horseweed ( &lt;i&gt;Erigeron canadensis&lt;/i&gt; ) density and size inequality at the time of herbicide exposure","type":"article-journal","volume":"67"},"uris":["http://www.mendeley.com/documents/?uuid=bae4714c-a4de-3799-aa25-5d27b433a605"]}],"mendeley":{"formattedCitation":"(Price et al. 2011; Wallace et al. 2019)","plainTextFormattedCitation":"(Price et al. 2011; Wallace et al. 2019)","previouslyFormattedCitation":"(Price et al. 2011; Wallace et al. 2019)"},"properties":{"noteIndex":0},"schema":"https://github.com/citation-style-language/schema/raw/master/csl-citation.json"}</w:instrText>
      </w:r>
      <w:r w:rsidR="00455D13">
        <w:rPr>
          <w:rFonts w:eastAsia="Times New Roman" w:cstheme="minorHAnsi"/>
          <w:sz w:val="24"/>
          <w:szCs w:val="24"/>
        </w:rPr>
        <w:fldChar w:fldCharType="separate"/>
      </w:r>
      <w:r w:rsidR="00455D13" w:rsidRPr="00455D13">
        <w:rPr>
          <w:rFonts w:eastAsia="Times New Roman" w:cstheme="minorHAnsi"/>
          <w:noProof/>
          <w:sz w:val="24"/>
          <w:szCs w:val="24"/>
        </w:rPr>
        <w:t>(Price et al. 2011; Wallace et al. 2019)</w:t>
      </w:r>
      <w:r w:rsidR="00455D13">
        <w:rPr>
          <w:rFonts w:eastAsia="Times New Roman" w:cstheme="minorHAnsi"/>
          <w:sz w:val="24"/>
          <w:szCs w:val="24"/>
        </w:rPr>
        <w:fldChar w:fldCharType="end"/>
      </w:r>
      <w:r w:rsidR="00455D13">
        <w:rPr>
          <w:rFonts w:eastAsia="Times New Roman" w:cstheme="minorHAnsi"/>
          <w:sz w:val="24"/>
          <w:szCs w:val="24"/>
        </w:rPr>
        <w:t>.</w:t>
      </w:r>
    </w:p>
    <w:p w14:paraId="4C56455C" w14:textId="24AFA9D9" w:rsidR="00CD15F0" w:rsidRPr="00E7507D" w:rsidRDefault="00CD15F0" w:rsidP="00F90CF2">
      <w:pPr>
        <w:shd w:val="clear" w:color="auto" w:fill="FFFFFF"/>
        <w:spacing w:after="0" w:line="240" w:lineRule="auto"/>
        <w:rPr>
          <w:rFonts w:eastAsia="Times New Roman" w:cstheme="minorHAnsi"/>
          <w:sz w:val="24"/>
          <w:szCs w:val="24"/>
        </w:rPr>
      </w:pPr>
    </w:p>
    <w:p w14:paraId="6CF2EE56" w14:textId="471F92D7" w:rsidR="00A55851" w:rsidRPr="00E7507D" w:rsidRDefault="00E7507D" w:rsidP="00A55851">
      <w:pPr>
        <w:shd w:val="clear" w:color="auto" w:fill="FFFFFF"/>
        <w:spacing w:after="0" w:line="240" w:lineRule="auto"/>
        <w:rPr>
          <w:rFonts w:eastAsia="Times New Roman" w:cstheme="minorHAnsi"/>
          <w:sz w:val="24"/>
          <w:szCs w:val="24"/>
        </w:rPr>
      </w:pPr>
      <w:r w:rsidRPr="00E7507D">
        <w:rPr>
          <w:rFonts w:eastAsia="Times New Roman" w:cstheme="minorHAnsi"/>
          <w:sz w:val="24"/>
          <w:szCs w:val="24"/>
        </w:rPr>
        <w:t>R</w:t>
      </w:r>
      <w:r w:rsidR="00C65CEA" w:rsidRPr="00E7507D">
        <w:rPr>
          <w:rFonts w:eastAsia="Times New Roman" w:cstheme="minorHAnsi"/>
          <w:sz w:val="24"/>
          <w:szCs w:val="24"/>
        </w:rPr>
        <w:t xml:space="preserve">ecent global meta-analyses have shown diversification of cash crop rotations </w:t>
      </w:r>
      <w:r w:rsidR="00455D13">
        <w:rPr>
          <w:rFonts w:eastAsia="Times New Roman" w:cstheme="minorHAnsi"/>
          <w:sz w:val="24"/>
          <w:szCs w:val="24"/>
        </w:rPr>
        <w:fldChar w:fldCharType="begin" w:fldLock="1"/>
      </w:r>
      <w:r w:rsidR="00C059FC">
        <w:rPr>
          <w:rFonts w:eastAsia="Times New Roman" w:cstheme="minorHAnsi"/>
          <w:sz w:val="24"/>
          <w:szCs w:val="24"/>
        </w:rPr>
        <w:instrText>ADDIN CSL_CITATION {"citationItems":[{"id":"ITEM-1","itemData":{"DOI":"10.1371/journal.pone.0219847","ISBN":"1111111111","ISSN":"19326203","abstract":"Over the past half-century, crop rotations have become increasingly simplified, with whole regions producing only one or two crops in succession. Simplification is problematic from a weed management perspective, because it results in weeds’ repeated exposure to the same set of ecological and agronomic conditions. This can exacerbate weed infestations and promote the evolution of herbicide resistance. Diversifying crop rotations through addition of crop species and their associated managements may suppress weeds and reduce selection pressure for herbicide resistance by altering stress and mortality factors affecting weed dynamics. Here we report the results of a meta-analysis using 298 paired observations from 54 studies across six continents to compare weed responses due to simple and more diverse crop rotations. We found diversifying from simple rotations reduced weed density (49%), but did not have a significant effect on weed biomass. We investigated the effect of management practices, environmental factors, and rotation design on this effect. Diversification that increased the variance around crop planting dates was more effective in suppressing weeds than increasing crop species richness alone. Increasing rotational diversity reduced weed density more under zero-tillage conditions (65%) than tilled conditions (41%), and did so regardless of environmental context and auxiliary herbicide use. Our findings highlight the value of diversifying crop rotations to control weed populations, and support its efficacy under varied environmental conditions and management scenarios.","author":[{"dropping-particle":"","family":"Weisberger","given":"David","non-dropping-particle":"","parse-names":false,"suffix":""},{"dropping-particle":"","family":"Nichols","given":"Virginia","non-dropping-particle":"","parse-names":false,"suffix":""},{"dropping-particle":"","family":"Liebman","given":"Matt","non-dropping-particle":"","parse-names":false,"suffix":""}],"container-title":"PLoS ONE","id":"ITEM-1","issue":"7","issued":{"date-parts":[["2019"]]},"page":"1-12","title":"Does diversifying crop rotations suppress weeds? A meta-analysis","type":"article-journal","volume":"14"},"uris":["http://www.mendeley.com/documents/?uuid=a89ccebf-ea5f-4a8b-ac41-d9ab5eee4377"]}],"mendeley":{"formattedCitation":"(Weisberger et al. 2019)","plainTextFormattedCitation":"(Weisberger et al. 2019)","previouslyFormattedCitation":"(Weisberger et al. 2019)"},"properties":{"noteIndex":0},"schema":"https://github.com/citation-style-language/schema/raw/master/csl-citation.json"}</w:instrText>
      </w:r>
      <w:r w:rsidR="00455D13">
        <w:rPr>
          <w:rFonts w:eastAsia="Times New Roman" w:cstheme="minorHAnsi"/>
          <w:sz w:val="24"/>
          <w:szCs w:val="24"/>
        </w:rPr>
        <w:fldChar w:fldCharType="separate"/>
      </w:r>
      <w:r w:rsidR="00455D13" w:rsidRPr="00455D13">
        <w:rPr>
          <w:rFonts w:eastAsia="Times New Roman" w:cstheme="minorHAnsi"/>
          <w:noProof/>
          <w:sz w:val="24"/>
          <w:szCs w:val="24"/>
        </w:rPr>
        <w:t>(Weisberger et al. 2019)</w:t>
      </w:r>
      <w:r w:rsidR="00455D13">
        <w:rPr>
          <w:rFonts w:eastAsia="Times New Roman" w:cstheme="minorHAnsi"/>
          <w:sz w:val="24"/>
          <w:szCs w:val="24"/>
        </w:rPr>
        <w:fldChar w:fldCharType="end"/>
      </w:r>
      <w:r w:rsidR="00455D13">
        <w:rPr>
          <w:rFonts w:eastAsia="Times New Roman" w:cstheme="minorHAnsi"/>
          <w:sz w:val="24"/>
          <w:szCs w:val="24"/>
        </w:rPr>
        <w:t xml:space="preserve"> </w:t>
      </w:r>
      <w:r w:rsidR="00C65CEA" w:rsidRPr="00E7507D">
        <w:rPr>
          <w:rFonts w:eastAsia="Times New Roman" w:cstheme="minorHAnsi"/>
          <w:sz w:val="24"/>
          <w:szCs w:val="24"/>
        </w:rPr>
        <w:t xml:space="preserve">and use of CCs </w:t>
      </w:r>
      <w:r w:rsidR="00C059FC">
        <w:rPr>
          <w:rFonts w:eastAsia="Times New Roman" w:cstheme="minorHAnsi"/>
          <w:sz w:val="24"/>
          <w:szCs w:val="24"/>
        </w:rPr>
        <w:fldChar w:fldCharType="begin" w:fldLock="1"/>
      </w:r>
      <w:r w:rsidR="00C059FC">
        <w:rPr>
          <w:rFonts w:eastAsia="Times New Roman" w:cstheme="minorHAnsi"/>
          <w:sz w:val="24"/>
          <w:szCs w:val="24"/>
        </w:rPr>
        <w:instrText>ADDIN CSL_CITATION {"citationItems":[{"id":"ITEM-1","itemData":{"DOI":"10.2134/agronj2017.12.0752","ISSN":"14350645","abstract":"Cover crops are gaining importance as their use has numerous benefits including improved soil health, reduced soil erosion, and weed suppression. Weeds are most competitive with crops at early growth stages, and a management strategy that ensures early season weed suppression in crops is crucial for crop growth, development, and yield. In this study, systematic and meta-analytic reviews of published studies from 1990 to January 2017 were conducted to provide evidence on whether using cover crops can provide satisfactory weed suppression at termination of the cover crop and up to 7 wk after planting of the main crop. The impact of cover crops as a weed control input on main crop yield was also evaluated. A total of 46 relevant field studies were evaluated. Main crops were planted 1 to 3 wk after termination of the cover crops. Overall, our meta-analysis results indicated that cover crops provided early season weed suppression comparable to those provided by chemical and mechanical weed control methods in cropping systems. The use of cover crops for early season weed suppression had no effect on main crop grain yields, but could increase vegetable crop yields when compared with no cover crop. Decisions about selecting cover crops species type (broadleaf or grass) or number (single or mixtures) were not as important as identifying cover crops with inherent characteristics that suppress weeds, such as high biomass productivity and persistent residue.","author":[{"dropping-particle":"","family":"Osipitan","given":"O. Adewale","non-dropping-particle":"","parse-names":false,"suffix":""},{"dropping-particle":"","family":"Dille","given":"J. Anita","non-dropping-particle":"","parse-names":false,"suffix":""},{"dropping-particle":"","family":"Assefa","given":"Yared","non-dropping-particle":"","parse-names":false,"suffix":""},{"dropping-particle":"","family":"Knezevic","given":"Stevan Z.","non-dropping-particle":"","parse-names":false,"suffix":""}],"container-title":"Agronomy Journal","id":"ITEM-1","issue":"6","issued":{"date-parts":[["2018"]]},"page":"2211-2221","title":"Cover crop for early season weed suppression in crops: Systematic review and meta-analysis","type":"article-journal","volume":"110"},"uris":["http://www.mendeley.com/documents/?uuid=01a50c97-6029-4e2a-a3b3-24c5a07fb16e"]}],"mendeley":{"formattedCitation":"(Osipitan et al. 2018)","plainTextFormattedCitation":"(Osipitan et al. 2018)","previouslyFormattedCitation":"(Osipitan et al. 2018)"},"properties":{"noteIndex":0},"schema":"https://github.com/citation-style-language/schema/raw/master/csl-citation.json"}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(Osipitan et al. 2018)</w:t>
      </w:r>
      <w:r w:rsidR="00C059FC">
        <w:rPr>
          <w:rFonts w:eastAsia="Times New Roman" w:cstheme="minorHAnsi"/>
          <w:sz w:val="24"/>
          <w:szCs w:val="24"/>
        </w:rPr>
        <w:fldChar w:fldCharType="end"/>
      </w:r>
      <w:r w:rsidR="00C65CEA" w:rsidRPr="00E7507D">
        <w:rPr>
          <w:rFonts w:eastAsia="Times New Roman" w:cstheme="minorHAnsi"/>
          <w:sz w:val="24"/>
          <w:szCs w:val="24"/>
        </w:rPr>
        <w:t xml:space="preserve"> can offer weed suppression in a range of production systems</w:t>
      </w:r>
      <w:r w:rsidR="00A55851" w:rsidRPr="00E7507D">
        <w:rPr>
          <w:rFonts w:eastAsia="Times New Roman" w:cstheme="minorHAnsi"/>
          <w:sz w:val="24"/>
          <w:szCs w:val="24"/>
        </w:rPr>
        <w:t xml:space="preserve">. However, </w:t>
      </w:r>
      <w:r w:rsidR="00C65CEA" w:rsidRPr="00E7507D">
        <w:rPr>
          <w:rFonts w:eastAsia="Times New Roman" w:cstheme="minorHAnsi"/>
          <w:sz w:val="24"/>
          <w:szCs w:val="24"/>
        </w:rPr>
        <w:t xml:space="preserve">the maize-soybean production system production </w:t>
      </w:r>
      <w:r w:rsidR="00A55851" w:rsidRPr="00E7507D">
        <w:rPr>
          <w:rFonts w:eastAsia="Times New Roman" w:cstheme="minorHAnsi"/>
          <w:sz w:val="24"/>
          <w:szCs w:val="24"/>
        </w:rPr>
        <w:t>u</w:t>
      </w:r>
      <w:r w:rsidR="00C65CEA" w:rsidRPr="00E7507D">
        <w:rPr>
          <w:rFonts w:eastAsia="Times New Roman" w:cstheme="minorHAnsi"/>
          <w:sz w:val="24"/>
          <w:szCs w:val="24"/>
        </w:rPr>
        <w:t>biquitous in the US Corn Belt merits specific consideration</w:t>
      </w:r>
      <w:r w:rsidR="00A55851" w:rsidRPr="00E7507D">
        <w:rPr>
          <w:rFonts w:eastAsia="Times New Roman" w:cstheme="minorHAnsi"/>
          <w:sz w:val="24"/>
          <w:szCs w:val="24"/>
        </w:rPr>
        <w:t>, as c</w:t>
      </w:r>
      <w:r w:rsidR="00C65CEA" w:rsidRPr="00E7507D">
        <w:rPr>
          <w:rFonts w:eastAsia="Times New Roman" w:cstheme="minorHAnsi"/>
          <w:sz w:val="24"/>
          <w:szCs w:val="24"/>
        </w:rPr>
        <w:t xml:space="preserve">ontext-specific analyses can offer insights not accessible when global scopes are considered. For example, a state-specific synthesis paper found grasses and broadleaf CCs were equally and significantly weed-suppressive in their production systems </w:t>
      </w:r>
      <w:r w:rsidR="00C059FC">
        <w:rPr>
          <w:rFonts w:eastAsia="Times New Roman" w:cstheme="minorHAnsi"/>
          <w:sz w:val="24"/>
          <w:szCs w:val="24"/>
        </w:rPr>
        <w:fldChar w:fldCharType="begin" w:fldLock="1"/>
      </w:r>
      <w:r w:rsidR="00C059FC">
        <w:rPr>
          <w:rFonts w:eastAsia="Times New Roman" w:cstheme="minorHAnsi"/>
          <w:sz w:val="24"/>
          <w:szCs w:val="24"/>
        </w:rPr>
        <w:instrText>ADDIN CSL_CITATION {"citationItems":[{"id":"ITEM-1","itemData":{"DOI":"10.1007/s13593-018-0543-1","ISSN":"1774-0746","author":[{"dropping-particle":"","family":"Baraibar","given":"Barbara","non-dropping-particle":"","parse-names":false,"suffix":""},{"dropping-particle":"","family":"Mortensen","given":"David A.","non-dropping-particle":"","parse-names":false,"suffix":""},{"dropping-particle":"","family":"Hunter","given":"Mitchell C.","non-dropping-particle":"","parse-names":false,"suffix":""},{"dropping-particle":"","family":"Barbercheck","given":"Mary E.","non-dropping-particle":"","parse-names":false,"suffix":""},{"dropping-particle":"","family":"Kaye","given":"Jason P.","non-dropping-particle":"","parse-names":false,"suffix":""},{"dropping-particle":"","family":"Finney","given":"Denise M.","non-dropping-particle":"","parse-names":false,"suffix":""},{"dropping-particle":"","family":"Curran","given":"William S.","non-dropping-particle":"","parse-names":false,"suffix":""},{"dropping-particle":"","family":"Bunchek","given":"Jess","non-dropping-particle":"","parse-names":false,"suffix":""},{"dropping-particle":"","family":"White","given":"Charles M.","non-dropping-particle":"","parse-names":false,"suffix":""}],"container-title":"Agronomy for Sustainable Development","id":"ITEM-1","issue":"6","issued":{"date-parts":[["2018","12","8"]]},"page":"65","publisher":"Springer Paris","title":"Growing degree days and cover crop type explain weed biomass in winter cover crops","type":"article-journal","volume":"38"},"uris":["http://www.mendeley.com/documents/?uuid=ea68ea05-e108-3e92-b6bb-9904273f8dec"]}],"mendeley":{"formattedCitation":"(Baraibar et al. 2018)","plainTextFormattedCitation":"(Baraibar et al. 2018)","previouslyFormattedCitation":"(Baraibar et al. 2018)"},"properties":{"noteIndex":0},"schema":"https://github.com/citation-style-language/schema/raw/master/csl-citation.json"}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(Baraibar et al. 2018)</w:t>
      </w:r>
      <w:r w:rsidR="00C059FC">
        <w:rPr>
          <w:rFonts w:eastAsia="Times New Roman" w:cstheme="minorHAnsi"/>
          <w:sz w:val="24"/>
          <w:szCs w:val="24"/>
        </w:rPr>
        <w:fldChar w:fldCharType="end"/>
      </w:r>
      <w:r w:rsidR="00C65CEA" w:rsidRPr="00E7507D">
        <w:rPr>
          <w:rFonts w:eastAsia="Times New Roman" w:cstheme="minorHAnsi"/>
          <w:sz w:val="24"/>
          <w:szCs w:val="24"/>
        </w:rPr>
        <w:t xml:space="preserve">, in contrast to results from a world-wide meta-analysis that found grass CCs were not effective at reducing either weed biomass or density </w:t>
      </w:r>
      <w:r w:rsidR="00C059FC">
        <w:rPr>
          <w:rFonts w:eastAsia="Times New Roman" w:cstheme="minorHAnsi"/>
          <w:sz w:val="24"/>
          <w:szCs w:val="24"/>
        </w:rPr>
        <w:fldChar w:fldCharType="begin" w:fldLock="1"/>
      </w:r>
      <w:r w:rsidR="00C059FC">
        <w:rPr>
          <w:rFonts w:eastAsia="Times New Roman" w:cstheme="minorHAnsi"/>
          <w:sz w:val="24"/>
          <w:szCs w:val="24"/>
        </w:rPr>
        <w:instrText>ADDIN CSL_CITATION {"citationItems":[{"id":"ITEM-1","itemData":{"DOI":"10.2134/agronj2017.12.0752","ISSN":"14350645","abstract":"Cover crops are gaining importance as their use has numerous benefits including improved soil health, reduced soil erosion, and weed suppression. Weeds are most competitive with crops at early growth stages, and a management strategy that ensures early season weed suppression in crops is crucial for crop growth, development, and yield. In this study, systematic and meta-analytic reviews of published studies from 1990 to January 2017 were conducted to provide evidence on whether using cover crops can provide satisfactory weed suppression at termination of the cover crop and up to 7 wk after planting of the main crop. The impact of cover crops as a weed control input on main crop yield was also evaluated. A total of 46 relevant field studies were evaluated. Main crops were planted 1 to 3 wk after termination of the cover crops. Overall, our meta-analysis results indicated that cover crops provided early season weed suppression comparable to those provided by chemical and mechanical weed control methods in cropping systems. The use of cover crops for early season weed suppression had no effect on main crop grain yields, but could increase vegetable crop yields when compared with no cover crop. Decisions about selecting cover crops species type (broadleaf or grass) or number (single or mixtures) were not as important as identifying cover crops with inherent characteristics that suppress weeds, such as high biomass productivity and persistent residue.","author":[{"dropping-particle":"","family":"Osipitan","given":"O. Adewale","non-dropping-particle":"","parse-names":false,"suffix":""},{"dropping-particle":"","family":"Dille","given":"J. Anita","non-dropping-particle":"","parse-names":false,"suffix":""},{"dropping-particle":"","family":"Assefa","given":"Yared","non-dropping-particle":"","parse-names":false,"suffix":""},{"dropping-particle":"","family":"Knezevic","given":"Stevan Z.","non-dropping-particle":"","parse-names":false,"suffix":""}],"container-title":"Agronomy Journal","id":"ITEM-1","issue":"6","issued":{"date-parts":[["2018"]]},"page":"2211-2221","title":"Cover crop for early season weed suppression in crops: Systematic review and meta-analysis","type":"article-journal","volume":"110"},"uris":["http://www.mendeley.com/documents/?uuid=01a50c97-6029-4e2a-a3b3-24c5a07fb16e"]}],"mendeley":{"formattedCitation":"(Osipitan et al. 2018)","plainTextFormattedCitation":"(Osipitan et al. 2018)","previouslyFormattedCitation":"(Osipitan et al. 2018)"},"properties":{"noteIndex":0},"schema":"https://github.com/citation-style-language/schema/raw/master/csl-citation.json"}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(Osipitan et al. 2018)</w:t>
      </w:r>
      <w:r w:rsidR="00C059FC">
        <w:rPr>
          <w:rFonts w:eastAsia="Times New Roman" w:cstheme="minorHAnsi"/>
          <w:sz w:val="24"/>
          <w:szCs w:val="24"/>
        </w:rPr>
        <w:fldChar w:fldCharType="end"/>
      </w:r>
      <w:r w:rsidR="00C65CEA" w:rsidRPr="00E7507D">
        <w:rPr>
          <w:rFonts w:eastAsia="Times New Roman" w:cstheme="minorHAnsi"/>
          <w:sz w:val="24"/>
          <w:szCs w:val="24"/>
        </w:rPr>
        <w:t>. Specific environmental and agronomic conditions in the US Corn Belt may constrain CC establishment and biomass production</w:t>
      </w:r>
      <w:r w:rsidR="00A55851" w:rsidRPr="00E7507D">
        <w:rPr>
          <w:rFonts w:eastAsia="Times New Roman" w:cstheme="minorHAnsi"/>
          <w:sz w:val="24"/>
          <w:szCs w:val="24"/>
        </w:rPr>
        <w:t xml:space="preserve">, which </w:t>
      </w:r>
      <w:r w:rsidR="00C65CEA" w:rsidRPr="00E7507D">
        <w:rPr>
          <w:rFonts w:eastAsia="Times New Roman" w:cstheme="minorHAnsi"/>
          <w:sz w:val="24"/>
          <w:szCs w:val="24"/>
        </w:rPr>
        <w:t xml:space="preserve">in turn may affect CC performance relative to weed management. </w:t>
      </w:r>
      <w:r w:rsidR="00A55851" w:rsidRPr="00E7507D">
        <w:rPr>
          <w:sz w:val="24"/>
          <w:szCs w:val="24"/>
        </w:rPr>
        <w:t xml:space="preserve">Additionally, </w:t>
      </w:r>
      <w:r w:rsidRPr="00E7507D">
        <w:rPr>
          <w:sz w:val="24"/>
          <w:szCs w:val="24"/>
        </w:rPr>
        <w:t>while c</w:t>
      </w:r>
      <w:r w:rsidR="00A55851" w:rsidRPr="00E7507D">
        <w:rPr>
          <w:rFonts w:eastAsia="Times New Roman" w:cstheme="minorHAnsi"/>
          <w:sz w:val="24"/>
          <w:szCs w:val="24"/>
        </w:rPr>
        <w:t xml:space="preserve">ash crop diversification offers higher weed suppression in no-till systems </w:t>
      </w:r>
      <w:r w:rsidR="00C059FC">
        <w:rPr>
          <w:rFonts w:eastAsia="Times New Roman" w:cstheme="minorHAnsi"/>
          <w:sz w:val="24"/>
          <w:szCs w:val="24"/>
        </w:rPr>
        <w:fldChar w:fldCharType="begin" w:fldLock="1"/>
      </w:r>
      <w:r w:rsidR="00C059FC">
        <w:rPr>
          <w:rFonts w:eastAsia="Times New Roman" w:cstheme="minorHAnsi"/>
          <w:sz w:val="24"/>
          <w:szCs w:val="24"/>
        </w:rPr>
        <w:instrText>ADDIN CSL_CITATION {"citationItems":[{"id":"ITEM-1","itemData":{"DOI":"10.1371/journal.pone.0219847","ISBN":"1111111111","ISSN":"19326203","abstract":"Over the past half-century, crop rotations have become increasingly simplified, with whole regions producing only one or two crops in succession. Simplification is problematic from a weed management perspective, because it results in weeds’ repeated exposure to the same set of ecological and agronomic conditions. This can exacerbate weed infestations and promote the evolution of herbicide resistance. Diversifying crop rotations through addition of crop species and their associated managements may suppress weeds and reduce selection pressure for herbicide resistance by altering stress and mortality factors affecting weed dynamics. Here we report the results of a meta-analysis using 298 paired observations from 54 studies across six continents to compare weed responses due to simple and more diverse crop rotations. We found diversifying from simple rotations reduced weed density (49%), but did not have a significant effect on weed biomass. We investigated the effect of management practices, environmental factors, and rotation design on this effect. Diversification that increased the variance around crop planting dates was more effective in suppressing weeds than increasing crop species richness alone. Increasing rotational diversity reduced weed density more under zero-tillage conditions (65%) than tilled conditions (41%), and did so regardless of environmental context and auxiliary herbicide use. Our findings highlight the value of diversifying crop rotations to control weed populations, and support its efficacy under varied environmental conditions and management scenarios.","author":[{"dropping-particle":"","family":"Weisberger","given":"David","non-dropping-particle":"","parse-names":false,"suffix":""},{"dropping-particle":"","family":"Nichols","given":"Virginia","non-dropping-particle":"","parse-names":false,"suffix":""},{"dropping-particle":"","family":"Liebman","given":"Matt","non-dropping-particle":"","parse-names":false,"suffix":""}],"container-title":"PLoS ONE","id":"ITEM-1","issue":"7","issued":{"date-parts":[["2019"]]},"page":"1-12","title":"Does diversifying crop rotations suppress weeds? A meta-analysis","type":"article-journal","volume":"14"},"uris":["http://www.mendeley.com/documents/?uuid=a89ccebf-ea5f-4a8b-ac41-d9ab5eee4377"]}],"mendeley":{"formattedCitation":"(Weisberger et al. 2019)","plainTextFormattedCitation":"(Weisberger et al. 2019)","previouslyFormattedCitation":"(Weisberger et al. 2019)"},"properties":{"noteIndex":0},"schema":"https://github.com/citation-style-language/schema/raw/master/csl-citation.json"}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(Weisberger et al. 2019)</w:t>
      </w:r>
      <w:r w:rsidR="00C059FC">
        <w:rPr>
          <w:rFonts w:eastAsia="Times New Roman" w:cstheme="minorHAnsi"/>
          <w:sz w:val="24"/>
          <w:szCs w:val="24"/>
        </w:rPr>
        <w:fldChar w:fldCharType="end"/>
      </w:r>
      <w:r w:rsidR="00C059FC">
        <w:rPr>
          <w:rFonts w:eastAsia="Times New Roman" w:cstheme="minorHAnsi"/>
          <w:sz w:val="24"/>
          <w:szCs w:val="24"/>
        </w:rPr>
        <w:t>,</w:t>
      </w:r>
      <w:r w:rsidR="00A55851" w:rsidRPr="00E7507D">
        <w:rPr>
          <w:rFonts w:eastAsia="Times New Roman" w:cstheme="minorHAnsi"/>
          <w:sz w:val="24"/>
          <w:szCs w:val="24"/>
        </w:rPr>
        <w:t xml:space="preserve"> to our knowledge the effect of system tillage on CC weed suppression has not been examined </w:t>
      </w:r>
      <w:r w:rsidR="0071511D">
        <w:rPr>
          <w:rFonts w:eastAsia="Times New Roman" w:cstheme="minorHAnsi"/>
          <w:sz w:val="24"/>
          <w:szCs w:val="24"/>
        </w:rPr>
        <w:t>broadly across</w:t>
      </w:r>
      <w:r w:rsidR="00A55851" w:rsidRPr="00E7507D">
        <w:rPr>
          <w:rFonts w:eastAsia="Times New Roman" w:cstheme="minorHAnsi"/>
          <w:sz w:val="24"/>
          <w:szCs w:val="24"/>
        </w:rPr>
        <w:t xml:space="preserve"> Corn Belt. </w:t>
      </w:r>
      <w:r w:rsidRPr="00E7507D">
        <w:rPr>
          <w:rFonts w:eastAsia="Times New Roman" w:cstheme="minorHAnsi"/>
          <w:sz w:val="24"/>
          <w:szCs w:val="24"/>
        </w:rPr>
        <w:t>L</w:t>
      </w:r>
      <w:r w:rsidR="00A55851" w:rsidRPr="00E7507D">
        <w:rPr>
          <w:rFonts w:eastAsia="Times New Roman" w:cstheme="minorHAnsi"/>
          <w:sz w:val="24"/>
          <w:szCs w:val="24"/>
        </w:rPr>
        <w:t>arge questions</w:t>
      </w:r>
      <w:r w:rsidRPr="00E7507D">
        <w:rPr>
          <w:rFonts w:eastAsia="Times New Roman" w:cstheme="minorHAnsi"/>
          <w:sz w:val="24"/>
          <w:szCs w:val="24"/>
        </w:rPr>
        <w:t xml:space="preserve"> also</w:t>
      </w:r>
      <w:r w:rsidR="00A55851" w:rsidRPr="00E7507D">
        <w:rPr>
          <w:rFonts w:eastAsia="Times New Roman" w:cstheme="minorHAnsi"/>
          <w:sz w:val="24"/>
          <w:szCs w:val="24"/>
        </w:rPr>
        <w:t xml:space="preserve"> remain about how CC interactions with the cash crop can affect weed suppression (e.g. termination-to-planting gaps, crop residue). Finally, CC weed research employs varying methodologies, and it is unclear how these can affect results and interpretation.</w:t>
      </w:r>
    </w:p>
    <w:p w14:paraId="5DCB7263" w14:textId="77777777" w:rsidR="00A55851" w:rsidRPr="00E7507D" w:rsidRDefault="00A55851" w:rsidP="00C65CEA">
      <w:pPr>
        <w:shd w:val="clear" w:color="auto" w:fill="FFFFFF"/>
        <w:spacing w:after="0" w:line="240" w:lineRule="auto"/>
        <w:rPr>
          <w:rFonts w:eastAsia="Times New Roman" w:cstheme="minorHAnsi"/>
          <w:sz w:val="24"/>
          <w:szCs w:val="24"/>
        </w:rPr>
      </w:pPr>
    </w:p>
    <w:p w14:paraId="784BE096" w14:textId="18DFA6FE" w:rsidR="00E7507D" w:rsidRPr="00E7507D" w:rsidRDefault="00E7507D" w:rsidP="00E7507D">
      <w:pPr>
        <w:shd w:val="clear" w:color="auto" w:fill="FFFFFF"/>
        <w:spacing w:after="0" w:line="240" w:lineRule="auto"/>
        <w:rPr>
          <w:rFonts w:eastAsia="Times New Roman" w:cstheme="minorHAnsi"/>
          <w:sz w:val="24"/>
          <w:szCs w:val="24"/>
        </w:rPr>
      </w:pPr>
      <w:r w:rsidRPr="00E7507D">
        <w:rPr>
          <w:rFonts w:eastAsia="Times New Roman" w:cstheme="minorHAnsi"/>
          <w:sz w:val="24"/>
          <w:szCs w:val="24"/>
        </w:rPr>
        <w:t>Region-specific analyses also provide more specific and useful approximations of CC biomass necessary to suppress weeds. Estimates from the North-eastern US suggest that CC biomass necessary to provide weed control equivalent to that of herbicides requires in excess of 5 Mg ha</w:t>
      </w:r>
      <w:r w:rsidRPr="00E7507D">
        <w:rPr>
          <w:rFonts w:eastAsia="Times New Roman" w:cstheme="minorHAnsi"/>
          <w:sz w:val="24"/>
          <w:szCs w:val="24"/>
          <w:vertAlign w:val="superscript"/>
        </w:rPr>
        <w:t>-1</w:t>
      </w:r>
      <w:r w:rsidRPr="00E7507D">
        <w:rPr>
          <w:rFonts w:eastAsia="Times New Roman" w:cstheme="minorHAnsi"/>
          <w:sz w:val="24"/>
          <w:szCs w:val="24"/>
        </w:rPr>
        <w:t xml:space="preserve"> </w:t>
      </w:r>
      <w:r w:rsidR="00C059FC">
        <w:rPr>
          <w:rFonts w:eastAsia="Times New Roman" w:cstheme="minorHAnsi"/>
          <w:sz w:val="24"/>
          <w:szCs w:val="24"/>
        </w:rPr>
        <w:fldChar w:fldCharType="begin" w:fldLock="1"/>
      </w:r>
      <w:r w:rsidR="00C059FC">
        <w:rPr>
          <w:rFonts w:eastAsia="Times New Roman" w:cstheme="minorHAnsi"/>
          <w:sz w:val="24"/>
          <w:szCs w:val="24"/>
        </w:rPr>
        <w:instrText>ADDIN CSL_CITATION {"citationItems":[{"id":"ITEM-1","itemData":{"DOI":"10.1614/WT-D-09-00004.1","ISSN":"0890-037X","abstract":"&lt;p&gt; Cover crop management with a roller/crimper might reduce the need for herbicide. Weed suppression from a rolled cereal rye cover crop was compared to no cover crop with and without postemergence herbicide application in no-till soybean. The experiment was designed as a two-way factorial with rye termination and soybean planting date as the first factor and weed control treatment as the second. Cereal rye was drill-seeded in late September and managed using glyphosate followed by a roller/crimper in the spring. Soybean was no-till seeded after rolling and glyphosate was applied postemergence about 6 wk after planting to half the plots. Rye biomass doubled when delaying rye kill by 10 to 20 d. Weed density and biomass were reduced by the rye cover crop in all site–location combinations except one, but delaying rye kill and soybean planting date only reduced both weed density and biomass at a single location. The cover crop mulch provided weed control similar to the postemergence herbicide in two of four locations. Treatments did not affect soybean grain yield in 2007. In 2008, yield at Landisville with rye alone was equal to those yields receiving the postemergence herbicide, whereas at Rock Springs, it was equivalent or less. The net added cost of a rye cover crop was $123 ha &lt;sup&gt;−1&lt;/sup&gt; with or $68.50 ha &lt;sup&gt;−1&lt;/sup&gt; without a postemergence herbicide application. A rolled-rye cover crop sometimes provided acceptable weed control, but weed control alone did not justify the use of the cover crop. The potential for reduced herbicide use and other ecosystem services provided by a cover crop justify further refinement and research in this area. &lt;/p&gt;","author":[{"dropping-particle":"","family":"Mischler","given":"Ruth A.","non-dropping-particle":"","parse-names":false,"suffix":""},{"dropping-particle":"","family":"Curran","given":"William S.","non-dropping-particle":"","parse-names":false,"suffix":""},{"dropping-particle":"","family":"Duiker","given":"Sjoerd W.","non-dropping-particle":"","parse-names":false,"suffix":""},{"dropping-particle":"","family":"Hyde","given":"Jeffrey A.","non-dropping-particle":"","parse-names":false,"suffix":""}],"container-title":"Weed Technology","id":"ITEM-1","issue":"3","issued":{"date-parts":[["2010","9","20"]]},"page":"253-261","publisher":"Cambridge University Press","title":"Use of a Rolled-rye Cover Crop for Weed Suppression in No-Till Soybeans","type":"article-journal","volume":"24"},"uris":["http://www.mendeley.com/documents/?uuid=f16c28c8-fca9-38b5-9664-25fe62c6127b"]},{"id":"ITEM-2","itemData":{"DOI":"10.1614/WT-D-12-00078.1","ISSN":"0890-037X","abstract":"&lt;p&gt; Cover crop–based organic rotational no-till soybean production has attracted attention from farmers, researchers, and other agricultural professionals because of the ability of this new system to enhance soil conservation, reduce labor requirements, and decrease diesel fuel use compared to traditional organic production. This system is based on the use of cereal rye cover crops that are mechanically terminated with a roller-crimper to create in situ mulch that suppresses weeds and promotes soybean growth. In this paper, we report experiments that were conducted over the past decade in the eastern region of the United States on cover crop–based organic rotational no-till soybean production, and we outline current management strategies and future research needs. Our research has focused on maximizing cereal rye spring ground cover and biomass because of the crucial role this cover crop plays in weed suppression. Soil fertility and cereal rye sowing and termination timing affect biomass production, and these factors can be manipulated to achieve levels greater than 8,000 kg ha &lt;sup&gt;−1&lt;/sup&gt; , a threshold identified for consistent suppression of annual weeds. Manipulating cereal rye seeding rate and seeding method also influences ground cover and weed suppression. In general, weed suppression is species-specific, with early emerging summer annual weeds (e.g., common ragweed), high weed seed bank densities (e.g. &amp;gt; 10,000 seeds m &lt;sup&gt;−2&lt;/sup&gt; ), and perennial weeds (e.g., yellow nutsedge) posing the greatest challenges. Due to the challenges with maximizing cereal rye weed suppression potential, we have also found high-residue cultivation to significantly improve weed control. In addition to cover crop and weed management, we have made progress with planting equipment and planting density for establishing soybean into a thick cover crop residue. Our current and future research will focus on integrated multitactic weed management, cultivar selection, insect pest suppression, and nitrogen management as part of a systems approach to advancing this new production system. &lt;/p&gt;","author":[{"dropping-particle":"","family":"Mirsky","given":"Steven B.","non-dropping-particle":"","parse-names":false,"suffix":""},{"dropping-particle":"","family":"Ryan","given":"Matthew R.","non-dropping-particle":"","parse-names":false,"suffix":""},{"dropping-particle":"","family":"Teasdale","given":"John R.","non-dropping-particle":"","parse-names":false,"suffix":""},{"dropping-particle":"","family":"Curran","given":"William S.","non-dropping-particle":"","parse-names":false,"suffix":""},{"dropping-particle":"","family":"Reberg-Horton","given":"Chris S.","non-dropping-particle":"","parse-names":false,"suffix":""},{"dropping-particle":"","family":"Spargo","given":"John T.","non-dropping-particle":"","parse-names":false,"suffix":""},{"dropping-particle":"","family":"Wells","given":"M. Scott","non-dropping-particle":"","parse-names":false,"suffix":""},{"dropping-particle":"","family":"Keene","given":"Clair L.","non-dropping-particle":"","parse-names":false,"suffix":""},{"dropping-particle":"","family":"Moyer","given":"Jeff W.","non-dropping-particle":"","parse-names":false,"suffix":""}],"container-title":"Weed Technology","id":"ITEM-2","issue":"1","issued":{"date-parts":[["2013","3","20"]]},"page":"193-203","publisher":"Cambridge University Press","title":"Overcoming Weed Management Challenges in Cover Crop–Based Organic Rotational No-Till Soybean Production in the Eastern United States","type":"article-journal","volume":"27"},"uris":["http://www.mendeley.com/documents/?uuid=cebb8ce0-dde9-33d0-a588-8a1fcbae95dd"]}],"mendeley":{"formattedCitation":"(Mischler et al. 2010; Mirsky et al. 2013)","plainTextFormattedCitation":"(Mischler et al. 2010; Mirsky et al. 2013)","previouslyFormattedCitation":"(Mischler et al. 2010; Mirsky et al. 2013)"},"properties":{"noteIndex":0},"schema":"https://github.com/citation-style-language/schema/raw/master/csl-citation.json"}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(Mischler et al. 2010; Mirsky et al. 2013)</w:t>
      </w:r>
      <w:r w:rsidR="00C059FC">
        <w:rPr>
          <w:rFonts w:eastAsia="Times New Roman" w:cstheme="minorHAnsi"/>
          <w:sz w:val="24"/>
          <w:szCs w:val="24"/>
        </w:rPr>
        <w:fldChar w:fldCharType="end"/>
      </w:r>
      <w:r w:rsidRPr="00E7507D">
        <w:rPr>
          <w:rFonts w:eastAsia="Times New Roman" w:cstheme="minorHAnsi"/>
          <w:sz w:val="24"/>
          <w:szCs w:val="24"/>
        </w:rPr>
        <w:t xml:space="preserve">. Similar recommendations are currently unavailable for the Corn Belt. More-over, previous reviews of literature and multi-year trials have produced wide ranges in CC production estimates for this region </w:t>
      </w:r>
      <w:r w:rsidR="0071511D">
        <w:rPr>
          <w:rFonts w:eastAsia="Times New Roman" w:cstheme="minorHAnsi"/>
          <w:sz w:val="24"/>
          <w:szCs w:val="24"/>
        </w:rPr>
        <w:fldChar w:fldCharType="begin" w:fldLock="1"/>
      </w:r>
      <w:r w:rsidR="003447C4">
        <w:rPr>
          <w:rFonts w:eastAsia="Times New Roman" w:cstheme="minorHAnsi"/>
          <w:sz w:val="24"/>
          <w:szCs w:val="24"/>
        </w:rPr>
        <w:instrText>ADDIN CSL_CITATION {"citationItems":[{"id":"ITEM-1","itemData":{"DOI":"10.2134/agronj2005.0322","ISSN":"00021962","abstract":"The integration of cover crops into cropping systems brings costs and benefits, both internal and external to the farm. Benefits include promoting pest-suppression, soil and water quality, nutrient cycling efficiency, and cash crop productivity. Costs of adopting cover crops include increased direct costs, potentially reduced income if cover crops interfere with other attractive crops, slow soil warming, difficulties in predicting N mineralization, and production expenses. Cover crop benefits tend to be higher in irrigated systems. The literature is reviewed here along with Michigan farmer experience to evaluate promising cover crop species for four niches: Northern winter (USDA Hardiness Zones 5-6), Northern summer (Zones 5-6), Southern winter (Zones 7-8), and Southern summer (Zones 7-8). Warm season C4 grasses are outstanding performers for summer niches (6-9 Mg ha-1), and rye (Secale cereale L.) is the most promising for winter niches (0.8-6 Mg ha -1) across all hardiness zones reviewed. Legume-cereal mixtures such as sudangrass (Sorghum Sudanese L.)-cowpea (Vigna unguiculata L.) and wheat (Triticum aestivum L.)-red clover (Trifolium pretense L.) are the most effective means to produce substantial amounts (28 Mg ha-1) of mixed quality residues. Legume covers are slow growers and expensive to establish. At the same time, legumes fix N, produce high quality but limited amounts (0.5-4 Mg ha -1) of residues, and enhance beneficial insect habitat. Brassica species produce glucosinolate-containing residues (2-6 Mg ha-1) and suppress plant-parasitic nematodes and soil-borne disease. Legume cover crops are the most reliable means to enhance cash crop yields compared with fallows or other cover crop species. However, farmer goals and circumstances must be considered. If soil pests are a major yield limiting factor in cash crop production, then use of brassica cover crops should be considered. Cereal cover crops produce the largest amount of biomass and should be considered when the goal is to rapidly build soil organic matter. Legume-cereal or brassica-cereal mixtures show promise over a wide range of niches.","author":[{"dropping-particle":"","family":"Snapp","given":"S. S.","non-dropping-particle":"","parse-names":false,"suffix":""},{"dropping-particle":"","family":"Swinton","given":"S. M.","non-dropping-particle":"","parse-names":false,"suffix":""},{"dropping-particle":"","family":"Labarta","given":"R","non-dropping-particle":"","parse-names":false,"suffix":""},{"dropping-particle":"","family":"Mutch","given":"D.","non-dropping-particle":"","parse-names":false,"suffix":""},{"dropping-particle":"","family":"Black","given":"J. R.","non-dropping-particle":"","parse-names":false,"suffix":""},{"dropping-particle":"","family":"Leep","given":"R.","non-dropping-particle":"","parse-names":false,"suffix":""},{"dropping-particle":"","family":"Nyiraneza","given":"J.","non-dropping-particle":"","parse-names":false,"suffix":""},{"dropping-particle":"","family":"O'Neil","given":"K.","non-dropping-particle":"","parse-names":false,"suffix":""}],"container-title":"Agronomy Journal","id":"ITEM-1","issue":"1","issued":{"date-parts":[["2005"]]},"page":"322-332","title":"Evaluating cover crops for benefits, costs and performance within cropping system niches","type":"article","volume":"97"},"uris":["http://www.mendeley.com/documents/?uuid=c15d2c16-0c0b-3bd3-9ee9-5bf1b8e6c5a9"]},{"id":"ITEM-2","itemData":{"DOI":"10.1080/21683565.2014.901275","ISSN":"2168-3565","author":[{"dropping-particle":"","family":"Silva","given":"Erin Marie","non-dropping-particle":"","parse-names":false,"suffix":""}],"container-title":"Agroecology and Sustainable Food Systems","id":"ITEM-2","issue":"7","issued":{"date-parts":[["2014","8","9"]]},"page":"748-763","title":"Screening Five Fall-Sown Cover Crops for Use in Organic No-Till Crop Production in the Upper Midwest","type":"article-journal","volume":"38"},"uris":["http://www.mendeley.com/documents/?uuid=631bd80a-41a3-3a3d-8a32-0888fa171884"]},{"id":"ITEM-3","itemData":{"DOI":"10.2489/jswc.70.6.353","ISSN":"00224561","abstract":"Cover crops can improve the sustainability and resilience of corn (Zea mays L.) and soybean (Glycine max L. Merr.) production systems. At present, the most widely used cover crops in corn-soybean systems in the upper Midwest United States have been winter cereals. However, there have been isolated reports of corn yield reductions following winter rye (Secale cereale L.) cover crops, and the risk of corn yield reductions will reduce the likelihood of farmers adopting cover crops. Although the exact mechanism is unknown and there are many possible causes of corn yield reductions following winter cereal cover crops, we hypothesize that there may be differences among winter cereal species or cultivars in their effect on corn yield. Additionally, there have been no evaluations of shoot growth and nitrogen (N) uptake of winter cereal cultivars used as cover crops in the upper Midwest. Seven winter rye cultivars, 2 winter triticale (× Triticosecale Wittmack) cultivars, and 3 winter wheat (Triticum aestivum L.) cultivars were planted following soybean harvest and grown as a winter cover crops preceding corn in four years to determine whether the 12 cultivars differed in (1) biomass production and N uptake, and (2) impact on corn yield, harvest population, and other yield parameters. The 12 cover crop cultivars differed in each of the four years for shoot dry weight, shoot N concentration, and total shoot N content. In general, the winter rye cultivars had greater shoot biomass, lower shoot N concentrations, and higher total shoot N contents than the winter triticale and winter wheat cultivars. The winter cereal cultivars decreased corn yield in two of the four years, and the yield effect varied among cultivars. Some cultivars of all three species caused corn yield decreases, with no indication that winter rye had a greater effect than did winter wheat or winter triticale. Four winter rye cultivars did not significantly reduce corn yield in either of the two years in which yield was reduced. In general, the decreases in corn yield following the winter cereal cover crops were related to decreases in harvest population and increases in the number of barren plants, but were not strongly related to cover crop shoot dry weight within years. Our study shows that there are genotypic differences among winter cereal cultivars for their performance as cover crops and their effect on corn yields.","author":[{"dropping-particle":"","family":"Kaspar","given":"T. C.","non-dropping-particle":"","parse-names":false,"suffix":""},{"dropping-particle":"","family":"Bakker","given":"M. G.","non-dropping-particle":"","parse-names":false,"suffix":""}],"container-title":"Journal of Soil and Water Conservation","id":"ITEM-3","issue":"6","issued":{"date-parts":[["2015"]]},"page":"353-364","title":"Biomass production of 12 winter cereal cover crop cultivars and their effect on subsequent no-till corn yield","type":"article-journal","volume":"70"},"uris":["http://www.mendeley.com/documents/?uuid=b31f4e8c-125c-49ab-8a5c-0a3018c806ff"]},{"id":"ITEM-4","itemData":{"DOI":"10.2134/agronj2018.08.0535","ISSN":"14350645","abstract":"Cover crop (CC) biomass production dictates agricultural and environmental services that CCs deliver, but finding a review on this topic is difficult. We synthesized published data on CC biomass production for 20 common CC species in temperate regions and discussed factors affecting CC biomass production. Review of 389 papers indicated CC biomass production was 3.37 ± 2.96 Mg ha–1 (mean ± SD). Cover crop biomass production for the top five biomass-producing species was: Sorghum (Sorghum sp.) (5.99 Mg ha–1) &gt; sunn hemp (Crotalaria juncea L.) (5.77 Mg ha–1) &gt; millet (Pennisetum glaucum L.) (4.95 Mg ha–1) &gt; rye (Secale cereale L.) (4.93 Mg ha–1) &gt; two-species mix (4.18 Mg ha–1). In humid regions (&gt;750 mm precipitation), CC biomass production ranged from 1.67 to 6.30 Mg ha–1 depending on species. In regions with &lt;750 mm precipitation, CC biomass production ranged from 0.87 to 6.03 Mg ha–1. Cover crop biomass production was in this order by cropping system: Vegetables &gt; other systems [soybean (Glycine max L.), cotton (Gossypium hirsutum L.), and others] &gt; maize (Zea mays L.) &gt; small grains. Rye was among the most common and highest biomass producing species in most regions and cropping systems. Drill-planting and maximizing CC growing season, such as early planting or late termination, can increase CC biomass production. Irrigation at establishment increased CC biomass production for legumes and mixes in humid regions, and all CC groups in semiarid regions. Overall, CCs can produce significant amount of biomass, but this can be highly dependent on climate, CC species, cropping system, and management.","author":[{"dropping-particle":"","family":"Ruis","given":"Sabrina J.","non-dropping-particle":"","parse-names":false,"suffix":""},{"dropping-particle":"","family":"Blanco-Canqui","given":"Humberto","non-dropping-particle":"","parse-names":false,"suffix":""},{"dropping-particle":"","family":"Creech","given":"Cody F.","non-dropping-particle":"","parse-names":false,"suffix":""},{"dropping-particle":"","family":"Koehler-Cole","given":"Katja","non-dropping-particle":"","parse-names":false,"suffix":""},{"dropping-particle":"","family":"Elmore","given":"Roger W.","non-dropping-particle":"","parse-names":false,"suffix":""},{"dropping-particle":"","family":"Francis","given":"Charles A.","non-dropping-particle":"","parse-names":false,"suffix":""}],"container-title":"Agronomy Journal","id":"ITEM-4","issue":"4","issued":{"date-parts":[["2019","7","1"]]},"page":"1535-1551","publisher":"American Society of Agronomy","title":"Cover crop biomass production in temperate agroecozones","type":"article","volume":"111"},"uris":["http://www.mendeley.com/documents/?uuid=1a040745-8c2a-33c8-8fda-467845931b89"]}],"mendeley":{"formattedCitation":"(Snapp et al. 2005; Silva 2014; Kaspar and Bakker 2015; Ruis et al. 2019)","plainTextFormattedCitation":"(Snapp et al. 2005; Silva 2014; Kaspar and Bakker 2015; Ruis et al. 2019)","previouslyFormattedCitation":"(Snapp et al. 2005; Silva 2014; Kaspar and Bakker 2015; Ruis et al. 2019)"},"properties":{"noteIndex":0},"schema":"https://github.com/citation-style-language/schema/raw/master/csl-citation.json"}</w:instrText>
      </w:r>
      <w:r w:rsidR="0071511D">
        <w:rPr>
          <w:rFonts w:eastAsia="Times New Roman" w:cstheme="minorHAnsi"/>
          <w:sz w:val="24"/>
          <w:szCs w:val="24"/>
        </w:rPr>
        <w:fldChar w:fldCharType="separate"/>
      </w:r>
      <w:r w:rsidR="0071511D" w:rsidRPr="0071511D">
        <w:rPr>
          <w:rFonts w:eastAsia="Times New Roman" w:cstheme="minorHAnsi"/>
          <w:noProof/>
          <w:sz w:val="24"/>
          <w:szCs w:val="24"/>
        </w:rPr>
        <w:t>(Snapp et al. 2005; Silva 2014; Kaspar and Bakker 2015; Ruis et al. 2019)</w:t>
      </w:r>
      <w:r w:rsidR="0071511D">
        <w:rPr>
          <w:rFonts w:eastAsia="Times New Roman" w:cstheme="minorHAnsi"/>
          <w:sz w:val="24"/>
          <w:szCs w:val="24"/>
        </w:rPr>
        <w:fldChar w:fldCharType="end"/>
      </w:r>
      <w:r w:rsidRPr="00E7507D">
        <w:rPr>
          <w:rFonts w:eastAsia="Times New Roman" w:cstheme="minorHAnsi"/>
          <w:sz w:val="24"/>
          <w:szCs w:val="24"/>
        </w:rPr>
        <w:t xml:space="preserve">. While process-based models have been used to explore agronomic and environmental questions in the US Corn Belt, none have used these tools to verify the feasibility of achieving adequate CC biomass for a meaningful threshold of weed suppression </w:t>
      </w:r>
      <w:r w:rsidR="00C059FC">
        <w:rPr>
          <w:rFonts w:eastAsia="Times New Roman" w:cstheme="minorHAnsi"/>
          <w:sz w:val="24"/>
          <w:szCs w:val="24"/>
        </w:rPr>
        <w:fldChar w:fldCharType="begin" w:fldLock="1"/>
      </w:r>
      <w:r w:rsidR="00C059FC">
        <w:rPr>
          <w:rFonts w:eastAsia="Times New Roman" w:cstheme="minorHAnsi"/>
          <w:sz w:val="24"/>
          <w:szCs w:val="24"/>
        </w:rPr>
        <w:instrText>ADDIN CSL_CITATION {"citationItems":[{"id":"ITEM-1","itemData":{"DOI":"10.1016/j.agee.2015.11.011","ISSN":"01678809","abstract":"It is critical to evaluate conservation practices that protect soil and water resources from climate change in the Midwestern United States, a region that produces one-quarter of the world's soybeans and one-third of the world's maize. An over-winter cover crop in a maize-soybean rotation offers multiple potential benefits that can reduce the impacts of higher temperatures and more variable rainfall; some of the anticipated changes for the Midwest. In this experiment we used the Agricultural Production Systems sIMulator (APSIM) to understand how winter rye cover crops impact crop production and environmental outcomes, given future climate change. We first tested APSIM with data from a long-term maize-soybean rotation with and without winter rye cover crop field site. Our modeling work predicted that the winter rye cover crop has a neutral effect on maize and soybean yields over the 45 year simulation period but increases in minimum and maximum temperatures were associated with reduced yields of 1.6-2.7% by decade. Soil carbon decreased in both the cover crop and no cover crop simulations, although the cover crop is able to significantly offset (3% less loss over 45 years) this decline compared to the no cover crop simulation. Our predictions showed that the cover crop led to an 11-29% reduction in erosion and up to a 34% decrease in nitrous oxide emissions (N2O). However, the cover crop is unable to offset future predicted yield declines and does not increase the overall carbon balance relative to current soil conditions.","author":[{"dropping-particle":"","family":"Basche","given":"Andrea D.","non-dropping-particle":"","parse-names":false,"suffix":""},{"dropping-particle":"V.","family":"Archontoulis","given":"Sotirios","non-dropping-particle":"","parse-names":false,"suffix":""},{"dropping-particle":"","family":"Kaspar","given":"Thomas C.","non-dropping-particle":"","parse-names":false,"suffix":""},{"dropping-particle":"","family":"Jaynes","given":"Dan B.","non-dropping-particle":"","parse-names":false,"suffix":""},{"dropping-particle":"","family":"Parkin","given":"Timothy B.","non-dropping-particle":"","parse-names":false,"suffix":""},{"dropping-particle":"","family":"Miguez","given":"Fernando E.","non-dropping-particle":"","parse-names":false,"suffix":""}],"container-title":"Agriculture, Ecosystems and Environment","id":"ITEM-1","issued":{"date-parts":[["2016"]]},"page":"95-106","publisher":"Elsevier B.V.","title":"Simulating long-term impacts of cover crops and climate change on crop production and environmental outcomes in the Midwestern United States","type":"article-journal","volume":"218"},"uris":["http://www.mendeley.com/documents/?uuid=2d5f5c06-47a0-4f24-8ac7-d23ba31aad32"]},{"id":"ITEM-2","itemData":{"DOI":"10.1016/J.FCR.2016.06.016","ISSN":"0378-4290","abstract":"Inclusion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(r2=0.96), and rye transpiration and shoot biomass (r2=0.84).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use.","author":[{"dropping-particle":"","family":"Martinez-Feria","given":"Rafael A.","non-dropping-particle":"","parse-names":false,"suffix":""},{"dropping-particle":"","family":"Dietzel","given":"Ranae","non-dropping-particle":"","parse-names":false,"suffix":""},{"dropping-particle":"","family":"Liebman","given":"Matt","non-dropping-particle":"","parse-names":false,"suffix":""},{"dropping-particle":"","family":"Helmers","given":"Matthew J.","non-dropping-particle":"","parse-names":false,"suffix":""},{"dropping-particle":"V.","family":"Archontoulis","given":"Sotirios","non-dropping-particle":"","parse-names":false,"suffix":""}],"container-title":"Field Crops Research","id":"ITEM-2","issued":{"date-parts":[["2016","9","1"]]},"page":"145-159","publisher":"Elsevier","title":"Rye cover crop effects on maize: A system-level analysis","type":"article-journal","volume":"196"},"uris":["http://www.mendeley.com/documents/?uuid=574fb8bc-83f9-3543-b63c-98f7ffbdd3c7"]}],"mendeley":{"formattedCitation":"(Basche et al. 2016; Martinez-Feria et al. 2016)","plainTextFormattedCitation":"(Basche et al. 2016; Martinez-Feria et al. 2016)","previouslyFormattedCitation":"(Basche et al. 2016; Martinez-Feria et al. 2016)"},"properties":{"noteIndex":0},"schema":"https://github.com/citation-style-language/schema/raw/master/csl-citation.json"}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(Basche et al. 2016; Martinez-Feria et al. 2016)</w:t>
      </w:r>
      <w:r w:rsidR="00C059FC">
        <w:rPr>
          <w:rFonts w:eastAsia="Times New Roman" w:cstheme="minorHAnsi"/>
          <w:sz w:val="24"/>
          <w:szCs w:val="24"/>
        </w:rPr>
        <w:fldChar w:fldCharType="end"/>
      </w:r>
      <w:r w:rsidRPr="00E7507D">
        <w:rPr>
          <w:rFonts w:eastAsia="Times New Roman" w:cstheme="minorHAnsi"/>
          <w:sz w:val="24"/>
          <w:szCs w:val="24"/>
        </w:rPr>
        <w:t xml:space="preserve">. </w:t>
      </w:r>
    </w:p>
    <w:p w14:paraId="7F014E13" w14:textId="77777777" w:rsidR="00EA2BE3" w:rsidRPr="00E7507D" w:rsidRDefault="00EA2BE3" w:rsidP="00F92587">
      <w:pPr>
        <w:shd w:val="clear" w:color="auto" w:fill="FFFFFF"/>
        <w:spacing w:after="0" w:line="240" w:lineRule="auto"/>
        <w:rPr>
          <w:sz w:val="24"/>
          <w:szCs w:val="24"/>
        </w:rPr>
      </w:pPr>
    </w:p>
    <w:p w14:paraId="30151833" w14:textId="77B30EF7" w:rsidR="00CD15F0" w:rsidRPr="00E7507D" w:rsidRDefault="00CD15F0" w:rsidP="00CD15F0">
      <w:pPr>
        <w:shd w:val="clear" w:color="auto" w:fill="FFFFFF"/>
        <w:spacing w:after="0" w:line="240" w:lineRule="auto"/>
        <w:rPr>
          <w:rFonts w:eastAsia="Times New Roman" w:cstheme="minorHAnsi"/>
          <w:sz w:val="24"/>
          <w:szCs w:val="24"/>
        </w:rPr>
      </w:pPr>
      <w:r w:rsidRPr="00E7507D">
        <w:rPr>
          <w:rFonts w:eastAsia="Times New Roman" w:cstheme="minorHAnsi"/>
          <w:sz w:val="24"/>
          <w:szCs w:val="24"/>
        </w:rPr>
        <w:t>To begin to address these research gaps we conducted a meta-analysis to understand the impact of (</w:t>
      </w:r>
      <w:proofErr w:type="spellStart"/>
      <w:r w:rsidRPr="00E7507D">
        <w:rPr>
          <w:rFonts w:eastAsia="Times New Roman" w:cstheme="minorHAnsi"/>
          <w:sz w:val="24"/>
          <w:szCs w:val="24"/>
        </w:rPr>
        <w:t>i</w:t>
      </w:r>
      <w:proofErr w:type="spellEnd"/>
      <w:r w:rsidRPr="00E7507D">
        <w:rPr>
          <w:rFonts w:eastAsia="Times New Roman" w:cstheme="minorHAnsi"/>
          <w:sz w:val="24"/>
          <w:szCs w:val="24"/>
        </w:rPr>
        <w:t xml:space="preserve">) experimental design, (ii) environmental growing conditions, and (iii) managerial choices on CC weed control in maize-soybean systems in the Corn Belt. Additionally (iv), we sought to identify Corn Belt-specific CC biomass targets for providing significant weed </w:t>
      </w:r>
      <w:r w:rsidR="00E7507D" w:rsidRPr="00E7507D">
        <w:rPr>
          <w:rFonts w:eastAsia="Times New Roman" w:cstheme="minorHAnsi"/>
          <w:sz w:val="24"/>
          <w:szCs w:val="24"/>
        </w:rPr>
        <w:t>suppression</w:t>
      </w:r>
      <w:r w:rsidRPr="00E7507D">
        <w:rPr>
          <w:rFonts w:eastAsia="Times New Roman" w:cstheme="minorHAnsi"/>
          <w:sz w:val="24"/>
          <w:szCs w:val="24"/>
        </w:rPr>
        <w:t xml:space="preserve"> and, usi</w:t>
      </w:r>
      <w:r w:rsidR="00C059FC">
        <w:rPr>
          <w:rFonts w:eastAsia="Times New Roman" w:cstheme="minorHAnsi"/>
          <w:sz w:val="24"/>
          <w:szCs w:val="24"/>
        </w:rPr>
        <w:t xml:space="preserve">ng a process-based model (SALUS; </w:t>
      </w:r>
      <w:r w:rsidR="00C059FC" w:rsidRPr="00C059FC">
        <w:rPr>
          <w:rFonts w:eastAsia="Times New Roman" w:cstheme="minorHAnsi"/>
          <w:color w:val="FF0000"/>
          <w:sz w:val="24"/>
          <w:szCs w:val="24"/>
        </w:rPr>
        <w:t>CITE</w:t>
      </w:r>
      <w:r w:rsidR="00C059FC">
        <w:rPr>
          <w:rFonts w:eastAsia="Times New Roman" w:cstheme="minorHAnsi"/>
          <w:sz w:val="24"/>
          <w:szCs w:val="24"/>
        </w:rPr>
        <w:t>)</w:t>
      </w:r>
      <w:r w:rsidRPr="00E7507D">
        <w:rPr>
          <w:rFonts w:eastAsia="Times New Roman" w:cstheme="minorHAnsi"/>
          <w:sz w:val="24"/>
          <w:szCs w:val="24"/>
        </w:rPr>
        <w:t xml:space="preserve">, to evaluate the feasibility of achieving these statistically-determined targets.  </w:t>
      </w:r>
    </w:p>
    <w:p w14:paraId="4BB38524" w14:textId="77777777" w:rsidR="00E7507D" w:rsidRDefault="00E7507D" w:rsidP="0077460E">
      <w:pPr>
        <w:shd w:val="clear" w:color="auto" w:fill="FFFFFF"/>
        <w:spacing w:after="0" w:line="240" w:lineRule="auto"/>
        <w:rPr>
          <w:rFonts w:eastAsia="Times New Roman" w:cstheme="minorHAnsi"/>
          <w:b/>
          <w:sz w:val="32"/>
          <w:szCs w:val="32"/>
        </w:rPr>
      </w:pPr>
    </w:p>
    <w:p w14:paraId="7385E18D" w14:textId="605F8664" w:rsidR="008029B9" w:rsidRPr="0042521F" w:rsidRDefault="008029B9" w:rsidP="0077460E">
      <w:pPr>
        <w:shd w:val="clear" w:color="auto" w:fill="FFFFFF"/>
        <w:spacing w:after="0" w:line="240" w:lineRule="auto"/>
        <w:rPr>
          <w:rFonts w:eastAsia="Times New Roman" w:cstheme="minorHAnsi"/>
          <w:b/>
          <w:sz w:val="32"/>
          <w:szCs w:val="32"/>
        </w:rPr>
      </w:pPr>
      <w:r w:rsidRPr="0042521F">
        <w:rPr>
          <w:rFonts w:eastAsia="Times New Roman" w:cstheme="minorHAnsi"/>
          <w:b/>
          <w:sz w:val="32"/>
          <w:szCs w:val="32"/>
        </w:rPr>
        <w:t>Methods</w:t>
      </w:r>
    </w:p>
    <w:p w14:paraId="6DAA3B20" w14:textId="77777777" w:rsidR="008029B9" w:rsidRPr="0042521F" w:rsidRDefault="008029B9" w:rsidP="0077460E">
      <w:pPr>
        <w:shd w:val="clear" w:color="auto" w:fill="FFFFFF"/>
        <w:spacing w:after="0" w:line="240" w:lineRule="auto"/>
        <w:rPr>
          <w:rFonts w:eastAsia="Times New Roman" w:cstheme="minorHAnsi"/>
          <w:sz w:val="24"/>
          <w:szCs w:val="24"/>
          <w:u w:val="single"/>
        </w:rPr>
      </w:pPr>
    </w:p>
    <w:p w14:paraId="73AD9CFD" w14:textId="722AC3E6"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Database search</w:t>
      </w:r>
    </w:p>
    <w:p w14:paraId="666C86D3" w14:textId="77777777" w:rsidR="0077460E" w:rsidRPr="0042521F" w:rsidRDefault="0077460E" w:rsidP="0077460E">
      <w:pPr>
        <w:shd w:val="clear" w:color="auto" w:fill="FFFFFF"/>
        <w:spacing w:after="0" w:line="240" w:lineRule="auto"/>
        <w:rPr>
          <w:rFonts w:eastAsia="Times New Roman" w:cstheme="minorHAnsi"/>
          <w:sz w:val="24"/>
          <w:szCs w:val="24"/>
        </w:rPr>
      </w:pPr>
    </w:p>
    <w:p w14:paraId="6C7D42A9" w14:textId="77777777" w:rsidR="0077460E" w:rsidRPr="0042521F" w:rsidRDefault="0077460E"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We conducted a systematic search of relevant literature using ISI Web of Knowledge (</w:t>
      </w:r>
      <w:proofErr w:type="spellStart"/>
      <w:r w:rsidRPr="0042521F">
        <w:rPr>
          <w:rFonts w:eastAsia="Times New Roman" w:cstheme="minorHAnsi"/>
          <w:sz w:val="24"/>
          <w:szCs w:val="24"/>
        </w:rPr>
        <w:t>WoS</w:t>
      </w:r>
      <w:proofErr w:type="spellEnd"/>
      <w:r w:rsidRPr="0042521F">
        <w:rPr>
          <w:rFonts w:eastAsia="Times New Roman" w:cstheme="minorHAnsi"/>
          <w:sz w:val="24"/>
          <w:szCs w:val="24"/>
        </w:rPr>
        <w:t xml:space="preserve">, </w:t>
      </w:r>
    </w:p>
    <w:p w14:paraId="5EC03496" w14:textId="4FF90D87" w:rsidR="0042521F" w:rsidRPr="00E22AFA" w:rsidRDefault="008029B9"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 xml:space="preserve">available online). A </w:t>
      </w:r>
      <w:r w:rsidR="0077460E" w:rsidRPr="0042521F">
        <w:rPr>
          <w:rFonts w:eastAsia="Times New Roman" w:cstheme="minorHAnsi"/>
          <w:sz w:val="24"/>
          <w:szCs w:val="24"/>
        </w:rPr>
        <w:t xml:space="preserve">literature </w:t>
      </w:r>
      <w:r w:rsidR="0071511D">
        <w:rPr>
          <w:rFonts w:eastAsia="Times New Roman" w:cstheme="minorHAnsi"/>
          <w:sz w:val="24"/>
          <w:szCs w:val="24"/>
        </w:rPr>
        <w:t xml:space="preserve">search </w:t>
      </w:r>
      <w:r w:rsidR="0077460E" w:rsidRPr="0042521F">
        <w:rPr>
          <w:rFonts w:eastAsia="Times New Roman" w:cstheme="minorHAnsi"/>
          <w:sz w:val="24"/>
          <w:szCs w:val="24"/>
        </w:rPr>
        <w:t>was conducted in October 2018 using the following Boolean string:</w:t>
      </w:r>
      <w:r w:rsidR="0077460E" w:rsidRPr="0042521F">
        <w:rPr>
          <w:rFonts w:cstheme="minorHAnsi"/>
          <w:color w:val="2A2D35"/>
          <w:sz w:val="24"/>
          <w:szCs w:val="24"/>
        </w:rPr>
        <w:t xml:space="preserve"> </w:t>
      </w:r>
      <w:r w:rsidR="0077460E" w:rsidRPr="0042521F">
        <w:rPr>
          <w:rFonts w:eastAsia="Times New Roman" w:cstheme="minorHAnsi"/>
          <w:sz w:val="24"/>
          <w:szCs w:val="24"/>
        </w:rPr>
        <w:t>(weed* AND ("cover crop*" OR "green manure" OR "catch crop*") AND ("corn" OR "maize" OR "soybean*")). This resulted in a total of 676 studies that were screened for eligibili</w:t>
      </w:r>
      <w:r w:rsidR="0077460E" w:rsidRPr="00E22AFA">
        <w:rPr>
          <w:rFonts w:eastAsia="Times New Roman" w:cstheme="minorHAnsi"/>
          <w:sz w:val="24"/>
          <w:szCs w:val="24"/>
        </w:rPr>
        <w:t xml:space="preserve">ty based on the following </w:t>
      </w:r>
      <w:r w:rsidR="0042521F" w:rsidRPr="00E22AFA">
        <w:rPr>
          <w:rFonts w:eastAsia="Times New Roman" w:cstheme="minorHAnsi"/>
          <w:sz w:val="24"/>
          <w:szCs w:val="24"/>
        </w:rPr>
        <w:t xml:space="preserve">three </w:t>
      </w:r>
      <w:r w:rsidR="0077460E" w:rsidRPr="00E22AFA">
        <w:rPr>
          <w:rFonts w:eastAsia="Times New Roman" w:cstheme="minorHAnsi"/>
          <w:sz w:val="24"/>
          <w:szCs w:val="24"/>
        </w:rPr>
        <w:t>criteria</w:t>
      </w:r>
      <w:r w:rsidR="0042521F" w:rsidRPr="00E22AFA">
        <w:rPr>
          <w:rFonts w:eastAsia="Times New Roman" w:cstheme="minorHAnsi"/>
          <w:sz w:val="24"/>
          <w:szCs w:val="24"/>
        </w:rPr>
        <w:t xml:space="preserve">: </w:t>
      </w:r>
    </w:p>
    <w:p w14:paraId="1B85DB49" w14:textId="2D87C41E" w:rsidR="0042521F" w:rsidRPr="00E22AFA" w:rsidRDefault="0042521F" w:rsidP="0077460E">
      <w:pPr>
        <w:shd w:val="clear" w:color="auto" w:fill="FFFFFF"/>
        <w:spacing w:after="0" w:line="240" w:lineRule="auto"/>
        <w:rPr>
          <w:rFonts w:eastAsia="Times New Roman" w:cstheme="minorHAnsi"/>
          <w:sz w:val="24"/>
          <w:szCs w:val="24"/>
        </w:rPr>
      </w:pPr>
      <w:r w:rsidRPr="00E22AFA">
        <w:rPr>
          <w:rFonts w:eastAsia="Times New Roman" w:cstheme="minorHAnsi"/>
          <w:sz w:val="24"/>
          <w:szCs w:val="24"/>
        </w:rPr>
        <w:t>(</w:t>
      </w:r>
      <w:proofErr w:type="spellStart"/>
      <w:r w:rsidRPr="00E22AFA">
        <w:rPr>
          <w:rFonts w:eastAsia="Times New Roman" w:cstheme="minorHAnsi"/>
          <w:sz w:val="24"/>
          <w:szCs w:val="24"/>
        </w:rPr>
        <w:t>i</w:t>
      </w:r>
      <w:proofErr w:type="spellEnd"/>
      <w:r w:rsidR="0077460E" w:rsidRPr="00E22AFA">
        <w:rPr>
          <w:rFonts w:eastAsia="Times New Roman" w:cstheme="minorHAnsi"/>
          <w:sz w:val="24"/>
          <w:szCs w:val="24"/>
        </w:rPr>
        <w:t xml:space="preserve">) </w:t>
      </w:r>
      <w:r w:rsidRPr="00E22AFA">
        <w:rPr>
          <w:rFonts w:eastAsia="Times New Roman" w:cstheme="minorHAnsi"/>
          <w:sz w:val="24"/>
          <w:szCs w:val="24"/>
        </w:rPr>
        <w:t>S</w:t>
      </w:r>
      <w:r w:rsidR="0077460E" w:rsidRPr="00E22AFA">
        <w:rPr>
          <w:rFonts w:eastAsia="Times New Roman" w:cstheme="minorHAnsi"/>
          <w:sz w:val="24"/>
          <w:szCs w:val="24"/>
        </w:rPr>
        <w:t xml:space="preserve">tudies must have been conducted in </w:t>
      </w:r>
      <w:r w:rsidR="007554FF" w:rsidRPr="00E22AFA">
        <w:rPr>
          <w:rFonts w:eastAsia="Times New Roman" w:cstheme="minorHAnsi"/>
          <w:sz w:val="24"/>
          <w:szCs w:val="24"/>
        </w:rPr>
        <w:t>a</w:t>
      </w:r>
      <w:r w:rsidR="0077460E" w:rsidRPr="00E22AFA">
        <w:rPr>
          <w:rFonts w:eastAsia="Times New Roman" w:cstheme="minorHAnsi"/>
          <w:sz w:val="24"/>
          <w:szCs w:val="24"/>
        </w:rPr>
        <w:t xml:space="preserve"> </w:t>
      </w:r>
      <w:r w:rsidR="007554FF" w:rsidRPr="00E22AFA">
        <w:rPr>
          <w:rFonts w:eastAsia="Times New Roman" w:cstheme="minorHAnsi"/>
          <w:sz w:val="24"/>
          <w:szCs w:val="24"/>
        </w:rPr>
        <w:t>US ‘</w:t>
      </w:r>
      <w:r w:rsidR="0077460E" w:rsidRPr="00E22AFA">
        <w:rPr>
          <w:rFonts w:eastAsia="Times New Roman" w:cstheme="minorHAnsi"/>
          <w:sz w:val="24"/>
          <w:szCs w:val="24"/>
        </w:rPr>
        <w:t>Corn Belt</w:t>
      </w:r>
      <w:r w:rsidR="007554FF" w:rsidRPr="00E22AFA">
        <w:rPr>
          <w:rFonts w:eastAsia="Times New Roman" w:cstheme="minorHAnsi"/>
          <w:sz w:val="24"/>
          <w:szCs w:val="24"/>
        </w:rPr>
        <w:t>’</w:t>
      </w:r>
      <w:r w:rsidR="0077460E" w:rsidRPr="00E22AFA">
        <w:rPr>
          <w:rFonts w:eastAsia="Times New Roman" w:cstheme="minorHAnsi"/>
          <w:sz w:val="24"/>
          <w:szCs w:val="24"/>
        </w:rPr>
        <w:t xml:space="preserve"> state, </w:t>
      </w:r>
      <w:r w:rsidR="0080510A" w:rsidRPr="00E22AFA">
        <w:rPr>
          <w:rFonts w:eastAsia="Times New Roman" w:cstheme="minorHAnsi"/>
          <w:sz w:val="24"/>
          <w:szCs w:val="24"/>
        </w:rPr>
        <w:t xml:space="preserve">defined as a state in the </w:t>
      </w:r>
      <w:r w:rsidR="0077460E" w:rsidRPr="00E22AFA">
        <w:rPr>
          <w:rFonts w:eastAsia="Times New Roman" w:cstheme="minorHAnsi"/>
          <w:sz w:val="24"/>
          <w:szCs w:val="24"/>
        </w:rPr>
        <w:t xml:space="preserve">contiguous </w:t>
      </w:r>
      <w:r w:rsidR="0080510A" w:rsidRPr="00E22AFA">
        <w:rPr>
          <w:rFonts w:eastAsia="Times New Roman" w:cstheme="minorHAnsi"/>
          <w:sz w:val="24"/>
          <w:szCs w:val="24"/>
        </w:rPr>
        <w:t>Midwestern</w:t>
      </w:r>
      <w:r w:rsidR="0077460E" w:rsidRPr="00E22AFA">
        <w:rPr>
          <w:rFonts w:eastAsia="Times New Roman" w:cstheme="minorHAnsi"/>
          <w:sz w:val="24"/>
          <w:szCs w:val="24"/>
        </w:rPr>
        <w:t xml:space="preserve"> region with </w:t>
      </w:r>
      <w:r w:rsidR="0080510A" w:rsidRPr="00E22AFA">
        <w:rPr>
          <w:rFonts w:eastAsia="Times New Roman" w:cstheme="minorHAnsi"/>
          <w:sz w:val="24"/>
          <w:szCs w:val="24"/>
        </w:rPr>
        <w:t>th</w:t>
      </w:r>
      <w:r w:rsidR="0077460E" w:rsidRPr="00E22AFA">
        <w:rPr>
          <w:rFonts w:eastAsia="Times New Roman" w:cstheme="minorHAnsi"/>
          <w:sz w:val="24"/>
          <w:szCs w:val="24"/>
        </w:rPr>
        <w:t>e largest acreage</w:t>
      </w:r>
      <w:r w:rsidR="0080510A" w:rsidRPr="00E22AFA">
        <w:rPr>
          <w:rFonts w:eastAsia="Times New Roman" w:cstheme="minorHAnsi"/>
          <w:sz w:val="24"/>
          <w:szCs w:val="24"/>
        </w:rPr>
        <w:t>s</w:t>
      </w:r>
      <w:r w:rsidR="0077460E" w:rsidRPr="00E22AFA">
        <w:rPr>
          <w:rFonts w:eastAsia="Times New Roman" w:cstheme="minorHAnsi"/>
          <w:sz w:val="24"/>
          <w:szCs w:val="24"/>
        </w:rPr>
        <w:t xml:space="preserve"> of </w:t>
      </w:r>
      <w:r w:rsidR="007554FF" w:rsidRPr="00E22AFA">
        <w:rPr>
          <w:rFonts w:eastAsia="Times New Roman" w:cstheme="minorHAnsi"/>
          <w:sz w:val="24"/>
          <w:szCs w:val="24"/>
        </w:rPr>
        <w:t>maize</w:t>
      </w:r>
      <w:r w:rsidR="0077460E" w:rsidRPr="00E22AFA">
        <w:rPr>
          <w:rFonts w:eastAsia="Times New Roman" w:cstheme="minorHAnsi"/>
          <w:sz w:val="24"/>
          <w:szCs w:val="24"/>
        </w:rPr>
        <w:t xml:space="preserve"> acres harvested in the most recent </w:t>
      </w:r>
      <w:r w:rsidR="008029B9" w:rsidRPr="00E22AFA">
        <w:rPr>
          <w:rFonts w:eastAsia="Times New Roman" w:cstheme="minorHAnsi"/>
          <w:sz w:val="24"/>
          <w:szCs w:val="24"/>
        </w:rPr>
        <w:t xml:space="preserve">five </w:t>
      </w:r>
      <w:r w:rsidR="0077460E" w:rsidRPr="00E22AFA">
        <w:rPr>
          <w:rFonts w:eastAsia="Times New Roman" w:cstheme="minorHAnsi"/>
          <w:sz w:val="24"/>
          <w:szCs w:val="24"/>
        </w:rPr>
        <w:t>years</w:t>
      </w:r>
      <w:r w:rsidR="008029B9" w:rsidRPr="00E22AFA">
        <w:rPr>
          <w:rFonts w:eastAsia="Times New Roman" w:cstheme="minorHAnsi"/>
          <w:sz w:val="24"/>
          <w:szCs w:val="24"/>
        </w:rPr>
        <w:t xml:space="preserve"> of available data (</w:t>
      </w:r>
      <w:r w:rsidR="008029B9" w:rsidRPr="00C059FC">
        <w:rPr>
          <w:rFonts w:eastAsia="Times New Roman" w:cstheme="minorHAnsi"/>
          <w:color w:val="FF0000"/>
          <w:sz w:val="24"/>
          <w:szCs w:val="24"/>
        </w:rPr>
        <w:t>USDA-NASS 2019</w:t>
      </w:r>
      <w:r w:rsidR="008029B9" w:rsidRPr="00E22AFA">
        <w:rPr>
          <w:rFonts w:eastAsia="Times New Roman" w:cstheme="minorHAnsi"/>
          <w:sz w:val="24"/>
          <w:szCs w:val="24"/>
        </w:rPr>
        <w:t>)</w:t>
      </w:r>
      <w:r w:rsidR="007554FF" w:rsidRPr="00E22AFA">
        <w:rPr>
          <w:rFonts w:eastAsia="Times New Roman" w:cstheme="minorHAnsi"/>
          <w:sz w:val="24"/>
          <w:szCs w:val="24"/>
        </w:rPr>
        <w:t xml:space="preserve"> including:</w:t>
      </w:r>
      <w:r w:rsidR="0077460E" w:rsidRPr="00E22AFA">
        <w:rPr>
          <w:rFonts w:eastAsia="Times New Roman" w:cstheme="minorHAnsi"/>
          <w:sz w:val="24"/>
          <w:szCs w:val="24"/>
        </w:rPr>
        <w:t xml:space="preserve"> Illinois, Indiana, Iowa, Kansas, Michigan, Minnesota, Missouri, Nebraska, North Dakota, Ohio, South Dakota, and Wisconsin</w:t>
      </w:r>
      <w:r w:rsidR="00E22AFA" w:rsidRPr="00E22AFA">
        <w:rPr>
          <w:rFonts w:eastAsia="Times New Roman" w:cstheme="minorHAnsi"/>
          <w:sz w:val="24"/>
          <w:szCs w:val="24"/>
        </w:rPr>
        <w:t xml:space="preserve"> (Fig. 1)</w:t>
      </w:r>
    </w:p>
    <w:p w14:paraId="41017BEB" w14:textId="77777777" w:rsidR="0042521F" w:rsidRDefault="0042521F"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t>(ii</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tudies must have measured weed biomass and/or weed density</w:t>
      </w:r>
    </w:p>
    <w:p w14:paraId="4C2D0F3C" w14:textId="324807B6" w:rsidR="0042521F" w:rsidRPr="0042521F" w:rsidRDefault="0042521F" w:rsidP="0077460E">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(iii</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 xml:space="preserve">tudies must have included a treatment that tested the effects of a </w:t>
      </w:r>
      <w:r w:rsidR="00913733">
        <w:rPr>
          <w:rFonts w:eastAsia="Times New Roman" w:cstheme="minorHAnsi"/>
          <w:sz w:val="24"/>
          <w:szCs w:val="24"/>
        </w:rPr>
        <w:t>fall-planted</w:t>
      </w:r>
      <w:r w:rsidR="000A01C7">
        <w:rPr>
          <w:rFonts w:eastAsia="Times New Roman" w:cstheme="minorHAnsi"/>
          <w:sz w:val="24"/>
          <w:szCs w:val="24"/>
        </w:rPr>
        <w:t xml:space="preserve"> CC</w:t>
      </w:r>
      <w:r w:rsidR="0077460E" w:rsidRPr="0042521F">
        <w:rPr>
          <w:rFonts w:eastAsia="Times New Roman" w:cstheme="minorHAnsi"/>
          <w:sz w:val="24"/>
          <w:szCs w:val="24"/>
        </w:rPr>
        <w:t xml:space="preserve"> </w:t>
      </w:r>
      <w:r w:rsidR="00913733">
        <w:rPr>
          <w:rFonts w:eastAsia="Times New Roman" w:cstheme="minorHAnsi"/>
          <w:sz w:val="24"/>
          <w:szCs w:val="24"/>
        </w:rPr>
        <w:t xml:space="preserve">followed by </w:t>
      </w:r>
      <w:r w:rsidR="0077460E" w:rsidRPr="0042521F">
        <w:rPr>
          <w:rFonts w:eastAsia="Times New Roman" w:cstheme="minorHAnsi"/>
          <w:sz w:val="24"/>
          <w:szCs w:val="24"/>
        </w:rPr>
        <w:t xml:space="preserve">either </w:t>
      </w:r>
      <w:r w:rsidR="007554FF">
        <w:rPr>
          <w:rFonts w:eastAsia="Times New Roman" w:cstheme="minorHAnsi"/>
          <w:sz w:val="24"/>
          <w:szCs w:val="24"/>
        </w:rPr>
        <w:t>maize</w:t>
      </w:r>
      <w:r w:rsidR="0077460E" w:rsidRPr="0042521F">
        <w:rPr>
          <w:rFonts w:eastAsia="Times New Roman" w:cstheme="minorHAnsi"/>
          <w:sz w:val="24"/>
          <w:szCs w:val="24"/>
        </w:rPr>
        <w:t xml:space="preserve"> or soybean against a treatment that included no </w:t>
      </w:r>
      <w:r w:rsidR="000A01C7">
        <w:rPr>
          <w:rFonts w:eastAsia="Times New Roman" w:cstheme="minorHAnsi"/>
          <w:sz w:val="24"/>
          <w:szCs w:val="24"/>
        </w:rPr>
        <w:t>CC</w:t>
      </w:r>
      <w:r w:rsidR="007554FF">
        <w:rPr>
          <w:rFonts w:eastAsia="Times New Roman" w:cstheme="minorHAnsi"/>
          <w:sz w:val="24"/>
          <w:szCs w:val="24"/>
        </w:rPr>
        <w:t xml:space="preserve"> holding all other factors constant</w:t>
      </w:r>
      <w:r w:rsidR="0077460E" w:rsidRPr="0042521F">
        <w:rPr>
          <w:rFonts w:eastAsia="Times New Roman" w:cstheme="minorHAnsi"/>
          <w:sz w:val="24"/>
          <w:szCs w:val="24"/>
        </w:rPr>
        <w:t>.</w:t>
      </w:r>
    </w:p>
    <w:p w14:paraId="1C7350D2" w14:textId="205DC006" w:rsidR="0077460E" w:rsidRDefault="0077460E" w:rsidP="0077460E">
      <w:pPr>
        <w:shd w:val="clear" w:color="auto" w:fill="FFFFFF"/>
        <w:spacing w:after="0" w:line="240" w:lineRule="auto"/>
        <w:rPr>
          <w:rFonts w:eastAsia="Times New Roman" w:cstheme="minorHAnsi"/>
          <w:i/>
          <w:sz w:val="24"/>
          <w:szCs w:val="24"/>
        </w:rPr>
      </w:pPr>
      <w:r w:rsidRPr="0042521F">
        <w:rPr>
          <w:rFonts w:eastAsia="Times New Roman" w:cstheme="minorHAnsi"/>
          <w:sz w:val="24"/>
          <w:szCs w:val="24"/>
        </w:rPr>
        <w:t>F</w:t>
      </w:r>
      <w:r w:rsidR="008029B9" w:rsidRPr="0042521F">
        <w:rPr>
          <w:rFonts w:eastAsia="Times New Roman" w:cstheme="minorHAnsi"/>
          <w:sz w:val="24"/>
          <w:szCs w:val="24"/>
        </w:rPr>
        <w:t>rom this search, we screened the full text of 220</w:t>
      </w:r>
      <w:r w:rsidRPr="0042521F">
        <w:rPr>
          <w:rFonts w:eastAsia="Times New Roman" w:cstheme="minorHAnsi"/>
          <w:sz w:val="24"/>
          <w:szCs w:val="24"/>
        </w:rPr>
        <w:t xml:space="preserve"> articles for inclusion in the database</w:t>
      </w:r>
      <w:r w:rsidR="00D41CFD">
        <w:rPr>
          <w:rFonts w:eastAsia="Times New Roman" w:cstheme="minorHAnsi"/>
          <w:sz w:val="24"/>
          <w:szCs w:val="24"/>
        </w:rPr>
        <w:t>. From this, 1</w:t>
      </w:r>
      <w:r w:rsidRPr="0042521F">
        <w:rPr>
          <w:rFonts w:eastAsia="Times New Roman" w:cstheme="minorHAnsi"/>
          <w:sz w:val="24"/>
          <w:szCs w:val="24"/>
        </w:rPr>
        <w:t xml:space="preserve">5 </w:t>
      </w:r>
      <w:r w:rsidR="00FF1E71">
        <w:rPr>
          <w:rFonts w:eastAsia="Times New Roman" w:cstheme="minorHAnsi"/>
          <w:sz w:val="24"/>
          <w:szCs w:val="24"/>
        </w:rPr>
        <w:t>articles</w:t>
      </w:r>
      <w:r w:rsidR="00D41CFD">
        <w:rPr>
          <w:rFonts w:eastAsia="Times New Roman" w:cstheme="minorHAnsi"/>
          <w:sz w:val="24"/>
          <w:szCs w:val="24"/>
        </w:rPr>
        <w:t xml:space="preserve"> met our three criteria</w:t>
      </w:r>
      <w:r w:rsidR="00A77BD6">
        <w:rPr>
          <w:rFonts w:eastAsia="Times New Roman" w:cstheme="minorHAnsi"/>
          <w:sz w:val="24"/>
          <w:szCs w:val="24"/>
        </w:rPr>
        <w:t xml:space="preserve"> (</w:t>
      </w:r>
      <w:bookmarkStart w:id="0" w:name="_Hlk30688808"/>
      <w:r w:rsidR="00A77BD6" w:rsidRPr="00A77BD6">
        <w:rPr>
          <w:rFonts w:eastAsia="Times New Roman" w:cstheme="minorHAnsi"/>
          <w:color w:val="FF0000"/>
          <w:sz w:val="24"/>
          <w:szCs w:val="24"/>
        </w:rPr>
        <w:t>Supplementary material</w:t>
      </w:r>
      <w:bookmarkEnd w:id="0"/>
      <w:r w:rsidR="00A77BD6">
        <w:rPr>
          <w:rFonts w:eastAsia="Times New Roman" w:cstheme="minorHAnsi"/>
          <w:sz w:val="24"/>
          <w:szCs w:val="24"/>
        </w:rPr>
        <w:t>)</w:t>
      </w:r>
      <w:r w:rsidR="00FF1E71">
        <w:rPr>
          <w:rFonts w:eastAsia="Times New Roman" w:cstheme="minorHAnsi"/>
          <w:sz w:val="24"/>
          <w:szCs w:val="24"/>
        </w:rPr>
        <w:t>.</w:t>
      </w:r>
      <w:r w:rsidR="00A77BD6">
        <w:rPr>
          <w:rFonts w:eastAsia="Times New Roman" w:cstheme="minorHAnsi"/>
          <w:i/>
          <w:sz w:val="24"/>
          <w:szCs w:val="24"/>
        </w:rPr>
        <w:t xml:space="preserve"> </w:t>
      </w:r>
    </w:p>
    <w:p w14:paraId="1BEB69F6" w14:textId="314CBBFD" w:rsidR="007170BB" w:rsidRDefault="007170BB" w:rsidP="0077460E">
      <w:pPr>
        <w:shd w:val="clear" w:color="auto" w:fill="FFFFFF"/>
        <w:spacing w:after="0" w:line="240" w:lineRule="auto"/>
        <w:rPr>
          <w:rFonts w:eastAsia="Times New Roman" w:cstheme="minorHAnsi"/>
          <w:i/>
          <w:sz w:val="24"/>
          <w:szCs w:val="24"/>
        </w:rPr>
      </w:pPr>
    </w:p>
    <w:p w14:paraId="0EF052D9" w14:textId="77777777" w:rsidR="0077460E" w:rsidRPr="0042521F" w:rsidRDefault="0077460E" w:rsidP="0077460E">
      <w:pPr>
        <w:shd w:val="clear" w:color="auto" w:fill="FFFFFF"/>
        <w:spacing w:after="0" w:line="240" w:lineRule="auto"/>
        <w:rPr>
          <w:rFonts w:eastAsia="Times New Roman" w:cstheme="minorHAnsi"/>
          <w:sz w:val="24"/>
          <w:szCs w:val="24"/>
        </w:rPr>
      </w:pPr>
    </w:p>
    <w:p w14:paraId="34A6F80B" w14:textId="7A166712"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 xml:space="preserve">Database </w:t>
      </w:r>
      <w:r w:rsidR="008029B9" w:rsidRPr="0042521F">
        <w:rPr>
          <w:rFonts w:eastAsia="Times New Roman" w:cstheme="minorHAnsi"/>
          <w:sz w:val="24"/>
          <w:szCs w:val="24"/>
          <w:u w:val="single"/>
        </w:rPr>
        <w:t>development</w:t>
      </w:r>
    </w:p>
    <w:p w14:paraId="04869418" w14:textId="77777777" w:rsidR="0077460E" w:rsidRPr="0042521F" w:rsidRDefault="0077460E" w:rsidP="0077460E">
      <w:pPr>
        <w:shd w:val="clear" w:color="auto" w:fill="FFFFFF"/>
        <w:spacing w:after="0" w:line="240" w:lineRule="auto"/>
        <w:rPr>
          <w:rFonts w:eastAsia="Times New Roman" w:cstheme="minorHAnsi"/>
          <w:sz w:val="24"/>
          <w:szCs w:val="24"/>
        </w:rPr>
      </w:pPr>
    </w:p>
    <w:p w14:paraId="7631AA4C" w14:textId="26C01EE6" w:rsidR="00EC1301" w:rsidRPr="00E22AFA" w:rsidRDefault="007554FF" w:rsidP="00EC1301">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We </w:t>
      </w:r>
      <w:r w:rsidR="00E22AFA">
        <w:rPr>
          <w:rFonts w:eastAsia="Times New Roman" w:cstheme="minorHAnsi"/>
          <w:sz w:val="24"/>
          <w:szCs w:val="24"/>
        </w:rPr>
        <w:t>included</w:t>
      </w:r>
      <w:r>
        <w:rPr>
          <w:rFonts w:eastAsia="Times New Roman" w:cstheme="minorHAnsi"/>
          <w:sz w:val="24"/>
          <w:szCs w:val="24"/>
        </w:rPr>
        <w:t xml:space="preserve"> weed biomass</w:t>
      </w:r>
      <w:r w:rsidR="00E22AFA">
        <w:rPr>
          <w:rFonts w:eastAsia="Times New Roman" w:cstheme="minorHAnsi"/>
          <w:sz w:val="24"/>
          <w:szCs w:val="24"/>
        </w:rPr>
        <w:t>,</w:t>
      </w:r>
      <w:r>
        <w:rPr>
          <w:rFonts w:eastAsia="Times New Roman" w:cstheme="minorHAnsi"/>
          <w:sz w:val="24"/>
          <w:szCs w:val="24"/>
        </w:rPr>
        <w:t xml:space="preserve"> weed density</w:t>
      </w:r>
      <w:r w:rsidR="00E22AFA">
        <w:rPr>
          <w:rFonts w:eastAsia="Times New Roman" w:cstheme="minorHAnsi"/>
          <w:sz w:val="24"/>
          <w:szCs w:val="24"/>
        </w:rPr>
        <w:t>, and cash crop yield</w:t>
      </w:r>
      <w:r>
        <w:rPr>
          <w:rFonts w:eastAsia="Times New Roman" w:cstheme="minorHAnsi"/>
          <w:sz w:val="24"/>
          <w:szCs w:val="24"/>
        </w:rPr>
        <w:t xml:space="preserve"> as our response variables</w:t>
      </w:r>
      <w:r w:rsidR="00E22AFA">
        <w:rPr>
          <w:rFonts w:eastAsia="Times New Roman" w:cstheme="minorHAnsi"/>
          <w:sz w:val="24"/>
          <w:szCs w:val="24"/>
        </w:rPr>
        <w:t xml:space="preserve"> in our database</w:t>
      </w:r>
      <w:r>
        <w:rPr>
          <w:rFonts w:eastAsia="Times New Roman" w:cstheme="minorHAnsi"/>
          <w:sz w:val="24"/>
          <w:szCs w:val="24"/>
        </w:rPr>
        <w:t xml:space="preserve">. Values were recorded in a paired format, requiring the response variable to be measured in </w:t>
      </w:r>
      <w:r w:rsidR="00D42EBA" w:rsidRPr="0042521F">
        <w:rPr>
          <w:rFonts w:eastAsia="Times New Roman" w:cstheme="minorHAnsi"/>
          <w:sz w:val="24"/>
          <w:szCs w:val="24"/>
        </w:rPr>
        <w:t>the same crop</w:t>
      </w:r>
      <w:r>
        <w:rPr>
          <w:rFonts w:eastAsia="Times New Roman" w:cstheme="minorHAnsi"/>
          <w:sz w:val="24"/>
          <w:szCs w:val="24"/>
        </w:rPr>
        <w:t xml:space="preserve"> at the same time with all </w:t>
      </w:r>
      <w:r w:rsidR="00D41CFD">
        <w:rPr>
          <w:rFonts w:eastAsia="Times New Roman" w:cstheme="minorHAnsi"/>
          <w:sz w:val="24"/>
          <w:szCs w:val="24"/>
        </w:rPr>
        <w:t>aspects</w:t>
      </w:r>
      <w:r>
        <w:rPr>
          <w:rFonts w:eastAsia="Times New Roman" w:cstheme="minorHAnsi"/>
          <w:sz w:val="24"/>
          <w:szCs w:val="24"/>
        </w:rPr>
        <w:t xml:space="preserve"> of management held constant save for a treatment of</w:t>
      </w:r>
      <w:r w:rsidR="00D41CFD">
        <w:rPr>
          <w:rFonts w:eastAsia="Times New Roman" w:cstheme="minorHAnsi"/>
          <w:sz w:val="24"/>
          <w:szCs w:val="24"/>
        </w:rPr>
        <w:t xml:space="preserve"> a</w:t>
      </w:r>
      <w:r>
        <w:rPr>
          <w:rFonts w:eastAsia="Times New Roman" w:cstheme="minorHAnsi"/>
          <w:sz w:val="24"/>
          <w:szCs w:val="24"/>
        </w:rPr>
        <w:t xml:space="preserve"> fall-planted </w:t>
      </w:r>
      <w:r w:rsidR="000A01C7">
        <w:rPr>
          <w:rFonts w:eastAsia="Times New Roman" w:cstheme="minorHAnsi"/>
          <w:sz w:val="24"/>
          <w:szCs w:val="24"/>
        </w:rPr>
        <w:t>CC</w:t>
      </w:r>
      <w:r>
        <w:rPr>
          <w:rFonts w:eastAsia="Times New Roman" w:cstheme="minorHAnsi"/>
          <w:sz w:val="24"/>
          <w:szCs w:val="24"/>
        </w:rPr>
        <w:t xml:space="preserve">. </w:t>
      </w:r>
      <w:r w:rsidR="00A22853">
        <w:rPr>
          <w:rFonts w:eastAsia="Times New Roman" w:cstheme="minorHAnsi"/>
          <w:sz w:val="24"/>
          <w:szCs w:val="24"/>
        </w:rPr>
        <w:t>Data were recorded for each site-year separately or averaged, depending on how they were reported. No zero values were reported</w:t>
      </w:r>
      <w:r w:rsidR="0071511D">
        <w:rPr>
          <w:rFonts w:eastAsia="Times New Roman" w:cstheme="minorHAnsi"/>
          <w:sz w:val="24"/>
          <w:szCs w:val="24"/>
        </w:rPr>
        <w:t>, so there were no issues with ratios or log-transformations of data</w:t>
      </w:r>
      <w:r w:rsidR="00A22853">
        <w:rPr>
          <w:rFonts w:eastAsia="Times New Roman" w:cstheme="minorHAnsi"/>
          <w:sz w:val="24"/>
          <w:szCs w:val="24"/>
        </w:rPr>
        <w:t xml:space="preserve">. </w:t>
      </w:r>
      <w:r w:rsidR="00EA2BE3">
        <w:rPr>
          <w:rFonts w:eastAsia="Times New Roman" w:cs="Times New Roman"/>
          <w:sz w:val="24"/>
          <w:szCs w:val="24"/>
        </w:rPr>
        <w:t>Extracted</w:t>
      </w:r>
      <w:r w:rsidR="00672EB1" w:rsidRPr="00FD6404">
        <w:rPr>
          <w:rFonts w:eastAsia="Times New Roman" w:cs="Times New Roman"/>
          <w:sz w:val="24"/>
          <w:szCs w:val="24"/>
        </w:rPr>
        <w:t xml:space="preserve"> data included information pertaining to geographical location</w:t>
      </w:r>
      <w:r w:rsidR="00FD6404">
        <w:rPr>
          <w:rFonts w:eastAsia="Times New Roman" w:cs="Times New Roman"/>
          <w:sz w:val="24"/>
          <w:szCs w:val="24"/>
        </w:rPr>
        <w:t xml:space="preserve"> and</w:t>
      </w:r>
      <w:r w:rsidR="00672EB1" w:rsidRPr="00FD6404">
        <w:rPr>
          <w:rFonts w:eastAsia="Times New Roman" w:cs="Times New Roman"/>
          <w:sz w:val="24"/>
          <w:szCs w:val="24"/>
        </w:rPr>
        <w:t xml:space="preserve"> soil characteristics</w:t>
      </w:r>
      <w:r w:rsidR="00FD6404">
        <w:rPr>
          <w:rFonts w:eastAsia="Times New Roman" w:cs="Times New Roman"/>
          <w:sz w:val="24"/>
          <w:szCs w:val="24"/>
        </w:rPr>
        <w:t xml:space="preserve"> of the study;</w:t>
      </w:r>
      <w:r w:rsidR="00672EB1" w:rsidRPr="00FD6404">
        <w:rPr>
          <w:rFonts w:eastAsia="Times New Roman" w:cs="Times New Roman"/>
          <w:sz w:val="24"/>
          <w:szCs w:val="24"/>
        </w:rPr>
        <w:t xml:space="preserve"> cash</w:t>
      </w:r>
      <w:r w:rsidR="000A01C7">
        <w:rPr>
          <w:rFonts w:eastAsia="Times New Roman" w:cs="Times New Roman"/>
          <w:sz w:val="24"/>
          <w:szCs w:val="24"/>
        </w:rPr>
        <w:t xml:space="preserve"> and CC</w:t>
      </w:r>
      <w:r w:rsidR="00672EB1" w:rsidRPr="00FD6404">
        <w:rPr>
          <w:rFonts w:eastAsia="Times New Roman" w:cs="Times New Roman"/>
          <w:sz w:val="24"/>
          <w:szCs w:val="24"/>
        </w:rPr>
        <w:t xml:space="preserve"> management </w:t>
      </w:r>
      <w:r w:rsidR="00FD6404">
        <w:rPr>
          <w:rFonts w:eastAsia="Times New Roman" w:cs="Times New Roman"/>
          <w:sz w:val="24"/>
          <w:szCs w:val="24"/>
        </w:rPr>
        <w:t xml:space="preserve">such as </w:t>
      </w:r>
      <w:r w:rsidR="00672EB1" w:rsidRPr="00FD6404">
        <w:rPr>
          <w:rFonts w:eastAsia="Times New Roman" w:cs="Times New Roman"/>
          <w:sz w:val="24"/>
          <w:szCs w:val="24"/>
        </w:rPr>
        <w:t xml:space="preserve">tillage system, </w:t>
      </w:r>
      <w:r w:rsidR="00FD6404">
        <w:rPr>
          <w:rFonts w:eastAsia="Times New Roman" w:cs="Times New Roman"/>
          <w:sz w:val="24"/>
          <w:szCs w:val="24"/>
        </w:rPr>
        <w:t>CC</w:t>
      </w:r>
      <w:r w:rsidR="00672EB1" w:rsidRPr="00FD6404">
        <w:rPr>
          <w:rFonts w:eastAsia="Times New Roman" w:cs="Times New Roman"/>
          <w:sz w:val="24"/>
          <w:szCs w:val="24"/>
        </w:rPr>
        <w:t xml:space="preserve"> termination method</w:t>
      </w:r>
      <w:r w:rsidR="00FD6404">
        <w:rPr>
          <w:rFonts w:eastAsia="Times New Roman" w:cs="Times New Roman"/>
          <w:sz w:val="24"/>
          <w:szCs w:val="24"/>
        </w:rPr>
        <w:t>, planting and termination dates, and species; and experimental information such as</w:t>
      </w:r>
      <w:r w:rsidR="00672EB1" w:rsidRPr="00FD6404">
        <w:rPr>
          <w:rFonts w:eastAsia="Times New Roman" w:cs="Times New Roman"/>
          <w:sz w:val="24"/>
          <w:szCs w:val="24"/>
        </w:rPr>
        <w:t xml:space="preserve"> </w:t>
      </w:r>
      <w:r w:rsidR="00672EB1">
        <w:rPr>
          <w:rFonts w:eastAsia="Times New Roman" w:cs="Times New Roman"/>
          <w:sz w:val="24"/>
          <w:szCs w:val="24"/>
        </w:rPr>
        <w:t>timing of weed measurements</w:t>
      </w:r>
      <w:r w:rsidR="00FD6404">
        <w:rPr>
          <w:rFonts w:eastAsia="Times New Roman" w:cs="Times New Roman"/>
          <w:sz w:val="24"/>
          <w:szCs w:val="24"/>
        </w:rPr>
        <w:t xml:space="preserve"> and</w:t>
      </w:r>
      <w:r w:rsidR="00672EB1">
        <w:rPr>
          <w:rFonts w:eastAsia="Times New Roman" w:cs="Times New Roman"/>
          <w:sz w:val="24"/>
          <w:szCs w:val="24"/>
        </w:rPr>
        <w:t xml:space="preserve"> </w:t>
      </w:r>
      <w:r w:rsidR="00FD6404">
        <w:rPr>
          <w:rFonts w:eastAsia="Times New Roman" w:cs="Times New Roman"/>
          <w:sz w:val="24"/>
          <w:szCs w:val="24"/>
        </w:rPr>
        <w:t>type of weed</w:t>
      </w:r>
      <w:r w:rsidR="00672EB1" w:rsidRPr="00FD6404">
        <w:rPr>
          <w:rFonts w:eastAsia="Times New Roman" w:cs="Times New Roman"/>
          <w:sz w:val="24"/>
          <w:szCs w:val="24"/>
        </w:rPr>
        <w:t xml:space="preserve"> (Table </w:t>
      </w:r>
      <w:r w:rsidR="00D63120">
        <w:rPr>
          <w:rFonts w:eastAsia="Times New Roman" w:cs="Times New Roman"/>
          <w:sz w:val="24"/>
          <w:szCs w:val="24"/>
        </w:rPr>
        <w:t>1</w:t>
      </w:r>
      <w:r w:rsidR="00672EB1" w:rsidRPr="00FD6404">
        <w:rPr>
          <w:rFonts w:eastAsia="Times New Roman" w:cs="Times New Roman"/>
          <w:sz w:val="24"/>
          <w:szCs w:val="24"/>
        </w:rPr>
        <w:t>).</w:t>
      </w:r>
      <w:r w:rsidR="00E22AFA">
        <w:rPr>
          <w:rFonts w:eastAsia="Times New Roman" w:cstheme="minorHAnsi"/>
          <w:sz w:val="24"/>
          <w:szCs w:val="24"/>
        </w:rPr>
        <w:t xml:space="preserve"> </w:t>
      </w:r>
      <w:r w:rsidR="00FD6404">
        <w:rPr>
          <w:rFonts w:eastAsia="Times New Roman" w:cs="Times New Roman"/>
          <w:sz w:val="24"/>
          <w:szCs w:val="24"/>
        </w:rPr>
        <w:t>A</w:t>
      </w:r>
      <w:r w:rsidR="00EC1301" w:rsidRPr="00FD6404">
        <w:rPr>
          <w:rFonts w:eastAsia="Times New Roman" w:cs="Times New Roman"/>
          <w:sz w:val="24"/>
          <w:szCs w:val="24"/>
        </w:rPr>
        <w:t>ridity index, an integrated measure of temperature, precipitation and potential evapotranspiration</w:t>
      </w:r>
      <w:r w:rsidR="00FD6404">
        <w:rPr>
          <w:rFonts w:eastAsia="Times New Roman" w:cs="Times New Roman"/>
          <w:sz w:val="24"/>
          <w:szCs w:val="24"/>
        </w:rPr>
        <w:t>,</w:t>
      </w:r>
      <w:r w:rsidR="00EC1301" w:rsidRPr="00FD6404">
        <w:rPr>
          <w:rFonts w:eastAsia="Times New Roman" w:cs="Times New Roman"/>
          <w:sz w:val="24"/>
          <w:szCs w:val="24"/>
        </w:rPr>
        <w:t xml:space="preserve"> w</w:t>
      </w:r>
      <w:r w:rsidR="00FD6404">
        <w:rPr>
          <w:rFonts w:eastAsia="Times New Roman" w:cs="Times New Roman"/>
          <w:sz w:val="24"/>
          <w:szCs w:val="24"/>
        </w:rPr>
        <w:t>as</w:t>
      </w:r>
      <w:r w:rsidR="00EC1301" w:rsidRPr="00FD6404">
        <w:rPr>
          <w:rFonts w:eastAsia="Times New Roman" w:cs="Times New Roman"/>
          <w:sz w:val="24"/>
          <w:szCs w:val="24"/>
        </w:rPr>
        <w:t xml:space="preserve"> derived from location coordinates using the CGIAR-CSI Global-Aridity and Global-PET databases</w:t>
      </w:r>
      <w:r w:rsidR="00C059FC">
        <w:rPr>
          <w:rFonts w:eastAsia="Times New Roman" w:cs="Times New Roman"/>
          <w:sz w:val="24"/>
          <w:szCs w:val="24"/>
        </w:rPr>
        <w:t xml:space="preserve"> </w:t>
      </w:r>
      <w:r w:rsidR="00C059FC">
        <w:rPr>
          <w:rFonts w:eastAsia="Times New Roman" w:cs="Times New Roman"/>
          <w:sz w:val="24"/>
          <w:szCs w:val="24"/>
        </w:rPr>
        <w:fldChar w:fldCharType="begin" w:fldLock="1"/>
      </w:r>
      <w:r w:rsidR="00C059FC">
        <w:rPr>
          <w:rFonts w:eastAsia="Times New Roman" w:cs="Times New Roman"/>
          <w:sz w:val="24"/>
          <w:szCs w:val="24"/>
        </w:rPr>
        <w:instrText>ADDIN CSL_CITATION {"citationItems":[{"id":"ITEM-1","itemData":{"DOI":"10.1016/J.AGEE.2008.01.014","ISSN":"0167-8809","abstract":"Within the Kyoto Protocol, the clean development mechanism (CDM) is an instrument intended to reduce greenhouse gas emissions, while assisting developing countries in achieving sustainable development, with the multiple goals of poverty reduction, environmental benefits and cost-effective emission reductions. The CDM allows for a small percentage of emission reduction credits to come from afforestation and reforestation (CDM-AR) projects. We conducted a global analysis of land suitability for CDM-AR carbon ‘sink’ projects and identified large amounts of land (749Mha) as biophysically suitable and meeting the CDM-AR eligibility criteria. Forty-six percent of all the suitable areas globally were found in South America and 27% in Sub-Saharan Africa. In Asia, despite the larger land mass, relatively less land was available. In South America and Sub-Saharan Africa the majority of the suitable land was shrubland/grassland or savanna. In Asia the majority of the land was low-intensity agriculture. The sociologic and ecological analyses showed that large amounts of suitable land exhibited relatively low population densities. Many of the most marginal areas were eliminated due to high aridity, which resulted in a generally Gaussian distribution of land productivity classes. If the cap on CDM-AR were raised to compensate for a substantially greater offset of carbon emission through sink projects, this study suggests that it will be increasingly important to consider implications on local to regional food security and local community livelihoods.","author":[{"dropping-particle":"","family":"Zomer","given":"Robert J.","non-dropping-particle":"","parse-names":false,"suffix":""},{"dropping-particle":"","family":"Trabucco","given":"Antonio","non-dropping-particle":"","parse-names":false,"suffix":""},{"dropping-particle":"","family":"Bossio","given":"Deborah A.","non-dropping-particle":"","parse-names":false,"suffix":""}],"container-title":"Agriculture, Ecosystems &amp; Environment","id":"ITEM-1","issue":"1-2","issued":{"date-parts":[["2008","6","1"]]},"page":"67-80","publisher":"Elsevier","title":"Climate change mitigation: A spatial analysis of global land suitability for clean development mechanism afforestation and reforestation","type":"article-journal","volume":"126"},"uris":["http://www.mendeley.com/documents/?uuid=5a60c387-40ac-32d6-84a4-8e088279ff63"]}],"mendeley":{"formattedCitation":"(Zomer et al. 2008)","plainTextFormattedCitation":"(Zomer et al. 2008)","previouslyFormattedCitation":"(Zomer et al. 2008)"},"properties":{"noteIndex":0},"schema":"https://github.com/citation-style-language/schema/raw/master/csl-citation.json"}</w:instrText>
      </w:r>
      <w:r w:rsidR="00C059FC">
        <w:rPr>
          <w:rFonts w:eastAsia="Times New Roman" w:cs="Times New Roman"/>
          <w:sz w:val="24"/>
          <w:szCs w:val="24"/>
        </w:rPr>
        <w:fldChar w:fldCharType="separate"/>
      </w:r>
      <w:r w:rsidR="00C059FC" w:rsidRPr="00C059FC">
        <w:rPr>
          <w:rFonts w:eastAsia="Times New Roman" w:cs="Times New Roman"/>
          <w:noProof/>
          <w:sz w:val="24"/>
          <w:szCs w:val="24"/>
        </w:rPr>
        <w:t>(Zomer et al. 2008)</w:t>
      </w:r>
      <w:r w:rsidR="00C059FC">
        <w:rPr>
          <w:rFonts w:eastAsia="Times New Roman" w:cs="Times New Roman"/>
          <w:sz w:val="24"/>
          <w:szCs w:val="24"/>
        </w:rPr>
        <w:fldChar w:fldCharType="end"/>
      </w:r>
      <w:r w:rsidR="00C059FC">
        <w:rPr>
          <w:rFonts w:eastAsia="Times New Roman" w:cs="Times New Roman"/>
          <w:sz w:val="24"/>
          <w:szCs w:val="24"/>
        </w:rPr>
        <w:t>.</w:t>
      </w:r>
      <w:r w:rsidR="00411506">
        <w:rPr>
          <w:rFonts w:eastAsia="Times New Roman" w:cs="Times New Roman"/>
          <w:sz w:val="24"/>
          <w:szCs w:val="24"/>
        </w:rPr>
        <w:t xml:space="preserve"> All measurements were taken in plots where the treatments had been in place five or less years, with over 95% of the measurements being taken in treatments imposed the same or previous crop year; we were therefore unable to include the duration of the experiment as a possible explanatory variable. </w:t>
      </w:r>
    </w:p>
    <w:p w14:paraId="046AE60A" w14:textId="77777777" w:rsidR="00D41CFD" w:rsidRDefault="00D41CFD" w:rsidP="00D41CFD">
      <w:pPr>
        <w:shd w:val="clear" w:color="auto" w:fill="FFFFFF"/>
        <w:spacing w:after="0" w:line="240" w:lineRule="auto"/>
        <w:rPr>
          <w:rFonts w:eastAsia="Times New Roman" w:cstheme="minorHAnsi"/>
          <w:sz w:val="24"/>
          <w:szCs w:val="24"/>
        </w:rPr>
      </w:pPr>
    </w:p>
    <w:p w14:paraId="49C5E5CE" w14:textId="77777777"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Statistical analysis</w:t>
      </w:r>
    </w:p>
    <w:p w14:paraId="480DF01E" w14:textId="23D3BA51" w:rsidR="0077460E" w:rsidRDefault="0077460E" w:rsidP="0077460E">
      <w:pPr>
        <w:shd w:val="clear" w:color="auto" w:fill="FFFFFF"/>
        <w:spacing w:after="0" w:line="240" w:lineRule="auto"/>
        <w:rPr>
          <w:rFonts w:eastAsia="Times New Roman" w:cstheme="minorHAnsi"/>
          <w:sz w:val="24"/>
          <w:szCs w:val="24"/>
        </w:rPr>
      </w:pPr>
    </w:p>
    <w:p w14:paraId="0C9F7F89" w14:textId="71DD0E94" w:rsidR="00C071A8" w:rsidRPr="0042521F" w:rsidRDefault="00C071A8"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lastRenderedPageBreak/>
        <w:t xml:space="preserve">All data manipulation and statistical modelling was done in R version 3.6.1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{"citationItems":[{"id":"ITEM-1","itemData":{"author":[{"dropping-particle":"","family":"R Core Team","given":"","non-dropping-particle":"","parse-names":false,"suffix":""}],"id":"ITEM-1","issued":{"date-parts":[["2019"]]},"title":"R: A language and environment for statistical computing","type":"article"},"uris":["http://www.mendeley.com/documents/?uuid=f8fca7c4-f434-3c55-8651-2d9b72a1af80"]}],"mendeley":{"formattedCitation":"(R Core Team 2019)","plainTextFormattedCitation":"(R Core Team 2019)","previouslyFormattedCitation":"(R Core Team 2019)"},"properties":{"noteIndex":0},"schema":"https://github.com/citation-style-language/schema/raw/master/csl-citation.json"}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(R Core Team 2019)</w:t>
      </w:r>
      <w:r w:rsidR="00537D8A">
        <w:rPr>
          <w:rFonts w:eastAsia="Times New Roman" w:cstheme="minorHAnsi"/>
          <w:sz w:val="24"/>
          <w:szCs w:val="24"/>
        </w:rPr>
        <w:fldChar w:fldCharType="end"/>
      </w:r>
      <w:r>
        <w:rPr>
          <w:rFonts w:eastAsia="Times New Roman" w:cstheme="minorHAnsi"/>
          <w:sz w:val="24"/>
          <w:szCs w:val="24"/>
        </w:rPr>
        <w:t xml:space="preserve"> using the </w:t>
      </w:r>
      <w:proofErr w:type="spellStart"/>
      <w:r>
        <w:rPr>
          <w:rFonts w:eastAsia="Times New Roman" w:cstheme="minorHAnsi"/>
          <w:sz w:val="24"/>
          <w:szCs w:val="24"/>
        </w:rPr>
        <w:t>tidyverse</w:t>
      </w:r>
      <w:proofErr w:type="spellEnd"/>
      <w:r>
        <w:rPr>
          <w:rFonts w:eastAsia="Times New Roman" w:cstheme="minorHAnsi"/>
          <w:sz w:val="24"/>
          <w:szCs w:val="24"/>
        </w:rPr>
        <w:t xml:space="preserve"> meta-package</w:t>
      </w:r>
      <w:r w:rsidR="00537D8A">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{"citationItems":[{"id":"ITEM-1","itemData":{"author":[{"dropping-particle":"","family":"Wickham","given":"Hadley","non-dropping-particle":"","parse-names":false,"suffix":""}],"id":"ITEM-1","issued":{"date-parts":[["2017"]]},"number":"R package version 1.2.1.","title":"Easily Install and Load the 'Tidyverse' • tidyverse","type":"article"},"uris":["http://www.mendeley.com/documents/?uuid=04035cca-a4a2-3e65-9167-588fdf3cccd2"]}],"mendeley":{"formattedCitation":"(Wickham 2017)","plainTextFormattedCitation":"(Wickham 2017)","previouslyFormattedCitation":"(Wickham 2017)"},"properties":{"noteIndex":0},"schema":"https://github.com/citation-style-language/schema/raw/master/csl-citation.json"}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(Wickham 2017)</w:t>
      </w:r>
      <w:r w:rsidR="00537D8A">
        <w:rPr>
          <w:rFonts w:eastAsia="Times New Roman" w:cstheme="minorHAnsi"/>
          <w:sz w:val="24"/>
          <w:szCs w:val="24"/>
        </w:rPr>
        <w:fldChar w:fldCharType="end"/>
      </w:r>
      <w:r>
        <w:rPr>
          <w:rFonts w:eastAsia="Times New Roman" w:cstheme="minorHAnsi"/>
          <w:sz w:val="24"/>
          <w:szCs w:val="24"/>
        </w:rPr>
        <w:t xml:space="preserve"> and other data manipulation packages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author":[{"dropping-particle":"","family":"Wickham","given":"Hadley","non-dropping-particle":"","parse-names":false,"suffix":""},{"dropping-particle":"","family":"Bryan","given":"Jennifer","non-dropping-particle":"","parse-names":false,"suffix":""}],"id":"ITEM-1","issued":{"date-parts":[["2018"]]},"number":"R package version 1.2.0","title":"readxl: Read Excel Files","type":"article"},"uris":["http://www.mendeley.com/documents/?uuid=1502ad0a-1e92-444c-85bf-166c7d3c218c"]}],"mendeley":{"formattedCitation":"(Wickham and Bryan 2018)","plainTextFormattedCitation":"(Wickham and Bryan 2018)","previouslyFormattedCitation":"(Wickham and Bryan 2018)"},"properties":{"noteIndex":0},"schema":"https://github.com/citation-style-language/schema/raw/master/csl-citation.json"}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(Wickham and Bryan 2018)</w:t>
      </w:r>
      <w:r w:rsidR="00537D8A">
        <w:rPr>
          <w:rFonts w:eastAsia="Times New Roman" w:cstheme="minorHAnsi"/>
          <w:sz w:val="24"/>
          <w:szCs w:val="24"/>
        </w:rPr>
        <w:fldChar w:fldCharType="end"/>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{"citationItems":[{"id":"ITEM-1","itemData":{"DOI":"10.18637/jss.v040.i03","ISBN":"9780387981406","ISSN":"1548-7660","abstract":"This paper presents the lubridate package for R, which facilitates working with dates and times. Date-times create various technical problems for the data analyst. The paper highlights these problems and offers practical advice on how to solve them using lubridate. The paper also introduces a conceptual framework for arithmetic with date-times in R.","author":[{"dropping-particle":"","family":"Grolemund","given":"Garrett","non-dropping-particle":"","parse-names":false,"suffix":""},{"dropping-particle":"","family":"Wickham","given":"Hadley","non-dropping-particle":"","parse-names":false,"suffix":""}],"container-title":"Journal of Statistical Software","id":"ITEM-1","issue":"3","issued":{"date-parts":[["2011"]]},"title":"Dates and Times Made Easy with lubridate","type":"article-journal","volume":"40"},"uris":["http://www.mendeley.com/documents/?uuid=4361bc8c-7a70-3fcf-a1b5-31c8e6f6eb1c"]},{"id":"ITEM-2","itemData":{"author":[{"dropping-particle":"","family":"Bryan","given":"Jennifer","non-dropping-particle":"","parse-names":false,"suffix":""},{"dropping-particle":"","family":"Zhao","given":"Joanna","non-dropping-particle":"","parse-names":false,"suffix":""}],"id":"ITEM-2","issued":{"date-parts":[["2018"]]},"title":"googlesheets: Manage Google Spreadsheets from R","type":"article-journal"},"uris":["http://www.mendeley.com/documents/?uuid=de89cb7a-be9e-4340-a3b5-9a337c7b9e6f"]},{"id":"ITEM-3","itemData":{"author":[{"dropping-particle":"","family":"Firke","given":"Sam","non-dropping-particle":"","parse-names":false,"suffix":""}],"id":"ITEM-3","issued":{"date-parts":[["2019"]]},"title":"janitor: Simple Tools for Examining and Cleaning Dirty Data","type":"article-journal"},"uris":["http://www.mendeley.com/documents/?uuid=fe93dbdf-01be-44d3-b60d-8e2e4954a714"]}],"mendeley":{"formattedCitation":"(Grolemund and Wickham 2011; Bryan and Zhao 2018; Firke 2019)","plainTextFormattedCitation":"(Grolemund and Wickham 2011; Bryan and Zhao 2018; Firke 2019)","previouslyFormattedCitation":"(Grolemund and Wickham 2011; Bryan and Zhao 2018; Firke 2019)"},"properties":{"noteIndex":0},"schema":"https://github.com/citation-style-language/schema/raw/master/csl-citation.json"}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(Grolemund and Wickham 2011; Bryan and Zhao 2018; Firke 2019)</w:t>
      </w:r>
      <w:r w:rsidR="00537D8A">
        <w:rPr>
          <w:rFonts w:eastAsia="Times New Roman" w:cstheme="minorHAnsi"/>
          <w:sz w:val="24"/>
          <w:szCs w:val="24"/>
        </w:rPr>
        <w:fldChar w:fldCharType="end"/>
      </w:r>
      <w:r w:rsidR="00537D8A">
        <w:rPr>
          <w:rFonts w:eastAsia="Times New Roman" w:cstheme="minorHAnsi"/>
          <w:sz w:val="24"/>
          <w:szCs w:val="24"/>
        </w:rPr>
        <w:t>.</w:t>
      </w:r>
      <w:r>
        <w:rPr>
          <w:rFonts w:eastAsia="Times New Roman" w:cstheme="minorHAnsi"/>
          <w:sz w:val="24"/>
          <w:szCs w:val="24"/>
        </w:rPr>
        <w:t xml:space="preserve"> Specific statistical packages are </w:t>
      </w:r>
      <w:r w:rsidR="005912DA">
        <w:rPr>
          <w:rFonts w:eastAsia="Times New Roman" w:cstheme="minorHAnsi"/>
          <w:sz w:val="24"/>
          <w:szCs w:val="24"/>
        </w:rPr>
        <w:t>referenced below</w:t>
      </w:r>
      <w:r>
        <w:rPr>
          <w:rFonts w:eastAsia="Times New Roman" w:cstheme="minorHAnsi"/>
          <w:sz w:val="24"/>
          <w:szCs w:val="24"/>
        </w:rPr>
        <w:t xml:space="preserve">. </w:t>
      </w:r>
    </w:p>
    <w:p w14:paraId="63E0EAA3" w14:textId="1E0DDF76" w:rsidR="009B3642" w:rsidRDefault="00FD6404" w:rsidP="00A44CEE">
      <w:pPr>
        <w:shd w:val="clear" w:color="auto" w:fill="FFFFFF"/>
        <w:spacing w:after="0" w:line="240" w:lineRule="auto"/>
        <w:rPr>
          <w:rFonts w:eastAsia="Times New Roman" w:cstheme="minorHAnsi"/>
          <w:sz w:val="24"/>
          <w:szCs w:val="24"/>
        </w:rPr>
      </w:pPr>
      <w:r>
        <w:rPr>
          <w:rFonts w:eastAsia="Times New Roman" w:cstheme="minorHAnsi"/>
          <w:sz w:val="24"/>
          <w:szCs w:val="24"/>
        </w:rPr>
        <w:t>The response ratio was defined as the value of the response</w:t>
      </w:r>
      <w:r w:rsidR="00A37A74">
        <w:rPr>
          <w:rFonts w:eastAsia="Times New Roman" w:cstheme="minorHAnsi"/>
          <w:sz w:val="24"/>
          <w:szCs w:val="24"/>
        </w:rPr>
        <w:t xml:space="preserve"> i</w:t>
      </w:r>
      <w:r w:rsidR="008029B9" w:rsidRPr="0042521F">
        <w:rPr>
          <w:rFonts w:eastAsia="Times New Roman" w:cstheme="minorHAnsi"/>
          <w:sz w:val="24"/>
          <w:szCs w:val="24"/>
        </w:rPr>
        <w:t xml:space="preserve">n the </w:t>
      </w:r>
      <w:r>
        <w:rPr>
          <w:rFonts w:eastAsia="Times New Roman" w:cstheme="minorHAnsi"/>
          <w:sz w:val="24"/>
          <w:szCs w:val="24"/>
        </w:rPr>
        <w:t>CC</w:t>
      </w:r>
      <w:r w:rsidR="008029B9" w:rsidRPr="0042521F">
        <w:rPr>
          <w:rFonts w:eastAsia="Times New Roman" w:cstheme="minorHAnsi"/>
          <w:sz w:val="24"/>
          <w:szCs w:val="24"/>
        </w:rPr>
        <w:t xml:space="preserve"> treatment divided by the </w:t>
      </w:r>
      <w:r>
        <w:rPr>
          <w:rFonts w:eastAsia="Times New Roman" w:cstheme="minorHAnsi"/>
          <w:sz w:val="24"/>
          <w:szCs w:val="24"/>
        </w:rPr>
        <w:t>value in the no-</w:t>
      </w:r>
      <w:r w:rsidR="008029B9" w:rsidRPr="0042521F">
        <w:rPr>
          <w:rFonts w:eastAsia="Times New Roman" w:cstheme="minorHAnsi"/>
          <w:sz w:val="24"/>
          <w:szCs w:val="24"/>
        </w:rPr>
        <w:t xml:space="preserve">cover treatment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{"citationItems":[{"id":"ITEM-1","itemData":{"DOI":"10.1038/nature25753","ISSN":"14764687","abstract":"Meta-analysis is the quantitative, scientific synthesis of research results. Since the term and modern approaches to research synthesis were first introduced in the 1970s, meta-analysis has had a revolutionary effect in many scientific fields, helping to establish evidence-based practice and to resolve seemingly contradictory research outcomes. At the same time, its implementation has engendered criticism and controversy, in some cases general and others specific to particular disciplines. Here we take the opportunity provided by the recent fortieth anniversary of meta-analysis to reflect on the accomplishments, limitations, recent advances and directions for future developments in the field of research synthesis.","author":[{"dropping-particle":"","family":"Gurevitch","given":"Jessica","non-dropping-particle":"","parse-names":false,"suffix":""},{"dropping-particle":"","family":"Koricheva","given":"Julia","non-dropping-particle":"","parse-names":false,"suffix":""},{"dropping-particle":"","family":"Nakagawa","given":"Shinichi","non-dropping-particle":"","parse-names":false,"suffix":""},{"dropping-particle":"","family":"Stewart","given":"Gavin","non-dropping-particle":"","parse-names":false,"suffix":""}],"container-title":"Nature","id":"ITEM-1","issue":"7695","issued":{"date-parts":[["2018"]]},"page":"175-182","title":"Meta-analysis and the science of research synthesis","type":"article-journal","volume":"555"},"uris":["http://www.mendeley.com/documents/?uuid=1e7ea31f-74f2-4295-9ea1-220ed551be07"]}],"mendeley":{"formattedCitation":"(Gurevitch et al. 2018)","plainTextFormattedCitation":"(Gurevitch et al. 2018)","previouslyFormattedCitation":"(Gurevitch et al. 2018)"},"properties":{"noteIndex":0},"schema":"https://github.com/citation-style-language/schema/raw/master/csl-citation.json"}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(Gurevitch et al. 2018)</w:t>
      </w:r>
      <w:r w:rsidR="00537D8A">
        <w:rPr>
          <w:rFonts w:eastAsia="Times New Roman" w:cstheme="minorHAnsi"/>
          <w:sz w:val="24"/>
          <w:szCs w:val="24"/>
        </w:rPr>
        <w:fldChar w:fldCharType="end"/>
      </w:r>
      <w:r w:rsidR="00537D8A">
        <w:rPr>
          <w:rFonts w:eastAsia="Times New Roman" w:cstheme="minorHAnsi"/>
          <w:sz w:val="24"/>
          <w:szCs w:val="24"/>
        </w:rPr>
        <w:t>.</w:t>
      </w:r>
      <w:r w:rsidR="008029B9" w:rsidRPr="0042521F">
        <w:rPr>
          <w:rFonts w:eastAsia="Times New Roman" w:cstheme="minorHAnsi"/>
          <w:sz w:val="24"/>
          <w:szCs w:val="24"/>
        </w:rPr>
        <w:t xml:space="preserve"> </w:t>
      </w:r>
      <w:r w:rsidR="005912DA">
        <w:rPr>
          <w:rFonts w:eastAsia="Times New Roman" w:cstheme="minorHAnsi"/>
          <w:sz w:val="24"/>
          <w:szCs w:val="24"/>
        </w:rPr>
        <w:t xml:space="preserve">The ratios exhibited a log-normal distribution, and were therefore log-transformed (log-response-ratio, LRR) </w:t>
      </w:r>
      <w:r w:rsidR="00A37A74">
        <w:rPr>
          <w:rFonts w:eastAsia="Times New Roman" w:cstheme="minorHAnsi"/>
          <w:sz w:val="24"/>
          <w:szCs w:val="24"/>
        </w:rPr>
        <w:t>for all statistical analyses</w:t>
      </w:r>
      <w:r>
        <w:rPr>
          <w:rFonts w:eastAsia="Times New Roman" w:cstheme="minorHAnsi"/>
          <w:sz w:val="24"/>
          <w:szCs w:val="24"/>
        </w:rPr>
        <w:t>. Values</w:t>
      </w:r>
      <w:r w:rsidR="00A37A74">
        <w:rPr>
          <w:rFonts w:eastAsia="Times New Roman" w:cstheme="minorHAnsi"/>
          <w:sz w:val="24"/>
          <w:szCs w:val="24"/>
        </w:rPr>
        <w:t xml:space="preserve"> were back-transformed and presented as a percent change for interpretation purposes</w:t>
      </w:r>
      <w:r w:rsidR="005912DA">
        <w:rPr>
          <w:rFonts w:eastAsia="Times New Roman" w:cstheme="minorHAnsi"/>
          <w:sz w:val="24"/>
          <w:szCs w:val="24"/>
        </w:rPr>
        <w:t xml:space="preserve"> and reported as geometric means</w:t>
      </w:r>
      <w:r w:rsidR="00A37A74">
        <w:rPr>
          <w:rFonts w:eastAsia="Times New Roman" w:cstheme="minorHAnsi"/>
          <w:sz w:val="24"/>
          <w:szCs w:val="24"/>
        </w:rPr>
        <w:t>. To estimate over-all effect sizes, we fit a linear mixed-mod</w:t>
      </w:r>
      <w:r>
        <w:rPr>
          <w:rFonts w:eastAsia="Times New Roman" w:cstheme="minorHAnsi"/>
          <w:sz w:val="24"/>
          <w:szCs w:val="24"/>
        </w:rPr>
        <w:t>el using the lmer4 package</w:t>
      </w:r>
      <w:r w:rsidR="00537D8A">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{"citationItems":[{"id":"ITEM-1","itemData":{"DOI":"10.18637/jss.v067.i01","ISBN":"%(","ISSN":"0092-8615","PMID":"20043131029","abstract":"Maximum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Software","id":"ITEM-1","issue":"1","issued":{"date-parts":[["2015","6","23"]]},"page":"1-48","title":"Fitting Linear Mixed-Effects Models using lme4","type":"article-journal","volume":"67"},"uris":["http://www.mendeley.com/documents/?uuid=793856b3-0f15-3047-849a-f30d55c500aa"]}],"mendeley":{"formattedCitation":"(Bates et al. 2015)","plainTextFormattedCitation":"(Bates et al. 2015)","previouslyFormattedCitation":"(Bates et al. 2015)"},"properties":{"noteIndex":0},"schema":"https://github.com/citation-style-language/schema/raw/master/csl-citation.json"}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(Bates et al. 2015)</w:t>
      </w:r>
      <w:r w:rsidR="00537D8A">
        <w:rPr>
          <w:rFonts w:eastAsia="Times New Roman" w:cstheme="minorHAnsi"/>
          <w:sz w:val="24"/>
          <w:szCs w:val="24"/>
        </w:rPr>
        <w:fldChar w:fldCharType="end"/>
      </w:r>
      <w:r w:rsidR="00537D8A">
        <w:rPr>
          <w:rFonts w:eastAsia="Times New Roman" w:cstheme="minorHAnsi"/>
          <w:sz w:val="24"/>
          <w:szCs w:val="24"/>
        </w:rPr>
        <w:t xml:space="preserve"> </w:t>
      </w:r>
      <w:r>
        <w:rPr>
          <w:rFonts w:eastAsia="Times New Roman" w:cstheme="minorHAnsi"/>
          <w:sz w:val="24"/>
          <w:szCs w:val="24"/>
        </w:rPr>
        <w:t xml:space="preserve">in R using the LRR as the response variable and </w:t>
      </w:r>
      <w:r w:rsidR="00A37A74">
        <w:rPr>
          <w:rFonts w:eastAsia="Times New Roman" w:cstheme="minorHAnsi"/>
          <w:sz w:val="24"/>
          <w:szCs w:val="24"/>
        </w:rPr>
        <w:t xml:space="preserve">accounting for the random effect of study </w:t>
      </w:r>
      <w:r>
        <w:rPr>
          <w:rFonts w:eastAsia="Times New Roman" w:cstheme="minorHAnsi"/>
          <w:sz w:val="24"/>
          <w:szCs w:val="24"/>
        </w:rPr>
        <w:t>with</w:t>
      </w:r>
      <w:r w:rsidR="00A37A74">
        <w:rPr>
          <w:rFonts w:eastAsia="Times New Roman" w:cstheme="minorHAnsi"/>
          <w:sz w:val="24"/>
          <w:szCs w:val="24"/>
        </w:rPr>
        <w:t xml:space="preserve"> non-parametric weighting based on </w:t>
      </w:r>
      <w:r w:rsidR="0071511D">
        <w:rPr>
          <w:rFonts w:eastAsia="Times New Roman" w:cstheme="minorHAnsi"/>
          <w:sz w:val="24"/>
          <w:szCs w:val="24"/>
        </w:rPr>
        <w:t>the sample size used to estimate the recorded value</w:t>
      </w:r>
      <w:r w:rsidR="00537D8A">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{"citationItems":[{"id":"ITEM-1","itemData":{"abstract":"Meta-analysis is a statistical technique that allows one to combine the results from multiple studies to glean inferences on the overall importance of various phenomena. This method can prove to be more informative than common ''vote counting,'' in which the number of significant results is compared to the number with nonsignificant results to determine whether the phenomenon of interest is globally important. While the use of meta-analysis is widespread in medicine and the social sciences, only recently has it been applied to ecological questions. We compared the results of parametric confidence limits and ho-mogeneity statistics commonly obtained through meta-analysis to those obtained from re-sampling methods to ascertain the robustness of standard meta-analytic techniques. We found that confidence limits based on bootstrapping methods were wider than standard confidence limits, implying that resampling estimates are more conservative. In addition, we found that significance tests based on homogeneity statistics differed occasionally from results of randomization tests, implying that inferences based solely on chi-square significance tests may lead to erroneous conclusions. We conclude that resampling methods should be incorporated in meta-analysis studies, to ensure proper evaluation of main effects in ecological studies.","author":[{"dropping-particle":"","family":"Adams","given":"Dean C","non-dropping-particle":"","parse-names":false,"suffix":""},{"dropping-particle":"","family":"Gurevitch","given":"Jessica","non-dropping-particle":"","parse-names":false,"suffix":""},{"dropping-particle":"","family":"Rosenberg","given":"Michael S","non-dropping-particle":"","parse-names":false,"suffix":""}],"container-title":"REPORTS Ecology","id":"ITEM-1","issue":"5","issued":{"date-parts":[["1997"]]},"page":"1277-1283","title":"Resampling Tests for Meta-Analysis of Ecological Data","type":"article-journal","volume":"78"},"uris":["http://www.mendeley.com/documents/?uuid=9987a08f-651f-4fe8-b9d7-6d926ce6f54c"]}],"mendeley":{"formattedCitation":"(Adams et al. 1997)","plainTextFormattedCitation":"(Adams et al. 1997)","previouslyFormattedCitation":"(Adams et al. 1997)"},"properties":{"noteIndex":0},"schema":"https://github.com/citation-style-language/schema/raw/master/csl-citation.json"}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(Adams et al. 1997)</w:t>
      </w:r>
      <w:r w:rsidR="00537D8A">
        <w:rPr>
          <w:rFonts w:eastAsia="Times New Roman" w:cstheme="minorHAnsi"/>
          <w:sz w:val="24"/>
          <w:szCs w:val="24"/>
        </w:rPr>
        <w:fldChar w:fldCharType="end"/>
      </w:r>
      <w:r w:rsidR="003447C4">
        <w:rPr>
          <w:rFonts w:eastAsia="Times New Roman" w:cstheme="minorHAnsi"/>
          <w:sz w:val="24"/>
          <w:szCs w:val="24"/>
        </w:rPr>
        <w:t xml:space="preserve">; this was often simply the number of replicates in the study, but in some cases when reported values were averaged over multiple years the sample size was adjusted accordingly. </w:t>
      </w:r>
      <w:r w:rsidR="00A37A74">
        <w:rPr>
          <w:rFonts w:eastAsia="Times New Roman" w:cstheme="minorHAnsi"/>
          <w:sz w:val="24"/>
          <w:szCs w:val="24"/>
        </w:rPr>
        <w:t xml:space="preserve">We used this weighting method because only </w:t>
      </w:r>
      <w:r>
        <w:rPr>
          <w:rFonts w:eastAsia="Times New Roman" w:cstheme="minorHAnsi"/>
          <w:sz w:val="24"/>
          <w:szCs w:val="24"/>
        </w:rPr>
        <w:t>three</w:t>
      </w:r>
      <w:r w:rsidR="00D41CFD">
        <w:rPr>
          <w:rFonts w:eastAsia="Times New Roman" w:cstheme="minorHAnsi"/>
          <w:sz w:val="24"/>
          <w:szCs w:val="24"/>
        </w:rPr>
        <w:t xml:space="preserve"> </w:t>
      </w:r>
      <w:r w:rsidR="00A37A74">
        <w:rPr>
          <w:rFonts w:eastAsia="Times New Roman" w:cstheme="minorHAnsi"/>
          <w:sz w:val="24"/>
          <w:szCs w:val="24"/>
        </w:rPr>
        <w:t xml:space="preserve">of the </w:t>
      </w:r>
      <w:r w:rsidR="00D41CFD">
        <w:rPr>
          <w:rFonts w:eastAsia="Times New Roman" w:cstheme="minorHAnsi"/>
          <w:sz w:val="24"/>
          <w:szCs w:val="24"/>
        </w:rPr>
        <w:t>15</w:t>
      </w:r>
      <w:r w:rsidR="00A37A74">
        <w:rPr>
          <w:rFonts w:eastAsia="Times New Roman" w:cstheme="minorHAnsi"/>
          <w:sz w:val="24"/>
          <w:szCs w:val="24"/>
        </w:rPr>
        <w:t xml:space="preserve"> studies reported variances</w:t>
      </w:r>
      <w:r w:rsidR="00EC1301">
        <w:rPr>
          <w:rFonts w:eastAsia="Times New Roman" w:cstheme="minorHAnsi"/>
          <w:sz w:val="24"/>
          <w:szCs w:val="24"/>
        </w:rPr>
        <w:t xml:space="preserve"> on weed </w:t>
      </w:r>
      <w:r w:rsidR="00630953">
        <w:rPr>
          <w:rFonts w:eastAsia="Times New Roman" w:cstheme="minorHAnsi"/>
          <w:sz w:val="24"/>
          <w:szCs w:val="24"/>
        </w:rPr>
        <w:t xml:space="preserve">measurements. </w:t>
      </w:r>
      <w:r w:rsidR="00C071A8">
        <w:rPr>
          <w:rFonts w:eastAsia="Times New Roman" w:cstheme="minorHAnsi"/>
          <w:sz w:val="24"/>
          <w:szCs w:val="24"/>
        </w:rPr>
        <w:t xml:space="preserve">Results were analyzed using the </w:t>
      </w:r>
      <w:proofErr w:type="spellStart"/>
      <w:r w:rsidR="00C071A8">
        <w:rPr>
          <w:rFonts w:eastAsia="Times New Roman" w:cstheme="minorHAnsi"/>
          <w:sz w:val="24"/>
          <w:szCs w:val="24"/>
        </w:rPr>
        <w:t>lmerTest</w:t>
      </w:r>
      <w:proofErr w:type="spellEnd"/>
      <w:r w:rsidR="00C071A8">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{"citationItems":[{"id":"ITEM-1","itemData":{"DOI":"10.18637/jss.v082.i13","author":[{"dropping-particle":"","family":"Kuznetsova","given":"Alexandra","non-dropping-particle":"","parse-names":false,"suffix":""},{"dropping-particle":"","family":"Brockhoff","given":"Per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Software","id":"ITEM-1","issue":"13","issued":{"date-parts":[["2017"]]},"publisher":"The Foundation for Open Access Statistics","title":"lmerTest Package: Tests in Linear Mixed Effects Models","type":"article-journal","volume":"82"},"uris":["http://www.mendeley.com/documents/?uuid=0cd19c58-c782-31f0-b153-d00c8232f831"]}],"mendeley":{"formattedCitation":"(Kuznetsova et al. 2017)","plainTextFormattedCitation":"(Kuznetsova et al. 2017)","previouslyFormattedCitation":"(Kuznetsova et al. 2017)"},"properties":{"noteIndex":0},"schema":"https://github.com/citation-style-language/schema/raw/master/csl-citation.json"}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(Kuznetsova et al. 2017)</w:t>
      </w:r>
      <w:r w:rsidR="00537D8A">
        <w:rPr>
          <w:rFonts w:eastAsia="Times New Roman" w:cstheme="minorHAnsi"/>
          <w:sz w:val="24"/>
          <w:szCs w:val="24"/>
        </w:rPr>
        <w:fldChar w:fldCharType="end"/>
      </w:r>
      <w:r w:rsidR="00537D8A">
        <w:rPr>
          <w:rFonts w:eastAsia="Times New Roman" w:cstheme="minorHAnsi"/>
          <w:sz w:val="24"/>
          <w:szCs w:val="24"/>
        </w:rPr>
        <w:t xml:space="preserve"> </w:t>
      </w:r>
      <w:r w:rsidR="00C071A8">
        <w:rPr>
          <w:rFonts w:eastAsia="Times New Roman" w:cstheme="minorHAnsi"/>
          <w:sz w:val="24"/>
          <w:szCs w:val="24"/>
        </w:rPr>
        <w:t xml:space="preserve">and </w:t>
      </w:r>
      <w:proofErr w:type="spellStart"/>
      <w:r w:rsidR="00C071A8">
        <w:rPr>
          <w:rFonts w:eastAsia="Times New Roman" w:cstheme="minorHAnsi"/>
          <w:sz w:val="24"/>
          <w:szCs w:val="24"/>
        </w:rPr>
        <w:t>emmeans</w:t>
      </w:r>
      <w:proofErr w:type="spellEnd"/>
      <w:r w:rsidR="00C071A8">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author":[{"dropping-particle":"","family":"Lenth","given":"Russell","non-dropping-particle":"","parse-names":false,"suffix":""},{"dropping-particle":"","family":"Singmann","given":"Henrik","non-dropping-particle":"","parse-names":false,"suffix":""},{"dropping-particle":"","family":"Love","given":"Jonathan","non-dropping-particle":"","parse-names":false,"suffix":""}],"id":"ITEM-1","issued":{"date-parts":[["2018"]]},"number":"R package version 1","title":"Emmeans: Estimated maringal means, aka least-squares means","type":"article"},"uris":["http://www.mendeley.com/documents/?uuid=839ab9a3-c299-4e39-8f9b-cddb8c342a78"]}],"mendeley":{"formattedCitation":"(Lenth et al. 2018)","plainTextFormattedCitation":"(Lenth et al. 2018)","previouslyFormattedCitation":"(Lenth et al. 2018)"},"properties":{"noteIndex":0},"schema":"https://github.com/citation-style-language/schema/raw/master/csl-citation.json"}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(Lenth et al. 2018)</w:t>
      </w:r>
      <w:r w:rsidR="00537D8A">
        <w:rPr>
          <w:rFonts w:eastAsia="Times New Roman" w:cstheme="minorHAnsi"/>
          <w:sz w:val="24"/>
          <w:szCs w:val="24"/>
        </w:rPr>
        <w:fldChar w:fldCharType="end"/>
      </w:r>
      <w:r w:rsidR="00C071A8">
        <w:rPr>
          <w:rFonts w:eastAsia="Times New Roman" w:cstheme="minorHAnsi"/>
          <w:sz w:val="24"/>
          <w:szCs w:val="24"/>
        </w:rPr>
        <w:t xml:space="preserve"> packages. </w:t>
      </w:r>
    </w:p>
    <w:p w14:paraId="0F46A6B5" w14:textId="77777777" w:rsidR="009B3642" w:rsidRDefault="009B3642" w:rsidP="00A44CEE">
      <w:pPr>
        <w:shd w:val="clear" w:color="auto" w:fill="FFFFFF"/>
        <w:spacing w:after="0" w:line="240" w:lineRule="auto"/>
        <w:rPr>
          <w:rFonts w:eastAsia="Times New Roman" w:cstheme="minorHAnsi"/>
          <w:sz w:val="24"/>
          <w:szCs w:val="24"/>
        </w:rPr>
      </w:pPr>
    </w:p>
    <w:p w14:paraId="575EC90A" w14:textId="0CE2D0C3" w:rsidR="009B3642" w:rsidRDefault="009B3642" w:rsidP="00A44CEE">
      <w:pPr>
        <w:shd w:val="clear" w:color="auto" w:fill="FFFFFF"/>
        <w:spacing w:after="0" w:line="240" w:lineRule="auto"/>
        <w:rPr>
          <w:rFonts w:eastAsia="Times New Roman" w:cstheme="minorHAnsi"/>
          <w:sz w:val="24"/>
          <w:szCs w:val="24"/>
        </w:rPr>
      </w:pPr>
      <w:r>
        <w:rPr>
          <w:rFonts w:eastAsia="Times New Roman" w:cstheme="minorHAnsi"/>
          <w:sz w:val="24"/>
          <w:szCs w:val="24"/>
        </w:rPr>
        <w:t>C</w:t>
      </w:r>
      <w:r w:rsidR="005912DA">
        <w:rPr>
          <w:rFonts w:eastAsia="Times New Roman" w:cstheme="minorHAnsi"/>
          <w:sz w:val="24"/>
          <w:szCs w:val="24"/>
        </w:rPr>
        <w:t>over crop</w:t>
      </w:r>
      <w:r>
        <w:rPr>
          <w:rFonts w:eastAsia="Times New Roman" w:cstheme="minorHAnsi"/>
          <w:sz w:val="24"/>
          <w:szCs w:val="24"/>
        </w:rPr>
        <w:t xml:space="preserve"> biomass is known to have a strong effect on weed suppression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{"citationItems":[{"id":"ITEM-1","itemData":{"DOI":"10.1614/WT-D-12-00078.1","ISSN":"0890-037X","abstract":"&lt;p&gt; Cover crop–based organic rotational no-till soybean production has attracted attention from farmers, researchers, and other agricultural professionals because of the ability of this new system to enhance soil conservation, reduce labor requirements, and decrease diesel fuel use compared to traditional organic production. This system is based on the use of cereal rye cover crops that are mechanically terminated with a roller-crimper to create in situ mulch that suppresses weeds and promotes soybean growth. In this paper, we report experiments that were conducted over the past decade in the eastern region of the United States on cover crop–based organic rotational no-till soybean production, and we outline current management strategies and future research needs. Our research has focused on maximizing cereal rye spring ground cover and biomass because of the crucial role this cover crop plays in weed suppression. Soil fertility and cereal rye sowing and termination timing affect biomass production, and these factors can be manipulated to achieve levels greater than 8,000 kg ha &lt;sup&gt;−1&lt;/sup&gt; , a threshold identified for consistent suppression of annual weeds. Manipulating cereal rye seeding rate and seeding method also influences ground cover and weed suppression. In general, weed suppression is species-specific, with early emerging summer annual weeds (e.g., common ragweed), high weed seed bank densities (e.g. &amp;gt; 10,000 seeds m &lt;sup&gt;−2&lt;/sup&gt; ), and perennial weeds (e.g., yellow nutsedge) posing the greatest challenges. Due to the challenges with maximizing cereal rye weed suppression potential, we have also found high-residue cultivation to significantly improve weed control. In addition to cover crop and weed management, we have made progress with planting equipment and planting density for establishing soybean into a thick cover crop residue. Our current and future research will focus on integrated multitactic weed management, cultivar selection, insect pest suppression, and nitrogen management as part of a systems approach to advancing this new production system. &lt;/p&gt;","author":[{"dropping-particle":"","family":"Mirsky","given":"Steven B.","non-dropping-particle":"","parse-names":false,"suffix":""},{"dropping-particle":"","family":"Ryan","given":"Matthew R.","non-dropping-particle":"","parse-names":false,"suffix":""},{"dropping-particle":"","family":"Teasdale","given":"John R.","non-dropping-particle":"","parse-names":false,"suffix":""},{"dropping-particle":"","family":"Curran","given":"William S.","non-dropping-particle":"","parse-names":false,"suffix":""},{"dropping-particle":"","family":"Reberg-Horton","given":"Chris S.","non-dropping-particle":"","parse-names":false,"suffix":""},{"dropping-particle":"","family":"Spargo","given":"John T.","non-dropping-particle":"","parse-names":false,"suffix":""},{"dropping-particle":"","family":"Wells","given":"M. Scott","non-dropping-particle":"","parse-names":false,"suffix":""},{"dropping-particle":"","family":"Keene","given":"Clair L.","non-dropping-particle":"","parse-names":false,"suffix":""},{"dropping-particle":"","family":"Moyer","given":"Jeff W.","non-dropping-particle":"","parse-names":false,"suffix":""}],"container-title":"Weed Technology","id":"ITEM-1","issue":"1","issued":{"date-parts":[["2013","3","20"]]},"page":"193-203","publisher":"Cambridge University Press","title":"Overcoming Weed Management Challenges in Cover Crop–Based Organic Rotational No-Till Soybean Production in the Eastern United States","type":"article-journal","volume":"27"},"uris":["http://www.mendeley.com/documents/?uuid=cebb8ce0-dde9-33d0-a588-8a1fcbae95dd"]},{"id":"ITEM-2","itemData":{"DOI":"10.1007/s13593-018-0543-1","ISSN":"1774-0746","author":[{"dropping-particle":"","family":"Baraibar","given":"Barbara","non-dropping-particle":"","parse-names":false,"suffix":""},{"dropping-particle":"","family":"Mortensen","given":"David A.","non-dropping-particle":"","parse-names":false,"suffix":""},{"dropping-particle":"","family":"Hunter","given":"Mitchell C.","non-dropping-particle":"","parse-names":false,"suffix":""},{"dropping-particle":"","family":"Barbercheck","given":"Mary E.","non-dropping-particle":"","parse-names":false,"suffix":""},{"dropping-particle":"","family":"Kaye","given":"Jason P.","non-dropping-particle":"","parse-names":false,"suffix":""},{"dropping-particle":"","family":"Finney","given":"Denise M.","non-dropping-particle":"","parse-names":false,"suffix":""},{"dropping-particle":"","family":"Curran","given":"William S.","non-dropping-particle":"","parse-names":false,"suffix":""},{"dropping-particle":"","family":"Bunchek","given":"Jess","non-dropping-particle":"","parse-names":false,"suffix":""},{"dropping-particle":"","family":"White","given":"Charles M.","non-dropping-particle":"","parse-names":false,"suffix":""}],"container-title":"Agronomy for Sustainable Development","id":"ITEM-2","issue":"6","issued":{"date-parts":[["2018","12","8"]]},"page":"65","publisher":"Springer Paris","title":"Growing degree days and cover crop type explain weed biomass in winter cover crops","type":"article-journal","volume":"38"},"uris":["http://www.mendeley.com/documents/?uuid=ea68ea05-e108-3e92-b6bb-9904273f8dec"]},{"id":"ITEM-3","itemData":{"DOI":"10.1017/wsc.2019.3","ISSN":"1550-2759","abstract":"&lt;p&gt; Proactive integrated weed management (IWM) is critically needed in no-till production to reduce the intensity of selection pressure for herbicide-resistant weeds. Reducing the density of emerged weed populations and the number of larger individuals within the population at the time of herbicide application are two practical management objectives when integrating cover crops as a complementary tactic in herbicide-based production systems. We examined the following demographic questions related to the effects of alternative cover-cropping tactics following small grain harvest on preplant, burndown management of horseweed ( &lt;italic&gt;Erigeron canadensis&lt;/italic&gt; L.) in no-till commodity-grain production: (1) Do cover crops differentially affect &lt;italic&gt;E. canadensis&lt;/italic&gt; density and size inequality at the time of herbicide exposure? (2) Which cover crop response traits are drivers of &lt;italic&gt;E. canadensis&lt;/italic&gt; suppression at time of herbicide exposure? Interannual variation in growing conditions (study year) and intra-annual variation in soil fertility (low vs. high nitrogen) were the primary drivers of cover crop response traits and significantly affected &lt;italic&gt;E. canadensis&lt;/italic&gt; density at the time of herbicide exposure. In comparison to the fallow control, cover crop treatments reduced &lt;italic&gt;E. canadensis&lt;/italic&gt; density 52% to 86% at the time of a preplant, burndown application. Cereal rye ( &lt;italic&gt;Secale cereale&lt;/italic&gt; L.) alone or in combination with forage radish ( &lt;italic&gt;Raphanus sativus&lt;/italic&gt; L.) provided the most consistent &lt;italic&gt;E. canadensis&lt;/italic&gt; suppression. Fall and spring cover crop biomass production was negatively correlated with &lt;italic&gt;E. canadensis&lt;/italic&gt; density at the preplant burndown application timing. Our results also show that winter-hardy cover crops reduce the size inequality of &lt;italic&gt;E. canadensis&lt;/italic&gt; populations at the time of herbicide exposure by reducing the number of large individuals within the population. Finally, we advocate for advancement in our understanding of complementarity between cover crop– and herbicide-based management tactics in no-till systems to facilitate development of proactive, herbicide-resistant management strategies. &lt;/p&gt;","author":[{"dropping-particle":"","family":"Wallace","given":"John M.","non-dropping-particle":"","parse-names":false,"suffix":""},{"dropping-particle":"","family":"Curran","given":"William S.","non-dropping-particle":"","parse-names":false,"suffix":""},{"dropping-particle":"","family":"Mortensen","given":"David A.","non-dropping-particle":"","parse-names":false,"suffix":""}],"container-title":"Weed Science","id":"ITEM-3","issue":"3","issued":{"date-parts":[["2019","5","21"]]},"note":"cover crops reduced weed density and size inequality (made less single big weeds)","page":"327-338","publisher":"Cambridge University Press","title":"Cover crop effects on horseweed ( &lt;i&gt;Erigeron canadensis&lt;/i&gt; ) density and size inequality at the time of herbicide exposure","type":"article-journal","volume":"67"},"uris":["http://www.mendeley.com/documents/?uuid=bae4714c-a4de-3799-aa25-5d27b433a605"]}],"mendeley":{"formattedCitation":"(Mirsky et al. 2013; Baraibar et al. 2018; Wallace et al. 2019)","plainTextFormattedCitation":"(Mirsky et al. 2013; Baraibar et al. 2018; Wallace et al. 2019)","previouslyFormattedCitation":"(Mirsky et al. 2013; Baraibar et al. 2018; Wallace et al. 2019)"},"properties":{"noteIndex":0},"schema":"https://github.com/citation-style-language/schema/raw/master/csl-citation.json"}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(Mirsky et al. 2013; Baraibar et al. 2018; Wallace et al. 2019)</w:t>
      </w:r>
      <w:r w:rsidR="00537D8A">
        <w:rPr>
          <w:rFonts w:eastAsia="Times New Roman" w:cstheme="minorHAnsi"/>
          <w:sz w:val="24"/>
          <w:szCs w:val="24"/>
        </w:rPr>
        <w:fldChar w:fldCharType="end"/>
      </w:r>
      <w:r>
        <w:rPr>
          <w:rFonts w:eastAsia="Times New Roman" w:cstheme="minorHAnsi"/>
          <w:sz w:val="24"/>
          <w:szCs w:val="24"/>
        </w:rPr>
        <w:t xml:space="preserve">. In order to assess individual modifiers’ </w:t>
      </w:r>
      <w:r w:rsidR="00BE0EC0">
        <w:rPr>
          <w:rFonts w:eastAsia="Times New Roman" w:cstheme="minorHAnsi"/>
          <w:sz w:val="24"/>
          <w:szCs w:val="24"/>
        </w:rPr>
        <w:t>e</w:t>
      </w:r>
      <w:r>
        <w:rPr>
          <w:rFonts w:eastAsia="Times New Roman" w:cstheme="minorHAnsi"/>
          <w:sz w:val="24"/>
          <w:szCs w:val="24"/>
        </w:rPr>
        <w:t xml:space="preserve">ffect on weed responses, we first assessed whether the CC biomass produced at each modifier level was significantly different by fitting a mixed effects model with CC biomass as the response, an individual modifier as a fixed effect, and a random effect of study. In </w:t>
      </w:r>
      <w:r w:rsidR="005912DA">
        <w:rPr>
          <w:rFonts w:eastAsia="Times New Roman" w:cstheme="minorHAnsi"/>
          <w:sz w:val="24"/>
          <w:szCs w:val="24"/>
        </w:rPr>
        <w:t>the weed biomass</w:t>
      </w:r>
      <w:r>
        <w:rPr>
          <w:rFonts w:eastAsia="Times New Roman" w:cstheme="minorHAnsi"/>
          <w:sz w:val="24"/>
          <w:szCs w:val="24"/>
        </w:rPr>
        <w:t xml:space="preserve"> dataset, </w:t>
      </w:r>
      <w:r w:rsidR="00BE0EC0">
        <w:rPr>
          <w:rFonts w:eastAsia="Times New Roman" w:cstheme="minorHAnsi"/>
          <w:sz w:val="24"/>
          <w:szCs w:val="24"/>
        </w:rPr>
        <w:t>CC type (</w:t>
      </w:r>
      <w:r>
        <w:rPr>
          <w:rFonts w:eastAsia="Times New Roman" w:cstheme="minorHAnsi"/>
          <w:sz w:val="24"/>
          <w:szCs w:val="24"/>
        </w:rPr>
        <w:t>grass and non-grass</w:t>
      </w:r>
      <w:r w:rsidR="00BE0EC0">
        <w:rPr>
          <w:rFonts w:eastAsia="Times New Roman" w:cstheme="minorHAnsi"/>
          <w:sz w:val="24"/>
          <w:szCs w:val="24"/>
        </w:rPr>
        <w:t>)</w:t>
      </w:r>
      <w:r>
        <w:rPr>
          <w:rFonts w:eastAsia="Times New Roman" w:cstheme="minorHAnsi"/>
          <w:sz w:val="24"/>
          <w:szCs w:val="24"/>
        </w:rPr>
        <w:t xml:space="preserve"> significantly </w:t>
      </w:r>
      <w:r w:rsidR="00BE0EC0">
        <w:rPr>
          <w:rFonts w:eastAsia="Times New Roman" w:cstheme="minorHAnsi"/>
          <w:sz w:val="24"/>
          <w:szCs w:val="24"/>
        </w:rPr>
        <w:t>affected CC</w:t>
      </w:r>
      <w:r>
        <w:rPr>
          <w:rFonts w:eastAsia="Times New Roman" w:cstheme="minorHAnsi"/>
          <w:sz w:val="24"/>
          <w:szCs w:val="24"/>
        </w:rPr>
        <w:t xml:space="preserve"> biomass production (p=0.01). When testing for the effect of CC type on weed suppression, we therefore chose to include CC biomass as a covariate to control for these differences. We did so by including CC type (grass and non-grass), CC biomass</w:t>
      </w:r>
      <w:r w:rsidR="003447C4">
        <w:rPr>
          <w:rFonts w:eastAsia="Times New Roman" w:cstheme="minorHAnsi"/>
          <w:sz w:val="24"/>
          <w:szCs w:val="24"/>
        </w:rPr>
        <w:t xml:space="preserve"> (Mg ha</w:t>
      </w:r>
      <w:r w:rsidR="003447C4" w:rsidRPr="003447C4">
        <w:rPr>
          <w:rFonts w:eastAsia="Times New Roman" w:cstheme="minorHAnsi"/>
          <w:sz w:val="24"/>
          <w:szCs w:val="24"/>
          <w:vertAlign w:val="superscript"/>
        </w:rPr>
        <w:t>-1</w:t>
      </w:r>
      <w:r w:rsidR="003447C4">
        <w:rPr>
          <w:rFonts w:eastAsia="Times New Roman" w:cstheme="minorHAnsi"/>
          <w:sz w:val="24"/>
          <w:szCs w:val="24"/>
        </w:rPr>
        <w:t>)</w:t>
      </w:r>
      <w:r>
        <w:rPr>
          <w:rFonts w:eastAsia="Times New Roman" w:cstheme="minorHAnsi"/>
          <w:sz w:val="24"/>
          <w:szCs w:val="24"/>
        </w:rPr>
        <w:t xml:space="preserve"> at termination, and their interaction as fixed effects and study as a random effect and weighting as described above. The interaction was not significant based on nested model comparison, so </w:t>
      </w:r>
      <w:r w:rsidR="00BE0EC0">
        <w:rPr>
          <w:rFonts w:eastAsia="Times New Roman" w:cstheme="minorHAnsi"/>
          <w:sz w:val="24"/>
          <w:szCs w:val="24"/>
        </w:rPr>
        <w:t>the interaction was not</w:t>
      </w:r>
      <w:r>
        <w:rPr>
          <w:rFonts w:eastAsia="Times New Roman" w:cstheme="minorHAnsi"/>
          <w:sz w:val="24"/>
          <w:szCs w:val="24"/>
        </w:rPr>
        <w:t xml:space="preserve"> included </w:t>
      </w:r>
      <w:r w:rsidR="00BE0EC0">
        <w:rPr>
          <w:rFonts w:eastAsia="Times New Roman" w:cstheme="minorHAnsi"/>
          <w:sz w:val="24"/>
          <w:szCs w:val="24"/>
        </w:rPr>
        <w:t>in</w:t>
      </w:r>
      <w:r>
        <w:rPr>
          <w:rFonts w:eastAsia="Times New Roman" w:cstheme="minorHAnsi"/>
          <w:sz w:val="24"/>
          <w:szCs w:val="24"/>
        </w:rPr>
        <w:t xml:space="preserve"> the final model. For all other modifiers, they were assessed individually using a linear mixed model as described above</w:t>
      </w:r>
      <w:r w:rsidR="003447C4">
        <w:rPr>
          <w:rFonts w:eastAsia="Times New Roman" w:cstheme="minorHAnsi"/>
          <w:sz w:val="24"/>
          <w:szCs w:val="24"/>
        </w:rPr>
        <w:t xml:space="preserve"> </w:t>
      </w:r>
      <w:r>
        <w:rPr>
          <w:rFonts w:eastAsia="Times New Roman" w:cstheme="minorHAnsi"/>
          <w:sz w:val="24"/>
          <w:szCs w:val="24"/>
        </w:rPr>
        <w:t xml:space="preserve">with </w:t>
      </w:r>
      <w:r w:rsidR="00BE0EC0">
        <w:rPr>
          <w:rFonts w:eastAsia="Times New Roman" w:cstheme="minorHAnsi"/>
          <w:sz w:val="24"/>
          <w:szCs w:val="24"/>
        </w:rPr>
        <w:t xml:space="preserve">only </w:t>
      </w:r>
      <w:r>
        <w:rPr>
          <w:rFonts w:eastAsia="Times New Roman" w:cstheme="minorHAnsi"/>
          <w:sz w:val="24"/>
          <w:szCs w:val="24"/>
        </w:rPr>
        <w:t>one fixed effect modifier included at a time.</w:t>
      </w:r>
    </w:p>
    <w:p w14:paraId="1A39C6B2" w14:textId="77777777" w:rsidR="009B3642" w:rsidRDefault="009B3642" w:rsidP="00A44CEE">
      <w:pPr>
        <w:shd w:val="clear" w:color="auto" w:fill="FFFFFF"/>
        <w:spacing w:after="0" w:line="240" w:lineRule="auto"/>
        <w:rPr>
          <w:rFonts w:eastAsia="Times New Roman" w:cstheme="minorHAnsi"/>
          <w:sz w:val="24"/>
          <w:szCs w:val="24"/>
        </w:rPr>
      </w:pPr>
    </w:p>
    <w:p w14:paraId="69554464" w14:textId="01A112F9" w:rsidR="00A44CEE" w:rsidRDefault="00CF19BB" w:rsidP="00A44CEE">
      <w:pPr>
        <w:shd w:val="clear" w:color="auto" w:fill="FFFFFF"/>
        <w:spacing w:after="0" w:line="240" w:lineRule="auto"/>
        <w:rPr>
          <w:color w:val="FF0000"/>
          <w:sz w:val="24"/>
          <w:szCs w:val="24"/>
        </w:rPr>
      </w:pPr>
      <w:r w:rsidRPr="009130A3">
        <w:rPr>
          <w:rFonts w:eastAsia="Times New Roman" w:cstheme="minorHAnsi"/>
          <w:sz w:val="24"/>
          <w:szCs w:val="24"/>
        </w:rPr>
        <w:t xml:space="preserve">Significance was </w:t>
      </w:r>
      <w:r w:rsidR="00AE5B5E" w:rsidRPr="009130A3">
        <w:rPr>
          <w:rFonts w:eastAsia="Times New Roman" w:cstheme="minorHAnsi"/>
          <w:sz w:val="24"/>
          <w:szCs w:val="24"/>
        </w:rPr>
        <w:t>assigned</w:t>
      </w:r>
      <w:r w:rsidRPr="009130A3">
        <w:rPr>
          <w:rFonts w:eastAsia="Times New Roman" w:cstheme="minorHAnsi"/>
          <w:sz w:val="24"/>
          <w:szCs w:val="24"/>
        </w:rPr>
        <w:t xml:space="preserve"> at a p-value less than 0.05, but </w:t>
      </w:r>
      <w:r w:rsidR="00AE5B5E" w:rsidRPr="009130A3">
        <w:rPr>
          <w:rFonts w:eastAsia="Times New Roman" w:cstheme="minorHAnsi"/>
          <w:sz w:val="24"/>
          <w:szCs w:val="24"/>
        </w:rPr>
        <w:t>intermediate p-values &lt;0.10 were investigated</w:t>
      </w:r>
      <w:r w:rsidRPr="009130A3">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10.1038/s41592-019-0470-3","ISSN":"1548-7091","author":[{"dropping-particle":"","family":"Ho","given":"Joses","non-dropping-particle":"","parse-names":false,"suffix":""},{"dropping-particle":"","family":"Tumkaya","given":"Tayfun","non-dropping-particle":"","parse-names":false,"suffix":""},{"dropping-particle":"","family":"Aryal","given":"Sameer","non-dropping-particle":"","parse-names":false,"suffix":""},{"dropping-particle":"","family":"Choi","given":"Hyungwon","non-dropping-particle":"","parse-names":false,"suffix":""},{"dropping-particle":"","family":"Claridge-Chang","given":"Adam","non-dropping-particle":"","parse-names":false,"suffix":""}],"container-title":"Nature Methods","id":"ITEM-1","issue":"7","issued":{"date-parts":[["2019","7","19"]]},"page":"565-566","publisher":"Nature Publishing Group","title":"Moving beyond P values: data analysis with estimation graphics","type":"article-journal","volume":"16"},"uris":["http://www.mendeley.com/documents/?uuid=009b2b1e-24c5-3715-b45a-54a1298d6adf"]}],"mendeley":{"formattedCitation":"(Ho et al. 2019)","plainTextFormattedCitation":"(Ho et al. 2019)","previouslyFormattedCitation":"(Ho et al. 2019)"},"properties":{"noteIndex":0},"schema":"https://github.com/citation-style-language/schema/raw/master/csl-citation.json"}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(Ho et al. 2019)</w:t>
      </w:r>
      <w:r w:rsidR="00537D8A">
        <w:rPr>
          <w:rFonts w:eastAsia="Times New Roman" w:cstheme="minorHAnsi"/>
          <w:sz w:val="24"/>
          <w:szCs w:val="24"/>
        </w:rPr>
        <w:fldChar w:fldCharType="end"/>
      </w:r>
      <w:r w:rsidR="00537D8A">
        <w:rPr>
          <w:rFonts w:eastAsia="Times New Roman" w:cstheme="minorHAnsi"/>
          <w:sz w:val="24"/>
          <w:szCs w:val="24"/>
        </w:rPr>
        <w:t>.</w:t>
      </w:r>
      <w:r w:rsidR="00222EEE" w:rsidRPr="009130A3">
        <w:rPr>
          <w:rFonts w:eastAsia="Times New Roman" w:cstheme="minorHAnsi"/>
          <w:sz w:val="24"/>
          <w:szCs w:val="24"/>
        </w:rPr>
        <w:t xml:space="preserve"> The robustness of our results was assessed by removing one study at a time from the dataset and fitting the statistical model</w:t>
      </w:r>
      <w:r w:rsidR="001C4E82" w:rsidRPr="009130A3">
        <w:rPr>
          <w:rFonts w:eastAsia="Times New Roman" w:cstheme="minorHAnsi"/>
          <w:sz w:val="24"/>
          <w:szCs w:val="24"/>
        </w:rPr>
        <w:t xml:space="preserve"> for each dataset individually</w:t>
      </w:r>
      <w:r w:rsidR="00222EEE" w:rsidRPr="009130A3">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{"citationItems":[{"id":"ITEM-1","itemData":{"DOI":"10.1016/j.agee.2011.12.003","ISSN":"01678809","abstract":"A meta-analysis is a statistical treatment of a dataset derived from a literature review. Meta-analysis appears to be a promising approach in agricultural and environmental sciences, but its implementation requires special care. We assessed the quality of the meta-analyses carried out in agronomy, with the intent to formulate recommendations, and we illustrate these recommendations with a case study relative to the estimation of nitrous oxide emission in legume crops. Eight criteria were defined for evaluating the quality of 73 meta-analyses from major scientific journals in the domain of agronomy. Most of these meta-analyses focused on production aspects and the impact of agriculture activities on the environment or biodiversity. None of the 73 meta-analyses reviewed satisfied all eight quality criteria and only three satisfied six criteria. Based on this quality assessment, we formulated the following recommendations: (i) the procedure used to select papers from scientific databases should be explained, (ii) individual data should be weighted according to their level of precision when possible, (iii) the heterogeneity of data should be analyzed with random-effect models, (iv) sensitivity analysis should be carried out and (v) the possibility of publication bias should be investigated. Our case study showed that meta-analysis techniques would be beneficial to the assessment of environmental impacts because they make it possible to study between site-year variability, to assess uncertainty and to identify the factors with a potential environmental impact. The quality criteria and recommendations presented in this paper could serve as a guide to improve future meta-analyses made in this area. © 2011 Elsevier B.V.","author":[{"dropping-particle":"","family":"Philibert","given":"Aurore","non-dropping-particle":"","parse-names":false,"suffix":""},{"dropping-particle":"","family":"Loyce","given":"Chantal","non-dropping-particle":"","parse-names":false,"suffix":""},{"dropping-particle":"","family":"Makowski","given":"David","non-dropping-particle":"","parse-names":false,"suffix":""}],"container-title":"Agriculture, Ecosystems and Environment","id":"ITEM-1","issued":{"date-parts":[["2012"]]},"page":"72-82","publisher":"Elsevier B.V.","title":"Assessment of the quality of meta-analysis in agronomy","type":"article-journal","volume":"148"},"uris":["http://www.mendeley.com/documents/?uuid=7b838186-7804-45e0-ace7-a739320fa5d1"]}],"mendeley":{"formattedCitation":"(Philibert et al. 2012)","plainTextFormattedCitation":"(Philibert et al. 2012)","previouslyFormattedCitation":"(Philibert et al. 2012)"},"properties":{"noteIndex":0},"schema":"https://github.com/citation-style-language/schema/raw/master/csl-citation.json"}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(Philibert et al. 2012)</w:t>
      </w:r>
      <w:r w:rsidR="00537D8A">
        <w:rPr>
          <w:rFonts w:eastAsia="Times New Roman" w:cstheme="minorHAnsi"/>
          <w:sz w:val="24"/>
          <w:szCs w:val="24"/>
        </w:rPr>
        <w:fldChar w:fldCharType="end"/>
      </w:r>
      <w:r w:rsidR="00222EEE" w:rsidRPr="009130A3">
        <w:rPr>
          <w:rFonts w:eastAsia="Times New Roman" w:cstheme="minorHAnsi"/>
          <w:sz w:val="24"/>
          <w:szCs w:val="24"/>
        </w:rPr>
        <w:t>.</w:t>
      </w:r>
      <w:r w:rsidR="001C4E82" w:rsidRPr="009130A3">
        <w:rPr>
          <w:rFonts w:eastAsia="Times New Roman" w:cstheme="minorHAnsi"/>
          <w:sz w:val="24"/>
          <w:szCs w:val="24"/>
        </w:rPr>
        <w:t xml:space="preserve"> </w:t>
      </w:r>
      <w:r w:rsidR="009130A3" w:rsidRPr="009130A3">
        <w:rPr>
          <w:sz w:val="24"/>
          <w:szCs w:val="24"/>
        </w:rPr>
        <w:t>Additionally, select individual points were assessed for disproportionatel</w:t>
      </w:r>
      <w:r w:rsidR="009130A3" w:rsidRPr="00C071A8">
        <w:rPr>
          <w:sz w:val="24"/>
          <w:szCs w:val="24"/>
        </w:rPr>
        <w:t xml:space="preserve">y influencing results in the same manner.  </w:t>
      </w:r>
      <w:r w:rsidR="007829C5" w:rsidRPr="00C071A8">
        <w:rPr>
          <w:sz w:val="24"/>
          <w:szCs w:val="24"/>
        </w:rPr>
        <w:t xml:space="preserve">For significant results, </w:t>
      </w:r>
      <w:r w:rsidR="007854C6" w:rsidRPr="00C071A8">
        <w:rPr>
          <w:sz w:val="24"/>
          <w:szCs w:val="24"/>
        </w:rPr>
        <w:t xml:space="preserve">robustness against </w:t>
      </w:r>
      <w:r w:rsidR="00C071A8" w:rsidRPr="00C071A8">
        <w:rPr>
          <w:sz w:val="24"/>
          <w:szCs w:val="24"/>
        </w:rPr>
        <w:t xml:space="preserve">possibly </w:t>
      </w:r>
      <w:r w:rsidR="007854C6" w:rsidRPr="00C071A8">
        <w:rPr>
          <w:sz w:val="24"/>
          <w:szCs w:val="24"/>
        </w:rPr>
        <w:t xml:space="preserve">un-published non-significant results </w:t>
      </w:r>
      <w:r w:rsidR="007829C5" w:rsidRPr="00C071A8">
        <w:rPr>
          <w:sz w:val="24"/>
          <w:szCs w:val="24"/>
        </w:rPr>
        <w:t xml:space="preserve">was assessed using a fail-safe number </w:t>
      </w:r>
      <w:r w:rsidR="00537D8A">
        <w:rPr>
          <w:sz w:val="24"/>
          <w:szCs w:val="24"/>
        </w:rPr>
        <w:fldChar w:fldCharType="begin" w:fldLock="1"/>
      </w:r>
      <w:r w:rsidR="00537D8A">
        <w:rPr>
          <w:sz w:val="24"/>
          <w:szCs w:val="24"/>
        </w:rPr>
        <w:instrText>ADDIN CSL_CITATION {"citationItems":[{"id":"ITEM-1","itemData":{"DOI":"10.1037/0033-2909.86.3.638","ISSN":"00332909","abstract":"For any given research area, one cannot tell how many studies have been conducted but never reported. The extreme view of the \"file drawer problem\" is that journals are filled with the 5% of the studies that show Type I errors, while the file drawers are filled with the 95% of the studies that show nonsignificant results. Quantitative procedures for computing the tolerance for filed and future null results are reported and illustrated, and the implications are discussed. (15 ref) (PsycINFO Database Record (c) 2006 APA, all rights reserved). © 1979 American Psychological Association.","author":[{"dropping-particle":"","family":"Rosenthal","given":"Robert","non-dropping-particle":"","parse-names":false,"suffix":""}],"container-title":"Psychological Bulletin","id":"ITEM-1","issue":"3","issued":{"date-parts":[["1979"]]},"page":"638-641","title":"The file drawer problem and tolerance for null results","type":"article-journal","volume":"86"},"uris":["http://www.mendeley.com/documents/?uuid=65db5ad0-2337-4c3f-a335-d02893a8a815"]}],"mendeley":{"formattedCitation":"(Rosenthal 1979)","plainTextFormattedCitation":"(Rosenthal 1979)","previouslyFormattedCitation":"(Rosenthal 1979)"},"properties":{"noteIndex":0},"schema":"https://github.com/citation-style-language/schema/raw/master/csl-citation.json"}</w:instrText>
      </w:r>
      <w:r w:rsidR="00537D8A">
        <w:rPr>
          <w:sz w:val="24"/>
          <w:szCs w:val="24"/>
        </w:rPr>
        <w:fldChar w:fldCharType="separate"/>
      </w:r>
      <w:r w:rsidR="00537D8A" w:rsidRPr="00537D8A">
        <w:rPr>
          <w:noProof/>
          <w:sz w:val="24"/>
          <w:szCs w:val="24"/>
        </w:rPr>
        <w:t>(Rosenthal 1979)</w:t>
      </w:r>
      <w:r w:rsidR="00537D8A">
        <w:rPr>
          <w:sz w:val="24"/>
          <w:szCs w:val="24"/>
        </w:rPr>
        <w:fldChar w:fldCharType="end"/>
      </w:r>
      <w:r w:rsidR="007854C6" w:rsidRPr="00C071A8">
        <w:rPr>
          <w:sz w:val="24"/>
          <w:szCs w:val="24"/>
        </w:rPr>
        <w:t>.</w:t>
      </w:r>
    </w:p>
    <w:p w14:paraId="7FE9B848" w14:textId="77777777" w:rsidR="00F216D7" w:rsidRPr="009130A3" w:rsidRDefault="00F216D7" w:rsidP="00A44CEE">
      <w:pPr>
        <w:shd w:val="clear" w:color="auto" w:fill="FFFFFF"/>
        <w:spacing w:after="0" w:line="240" w:lineRule="auto"/>
        <w:rPr>
          <w:color w:val="FF0000"/>
          <w:sz w:val="24"/>
          <w:szCs w:val="24"/>
        </w:rPr>
      </w:pPr>
    </w:p>
    <w:p w14:paraId="03C8ECCB" w14:textId="0FA0D680" w:rsidR="009130A3" w:rsidRDefault="009130A3" w:rsidP="009130A3">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To assess the </w:t>
      </w:r>
      <w:r w:rsidR="001C4E82" w:rsidRPr="009130A3">
        <w:rPr>
          <w:rFonts w:eastAsia="Times New Roman" w:cstheme="minorHAnsi"/>
          <w:sz w:val="24"/>
          <w:szCs w:val="24"/>
        </w:rPr>
        <w:t>am</w:t>
      </w:r>
      <w:r w:rsidR="001C4E82">
        <w:rPr>
          <w:rFonts w:eastAsia="Times New Roman" w:cstheme="minorHAnsi"/>
          <w:sz w:val="24"/>
          <w:szCs w:val="24"/>
        </w:rPr>
        <w:t xml:space="preserve">ount of CC biomass required to achieve a </w:t>
      </w:r>
      <w:r w:rsidR="005912DA">
        <w:rPr>
          <w:rFonts w:eastAsia="Times New Roman" w:cstheme="minorHAnsi"/>
          <w:sz w:val="24"/>
          <w:szCs w:val="24"/>
        </w:rPr>
        <w:t>75</w:t>
      </w:r>
      <w:r w:rsidR="001C4E82">
        <w:rPr>
          <w:rFonts w:eastAsia="Times New Roman" w:cstheme="minorHAnsi"/>
          <w:sz w:val="24"/>
          <w:szCs w:val="24"/>
        </w:rPr>
        <w:t xml:space="preserve">% reduction in weed biomass, we fit a mixed effects model with </w:t>
      </w:r>
      <w:r>
        <w:rPr>
          <w:rFonts w:eastAsia="Times New Roman" w:cstheme="minorHAnsi"/>
          <w:sz w:val="24"/>
          <w:szCs w:val="24"/>
        </w:rPr>
        <w:t>CC biomass at termination as a fixed effect and study as a random effect. The unconditioned fitted parameters were used to back-calculate the amount of biomass needed to achieve an LRR of -</w:t>
      </w:r>
      <w:r w:rsidR="005912DA">
        <w:rPr>
          <w:rFonts w:eastAsia="Times New Roman" w:cstheme="minorHAnsi"/>
          <w:sz w:val="24"/>
          <w:szCs w:val="24"/>
        </w:rPr>
        <w:t>1</w:t>
      </w:r>
      <w:r>
        <w:rPr>
          <w:rFonts w:eastAsia="Times New Roman" w:cstheme="minorHAnsi"/>
          <w:sz w:val="24"/>
          <w:szCs w:val="24"/>
        </w:rPr>
        <w:t>.</w:t>
      </w:r>
      <w:r w:rsidR="005912DA">
        <w:rPr>
          <w:rFonts w:eastAsia="Times New Roman" w:cstheme="minorHAnsi"/>
          <w:sz w:val="24"/>
          <w:szCs w:val="24"/>
        </w:rPr>
        <w:t>38</w:t>
      </w:r>
      <w:r>
        <w:rPr>
          <w:rFonts w:eastAsia="Times New Roman" w:cstheme="minorHAnsi"/>
          <w:sz w:val="24"/>
          <w:szCs w:val="24"/>
        </w:rPr>
        <w:t xml:space="preserve">, which corresponds to a </w:t>
      </w:r>
      <w:r w:rsidR="005912DA">
        <w:rPr>
          <w:rFonts w:eastAsia="Times New Roman" w:cstheme="minorHAnsi"/>
          <w:sz w:val="24"/>
          <w:szCs w:val="24"/>
        </w:rPr>
        <w:t>75</w:t>
      </w:r>
      <w:r>
        <w:rPr>
          <w:rFonts w:eastAsia="Times New Roman" w:cstheme="minorHAnsi"/>
          <w:sz w:val="24"/>
          <w:szCs w:val="24"/>
        </w:rPr>
        <w:t xml:space="preserve">% reduction in weed </w:t>
      </w:r>
      <w:r>
        <w:rPr>
          <w:rFonts w:eastAsia="Times New Roman" w:cstheme="minorHAnsi"/>
          <w:sz w:val="24"/>
          <w:szCs w:val="24"/>
        </w:rPr>
        <w:lastRenderedPageBreak/>
        <w:t xml:space="preserve">biomass in the CC treatment. The uncertainty around this value was estimated using the delta method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{"citationItems":[{"id":"ITEM-1","itemData":{"DOI":"10.1080/00031305.2012.687494","ISSN":"00031305","abstract":"Many statisticians and other scientists use what is commonly called the \"delta method.\" However, few people know who proposed it. The earliest articlewas found in an obscure journal, and the author is rarely cited for his contribution. This article briefly reviews three modern versions of the delta method and how they are used. Then, some history on the author and the journal of the first known article on the delta method is given. The original author's specific contribution is reproduced, along with a discussion on possible reasons that it has been overlooked.","author":[{"dropping-particle":"","family":"Hoef","given":"Jay M.","non-dropping-particle":"Ver","parse-names":false,"suffix":""}],"container-title":"American Statistician","id":"ITEM-1","issue":"2","issued":{"date-parts":[["2012"]]},"page":"124-127","title":"Who invented the delta method?","type":"article-journal","volume":"66"},"uris":["http://www.mendeley.com/documents/?uuid=19051732-145d-4143-9fbb-1985b7b5853e"]}],"mendeley":{"formattedCitation":"(Ver Hoef 2012)","plainTextFormattedCitation":"(Ver Hoef 2012)","previouslyFormattedCitation":"(Ver Hoef 2012)"},"properties":{"noteIndex":0},"schema":"https://github.com/citation-style-language/schema/raw/master/csl-citation.json"}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(Ver Hoef 2012)</w:t>
      </w:r>
      <w:r w:rsidR="00537D8A">
        <w:rPr>
          <w:rFonts w:eastAsia="Times New Roman" w:cstheme="minorHAnsi"/>
          <w:sz w:val="24"/>
          <w:szCs w:val="24"/>
        </w:rPr>
        <w:fldChar w:fldCharType="end"/>
      </w:r>
      <w:r>
        <w:rPr>
          <w:rFonts w:eastAsia="Times New Roman" w:cstheme="minorHAnsi"/>
          <w:sz w:val="24"/>
          <w:szCs w:val="24"/>
        </w:rPr>
        <w:t xml:space="preserve">. </w:t>
      </w:r>
    </w:p>
    <w:p w14:paraId="60EBA675" w14:textId="4B5DB417" w:rsidR="005A64F6" w:rsidRDefault="005A64F6" w:rsidP="009130A3">
      <w:pPr>
        <w:shd w:val="clear" w:color="auto" w:fill="FFFFFF"/>
        <w:spacing w:after="0" w:line="240" w:lineRule="auto"/>
        <w:rPr>
          <w:rFonts w:eastAsia="Times New Roman" w:cstheme="minorHAnsi"/>
          <w:sz w:val="24"/>
          <w:szCs w:val="24"/>
        </w:rPr>
      </w:pPr>
    </w:p>
    <w:p w14:paraId="64D2AB2C" w14:textId="12B13FC1" w:rsidR="005A64F6" w:rsidRDefault="005A64F6" w:rsidP="009130A3">
      <w:pPr>
        <w:shd w:val="clear" w:color="auto" w:fill="FFFFFF"/>
        <w:spacing w:after="0" w:line="240" w:lineRule="auto"/>
        <w:rPr>
          <w:rFonts w:eastAsia="Times New Roman" w:cstheme="minorHAnsi"/>
          <w:sz w:val="24"/>
          <w:szCs w:val="24"/>
        </w:rPr>
      </w:pPr>
      <w:r>
        <w:rPr>
          <w:rFonts w:eastAsia="Times New Roman" w:cstheme="minorHAnsi"/>
          <w:sz w:val="24"/>
          <w:szCs w:val="24"/>
        </w:rPr>
        <w:t>Finally, each point was categorized as a ‘win-win’ or a ‘</w:t>
      </w:r>
      <w:r w:rsidR="005912DA">
        <w:rPr>
          <w:rFonts w:eastAsia="Times New Roman" w:cstheme="minorHAnsi"/>
          <w:sz w:val="24"/>
          <w:szCs w:val="24"/>
        </w:rPr>
        <w:t>other</w:t>
      </w:r>
      <w:r>
        <w:rPr>
          <w:rFonts w:eastAsia="Times New Roman" w:cstheme="minorHAnsi"/>
          <w:sz w:val="24"/>
          <w:szCs w:val="24"/>
        </w:rPr>
        <w:t xml:space="preserve">’ category based on cash-crop yield and weed pressure responses; if the comparison exhibited both an increase in cash-crop yield and a decrease in weed pressure it was assigned ‘win-win’, otherwise it was assigned a value of </w:t>
      </w:r>
      <w:r w:rsidR="005912DA">
        <w:rPr>
          <w:rFonts w:eastAsia="Times New Roman" w:cstheme="minorHAnsi"/>
          <w:sz w:val="24"/>
          <w:szCs w:val="24"/>
        </w:rPr>
        <w:t>‘other</w:t>
      </w:r>
      <w:r>
        <w:rPr>
          <w:rFonts w:eastAsia="Times New Roman" w:cstheme="minorHAnsi"/>
          <w:sz w:val="24"/>
          <w:szCs w:val="24"/>
        </w:rPr>
        <w:t xml:space="preserve">’. To explore possible predictors for win-win scenarios, we fit random forest models </w:t>
      </w:r>
      <w:r w:rsidR="00537D8A">
        <w:rPr>
          <w:rFonts w:eastAsia="Times New Roman" w:cstheme="minorHAnsi"/>
          <w:sz w:val="24"/>
          <w:szCs w:val="24"/>
        </w:rPr>
        <w:fldChar w:fldCharType="begin" w:fldLock="1"/>
      </w:r>
      <w:r w:rsidR="004B54BD">
        <w:rPr>
          <w:rFonts w:eastAsia="Times New Roman" w:cstheme="minorHAnsi"/>
          <w:sz w:val="24"/>
          <w:szCs w:val="24"/>
        </w:rPr>
        <w:instrText>ADDIN CSL_CITATION {"citationItems":[{"id":"ITEM-1","itemData":{"author":[{"dropping-particle":"","family":"Kuhn","given":"Max","non-dropping-particle":"","parse-names":false,"suffix":""},{"dropping-particle":"","family":"Johnson","given":"Kjell","non-dropping-particle":"","parse-names":false,"suffix":""}],"edition":"Vol. 26","id":"ITEM-1","issued":{"date-parts":[["2013"]]},"publisher":"Springer","publisher-place":"New York","title":"Applied predictive modeling","type":"book"},"uris":["http://www.mendeley.com/documents/?uuid=7b33f725-6549-4596-8de6-5a9fd8bfeb42"]}],"mendeley":{"formattedCitation":"(Kuhn and Johnson 2013)","plainTextFormattedCitation":"(Kuhn and Johnson 2013)","previouslyFormattedCitation":"(Kuhn and Johnson 2013)"},"properties":{"noteIndex":0},"schema":"https://github.com/citation-style-language/schema/raw/master/csl-citation.json"}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(Kuhn and Johnson 2013)</w:t>
      </w:r>
      <w:r w:rsidR="00537D8A">
        <w:rPr>
          <w:rFonts w:eastAsia="Times New Roman" w:cstheme="minorHAnsi"/>
          <w:sz w:val="24"/>
          <w:szCs w:val="24"/>
        </w:rPr>
        <w:fldChar w:fldCharType="end"/>
      </w:r>
      <w:r w:rsidR="00C071A8">
        <w:rPr>
          <w:rFonts w:eastAsia="Times New Roman" w:cstheme="minorHAnsi"/>
          <w:sz w:val="24"/>
          <w:szCs w:val="24"/>
        </w:rPr>
        <w:t xml:space="preserve"> using several R packages </w:t>
      </w:r>
      <w:r w:rsidR="004B54BD">
        <w:rPr>
          <w:rFonts w:eastAsia="Times New Roman" w:cstheme="minorHAnsi"/>
          <w:sz w:val="24"/>
          <w:szCs w:val="24"/>
        </w:rPr>
        <w:fldChar w:fldCharType="begin" w:fldLock="1"/>
      </w:r>
      <w:r w:rsidR="0071511D">
        <w:rPr>
          <w:rFonts w:eastAsia="Times New Roman" w:cstheme="minorHAnsi"/>
          <w:sz w:val="24"/>
          <w:szCs w:val="24"/>
        </w:rPr>
        <w:instrText>ADDIN CSL_CITATION {"citationItems":[{"id":"ITEM-1","itemData":{"DOI":"10.1198/106186006X133933","ISBN":"106186006X","ISSN":"10618600","abstract":"Recursive binary partitioning is a popular tool for regression analysis. Two fundamental problems of exhaustive search procedures usually applied to fit such models have been known for a long time: overfitting and a selection bias towards covariates with many possible splits or missing values. While pruning procedures are able to solve the overfitting problem, the variable selection bias still seriously affects the interpretability of tree-structured regression models. For some special cases unbiased procedures have been suggested, however lacking a common theoretical foundation. We propose a unified framework for recursive partitioning which embeds tree-structured regression models into a well defined theory of conditional inference procedures. Stopping criteria based on multiple test procedures are implemented and it is shown that the predictive performance of the resulting trees is as good as the performance of established exhaustive search procedures. It turns out that the partitions and therefore the models induced by both approaches are structurally different, confirming the need for an unbiased variable selection. Moreover, it is shown thai the prediction accuracy of trees with early stopping is equivalent to the prediction accuracy of pruned trees with unbiased variable selection. The methodology presented here is applicable to all kinds of regression problems, including nominal, ordinal, numeric, censored as well as multivariate response variables and arbitrary measurement scales of the covariates. Data from studies on glaucoma classification, node positive breast cancer survival and mammography experience are re-analyzed. © 2006 American Statistical Association, Institute of Mathematical Statistics, and Interface Foundation of North America.","author":[{"dropping-particle":"","family":"Hothorn","given":"Torsten","non-dropping-particle":"","parse-names":false,"suffix":""},{"dropping-particle":"","family":"Hornik","given":"Kurt","non-dropping-particle":"","parse-names":false,"suffix":""},{"dropping-particle":"","family":"Zeileis","given":"Achim","non-dropping-particle":"","parse-names":false,"suffix":""}],"container-title":"Journal of Computational and Graphical Statistics","id":"ITEM-1","issue":"3","issued":{"date-parts":[["2006"]]},"page":"651-674","title":"Unbiased recursive partitioning: A conditional inference framework","type":"article-journal","volume":"15"},"uris":["http://www.mendeley.com/documents/?uuid=7dadd48d-3f78-4f47-a439-e1723254cc97","http://www.mendeley.com/documents/?uuid=562ae3a9-51de-408a-9de3-81ae788991bf"]}],"mendeley":{"formattedCitation":"(Hothorn et al. 2006)","plainTextFormattedCitation":"(Hothorn et al. 2006)","previouslyFormattedCitation":"(Hothorn et al. 2006)"},"properties":{"noteIndex":0},"schema":"https://github.com/citation-style-language/schema/raw/master/csl-citation.json"}</w:instrText>
      </w:r>
      <w:r w:rsidR="004B54BD">
        <w:rPr>
          <w:rFonts w:eastAsia="Times New Roman" w:cstheme="minorHAnsi"/>
          <w:sz w:val="24"/>
          <w:szCs w:val="24"/>
        </w:rPr>
        <w:fldChar w:fldCharType="separate"/>
      </w:r>
      <w:r w:rsidR="004B54BD" w:rsidRPr="004B54BD">
        <w:rPr>
          <w:rFonts w:eastAsia="Times New Roman" w:cstheme="minorHAnsi"/>
          <w:noProof/>
          <w:sz w:val="24"/>
          <w:szCs w:val="24"/>
        </w:rPr>
        <w:t>(Hothorn et al. 2006)</w:t>
      </w:r>
      <w:r w:rsidR="004B54BD">
        <w:rPr>
          <w:rFonts w:eastAsia="Times New Roman" w:cstheme="minorHAnsi"/>
          <w:sz w:val="24"/>
          <w:szCs w:val="24"/>
        </w:rPr>
        <w:fldChar w:fldCharType="end"/>
      </w:r>
      <w:r w:rsidR="00C071A8">
        <w:rPr>
          <w:rFonts w:eastAsia="Times New Roman" w:cstheme="minorHAnsi"/>
          <w:sz w:val="24"/>
          <w:szCs w:val="24"/>
        </w:rPr>
        <w:t xml:space="preserve">. </w:t>
      </w:r>
      <w:r>
        <w:rPr>
          <w:rFonts w:eastAsia="Times New Roman" w:cstheme="minorHAnsi"/>
          <w:sz w:val="24"/>
          <w:szCs w:val="24"/>
        </w:rPr>
        <w:t xml:space="preserve">  </w:t>
      </w:r>
    </w:p>
    <w:p w14:paraId="124E7552" w14:textId="4CE51B3C" w:rsidR="00D41CFD" w:rsidRDefault="00D41CFD" w:rsidP="00A37A74">
      <w:pPr>
        <w:shd w:val="clear" w:color="auto" w:fill="FFFFFF"/>
        <w:spacing w:after="0" w:line="240" w:lineRule="auto"/>
      </w:pPr>
    </w:p>
    <w:p w14:paraId="5BDD9538" w14:textId="10645EEC" w:rsidR="001C4E82" w:rsidRDefault="001C4E82" w:rsidP="001C4E82">
      <w:pPr>
        <w:shd w:val="clear" w:color="auto" w:fill="FFFFFF"/>
        <w:spacing w:after="0" w:line="240" w:lineRule="auto"/>
        <w:rPr>
          <w:rFonts w:eastAsia="Times New Roman" w:cstheme="minorHAnsi"/>
          <w:sz w:val="24"/>
          <w:szCs w:val="24"/>
          <w:u w:val="single"/>
        </w:rPr>
      </w:pPr>
      <w:r>
        <w:rPr>
          <w:rFonts w:eastAsia="Times New Roman" w:cstheme="minorHAnsi"/>
          <w:sz w:val="24"/>
          <w:szCs w:val="24"/>
          <w:u w:val="single"/>
        </w:rPr>
        <w:t>Modelling Scenario</w:t>
      </w:r>
      <w:r w:rsidRPr="0042521F">
        <w:rPr>
          <w:rFonts w:eastAsia="Times New Roman" w:cstheme="minorHAnsi"/>
          <w:sz w:val="24"/>
          <w:szCs w:val="24"/>
          <w:u w:val="single"/>
        </w:rPr>
        <w:t>s</w:t>
      </w:r>
    </w:p>
    <w:p w14:paraId="759A4FEF" w14:textId="3CE3574A" w:rsidR="001C4E82" w:rsidRPr="00F216D7" w:rsidRDefault="001C4E82" w:rsidP="001C4E82">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 xml:space="preserve">To investigate the </w:t>
      </w:r>
      <w:r w:rsidR="00A44CEE">
        <w:rPr>
          <w:rFonts w:eastAsia="Times New Roman" w:cstheme="minorHAnsi"/>
          <w:sz w:val="24"/>
          <w:szCs w:val="24"/>
        </w:rPr>
        <w:t>feasibility of pro</w:t>
      </w:r>
      <w:r w:rsidR="00A44CEE" w:rsidRPr="00A77BD6">
        <w:rPr>
          <w:rFonts w:eastAsia="Times New Roman" w:cstheme="minorHAnsi"/>
          <w:sz w:val="24"/>
          <w:szCs w:val="24"/>
        </w:rPr>
        <w:t xml:space="preserve">ducers managing CCs for weed control in the </w:t>
      </w:r>
      <w:r w:rsidR="00A77BD6" w:rsidRPr="00A77BD6">
        <w:rPr>
          <w:rFonts w:eastAsia="Times New Roman" w:cstheme="minorHAnsi"/>
          <w:sz w:val="24"/>
          <w:szCs w:val="24"/>
        </w:rPr>
        <w:t>US Corn Belt</w:t>
      </w:r>
      <w:r w:rsidR="00A44CEE" w:rsidRPr="00A77BD6">
        <w:rPr>
          <w:rFonts w:eastAsia="Times New Roman" w:cstheme="minorHAnsi"/>
          <w:sz w:val="24"/>
          <w:szCs w:val="24"/>
        </w:rPr>
        <w:t xml:space="preserve"> we used </w:t>
      </w:r>
      <w:r w:rsidR="00F216D7" w:rsidRPr="00A77BD6">
        <w:rPr>
          <w:rFonts w:eastAsia="Times New Roman" w:cstheme="minorHAnsi"/>
          <w:sz w:val="24"/>
          <w:szCs w:val="24"/>
        </w:rPr>
        <w:t>the</w:t>
      </w:r>
      <w:r w:rsidR="00A77BD6" w:rsidRPr="00A77BD6">
        <w:rPr>
          <w:sz w:val="24"/>
          <w:szCs w:val="24"/>
        </w:rPr>
        <w:t xml:space="preserve"> </w:t>
      </w:r>
      <w:r w:rsidR="00A77BD6" w:rsidRPr="00A77BD6">
        <w:rPr>
          <w:rStyle w:val="st"/>
          <w:sz w:val="24"/>
          <w:szCs w:val="24"/>
        </w:rPr>
        <w:t>System Approach to Land Use Sustainability</w:t>
      </w:r>
      <w:r w:rsidR="00F216D7" w:rsidRPr="00A77BD6">
        <w:rPr>
          <w:rFonts w:eastAsia="Times New Roman" w:cstheme="minorHAnsi"/>
          <w:sz w:val="24"/>
          <w:szCs w:val="24"/>
        </w:rPr>
        <w:t xml:space="preserve"> </w:t>
      </w:r>
      <w:r w:rsidR="00A77BD6" w:rsidRPr="00A77BD6">
        <w:rPr>
          <w:rFonts w:eastAsia="Times New Roman" w:cstheme="minorHAnsi"/>
          <w:sz w:val="24"/>
          <w:szCs w:val="24"/>
        </w:rPr>
        <w:t xml:space="preserve">(SALUS) </w:t>
      </w:r>
      <w:r w:rsidR="00F216D7" w:rsidRPr="00A77BD6">
        <w:rPr>
          <w:rFonts w:eastAsia="Times New Roman" w:cstheme="minorHAnsi"/>
          <w:sz w:val="24"/>
          <w:szCs w:val="24"/>
        </w:rPr>
        <w:t>model</w:t>
      </w:r>
      <w:r w:rsidR="00A77BD6" w:rsidRPr="00A77BD6">
        <w:rPr>
          <w:rFonts w:eastAsia="Times New Roman" w:cstheme="minorHAnsi"/>
          <w:sz w:val="24"/>
          <w:szCs w:val="24"/>
        </w:rPr>
        <w:t xml:space="preserve"> </w:t>
      </w:r>
      <w:r w:rsidR="00A44CEE">
        <w:rPr>
          <w:rFonts w:eastAsia="Times New Roman" w:cstheme="minorHAnsi"/>
          <w:sz w:val="24"/>
          <w:szCs w:val="24"/>
        </w:rPr>
        <w:t xml:space="preserve">to simulate </w:t>
      </w:r>
      <w:r w:rsidR="002566A2">
        <w:rPr>
          <w:rFonts w:eastAsia="Times New Roman" w:cstheme="minorHAnsi"/>
          <w:sz w:val="24"/>
          <w:szCs w:val="24"/>
        </w:rPr>
        <w:t xml:space="preserve">winter </w:t>
      </w:r>
      <w:r w:rsidR="00A44CEE">
        <w:rPr>
          <w:rFonts w:eastAsia="Times New Roman" w:cstheme="minorHAnsi"/>
          <w:sz w:val="24"/>
          <w:szCs w:val="24"/>
        </w:rPr>
        <w:t>rye (</w:t>
      </w:r>
      <w:r w:rsidR="00A44CEE" w:rsidRPr="00A44CEE">
        <w:rPr>
          <w:rFonts w:eastAsia="Times New Roman" w:cstheme="minorHAnsi"/>
          <w:i/>
          <w:sz w:val="24"/>
          <w:szCs w:val="24"/>
        </w:rPr>
        <w:t>Secale cereal</w:t>
      </w:r>
      <w:r w:rsidR="00A44CEE">
        <w:rPr>
          <w:rFonts w:eastAsia="Times New Roman" w:cstheme="minorHAnsi"/>
          <w:sz w:val="24"/>
          <w:szCs w:val="24"/>
        </w:rPr>
        <w:t xml:space="preserve">) biomass using 30 years of historical weather data. </w:t>
      </w:r>
      <w:r w:rsidR="00F216D7">
        <w:rPr>
          <w:rFonts w:eastAsia="Times New Roman" w:cstheme="minorHAnsi"/>
          <w:sz w:val="24"/>
          <w:szCs w:val="24"/>
        </w:rPr>
        <w:t>There is little information available about the most prevalent cover crop used in the Corn Belt, but a 2008 survey indicated rye was the most common across four of the states included in our target area</w:t>
      </w:r>
      <w:r w:rsidR="004B54BD">
        <w:rPr>
          <w:rFonts w:eastAsia="Times New Roman" w:cstheme="minorHAnsi"/>
          <w:sz w:val="24"/>
          <w:szCs w:val="24"/>
        </w:rPr>
        <w:t xml:space="preserve"> </w:t>
      </w:r>
      <w:r w:rsidR="004B54BD">
        <w:rPr>
          <w:rFonts w:eastAsia="Times New Roman" w:cstheme="minorHAnsi"/>
          <w:sz w:val="24"/>
          <w:szCs w:val="24"/>
        </w:rPr>
        <w:fldChar w:fldCharType="begin" w:fldLock="1"/>
      </w:r>
      <w:r w:rsidR="004B54BD">
        <w:rPr>
          <w:rFonts w:eastAsia="Times New Roman" w:cstheme="minorHAnsi"/>
          <w:sz w:val="24"/>
          <w:szCs w:val="24"/>
        </w:rPr>
        <w:instrText>ADDIN CSL_CITATION {"citationItems":[{"id":"ITEM-1","itemData":{"DOI":"10.2134/agronj2008.0151","ISSN":"00021962","abstract":"Surveying end-users about their use of technologies and preferences provides information for researchers and educators to develop relevant research and educational programs. A mail survey was sent to Corn Belt farmers during 2006 to quantify cover crop management and preferences. Results indicated that the dominant cereal cover crops in Indiana and Illinois are winter wheat (Triticum aestivum L.) and cereal rye (Secale cereale L.), cereal rye and oat (Avena sativa L.) in Iowa, and oat in Minnesota. Legumes were used more frequently in Indiana and Illinois, and red clover (Trifolium pratense L.) was the dominant choice across the region. Farmers relied solely on herbicides 54% of the time to kill cover crops. Ninety-three percent of respondents indicated that they received no cost sharing for using cover crops and 14% indicated that they would plant cover crops on rented land. Corn Belt farmers prefer cover crops that overwinter (68%) and fix N (64%). The information provided in this survey supplements existing knowledge that can be used to develop relevant research and educational programs to address agronomic production systems that include cover crops. Copyright © 2008 by the American Society of Agronomy. All rights reserved.","author":[{"dropping-particle":"","family":"Singer","given":"Jeremy W.","non-dropping-particle":"","parse-names":false,"suffix":""}],"container-title":"Agronomy Journal","id":"ITEM-1","issue":"6","issued":{"date-parts":[["2008"]]},"page":"1670-1672","title":"Corn belt assessment of cover crop management and preferences","type":"article-journal","volume":"100"},"uris":["http://www.mendeley.com/documents/?uuid=0c5bdc48-ec49-4898-91fe-534dc09efd87"]}],"mendeley":{"formattedCitation":"(Singer 2008)","plainTextFormattedCitation":"(Singer 2008)","previouslyFormattedCitation":"(Singer 2008)"},"properties":{"noteIndex":0},"schema":"https://github.com/citation-style-language/schema/raw/master/csl-citation.json"}</w:instrText>
      </w:r>
      <w:r w:rsidR="004B54BD">
        <w:rPr>
          <w:rFonts w:eastAsia="Times New Roman" w:cstheme="minorHAnsi"/>
          <w:sz w:val="24"/>
          <w:szCs w:val="24"/>
        </w:rPr>
        <w:fldChar w:fldCharType="separate"/>
      </w:r>
      <w:r w:rsidR="004B54BD" w:rsidRPr="004B54BD">
        <w:rPr>
          <w:rFonts w:eastAsia="Times New Roman" w:cstheme="minorHAnsi"/>
          <w:noProof/>
          <w:sz w:val="24"/>
          <w:szCs w:val="24"/>
        </w:rPr>
        <w:t>(Singer 2008)</w:t>
      </w:r>
      <w:r w:rsidR="004B54BD">
        <w:rPr>
          <w:rFonts w:eastAsia="Times New Roman" w:cstheme="minorHAnsi"/>
          <w:sz w:val="24"/>
          <w:szCs w:val="24"/>
        </w:rPr>
        <w:fldChar w:fldCharType="end"/>
      </w:r>
      <w:r w:rsidR="00F216D7">
        <w:rPr>
          <w:rFonts w:eastAsia="Times New Roman" w:cstheme="minorHAnsi"/>
          <w:sz w:val="24"/>
          <w:szCs w:val="24"/>
        </w:rPr>
        <w:t>. Additionally, rye represents the most optimistic cover crop choice for maximizing biomass production in this region</w:t>
      </w:r>
      <w:r w:rsidR="002566A2">
        <w:rPr>
          <w:rFonts w:eastAsia="Times New Roman" w:cstheme="minorHAnsi"/>
          <w:sz w:val="24"/>
          <w:szCs w:val="24"/>
        </w:rPr>
        <w:t xml:space="preserve"> </w:t>
      </w:r>
      <w:r w:rsidR="004B54BD">
        <w:rPr>
          <w:rFonts w:eastAsia="Times New Roman" w:cstheme="minorHAnsi"/>
          <w:sz w:val="24"/>
          <w:szCs w:val="24"/>
        </w:rPr>
        <w:fldChar w:fldCharType="begin" w:fldLock="1"/>
      </w:r>
      <w:r w:rsidR="0071511D">
        <w:rPr>
          <w:rFonts w:eastAsia="Times New Roman" w:cstheme="minorHAnsi"/>
          <w:sz w:val="24"/>
          <w:szCs w:val="24"/>
        </w:rPr>
        <w:instrText>ADDIN CSL_CITATION {"citationItems":[{"id":"ITEM-1","itemData":{"DOI":"10.2489/jswc.70.6.353","ISSN":"00224561","abstract":"Cover crops can improve the sustainability and resilience of corn (Zea mays L.) and soybean (Glycine max L. Merr.) production systems. At present, the most widely used cover crops in corn-soybean systems in the upper Midwest United States have been winter cereals. However, there have been isolated reports of corn yield reductions following winter rye (Secale cereale L.) cover crops, and the risk of corn yield reductions will reduce the likelihood of farmers adopting cover crops. Although the exact mechanism is unknown and there are many possible causes of corn yield reductions following winter cereal cover crops, we hypothesize that there may be differences among winter cereal species or cultivars in their effect on corn yield. Additionally, there have been no evaluations of shoot growth and nitrogen (N) uptake of winter cereal cultivars used as cover crops in the upper Midwest. Seven winter rye cultivars, 2 winter triticale (× Triticosecale Wittmack) cultivars, and 3 winter wheat (Triticum aestivum L.) cultivars were planted following soybean harvest and grown as a winter cover crops preceding corn in four years to determine whether the 12 cultivars differed in (1) biomass production and N uptake, and (2) impact on corn yield, harvest population, and other yield parameters. The 12 cover crop cultivars differed in each of the four years for shoot dry weight, shoot N concentration, and total shoot N content. In general, the winter rye cultivars had greater shoot biomass, lower shoot N concentrations, and higher total shoot N contents than the winter triticale and winter wheat cultivars. The winter cereal cultivars decreased corn yield in two of the four years, and the yield effect varied among cultivars. Some cultivars of all three species caused corn yield decreases, with no indication that winter rye had a greater effect than did winter wheat or winter triticale. Four winter rye cultivars did not significantly reduce corn yield in either of the two years in which yield was reduced. In general, the decreases in corn yield following the winter cereal cover crops were related to decreases in harvest population and increases in the number of barren plants, but were not strongly related to cover crop shoot dry weight within years. Our study shows that there are genotypic differences among winter cereal cultivars for their performance as cover crops and their effect on corn yields.","author":[{"dropping-particle":"","family":"Kaspar","given":"T. C.","non-dropping-particle":"","parse-names":false,"suffix":""},{"dropping-particle":"","family":"Bakker","given":"M. G.","non-dropping-particle":"","parse-names":false,"suffix":""}],"container-title":"Journal of Soil and Water Conservation","id":"ITEM-1","issue":"6","issued":{"date-parts":[["2015"]]},"page":"353-364","title":"Biomass production of 12 winter cereal cover crop cultivars and their effect on subsequent no-till corn yield","type":"article-journal","volume":"70"},"uris":["http://www.mendeley.com/documents/?uuid=b31f4e8c-125c-49ab-8a5c-0a3018c806ff"]}],"mendeley":{"formattedCitation":"(Kaspar and Bakker 2015)","plainTextFormattedCitation":"(Kaspar and Bakker 2015)","previouslyFormattedCitation":"(Kaspar and Bakker 2015)"},"properties":{"noteIndex":0},"schema":"https://github.com/citation-style-language/schema/raw/master/csl-citation.json"}</w:instrText>
      </w:r>
      <w:r w:rsidR="004B54BD">
        <w:rPr>
          <w:rFonts w:eastAsia="Times New Roman" w:cstheme="minorHAnsi"/>
          <w:sz w:val="24"/>
          <w:szCs w:val="24"/>
        </w:rPr>
        <w:fldChar w:fldCharType="separate"/>
      </w:r>
      <w:r w:rsidR="004B54BD" w:rsidRPr="004B54BD">
        <w:rPr>
          <w:rFonts w:eastAsia="Times New Roman" w:cstheme="minorHAnsi"/>
          <w:noProof/>
          <w:sz w:val="24"/>
          <w:szCs w:val="24"/>
        </w:rPr>
        <w:t>(Kaspar and Bakker 2015)</w:t>
      </w:r>
      <w:r w:rsidR="004B54BD">
        <w:rPr>
          <w:rFonts w:eastAsia="Times New Roman" w:cstheme="minorHAnsi"/>
          <w:sz w:val="24"/>
          <w:szCs w:val="24"/>
        </w:rPr>
        <w:fldChar w:fldCharType="end"/>
      </w:r>
      <w:r w:rsidR="00F216D7">
        <w:rPr>
          <w:rFonts w:eastAsia="Times New Roman" w:cstheme="minorHAnsi"/>
          <w:sz w:val="24"/>
          <w:szCs w:val="24"/>
        </w:rPr>
        <w:t xml:space="preserve">. </w:t>
      </w:r>
      <w:r w:rsidR="00A44CEE" w:rsidRPr="00F216D7">
        <w:rPr>
          <w:rFonts w:eastAsia="Times New Roman" w:cstheme="minorHAnsi"/>
          <w:color w:val="FF0000"/>
          <w:sz w:val="24"/>
          <w:szCs w:val="24"/>
        </w:rPr>
        <w:t>Simulations were</w:t>
      </w:r>
      <w:r w:rsidR="00F216D7" w:rsidRPr="00F216D7">
        <w:rPr>
          <w:rFonts w:eastAsia="Times New Roman" w:cstheme="minorHAnsi"/>
          <w:color w:val="FF0000"/>
          <w:sz w:val="24"/>
          <w:szCs w:val="24"/>
        </w:rPr>
        <w:t xml:space="preserve"> don</w:t>
      </w:r>
      <w:r w:rsidR="00A77BD6">
        <w:rPr>
          <w:rFonts w:eastAsia="Times New Roman" w:cstheme="minorHAnsi"/>
          <w:color w:val="FF0000"/>
          <w:sz w:val="24"/>
          <w:szCs w:val="24"/>
        </w:rPr>
        <w:t>e</w:t>
      </w:r>
      <w:r w:rsidR="00F216D7" w:rsidRPr="00F216D7">
        <w:rPr>
          <w:rFonts w:eastAsia="Times New Roman" w:cstheme="minorHAnsi"/>
          <w:color w:val="FF0000"/>
          <w:sz w:val="24"/>
          <w:szCs w:val="24"/>
        </w:rPr>
        <w:t xml:space="preserve"> on a field scale</w:t>
      </w:r>
      <w:r w:rsidR="00A44CEE" w:rsidRPr="00F216D7">
        <w:rPr>
          <w:rFonts w:eastAsia="Times New Roman" w:cstheme="minorHAnsi"/>
          <w:color w:val="FF0000"/>
          <w:sz w:val="24"/>
          <w:szCs w:val="24"/>
        </w:rPr>
        <w:t xml:space="preserve"> averaged at the county level within the 10 states included in our study area. Planting dates included were September X (</w:t>
      </w:r>
      <w:r w:rsidR="00A77BD6">
        <w:rPr>
          <w:rFonts w:eastAsia="Times New Roman" w:cstheme="minorHAnsi"/>
          <w:color w:val="FF0000"/>
          <w:sz w:val="24"/>
          <w:szCs w:val="24"/>
        </w:rPr>
        <w:t>optimistic</w:t>
      </w:r>
      <w:r w:rsidR="00A44CEE" w:rsidRPr="00F216D7">
        <w:rPr>
          <w:rFonts w:eastAsia="Times New Roman" w:cstheme="minorHAnsi"/>
          <w:color w:val="FF0000"/>
          <w:sz w:val="24"/>
          <w:szCs w:val="24"/>
        </w:rPr>
        <w:t>), October X (</w:t>
      </w:r>
      <w:r w:rsidR="00A77BD6">
        <w:rPr>
          <w:rFonts w:eastAsia="Times New Roman" w:cstheme="minorHAnsi"/>
          <w:color w:val="FF0000"/>
          <w:sz w:val="24"/>
          <w:szCs w:val="24"/>
        </w:rPr>
        <w:t>realistic</w:t>
      </w:r>
      <w:r w:rsidR="00A44CEE" w:rsidRPr="00F216D7">
        <w:rPr>
          <w:rFonts w:eastAsia="Times New Roman" w:cstheme="minorHAnsi"/>
          <w:color w:val="FF0000"/>
          <w:sz w:val="24"/>
          <w:szCs w:val="24"/>
        </w:rPr>
        <w:t>), and November X (</w:t>
      </w:r>
      <w:r w:rsidR="00A77BD6">
        <w:rPr>
          <w:rFonts w:eastAsia="Times New Roman" w:cstheme="minorHAnsi"/>
          <w:color w:val="FF0000"/>
          <w:sz w:val="24"/>
          <w:szCs w:val="24"/>
        </w:rPr>
        <w:t>late</w:t>
      </w:r>
      <w:r w:rsidR="00A44CEE" w:rsidRPr="00F216D7">
        <w:rPr>
          <w:rFonts w:eastAsia="Times New Roman" w:cstheme="minorHAnsi"/>
          <w:color w:val="FF0000"/>
          <w:sz w:val="24"/>
          <w:szCs w:val="24"/>
        </w:rPr>
        <w:t>). The date when the CC reached a threshold value was recorded blah blah.</w:t>
      </w:r>
      <w:r w:rsidR="00A77BD6">
        <w:rPr>
          <w:rFonts w:eastAsia="Times New Roman" w:cstheme="minorHAnsi"/>
          <w:color w:val="FF0000"/>
          <w:sz w:val="24"/>
          <w:szCs w:val="24"/>
        </w:rPr>
        <w:t xml:space="preserve"> </w:t>
      </w:r>
      <w:proofErr w:type="spellStart"/>
      <w:r w:rsidR="00A77BD6">
        <w:rPr>
          <w:rFonts w:eastAsia="Times New Roman" w:cstheme="minorHAnsi"/>
          <w:color w:val="FF0000"/>
          <w:sz w:val="24"/>
          <w:szCs w:val="24"/>
        </w:rPr>
        <w:t>Rafa</w:t>
      </w:r>
      <w:proofErr w:type="spellEnd"/>
      <w:r w:rsidR="00A77BD6">
        <w:rPr>
          <w:rFonts w:eastAsia="Times New Roman" w:cstheme="minorHAnsi"/>
          <w:color w:val="FF0000"/>
          <w:sz w:val="24"/>
          <w:szCs w:val="24"/>
        </w:rPr>
        <w:t>?</w:t>
      </w:r>
      <w:r w:rsidR="00F216D7" w:rsidRPr="00F216D7">
        <w:rPr>
          <w:rFonts w:eastAsia="Times New Roman" w:cstheme="minorHAnsi"/>
          <w:color w:val="FF0000"/>
          <w:sz w:val="24"/>
          <w:szCs w:val="24"/>
        </w:rPr>
        <w:t xml:space="preserve"> </w:t>
      </w:r>
    </w:p>
    <w:p w14:paraId="0C52B45A" w14:textId="77777777" w:rsidR="001C4E82" w:rsidRDefault="001C4E82" w:rsidP="00A37A74">
      <w:pPr>
        <w:shd w:val="clear" w:color="auto" w:fill="FFFFFF"/>
        <w:spacing w:after="0" w:line="240" w:lineRule="auto"/>
      </w:pPr>
    </w:p>
    <w:p w14:paraId="6BDCE3DA" w14:textId="2996EF63" w:rsidR="00B73B09" w:rsidRPr="0042521F" w:rsidRDefault="00CE0DC6" w:rsidP="00676DE4">
      <w:pPr>
        <w:pStyle w:val="NoSpacing"/>
        <w:rPr>
          <w:rFonts w:cstheme="minorHAnsi"/>
          <w:b/>
          <w:sz w:val="32"/>
          <w:szCs w:val="32"/>
        </w:rPr>
      </w:pPr>
      <w:r>
        <w:rPr>
          <w:rFonts w:cstheme="minorHAnsi"/>
          <w:b/>
          <w:sz w:val="32"/>
          <w:szCs w:val="32"/>
        </w:rPr>
        <w:t xml:space="preserve">3. </w:t>
      </w:r>
      <w:r w:rsidR="00D63120">
        <w:rPr>
          <w:rFonts w:cstheme="minorHAnsi"/>
          <w:b/>
          <w:sz w:val="32"/>
          <w:szCs w:val="32"/>
        </w:rPr>
        <w:t>Results</w:t>
      </w:r>
      <w:r>
        <w:rPr>
          <w:rFonts w:cstheme="minorHAnsi"/>
          <w:b/>
          <w:sz w:val="32"/>
          <w:szCs w:val="32"/>
        </w:rPr>
        <w:t xml:space="preserve"> and Discussion</w:t>
      </w:r>
    </w:p>
    <w:p w14:paraId="6AE54838" w14:textId="77777777" w:rsidR="005D7FA7" w:rsidRPr="0042521F" w:rsidRDefault="005D7FA7" w:rsidP="00676DE4">
      <w:pPr>
        <w:pStyle w:val="NoSpacing"/>
        <w:rPr>
          <w:rFonts w:cstheme="minorHAnsi"/>
          <w:sz w:val="24"/>
          <w:szCs w:val="24"/>
        </w:rPr>
      </w:pPr>
    </w:p>
    <w:p w14:paraId="71C5C0DC" w14:textId="1E977DCB" w:rsidR="00676DE4" w:rsidRPr="009C6443" w:rsidRDefault="00CE0DC6" w:rsidP="00676DE4">
      <w:pPr>
        <w:pStyle w:val="NoSpacing"/>
        <w:rPr>
          <w:rFonts w:cstheme="minorHAnsi"/>
          <w:b/>
          <w:sz w:val="24"/>
          <w:szCs w:val="24"/>
          <w:u w:val="single"/>
        </w:rPr>
      </w:pPr>
      <w:r w:rsidRPr="009C6443">
        <w:rPr>
          <w:rFonts w:cstheme="minorHAnsi"/>
          <w:b/>
          <w:sz w:val="24"/>
          <w:szCs w:val="24"/>
          <w:u w:val="single"/>
        </w:rPr>
        <w:t xml:space="preserve">3.1 </w:t>
      </w:r>
      <w:r w:rsidR="00676DE4" w:rsidRPr="009C6443">
        <w:rPr>
          <w:rFonts w:cstheme="minorHAnsi"/>
          <w:b/>
          <w:sz w:val="24"/>
          <w:szCs w:val="24"/>
          <w:u w:val="single"/>
        </w:rPr>
        <w:t>Database overview</w:t>
      </w:r>
    </w:p>
    <w:p w14:paraId="5D193C47" w14:textId="77777777" w:rsidR="00D42EBA" w:rsidRDefault="00D42EBA" w:rsidP="00676DE4">
      <w:pPr>
        <w:pStyle w:val="NoSpacing"/>
        <w:rPr>
          <w:rFonts w:cstheme="minorHAnsi"/>
          <w:sz w:val="24"/>
          <w:szCs w:val="24"/>
        </w:rPr>
      </w:pPr>
    </w:p>
    <w:p w14:paraId="4F27FE2C" w14:textId="6273ED6E" w:rsidR="00E87954" w:rsidRDefault="00D42EBA" w:rsidP="00E87954">
      <w:pPr>
        <w:shd w:val="clear" w:color="auto" w:fill="FFFFFF"/>
        <w:spacing w:after="0" w:line="240" w:lineRule="auto"/>
        <w:rPr>
          <w:rFonts w:eastAsia="Times New Roman" w:cstheme="minorHAnsi"/>
          <w:sz w:val="24"/>
          <w:szCs w:val="24"/>
        </w:rPr>
      </w:pPr>
      <w:r>
        <w:rPr>
          <w:rFonts w:cstheme="minorHAnsi"/>
          <w:sz w:val="24"/>
          <w:szCs w:val="24"/>
        </w:rPr>
        <w:t>F</w:t>
      </w:r>
      <w:r w:rsidR="00676DE4" w:rsidRPr="0042521F">
        <w:rPr>
          <w:rFonts w:cstheme="minorHAnsi"/>
          <w:sz w:val="24"/>
          <w:szCs w:val="24"/>
        </w:rPr>
        <w:t>ifteen articles</w:t>
      </w:r>
      <w:r>
        <w:rPr>
          <w:rFonts w:cstheme="minorHAnsi"/>
          <w:sz w:val="24"/>
          <w:szCs w:val="24"/>
        </w:rPr>
        <w:t xml:space="preserve"> (</w:t>
      </w:r>
      <w:r w:rsidR="00A44CEE" w:rsidRPr="00D42EBA">
        <w:rPr>
          <w:rFonts w:cstheme="minorHAnsi"/>
          <w:b/>
          <w:sz w:val="24"/>
          <w:szCs w:val="24"/>
        </w:rPr>
        <w:t>Supplementary</w:t>
      </w:r>
      <w:r w:rsidRPr="00D42EBA">
        <w:rPr>
          <w:rFonts w:cstheme="minorHAnsi"/>
          <w:b/>
          <w:sz w:val="24"/>
          <w:szCs w:val="24"/>
        </w:rPr>
        <w:t xml:space="preserve"> material X</w:t>
      </w:r>
      <w:r>
        <w:rPr>
          <w:rFonts w:cstheme="minorHAnsi"/>
          <w:sz w:val="24"/>
          <w:szCs w:val="24"/>
        </w:rPr>
        <w:t>)</w:t>
      </w:r>
      <w:r w:rsidR="00676DE4" w:rsidRPr="0042521F">
        <w:rPr>
          <w:rFonts w:cstheme="minorHAnsi"/>
          <w:sz w:val="24"/>
          <w:szCs w:val="24"/>
        </w:rPr>
        <w:t xml:space="preserve"> fi</w:t>
      </w:r>
      <w:r w:rsidR="00EB589C" w:rsidRPr="0042521F">
        <w:rPr>
          <w:rFonts w:cstheme="minorHAnsi"/>
          <w:sz w:val="24"/>
          <w:szCs w:val="24"/>
        </w:rPr>
        <w:t xml:space="preserve">t our criteria, </w:t>
      </w:r>
      <w:r>
        <w:rPr>
          <w:rFonts w:cstheme="minorHAnsi"/>
          <w:sz w:val="24"/>
          <w:szCs w:val="24"/>
        </w:rPr>
        <w:t>producing</w:t>
      </w:r>
      <w:r w:rsidR="00EB589C" w:rsidRPr="0042521F">
        <w:rPr>
          <w:rFonts w:cstheme="minorHAnsi"/>
          <w:sz w:val="24"/>
          <w:szCs w:val="24"/>
        </w:rPr>
        <w:t xml:space="preserve"> </w:t>
      </w:r>
      <w:r w:rsidR="00723402" w:rsidRPr="0042521F">
        <w:rPr>
          <w:rFonts w:cstheme="minorHAnsi"/>
          <w:sz w:val="24"/>
          <w:szCs w:val="24"/>
        </w:rPr>
        <w:t xml:space="preserve">123 </w:t>
      </w:r>
      <w:r w:rsidR="00676DE4" w:rsidRPr="0042521F">
        <w:rPr>
          <w:rFonts w:cstheme="minorHAnsi"/>
          <w:sz w:val="24"/>
          <w:szCs w:val="24"/>
        </w:rPr>
        <w:t>response ratios</w:t>
      </w:r>
      <w:r w:rsidR="00723402" w:rsidRPr="0042521F">
        <w:rPr>
          <w:rFonts w:cstheme="minorHAnsi"/>
          <w:sz w:val="24"/>
          <w:szCs w:val="24"/>
        </w:rPr>
        <w:t xml:space="preserve"> for weed biomass and 11</w:t>
      </w:r>
      <w:r>
        <w:rPr>
          <w:rFonts w:cstheme="minorHAnsi"/>
          <w:sz w:val="24"/>
          <w:szCs w:val="24"/>
        </w:rPr>
        <w:t>9</w:t>
      </w:r>
      <w:r w:rsidR="00723402" w:rsidRPr="0042521F">
        <w:rPr>
          <w:rFonts w:cstheme="minorHAnsi"/>
          <w:sz w:val="24"/>
          <w:szCs w:val="24"/>
        </w:rPr>
        <w:t xml:space="preserve"> response ratios for weed density</w:t>
      </w:r>
      <w:r w:rsidR="00A44CEE">
        <w:rPr>
          <w:rFonts w:cstheme="minorHAnsi"/>
          <w:sz w:val="24"/>
          <w:szCs w:val="24"/>
        </w:rPr>
        <w:t>. The studies</w:t>
      </w:r>
      <w:r>
        <w:rPr>
          <w:rFonts w:cstheme="minorHAnsi"/>
          <w:sz w:val="24"/>
          <w:szCs w:val="24"/>
        </w:rPr>
        <w:t xml:space="preserve"> </w:t>
      </w:r>
      <w:r w:rsidR="00FD4E73">
        <w:rPr>
          <w:rFonts w:cstheme="minorHAnsi"/>
          <w:sz w:val="24"/>
          <w:szCs w:val="24"/>
        </w:rPr>
        <w:t>represent</w:t>
      </w:r>
      <w:r>
        <w:rPr>
          <w:rFonts w:cstheme="minorHAnsi"/>
          <w:sz w:val="24"/>
          <w:szCs w:val="24"/>
        </w:rPr>
        <w:t xml:space="preserve"> a range of site characteristics and m</w:t>
      </w:r>
      <w:r w:rsidR="00D63120">
        <w:rPr>
          <w:rFonts w:cstheme="minorHAnsi"/>
          <w:sz w:val="24"/>
          <w:szCs w:val="24"/>
        </w:rPr>
        <w:t>anagements representative of maize-</w:t>
      </w:r>
      <w:r>
        <w:rPr>
          <w:rFonts w:cstheme="minorHAnsi"/>
          <w:sz w:val="24"/>
          <w:szCs w:val="24"/>
        </w:rPr>
        <w:t>soybean production systems of the Corn Belt (</w:t>
      </w:r>
      <w:r w:rsidR="00FC675C">
        <w:rPr>
          <w:rFonts w:cstheme="minorHAnsi"/>
          <w:sz w:val="24"/>
          <w:szCs w:val="24"/>
        </w:rPr>
        <w:t xml:space="preserve">Fig 1; </w:t>
      </w:r>
      <w:r>
        <w:rPr>
          <w:rFonts w:cstheme="minorHAnsi"/>
          <w:sz w:val="24"/>
          <w:szCs w:val="24"/>
        </w:rPr>
        <w:t xml:space="preserve">Table </w:t>
      </w:r>
      <w:r w:rsidR="00FC675C">
        <w:rPr>
          <w:rFonts w:cstheme="minorHAnsi"/>
          <w:sz w:val="24"/>
          <w:szCs w:val="24"/>
        </w:rPr>
        <w:t>1</w:t>
      </w:r>
      <w:r>
        <w:rPr>
          <w:rFonts w:cstheme="minorHAnsi"/>
          <w:sz w:val="24"/>
          <w:szCs w:val="24"/>
        </w:rPr>
        <w:t>)</w:t>
      </w:r>
      <w:r w:rsidR="00486004" w:rsidRPr="0042521F">
        <w:rPr>
          <w:rFonts w:cstheme="minorHAnsi"/>
          <w:sz w:val="24"/>
          <w:szCs w:val="24"/>
        </w:rPr>
        <w:t>.</w:t>
      </w:r>
      <w:r w:rsidR="00E87954">
        <w:rPr>
          <w:rFonts w:cstheme="minorHAnsi"/>
          <w:sz w:val="24"/>
          <w:szCs w:val="24"/>
        </w:rPr>
        <w:t xml:space="preserve"> </w:t>
      </w:r>
      <w:r w:rsidR="00E87954">
        <w:rPr>
          <w:rFonts w:eastAsia="Times New Roman" w:cstheme="minorHAnsi"/>
          <w:sz w:val="24"/>
          <w:szCs w:val="24"/>
        </w:rPr>
        <w:t>Although the</w:t>
      </w:r>
      <w:r w:rsidR="00B6686C">
        <w:rPr>
          <w:rFonts w:eastAsia="Times New Roman" w:cstheme="minorHAnsi"/>
          <w:sz w:val="24"/>
          <w:szCs w:val="24"/>
        </w:rPr>
        <w:t xml:space="preserve"> subsequent</w:t>
      </w:r>
      <w:r w:rsidR="00E87954">
        <w:rPr>
          <w:rFonts w:eastAsia="Times New Roman" w:cstheme="minorHAnsi"/>
          <w:sz w:val="24"/>
          <w:szCs w:val="24"/>
        </w:rPr>
        <w:t xml:space="preserve"> </w:t>
      </w:r>
      <w:r w:rsidR="00B6686C">
        <w:rPr>
          <w:rFonts w:eastAsia="Times New Roman" w:cstheme="minorHAnsi"/>
          <w:sz w:val="24"/>
          <w:szCs w:val="24"/>
        </w:rPr>
        <w:t xml:space="preserve">cash </w:t>
      </w:r>
      <w:r w:rsidR="00E87954">
        <w:rPr>
          <w:rFonts w:eastAsia="Times New Roman" w:cstheme="minorHAnsi"/>
          <w:sz w:val="24"/>
          <w:szCs w:val="24"/>
        </w:rPr>
        <w:t>crop’s planting density can affect a CC’s weed suppression effectiveness (Ryan et al. 2011), we were unable to assess that aspect of the cropping systems due to a paucity of reported cash crop planting densities in the papers.</w:t>
      </w:r>
    </w:p>
    <w:p w14:paraId="618CCA4D" w14:textId="7C4DC914" w:rsidR="00676DE4" w:rsidRDefault="00676DE4" w:rsidP="00676DE4">
      <w:pPr>
        <w:pStyle w:val="NoSpacing"/>
        <w:rPr>
          <w:rFonts w:cstheme="minorHAnsi"/>
          <w:sz w:val="24"/>
          <w:szCs w:val="24"/>
        </w:rPr>
      </w:pPr>
    </w:p>
    <w:p w14:paraId="0B0044F5" w14:textId="656E235C" w:rsidR="00D42EBA" w:rsidRDefault="00D42EBA" w:rsidP="00676DE4">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FC675C" w14:paraId="04E7DBB9" w14:textId="77777777" w:rsidTr="00FC675C">
        <w:tc>
          <w:tcPr>
            <w:tcW w:w="9350" w:type="dxa"/>
          </w:tcPr>
          <w:p w14:paraId="7786AEAB" w14:textId="28D516FC" w:rsidR="00FC675C" w:rsidRDefault="00CF530E" w:rsidP="00676DE4">
            <w:pPr>
              <w:pStyle w:val="NoSpacing"/>
              <w:rPr>
                <w:rFonts w:cstheme="minorHAnsi"/>
                <w:sz w:val="24"/>
                <w:szCs w:val="24"/>
              </w:rPr>
            </w:pPr>
            <w:r>
              <w:rPr>
                <w:rFonts w:cstheme="minorHAnsi"/>
                <w:noProof/>
                <w:sz w:val="24"/>
                <w:szCs w:val="24"/>
              </w:rPr>
              <w:lastRenderedPageBreak/>
              <w:drawing>
                <wp:inline distT="0" distB="0" distL="0" distR="0" wp14:anchorId="11DF8908" wp14:editId="3D58E21E">
                  <wp:extent cx="5943600" cy="3218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u_fig1_map-sites-tilla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inline>
              </w:drawing>
            </w:r>
          </w:p>
        </w:tc>
      </w:tr>
      <w:tr w:rsidR="00FC675C" w14:paraId="63D4C30A" w14:textId="77777777" w:rsidTr="00FC675C">
        <w:tc>
          <w:tcPr>
            <w:tcW w:w="9350" w:type="dxa"/>
          </w:tcPr>
          <w:p w14:paraId="4DE4F696" w14:textId="43928BE6" w:rsidR="00FC675C" w:rsidRDefault="00FC675C" w:rsidP="00676DE4">
            <w:pPr>
              <w:pStyle w:val="NoSpacing"/>
              <w:rPr>
                <w:rFonts w:cstheme="minorHAnsi"/>
                <w:sz w:val="24"/>
                <w:szCs w:val="24"/>
              </w:rPr>
            </w:pPr>
            <w:r w:rsidRPr="007C4BB7">
              <w:rPr>
                <w:rFonts w:cstheme="minorHAnsi"/>
                <w:b/>
                <w:sz w:val="24"/>
                <w:szCs w:val="24"/>
              </w:rPr>
              <w:t>Figure 1</w:t>
            </w:r>
            <w:r w:rsidR="00F216D7">
              <w:rPr>
                <w:rFonts w:cstheme="minorHAnsi"/>
                <w:sz w:val="24"/>
                <w:szCs w:val="24"/>
              </w:rPr>
              <w:t xml:space="preserve"> (rough draft)</w:t>
            </w:r>
            <w:r>
              <w:rPr>
                <w:rFonts w:cstheme="minorHAnsi"/>
                <w:sz w:val="24"/>
                <w:szCs w:val="24"/>
              </w:rPr>
              <w:t xml:space="preserve">. </w:t>
            </w:r>
            <w:r w:rsidR="00A91688">
              <w:rPr>
                <w:rFonts w:cstheme="minorHAnsi"/>
                <w:sz w:val="24"/>
                <w:szCs w:val="24"/>
              </w:rPr>
              <w:t xml:space="preserve">Our database comprised </w:t>
            </w:r>
            <w:r w:rsidR="00B6686C">
              <w:rPr>
                <w:rFonts w:cstheme="minorHAnsi"/>
                <w:sz w:val="24"/>
                <w:szCs w:val="24"/>
              </w:rPr>
              <w:t>15</w:t>
            </w:r>
            <w:r w:rsidR="00A91688">
              <w:rPr>
                <w:rFonts w:cstheme="minorHAnsi"/>
                <w:sz w:val="24"/>
                <w:szCs w:val="24"/>
              </w:rPr>
              <w:t xml:space="preserve"> published studies done in one of the 12 Corn Belt states that measured weed biomass or weed density in a winter cover cropped and no-cover treatment of maize or soybean; point shape indicates the weed response reported, point size the number of comparisons extracted from the study location, and point color the tillage classification of the study. No studies from North and South Dakota met our selection criteria. </w:t>
            </w:r>
          </w:p>
        </w:tc>
      </w:tr>
    </w:tbl>
    <w:p w14:paraId="4D4F5FF4" w14:textId="7921042E" w:rsidR="00FC675C" w:rsidRDefault="00FC675C" w:rsidP="00676DE4">
      <w:pPr>
        <w:pStyle w:val="NoSpacing"/>
        <w:rPr>
          <w:rFonts w:cstheme="minorHAnsi"/>
          <w:sz w:val="24"/>
          <w:szCs w:val="24"/>
        </w:rPr>
      </w:pPr>
    </w:p>
    <w:p w14:paraId="02AA522C" w14:textId="77777777" w:rsidR="00FC675C" w:rsidRDefault="00FC675C" w:rsidP="00676DE4">
      <w:pPr>
        <w:pStyle w:val="NoSpacing"/>
        <w:rPr>
          <w:rFonts w:cstheme="minorHAnsi"/>
          <w:sz w:val="24"/>
          <w:szCs w:val="24"/>
        </w:rPr>
      </w:pPr>
    </w:p>
    <w:p w14:paraId="17DEE53B" w14:textId="0A5D4BD3" w:rsidR="00D42EBA" w:rsidRDefault="00D42EBA" w:rsidP="00D42EBA">
      <w:pPr>
        <w:shd w:val="clear" w:color="auto" w:fill="FFFFFF"/>
        <w:spacing w:after="0" w:line="240" w:lineRule="auto"/>
        <w:rPr>
          <w:rFonts w:eastAsia="Times New Roman" w:cstheme="minorHAnsi"/>
          <w:sz w:val="24"/>
          <w:szCs w:val="24"/>
        </w:rPr>
      </w:pPr>
      <w:r w:rsidRPr="00D42EBA">
        <w:rPr>
          <w:rFonts w:eastAsia="Times New Roman" w:cstheme="minorHAnsi"/>
          <w:b/>
          <w:sz w:val="24"/>
          <w:szCs w:val="24"/>
        </w:rPr>
        <w:t xml:space="preserve">Table </w:t>
      </w:r>
      <w:r w:rsidR="00FC675C">
        <w:rPr>
          <w:rFonts w:eastAsia="Times New Roman" w:cstheme="minorHAnsi"/>
          <w:b/>
          <w:sz w:val="24"/>
          <w:szCs w:val="24"/>
        </w:rPr>
        <w:t>1</w:t>
      </w:r>
      <w:r w:rsidRPr="00D42EBA">
        <w:rPr>
          <w:rFonts w:eastAsia="Times New Roman" w:cstheme="minorHAnsi"/>
          <w:b/>
          <w:sz w:val="24"/>
          <w:szCs w:val="24"/>
        </w:rPr>
        <w:t xml:space="preserve">. </w:t>
      </w:r>
      <w:r>
        <w:rPr>
          <w:rFonts w:eastAsia="Times New Roman" w:cstheme="minorHAnsi"/>
          <w:sz w:val="24"/>
          <w:szCs w:val="24"/>
        </w:rPr>
        <w:t>Management, experimental design, and site characteristics were extracted from each publication</w:t>
      </w:r>
      <w:r w:rsidR="00C075B5">
        <w:rPr>
          <w:rFonts w:eastAsia="Times New Roman" w:cstheme="minorHAnsi"/>
          <w:sz w:val="24"/>
          <w:szCs w:val="24"/>
        </w:rPr>
        <w:t xml:space="preserve">; </w:t>
      </w:r>
      <w:r w:rsidR="00CA4693">
        <w:rPr>
          <w:rFonts w:eastAsia="Times New Roman" w:cstheme="minorHAnsi"/>
          <w:sz w:val="24"/>
          <w:szCs w:val="24"/>
        </w:rPr>
        <w:t>weed biomass and weed density responses were separated into two separate datasets</w:t>
      </w:r>
      <w:r>
        <w:rPr>
          <w:rFonts w:eastAsia="Times New Roman" w:cstheme="minorHAnsi"/>
          <w:sz w:val="24"/>
          <w:szCs w:val="24"/>
        </w:rPr>
        <w:t xml:space="preserve">. </w:t>
      </w:r>
      <w:r w:rsidR="002B35A8">
        <w:rPr>
          <w:rFonts w:eastAsia="Times New Roman" w:cstheme="minorHAnsi"/>
          <w:sz w:val="24"/>
          <w:szCs w:val="24"/>
        </w:rPr>
        <w:t xml:space="preserve">The full database is available at </w:t>
      </w:r>
      <w:r w:rsidR="002B35A8" w:rsidRPr="002B35A8">
        <w:rPr>
          <w:rFonts w:eastAsia="Times New Roman" w:cstheme="minorHAnsi"/>
          <w:color w:val="FF0000"/>
          <w:sz w:val="24"/>
          <w:szCs w:val="24"/>
        </w:rPr>
        <w:t>XX</w:t>
      </w:r>
      <w:r w:rsidR="002B35A8">
        <w:rPr>
          <w:rFonts w:eastAsia="Times New Roman" w:cstheme="minorHAnsi"/>
          <w:sz w:val="24"/>
          <w:szCs w:val="24"/>
        </w:rPr>
        <w:t xml:space="preserve">. </w:t>
      </w:r>
    </w:p>
    <w:p w14:paraId="5D0CBBD5" w14:textId="77777777" w:rsidR="00D42EBA" w:rsidRDefault="00D42EBA" w:rsidP="00D42EBA">
      <w:pPr>
        <w:shd w:val="clear" w:color="auto" w:fill="FFFFFF"/>
        <w:spacing w:after="0" w:line="240" w:lineRule="auto"/>
        <w:rPr>
          <w:rFonts w:eastAsia="Times New Roman" w:cstheme="minorHAnsi"/>
          <w:sz w:val="24"/>
          <w:szCs w:val="24"/>
        </w:rPr>
      </w:pPr>
    </w:p>
    <w:tbl>
      <w:tblPr>
        <w:tblStyle w:val="TableGrid"/>
        <w:tblW w:w="0" w:type="auto"/>
        <w:tblLook w:val="04A0" w:firstRow="1" w:lastRow="0" w:firstColumn="1" w:lastColumn="0" w:noHBand="0" w:noVBand="1"/>
      </w:tblPr>
      <w:tblGrid>
        <w:gridCol w:w="1108"/>
        <w:gridCol w:w="2930"/>
        <w:gridCol w:w="2133"/>
        <w:gridCol w:w="3179"/>
      </w:tblGrid>
      <w:tr w:rsidR="00D42EBA" w14:paraId="751CC4CD" w14:textId="77777777" w:rsidTr="00AC398E">
        <w:tc>
          <w:tcPr>
            <w:tcW w:w="1108" w:type="dxa"/>
          </w:tcPr>
          <w:p w14:paraId="4C8ECB72"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Category</w:t>
            </w:r>
          </w:p>
        </w:tc>
        <w:tc>
          <w:tcPr>
            <w:tcW w:w="2930" w:type="dxa"/>
          </w:tcPr>
          <w:p w14:paraId="1D1FB1ED"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Factor</w:t>
            </w:r>
          </w:p>
        </w:tc>
        <w:tc>
          <w:tcPr>
            <w:tcW w:w="2133" w:type="dxa"/>
          </w:tcPr>
          <w:p w14:paraId="63F99EF2"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Biomass (n = 123)</w:t>
            </w:r>
          </w:p>
        </w:tc>
        <w:tc>
          <w:tcPr>
            <w:tcW w:w="3179" w:type="dxa"/>
          </w:tcPr>
          <w:p w14:paraId="7A539F8C"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Density (n = 119)</w:t>
            </w:r>
          </w:p>
        </w:tc>
      </w:tr>
      <w:tr w:rsidR="00D42EBA" w14:paraId="646BB18A" w14:textId="77777777" w:rsidTr="00010DDF">
        <w:tc>
          <w:tcPr>
            <w:tcW w:w="9350" w:type="dxa"/>
            <w:gridSpan w:val="4"/>
            <w:shd w:val="clear" w:color="auto" w:fill="E7E6E6" w:themeFill="background2"/>
          </w:tcPr>
          <w:p w14:paraId="6BB6F1EB" w14:textId="77777777" w:rsidR="00D42EBA" w:rsidRPr="00D41CFD" w:rsidRDefault="00D42EBA" w:rsidP="000A77B4">
            <w:pPr>
              <w:rPr>
                <w:rFonts w:eastAsia="Times New Roman" w:cstheme="minorHAnsi"/>
                <w:b/>
                <w:i/>
                <w:sz w:val="24"/>
                <w:szCs w:val="24"/>
              </w:rPr>
            </w:pPr>
            <w:r w:rsidRPr="00D41CFD">
              <w:rPr>
                <w:rFonts w:eastAsia="Times New Roman" w:cstheme="minorHAnsi"/>
                <w:b/>
                <w:i/>
                <w:sz w:val="24"/>
                <w:szCs w:val="24"/>
              </w:rPr>
              <w:t>Management</w:t>
            </w:r>
          </w:p>
        </w:tc>
      </w:tr>
      <w:tr w:rsidR="00D42EBA" w14:paraId="2E77D827" w14:textId="77777777" w:rsidTr="00AC398E">
        <w:tc>
          <w:tcPr>
            <w:tcW w:w="1108" w:type="dxa"/>
          </w:tcPr>
          <w:p w14:paraId="1286EE00" w14:textId="77777777" w:rsidR="00D42EBA" w:rsidRDefault="00D42EBA" w:rsidP="000A77B4">
            <w:pPr>
              <w:rPr>
                <w:rFonts w:eastAsia="Times New Roman" w:cstheme="minorHAnsi"/>
                <w:sz w:val="24"/>
                <w:szCs w:val="24"/>
              </w:rPr>
            </w:pPr>
            <w:r>
              <w:rPr>
                <w:rFonts w:eastAsia="Times New Roman" w:cstheme="minorHAnsi"/>
                <w:sz w:val="24"/>
                <w:szCs w:val="24"/>
              </w:rPr>
              <w:t>System</w:t>
            </w:r>
          </w:p>
        </w:tc>
        <w:tc>
          <w:tcPr>
            <w:tcW w:w="2930" w:type="dxa"/>
          </w:tcPr>
          <w:p w14:paraId="5D653AEF" w14:textId="77777777" w:rsidR="00D42EBA" w:rsidRDefault="00D42EBA" w:rsidP="000A77B4">
            <w:pPr>
              <w:rPr>
                <w:rFonts w:eastAsia="Times New Roman" w:cstheme="minorHAnsi"/>
                <w:sz w:val="24"/>
                <w:szCs w:val="24"/>
              </w:rPr>
            </w:pPr>
            <w:r>
              <w:rPr>
                <w:rFonts w:eastAsia="Times New Roman" w:cstheme="minorHAnsi"/>
                <w:sz w:val="24"/>
                <w:szCs w:val="24"/>
              </w:rPr>
              <w:t>Tillage</w:t>
            </w:r>
          </w:p>
        </w:tc>
        <w:tc>
          <w:tcPr>
            <w:tcW w:w="2133" w:type="dxa"/>
          </w:tcPr>
          <w:p w14:paraId="0F92C0DD" w14:textId="77777777" w:rsidR="00D42EBA" w:rsidRDefault="00D42EBA" w:rsidP="000A77B4">
            <w:pPr>
              <w:rPr>
                <w:rFonts w:eastAsia="Times New Roman" w:cstheme="minorHAnsi"/>
                <w:sz w:val="24"/>
                <w:szCs w:val="24"/>
              </w:rPr>
            </w:pPr>
            <w:r>
              <w:rPr>
                <w:rFonts w:eastAsia="Times New Roman" w:cstheme="minorHAnsi"/>
                <w:sz w:val="24"/>
                <w:szCs w:val="24"/>
              </w:rPr>
              <w:t xml:space="preserve">Tilled (n=30) </w:t>
            </w:r>
          </w:p>
          <w:p w14:paraId="0BFD9031" w14:textId="77777777" w:rsidR="00D42EBA" w:rsidRDefault="00D42EBA" w:rsidP="000A77B4">
            <w:pPr>
              <w:rPr>
                <w:rFonts w:eastAsia="Times New Roman" w:cstheme="minorHAnsi"/>
                <w:sz w:val="24"/>
                <w:szCs w:val="24"/>
              </w:rPr>
            </w:pPr>
            <w:r>
              <w:rPr>
                <w:rFonts w:eastAsia="Times New Roman" w:cstheme="minorHAnsi"/>
                <w:sz w:val="24"/>
                <w:szCs w:val="24"/>
              </w:rPr>
              <w:t>Zero-till (n=93)</w:t>
            </w:r>
          </w:p>
        </w:tc>
        <w:tc>
          <w:tcPr>
            <w:tcW w:w="3179" w:type="dxa"/>
          </w:tcPr>
          <w:p w14:paraId="19915A3B" w14:textId="77777777" w:rsidR="00D42EBA" w:rsidRDefault="00D42EBA" w:rsidP="000A77B4">
            <w:pPr>
              <w:rPr>
                <w:rFonts w:eastAsia="Times New Roman" w:cstheme="minorHAnsi"/>
                <w:sz w:val="24"/>
                <w:szCs w:val="24"/>
              </w:rPr>
            </w:pPr>
            <w:r>
              <w:rPr>
                <w:rFonts w:eastAsia="Times New Roman" w:cstheme="minorHAnsi"/>
                <w:sz w:val="24"/>
                <w:szCs w:val="24"/>
              </w:rPr>
              <w:t xml:space="preserve">Tilled (n=31) </w:t>
            </w:r>
          </w:p>
          <w:p w14:paraId="783F4646" w14:textId="77777777" w:rsidR="00D42EBA" w:rsidRDefault="00D42EBA" w:rsidP="000A77B4">
            <w:pPr>
              <w:rPr>
                <w:rFonts w:eastAsia="Times New Roman" w:cstheme="minorHAnsi"/>
                <w:sz w:val="24"/>
                <w:szCs w:val="24"/>
              </w:rPr>
            </w:pPr>
            <w:r>
              <w:rPr>
                <w:rFonts w:eastAsia="Times New Roman" w:cstheme="minorHAnsi"/>
                <w:sz w:val="24"/>
                <w:szCs w:val="24"/>
              </w:rPr>
              <w:t>Zero-till (n=88)</w:t>
            </w:r>
          </w:p>
        </w:tc>
      </w:tr>
      <w:tr w:rsidR="00D42EBA" w14:paraId="3C4CF5AD" w14:textId="77777777" w:rsidTr="00AC398E">
        <w:tc>
          <w:tcPr>
            <w:tcW w:w="1108" w:type="dxa"/>
          </w:tcPr>
          <w:p w14:paraId="46AC1939" w14:textId="77777777" w:rsidR="00D42EBA" w:rsidRDefault="00D42EBA" w:rsidP="000A77B4">
            <w:pPr>
              <w:rPr>
                <w:rFonts w:eastAsia="Times New Roman" w:cstheme="minorHAnsi"/>
                <w:sz w:val="24"/>
                <w:szCs w:val="24"/>
              </w:rPr>
            </w:pPr>
          </w:p>
        </w:tc>
        <w:tc>
          <w:tcPr>
            <w:tcW w:w="2930" w:type="dxa"/>
          </w:tcPr>
          <w:p w14:paraId="53507D5E" w14:textId="77777777" w:rsidR="00D42EBA" w:rsidRDefault="00D42EBA" w:rsidP="000A77B4">
            <w:pPr>
              <w:rPr>
                <w:rFonts w:eastAsia="Times New Roman" w:cstheme="minorHAnsi"/>
                <w:sz w:val="24"/>
                <w:szCs w:val="24"/>
              </w:rPr>
            </w:pPr>
            <w:r>
              <w:rPr>
                <w:rFonts w:eastAsia="Times New Roman" w:cstheme="minorHAnsi"/>
                <w:sz w:val="24"/>
                <w:szCs w:val="24"/>
              </w:rPr>
              <w:t>Time between cover crop termination and cash crop planting</w:t>
            </w:r>
          </w:p>
        </w:tc>
        <w:tc>
          <w:tcPr>
            <w:tcW w:w="2133" w:type="dxa"/>
          </w:tcPr>
          <w:p w14:paraId="51E65AEF" w14:textId="77777777" w:rsidR="00D42EBA" w:rsidRDefault="00D42EBA" w:rsidP="000A77B4">
            <w:pPr>
              <w:rPr>
                <w:rFonts w:eastAsia="Times New Roman" w:cstheme="minorHAnsi"/>
                <w:sz w:val="24"/>
                <w:szCs w:val="24"/>
              </w:rPr>
            </w:pPr>
            <w:r>
              <w:rPr>
                <w:rFonts w:eastAsia="Times New Roman" w:cstheme="minorHAnsi"/>
                <w:sz w:val="24"/>
                <w:szCs w:val="24"/>
              </w:rPr>
              <w:t>-31 – 29 days</w:t>
            </w:r>
          </w:p>
        </w:tc>
        <w:tc>
          <w:tcPr>
            <w:tcW w:w="3179" w:type="dxa"/>
          </w:tcPr>
          <w:p w14:paraId="0D3B7039" w14:textId="77777777" w:rsidR="00D42EBA" w:rsidRDefault="00D42EBA" w:rsidP="000A77B4">
            <w:pPr>
              <w:rPr>
                <w:rFonts w:eastAsia="Times New Roman" w:cstheme="minorHAnsi"/>
                <w:sz w:val="24"/>
                <w:szCs w:val="24"/>
              </w:rPr>
            </w:pPr>
            <w:r>
              <w:rPr>
                <w:rFonts w:eastAsia="Times New Roman" w:cstheme="minorHAnsi"/>
                <w:sz w:val="24"/>
                <w:szCs w:val="24"/>
              </w:rPr>
              <w:t>-31 – 13 days</w:t>
            </w:r>
          </w:p>
        </w:tc>
      </w:tr>
      <w:tr w:rsidR="00D42EBA" w14:paraId="0F6B3EAD" w14:textId="77777777" w:rsidTr="00AC398E">
        <w:tc>
          <w:tcPr>
            <w:tcW w:w="1108" w:type="dxa"/>
          </w:tcPr>
          <w:p w14:paraId="6F79C5D0" w14:textId="77777777" w:rsidR="00D42EBA" w:rsidRDefault="00D42EBA" w:rsidP="000A77B4">
            <w:pPr>
              <w:rPr>
                <w:rFonts w:eastAsia="Times New Roman" w:cstheme="minorHAnsi"/>
                <w:sz w:val="24"/>
                <w:szCs w:val="24"/>
              </w:rPr>
            </w:pPr>
            <w:r>
              <w:rPr>
                <w:rFonts w:eastAsia="Times New Roman" w:cstheme="minorHAnsi"/>
                <w:sz w:val="24"/>
                <w:szCs w:val="24"/>
              </w:rPr>
              <w:t>Cover Crop</w:t>
            </w:r>
          </w:p>
        </w:tc>
        <w:tc>
          <w:tcPr>
            <w:tcW w:w="2930" w:type="dxa"/>
          </w:tcPr>
          <w:p w14:paraId="2DA69FD8" w14:textId="77777777" w:rsidR="00D42EBA" w:rsidRDefault="00D42EBA" w:rsidP="000A77B4">
            <w:pPr>
              <w:rPr>
                <w:rFonts w:eastAsia="Times New Roman" w:cstheme="minorHAnsi"/>
                <w:sz w:val="24"/>
                <w:szCs w:val="24"/>
              </w:rPr>
            </w:pPr>
            <w:r>
              <w:rPr>
                <w:rFonts w:eastAsia="Times New Roman" w:cstheme="minorHAnsi"/>
                <w:sz w:val="24"/>
                <w:szCs w:val="24"/>
              </w:rPr>
              <w:t>Type</w:t>
            </w:r>
          </w:p>
          <w:p w14:paraId="6C4EEEDE" w14:textId="77777777" w:rsidR="00D42EBA" w:rsidRDefault="00D42EBA" w:rsidP="000A77B4">
            <w:pPr>
              <w:rPr>
                <w:rFonts w:eastAsia="Times New Roman" w:cstheme="minorHAnsi"/>
                <w:sz w:val="24"/>
                <w:szCs w:val="24"/>
              </w:rPr>
            </w:pPr>
          </w:p>
        </w:tc>
        <w:tc>
          <w:tcPr>
            <w:tcW w:w="2133" w:type="dxa"/>
          </w:tcPr>
          <w:p w14:paraId="2B2EACD7" w14:textId="77777777" w:rsidR="00D42EBA" w:rsidRDefault="00D42EBA" w:rsidP="000A77B4">
            <w:pPr>
              <w:rPr>
                <w:rFonts w:eastAsia="Times New Roman" w:cstheme="minorHAnsi"/>
                <w:sz w:val="24"/>
                <w:szCs w:val="24"/>
              </w:rPr>
            </w:pPr>
            <w:r>
              <w:rPr>
                <w:rFonts w:eastAsia="Times New Roman" w:cstheme="minorHAnsi"/>
                <w:sz w:val="24"/>
                <w:szCs w:val="24"/>
              </w:rPr>
              <w:t>Grass (n=46)</w:t>
            </w:r>
          </w:p>
          <w:p w14:paraId="1C592283" w14:textId="0D0D6B0E" w:rsidR="00D42EBA" w:rsidRDefault="00D42EBA" w:rsidP="000A77B4">
            <w:pPr>
              <w:rPr>
                <w:rFonts w:eastAsia="Times New Roman" w:cstheme="minorHAnsi"/>
                <w:sz w:val="24"/>
                <w:szCs w:val="24"/>
              </w:rPr>
            </w:pPr>
            <w:r>
              <w:rPr>
                <w:rFonts w:eastAsia="Times New Roman" w:cstheme="minorHAnsi"/>
                <w:sz w:val="24"/>
                <w:szCs w:val="24"/>
              </w:rPr>
              <w:t>Non-grass (n=77</w:t>
            </w:r>
            <w:r w:rsidR="00CC1106">
              <w:rPr>
                <w:rFonts w:eastAsia="Times New Roman" w:cstheme="minorHAnsi"/>
                <w:sz w:val="24"/>
                <w:szCs w:val="24"/>
              </w:rPr>
              <w:t>)</w:t>
            </w:r>
          </w:p>
          <w:p w14:paraId="38A9870D" w14:textId="6F2EFFC4" w:rsidR="00CC1106" w:rsidRDefault="00CC1106" w:rsidP="000A77B4">
            <w:pPr>
              <w:rPr>
                <w:rFonts w:eastAsia="Times New Roman" w:cstheme="minorHAnsi"/>
                <w:sz w:val="24"/>
                <w:szCs w:val="24"/>
              </w:rPr>
            </w:pPr>
            <w:r w:rsidRPr="00CC1106">
              <w:rPr>
                <w:rFonts w:eastAsia="Times New Roman" w:cstheme="minorHAnsi"/>
                <w:i/>
                <w:sz w:val="24"/>
                <w:szCs w:val="24"/>
              </w:rPr>
              <w:t>Non-grass category includes brassicas (</w:t>
            </w:r>
            <w:r>
              <w:rPr>
                <w:rFonts w:eastAsia="Times New Roman" w:cstheme="minorHAnsi"/>
                <w:i/>
                <w:sz w:val="24"/>
                <w:szCs w:val="24"/>
              </w:rPr>
              <w:t>3</w:t>
            </w:r>
            <w:r w:rsidRPr="00CC1106">
              <w:rPr>
                <w:rFonts w:eastAsia="Times New Roman" w:cstheme="minorHAnsi"/>
                <w:i/>
                <w:sz w:val="24"/>
                <w:szCs w:val="24"/>
              </w:rPr>
              <w:t>), legumes (7</w:t>
            </w:r>
            <w:r>
              <w:rPr>
                <w:rFonts w:eastAsia="Times New Roman" w:cstheme="minorHAnsi"/>
                <w:i/>
                <w:sz w:val="24"/>
                <w:szCs w:val="24"/>
              </w:rPr>
              <w:t>4</w:t>
            </w:r>
            <w:r w:rsidRPr="00CC1106">
              <w:rPr>
                <w:rFonts w:eastAsia="Times New Roman" w:cstheme="minorHAnsi"/>
                <w:i/>
                <w:sz w:val="24"/>
                <w:szCs w:val="24"/>
              </w:rPr>
              <w:t>)</w:t>
            </w:r>
          </w:p>
        </w:tc>
        <w:tc>
          <w:tcPr>
            <w:tcW w:w="3179" w:type="dxa"/>
          </w:tcPr>
          <w:p w14:paraId="5AAEDA7C" w14:textId="77777777" w:rsidR="00D42EBA" w:rsidRDefault="00D42EBA" w:rsidP="000A77B4">
            <w:pPr>
              <w:rPr>
                <w:rFonts w:eastAsia="Times New Roman" w:cstheme="minorHAnsi"/>
                <w:sz w:val="24"/>
                <w:szCs w:val="24"/>
              </w:rPr>
            </w:pPr>
            <w:r>
              <w:rPr>
                <w:rFonts w:eastAsia="Times New Roman" w:cstheme="minorHAnsi"/>
                <w:sz w:val="24"/>
                <w:szCs w:val="24"/>
              </w:rPr>
              <w:t>Grass (n=31)</w:t>
            </w:r>
          </w:p>
          <w:p w14:paraId="1B17F18F" w14:textId="77777777" w:rsidR="00D42EBA" w:rsidRDefault="00D42EBA" w:rsidP="000A77B4">
            <w:pPr>
              <w:rPr>
                <w:rFonts w:eastAsia="Times New Roman" w:cstheme="minorHAnsi"/>
                <w:sz w:val="24"/>
                <w:szCs w:val="24"/>
              </w:rPr>
            </w:pPr>
            <w:r>
              <w:rPr>
                <w:rFonts w:eastAsia="Times New Roman" w:cstheme="minorHAnsi"/>
                <w:sz w:val="24"/>
                <w:szCs w:val="24"/>
              </w:rPr>
              <w:t>Non-grass (n=88)</w:t>
            </w:r>
          </w:p>
          <w:p w14:paraId="01009BF2" w14:textId="009AC9EE" w:rsidR="00CC1106" w:rsidRPr="00CC1106" w:rsidRDefault="00CC1106" w:rsidP="000A77B4">
            <w:pPr>
              <w:rPr>
                <w:rFonts w:eastAsia="Times New Roman" w:cstheme="minorHAnsi"/>
                <w:i/>
                <w:sz w:val="24"/>
                <w:szCs w:val="24"/>
              </w:rPr>
            </w:pPr>
            <w:r w:rsidRPr="00CC1106">
              <w:rPr>
                <w:rFonts w:eastAsia="Times New Roman" w:cstheme="minorHAnsi"/>
                <w:i/>
                <w:sz w:val="24"/>
                <w:szCs w:val="24"/>
              </w:rPr>
              <w:t>Non-grass category includes brassicas (9), legumes (73), mixtures (6)</w:t>
            </w:r>
          </w:p>
        </w:tc>
      </w:tr>
      <w:tr w:rsidR="00D42EBA" w14:paraId="40742B48" w14:textId="77777777" w:rsidTr="00AC398E">
        <w:tc>
          <w:tcPr>
            <w:tcW w:w="1108" w:type="dxa"/>
          </w:tcPr>
          <w:p w14:paraId="20502953" w14:textId="77777777" w:rsidR="00D42EBA" w:rsidRDefault="00D42EBA" w:rsidP="000A77B4">
            <w:pPr>
              <w:rPr>
                <w:rFonts w:eastAsia="Times New Roman" w:cstheme="minorHAnsi"/>
                <w:sz w:val="24"/>
                <w:szCs w:val="24"/>
              </w:rPr>
            </w:pPr>
          </w:p>
        </w:tc>
        <w:tc>
          <w:tcPr>
            <w:tcW w:w="2930" w:type="dxa"/>
          </w:tcPr>
          <w:p w14:paraId="3E4E1627" w14:textId="77777777" w:rsidR="00D42EBA" w:rsidRDefault="00D42EBA" w:rsidP="000A77B4">
            <w:pPr>
              <w:rPr>
                <w:rFonts w:eastAsia="Times New Roman" w:cstheme="minorHAnsi"/>
                <w:sz w:val="24"/>
                <w:szCs w:val="24"/>
              </w:rPr>
            </w:pPr>
            <w:r>
              <w:rPr>
                <w:rFonts w:eastAsia="Times New Roman" w:cstheme="minorHAnsi"/>
                <w:sz w:val="24"/>
                <w:szCs w:val="24"/>
              </w:rPr>
              <w:t>Planting date</w:t>
            </w:r>
          </w:p>
        </w:tc>
        <w:tc>
          <w:tcPr>
            <w:tcW w:w="2133" w:type="dxa"/>
          </w:tcPr>
          <w:p w14:paraId="54B4B2D1" w14:textId="77777777" w:rsidR="00D42EBA" w:rsidRDefault="00D42EBA" w:rsidP="000A77B4">
            <w:pPr>
              <w:rPr>
                <w:rFonts w:eastAsia="Times New Roman" w:cstheme="minorHAnsi"/>
                <w:sz w:val="24"/>
                <w:szCs w:val="24"/>
              </w:rPr>
            </w:pPr>
            <w:r>
              <w:rPr>
                <w:rFonts w:eastAsia="Times New Roman" w:cstheme="minorHAnsi"/>
                <w:sz w:val="24"/>
                <w:szCs w:val="24"/>
              </w:rPr>
              <w:t>Aug 15 – Oct 18</w:t>
            </w:r>
          </w:p>
        </w:tc>
        <w:tc>
          <w:tcPr>
            <w:tcW w:w="3179" w:type="dxa"/>
          </w:tcPr>
          <w:p w14:paraId="333CD996" w14:textId="77777777" w:rsidR="00D42EBA" w:rsidRDefault="00D42EBA" w:rsidP="000A77B4">
            <w:pPr>
              <w:rPr>
                <w:rFonts w:eastAsia="Times New Roman" w:cstheme="minorHAnsi"/>
                <w:sz w:val="24"/>
                <w:szCs w:val="24"/>
              </w:rPr>
            </w:pPr>
            <w:r>
              <w:rPr>
                <w:rFonts w:eastAsia="Times New Roman" w:cstheme="minorHAnsi"/>
                <w:sz w:val="24"/>
                <w:szCs w:val="24"/>
              </w:rPr>
              <w:t>Aug 15 – Oct 31</w:t>
            </w:r>
          </w:p>
        </w:tc>
      </w:tr>
      <w:tr w:rsidR="00D42EBA" w14:paraId="5E697043" w14:textId="77777777" w:rsidTr="00AC398E">
        <w:tc>
          <w:tcPr>
            <w:tcW w:w="1108" w:type="dxa"/>
          </w:tcPr>
          <w:p w14:paraId="43AD3030" w14:textId="77777777" w:rsidR="00D42EBA" w:rsidRDefault="00D42EBA" w:rsidP="000A77B4">
            <w:pPr>
              <w:rPr>
                <w:rFonts w:eastAsia="Times New Roman" w:cstheme="minorHAnsi"/>
                <w:sz w:val="24"/>
                <w:szCs w:val="24"/>
              </w:rPr>
            </w:pPr>
          </w:p>
        </w:tc>
        <w:tc>
          <w:tcPr>
            <w:tcW w:w="2930" w:type="dxa"/>
          </w:tcPr>
          <w:p w14:paraId="661E82C4" w14:textId="77777777" w:rsidR="00D42EBA" w:rsidRDefault="00D42EBA" w:rsidP="000A77B4">
            <w:pPr>
              <w:rPr>
                <w:rFonts w:eastAsia="Times New Roman" w:cstheme="minorHAnsi"/>
                <w:sz w:val="24"/>
                <w:szCs w:val="24"/>
              </w:rPr>
            </w:pPr>
            <w:r>
              <w:rPr>
                <w:rFonts w:eastAsia="Times New Roman" w:cstheme="minorHAnsi"/>
                <w:sz w:val="24"/>
                <w:szCs w:val="24"/>
              </w:rPr>
              <w:t>Planting density</w:t>
            </w:r>
          </w:p>
        </w:tc>
        <w:tc>
          <w:tcPr>
            <w:tcW w:w="2133" w:type="dxa"/>
          </w:tcPr>
          <w:p w14:paraId="3B8B9788" w14:textId="77777777" w:rsidR="00D42EBA" w:rsidRPr="00913733" w:rsidRDefault="00D42EBA" w:rsidP="000A77B4">
            <w:pPr>
              <w:rPr>
                <w:rFonts w:eastAsia="Times New Roman" w:cstheme="minorHAnsi"/>
                <w:sz w:val="24"/>
                <w:szCs w:val="24"/>
              </w:rPr>
            </w:pPr>
            <w:r>
              <w:rPr>
                <w:rFonts w:eastAsia="Times New Roman" w:cstheme="minorHAnsi"/>
                <w:sz w:val="24"/>
                <w:szCs w:val="24"/>
              </w:rPr>
              <w:t>13.4</w:t>
            </w:r>
            <w:r w:rsidRPr="00913733">
              <w:rPr>
                <w:rFonts w:eastAsia="Times New Roman" w:cstheme="minorHAnsi"/>
                <w:sz w:val="24"/>
                <w:szCs w:val="24"/>
              </w:rPr>
              <w:t xml:space="preserve"> – 180 kg seed ha-1</w:t>
            </w:r>
          </w:p>
        </w:tc>
        <w:tc>
          <w:tcPr>
            <w:tcW w:w="3179" w:type="dxa"/>
          </w:tcPr>
          <w:p w14:paraId="75411FAF" w14:textId="77777777" w:rsidR="00D42EBA" w:rsidRDefault="00D42EBA" w:rsidP="000A77B4">
            <w:pPr>
              <w:rPr>
                <w:rFonts w:eastAsia="Times New Roman" w:cstheme="minorHAnsi"/>
                <w:sz w:val="24"/>
                <w:szCs w:val="24"/>
              </w:rPr>
            </w:pPr>
            <w:r w:rsidRPr="00913733">
              <w:rPr>
                <w:rFonts w:eastAsia="Times New Roman" w:cstheme="minorHAnsi"/>
                <w:sz w:val="24"/>
                <w:szCs w:val="24"/>
              </w:rPr>
              <w:t>9 –</w:t>
            </w:r>
            <w:r>
              <w:rPr>
                <w:rFonts w:eastAsia="Times New Roman" w:cstheme="minorHAnsi"/>
                <w:sz w:val="24"/>
                <w:szCs w:val="24"/>
              </w:rPr>
              <w:t xml:space="preserve"> 135</w:t>
            </w:r>
            <w:r w:rsidRPr="00913733">
              <w:rPr>
                <w:rFonts w:eastAsia="Times New Roman" w:cstheme="minorHAnsi"/>
                <w:sz w:val="24"/>
                <w:szCs w:val="24"/>
              </w:rPr>
              <w:t xml:space="preserve"> kg seed ha-1</w:t>
            </w:r>
          </w:p>
        </w:tc>
      </w:tr>
      <w:tr w:rsidR="00D42EBA" w14:paraId="5832F7DC" w14:textId="77777777" w:rsidTr="00AC398E">
        <w:tc>
          <w:tcPr>
            <w:tcW w:w="1108" w:type="dxa"/>
          </w:tcPr>
          <w:p w14:paraId="0E04A591" w14:textId="77777777" w:rsidR="00D42EBA" w:rsidRDefault="00D42EBA" w:rsidP="000A77B4">
            <w:pPr>
              <w:rPr>
                <w:rFonts w:eastAsia="Times New Roman" w:cstheme="minorHAnsi"/>
                <w:sz w:val="24"/>
                <w:szCs w:val="24"/>
              </w:rPr>
            </w:pPr>
          </w:p>
        </w:tc>
        <w:tc>
          <w:tcPr>
            <w:tcW w:w="2930" w:type="dxa"/>
          </w:tcPr>
          <w:p w14:paraId="63505C61" w14:textId="77777777" w:rsidR="00D42EBA" w:rsidRDefault="00D42EBA" w:rsidP="000A77B4">
            <w:pPr>
              <w:rPr>
                <w:rFonts w:eastAsia="Times New Roman" w:cstheme="minorHAnsi"/>
                <w:sz w:val="24"/>
                <w:szCs w:val="24"/>
              </w:rPr>
            </w:pPr>
            <w:r>
              <w:rPr>
                <w:rFonts w:eastAsia="Times New Roman" w:cstheme="minorHAnsi"/>
                <w:sz w:val="24"/>
                <w:szCs w:val="24"/>
              </w:rPr>
              <w:t>Termination date</w:t>
            </w:r>
          </w:p>
        </w:tc>
        <w:tc>
          <w:tcPr>
            <w:tcW w:w="2133" w:type="dxa"/>
          </w:tcPr>
          <w:p w14:paraId="1CF4D1A1" w14:textId="77777777" w:rsidR="00D42EBA" w:rsidRDefault="00D42EBA" w:rsidP="000A77B4">
            <w:pPr>
              <w:rPr>
                <w:rFonts w:eastAsia="Times New Roman" w:cstheme="minorHAnsi"/>
                <w:sz w:val="24"/>
                <w:szCs w:val="24"/>
              </w:rPr>
            </w:pPr>
            <w:r>
              <w:rPr>
                <w:rFonts w:eastAsia="Times New Roman" w:cstheme="minorHAnsi"/>
                <w:sz w:val="24"/>
                <w:szCs w:val="24"/>
              </w:rPr>
              <w:t>April 18 – June 18</w:t>
            </w:r>
          </w:p>
        </w:tc>
        <w:tc>
          <w:tcPr>
            <w:tcW w:w="3179" w:type="dxa"/>
          </w:tcPr>
          <w:p w14:paraId="771ABF8A" w14:textId="77777777" w:rsidR="00D42EBA" w:rsidRDefault="00D42EBA" w:rsidP="000A77B4">
            <w:pPr>
              <w:rPr>
                <w:rFonts w:eastAsia="Times New Roman" w:cstheme="minorHAnsi"/>
                <w:sz w:val="24"/>
                <w:szCs w:val="24"/>
              </w:rPr>
            </w:pPr>
            <w:r>
              <w:rPr>
                <w:rFonts w:eastAsia="Times New Roman" w:cstheme="minorHAnsi"/>
                <w:sz w:val="24"/>
                <w:szCs w:val="24"/>
              </w:rPr>
              <w:t>April 18 – June 18</w:t>
            </w:r>
          </w:p>
        </w:tc>
      </w:tr>
      <w:tr w:rsidR="00D42EBA" w14:paraId="580AB5B0" w14:textId="77777777" w:rsidTr="00AC398E">
        <w:tc>
          <w:tcPr>
            <w:tcW w:w="1108" w:type="dxa"/>
          </w:tcPr>
          <w:p w14:paraId="365B8DF6" w14:textId="77777777" w:rsidR="00D42EBA" w:rsidRDefault="00D42EBA" w:rsidP="000A77B4">
            <w:pPr>
              <w:rPr>
                <w:rFonts w:eastAsia="Times New Roman" w:cstheme="minorHAnsi"/>
                <w:sz w:val="24"/>
                <w:szCs w:val="24"/>
              </w:rPr>
            </w:pPr>
          </w:p>
        </w:tc>
        <w:tc>
          <w:tcPr>
            <w:tcW w:w="2930" w:type="dxa"/>
          </w:tcPr>
          <w:p w14:paraId="7161E471" w14:textId="77777777" w:rsidR="00D42EBA" w:rsidRDefault="00D42EBA" w:rsidP="000A77B4">
            <w:pPr>
              <w:rPr>
                <w:rFonts w:eastAsia="Times New Roman" w:cstheme="minorHAnsi"/>
                <w:sz w:val="24"/>
                <w:szCs w:val="24"/>
              </w:rPr>
            </w:pPr>
            <w:r>
              <w:rPr>
                <w:rFonts w:eastAsia="Times New Roman" w:cstheme="minorHAnsi"/>
                <w:sz w:val="24"/>
                <w:szCs w:val="24"/>
              </w:rPr>
              <w:t>Termination method</w:t>
            </w:r>
          </w:p>
        </w:tc>
        <w:tc>
          <w:tcPr>
            <w:tcW w:w="2133" w:type="dxa"/>
          </w:tcPr>
          <w:p w14:paraId="5385A73B" w14:textId="77777777" w:rsidR="00D42EBA" w:rsidRDefault="00D42EBA" w:rsidP="000A77B4">
            <w:pPr>
              <w:rPr>
                <w:rFonts w:eastAsia="Times New Roman" w:cstheme="minorHAnsi"/>
                <w:sz w:val="24"/>
                <w:szCs w:val="24"/>
              </w:rPr>
            </w:pPr>
            <w:r>
              <w:rPr>
                <w:rFonts w:eastAsia="Times New Roman" w:cstheme="minorHAnsi"/>
                <w:sz w:val="24"/>
                <w:szCs w:val="24"/>
              </w:rPr>
              <w:t>Several methods (n = 3)</w:t>
            </w:r>
          </w:p>
          <w:p w14:paraId="496D56BA" w14:textId="77777777" w:rsidR="00D42EBA" w:rsidRDefault="00D42EBA" w:rsidP="000A77B4">
            <w:pPr>
              <w:rPr>
                <w:rFonts w:eastAsia="Times New Roman" w:cstheme="minorHAnsi"/>
                <w:sz w:val="24"/>
                <w:szCs w:val="24"/>
              </w:rPr>
            </w:pPr>
            <w:r>
              <w:rPr>
                <w:rFonts w:eastAsia="Times New Roman" w:cstheme="minorHAnsi"/>
                <w:sz w:val="24"/>
                <w:szCs w:val="24"/>
              </w:rPr>
              <w:t>herbicides (n = 54)</w:t>
            </w:r>
          </w:p>
          <w:p w14:paraId="02A504AD" w14:textId="77777777" w:rsidR="00D42EBA" w:rsidRDefault="00D42EBA" w:rsidP="000A77B4">
            <w:pPr>
              <w:rPr>
                <w:rFonts w:eastAsia="Times New Roman" w:cstheme="minorHAnsi"/>
                <w:sz w:val="24"/>
                <w:szCs w:val="24"/>
              </w:rPr>
            </w:pPr>
            <w:r>
              <w:rPr>
                <w:rFonts w:eastAsia="Times New Roman" w:cstheme="minorHAnsi"/>
                <w:sz w:val="24"/>
                <w:szCs w:val="24"/>
              </w:rPr>
              <w:t>mechanical (roller crimper, mowing; n = 29)</w:t>
            </w:r>
          </w:p>
          <w:p w14:paraId="0FB111EE" w14:textId="77777777" w:rsidR="00D42EBA" w:rsidRDefault="00D42EBA" w:rsidP="000A77B4">
            <w:pPr>
              <w:rPr>
                <w:rFonts w:eastAsia="Times New Roman" w:cstheme="minorHAnsi"/>
                <w:sz w:val="24"/>
                <w:szCs w:val="24"/>
              </w:rPr>
            </w:pPr>
            <w:r>
              <w:rPr>
                <w:rFonts w:eastAsia="Times New Roman" w:cstheme="minorHAnsi"/>
                <w:sz w:val="24"/>
                <w:szCs w:val="24"/>
              </w:rPr>
              <w:t>winterkill (n = 37)</w:t>
            </w:r>
          </w:p>
        </w:tc>
        <w:tc>
          <w:tcPr>
            <w:tcW w:w="3179" w:type="dxa"/>
          </w:tcPr>
          <w:p w14:paraId="170989F8" w14:textId="77777777" w:rsidR="00D42EBA" w:rsidRDefault="00D42EBA" w:rsidP="000A77B4">
            <w:pPr>
              <w:rPr>
                <w:rFonts w:eastAsia="Times New Roman" w:cstheme="minorHAnsi"/>
                <w:sz w:val="24"/>
                <w:szCs w:val="24"/>
              </w:rPr>
            </w:pPr>
            <w:r>
              <w:rPr>
                <w:rFonts w:eastAsia="Times New Roman" w:cstheme="minorHAnsi"/>
                <w:sz w:val="24"/>
                <w:szCs w:val="24"/>
              </w:rPr>
              <w:t>Several methods (n = 3)</w:t>
            </w:r>
          </w:p>
          <w:p w14:paraId="63FEA38B" w14:textId="77777777" w:rsidR="00D42EBA" w:rsidRDefault="00D42EBA" w:rsidP="000A77B4">
            <w:pPr>
              <w:rPr>
                <w:rFonts w:eastAsia="Times New Roman" w:cstheme="minorHAnsi"/>
                <w:sz w:val="24"/>
                <w:szCs w:val="24"/>
              </w:rPr>
            </w:pPr>
            <w:r>
              <w:rPr>
                <w:rFonts w:eastAsia="Times New Roman" w:cstheme="minorHAnsi"/>
                <w:sz w:val="24"/>
                <w:szCs w:val="24"/>
              </w:rPr>
              <w:t>herbicides (n = 53)</w:t>
            </w:r>
          </w:p>
          <w:p w14:paraId="3AD4EB08" w14:textId="77777777" w:rsidR="00D42EBA" w:rsidRDefault="00D42EBA" w:rsidP="000A77B4">
            <w:pPr>
              <w:rPr>
                <w:rFonts w:eastAsia="Times New Roman" w:cstheme="minorHAnsi"/>
                <w:sz w:val="24"/>
                <w:szCs w:val="24"/>
              </w:rPr>
            </w:pPr>
            <w:r>
              <w:rPr>
                <w:rFonts w:eastAsia="Times New Roman" w:cstheme="minorHAnsi"/>
                <w:sz w:val="24"/>
                <w:szCs w:val="24"/>
              </w:rPr>
              <w:t>mechanical (roller crimper, mowing; n = 22)</w:t>
            </w:r>
          </w:p>
          <w:p w14:paraId="15495C17" w14:textId="77777777" w:rsidR="00D42EBA" w:rsidRDefault="00D42EBA" w:rsidP="000A77B4">
            <w:pPr>
              <w:rPr>
                <w:rFonts w:eastAsia="Times New Roman" w:cstheme="minorHAnsi"/>
                <w:sz w:val="24"/>
                <w:szCs w:val="24"/>
              </w:rPr>
            </w:pPr>
            <w:r>
              <w:rPr>
                <w:rFonts w:eastAsia="Times New Roman" w:cstheme="minorHAnsi"/>
                <w:sz w:val="24"/>
                <w:szCs w:val="24"/>
              </w:rPr>
              <w:t>winterkill (n = 37)</w:t>
            </w:r>
          </w:p>
          <w:p w14:paraId="3A5E8B17" w14:textId="77777777" w:rsidR="00D42EBA" w:rsidRDefault="00D42EBA" w:rsidP="000A77B4">
            <w:pPr>
              <w:rPr>
                <w:rFonts w:eastAsia="Times New Roman" w:cstheme="minorHAnsi"/>
                <w:sz w:val="24"/>
                <w:szCs w:val="24"/>
              </w:rPr>
            </w:pPr>
            <w:r>
              <w:rPr>
                <w:rFonts w:eastAsia="Times New Roman" w:cstheme="minorHAnsi"/>
                <w:sz w:val="24"/>
                <w:szCs w:val="24"/>
              </w:rPr>
              <w:t>none (n = 4)</w:t>
            </w:r>
          </w:p>
        </w:tc>
      </w:tr>
      <w:tr w:rsidR="00AC398E" w14:paraId="6FE9C825" w14:textId="77777777" w:rsidTr="00AC398E">
        <w:tc>
          <w:tcPr>
            <w:tcW w:w="1108" w:type="dxa"/>
          </w:tcPr>
          <w:p w14:paraId="2DE913F4" w14:textId="77777777" w:rsidR="00AC398E" w:rsidRDefault="00AC398E" w:rsidP="00AC398E">
            <w:pPr>
              <w:rPr>
                <w:rFonts w:eastAsia="Times New Roman" w:cstheme="minorHAnsi"/>
                <w:sz w:val="24"/>
                <w:szCs w:val="24"/>
              </w:rPr>
            </w:pPr>
          </w:p>
        </w:tc>
        <w:tc>
          <w:tcPr>
            <w:tcW w:w="2930" w:type="dxa"/>
          </w:tcPr>
          <w:p w14:paraId="61AF4A82" w14:textId="32EEC561" w:rsidR="00AC398E" w:rsidRDefault="00AC398E" w:rsidP="00AC398E">
            <w:pPr>
              <w:rPr>
                <w:rFonts w:eastAsia="Times New Roman" w:cstheme="minorHAnsi"/>
                <w:sz w:val="24"/>
                <w:szCs w:val="24"/>
              </w:rPr>
            </w:pPr>
            <w:r>
              <w:rPr>
                <w:rFonts w:eastAsia="Times New Roman" w:cstheme="minorHAnsi"/>
                <w:sz w:val="24"/>
                <w:szCs w:val="24"/>
              </w:rPr>
              <w:t xml:space="preserve">Cover crop biomass at </w:t>
            </w:r>
            <w:r w:rsidRPr="008F557B">
              <w:rPr>
                <w:rFonts w:eastAsia="Times New Roman" w:cstheme="minorHAnsi"/>
                <w:sz w:val="24"/>
                <w:szCs w:val="24"/>
              </w:rPr>
              <w:t>termination</w:t>
            </w:r>
          </w:p>
        </w:tc>
        <w:tc>
          <w:tcPr>
            <w:tcW w:w="2133" w:type="dxa"/>
          </w:tcPr>
          <w:p w14:paraId="1CCA5963" w14:textId="4E562A39" w:rsidR="00AC398E" w:rsidRDefault="00AC398E" w:rsidP="00AC398E">
            <w:pPr>
              <w:rPr>
                <w:rFonts w:eastAsia="Times New Roman" w:cstheme="minorHAnsi"/>
                <w:sz w:val="24"/>
                <w:szCs w:val="24"/>
              </w:rPr>
            </w:pPr>
            <w:r>
              <w:rPr>
                <w:rFonts w:eastAsia="Times New Roman" w:cstheme="minorHAnsi"/>
                <w:sz w:val="24"/>
                <w:szCs w:val="24"/>
              </w:rPr>
              <w:t>130 – 9003 kg ha-1</w:t>
            </w:r>
          </w:p>
        </w:tc>
        <w:tc>
          <w:tcPr>
            <w:tcW w:w="3179" w:type="dxa"/>
          </w:tcPr>
          <w:p w14:paraId="19D3DD9E" w14:textId="77777777" w:rsidR="00AC398E" w:rsidRDefault="00AC398E" w:rsidP="00AC398E">
            <w:pPr>
              <w:rPr>
                <w:rFonts w:eastAsia="Times New Roman" w:cstheme="minorHAnsi"/>
                <w:sz w:val="24"/>
                <w:szCs w:val="24"/>
              </w:rPr>
            </w:pPr>
            <w:r>
              <w:rPr>
                <w:rFonts w:eastAsia="Times New Roman" w:cstheme="minorHAnsi"/>
                <w:sz w:val="24"/>
                <w:szCs w:val="24"/>
              </w:rPr>
              <w:t>0 – 9003 kg ha-1</w:t>
            </w:r>
          </w:p>
        </w:tc>
      </w:tr>
      <w:tr w:rsidR="00AC398E" w14:paraId="279C04C3" w14:textId="77777777" w:rsidTr="00AC398E">
        <w:tc>
          <w:tcPr>
            <w:tcW w:w="1108" w:type="dxa"/>
          </w:tcPr>
          <w:p w14:paraId="0257DC8A" w14:textId="18E9F414" w:rsidR="00AC398E" w:rsidRDefault="00AC398E" w:rsidP="00AC398E">
            <w:pPr>
              <w:rPr>
                <w:rFonts w:eastAsia="Times New Roman" w:cstheme="minorHAnsi"/>
                <w:sz w:val="24"/>
                <w:szCs w:val="24"/>
              </w:rPr>
            </w:pPr>
            <w:r>
              <w:rPr>
                <w:rFonts w:eastAsia="Times New Roman" w:cstheme="minorHAnsi"/>
                <w:sz w:val="24"/>
                <w:szCs w:val="24"/>
              </w:rPr>
              <w:t>Cash crop</w:t>
            </w:r>
          </w:p>
        </w:tc>
        <w:tc>
          <w:tcPr>
            <w:tcW w:w="2930" w:type="dxa"/>
          </w:tcPr>
          <w:p w14:paraId="7FB45EC3" w14:textId="77777777" w:rsidR="00AC398E" w:rsidRDefault="00AC398E" w:rsidP="00AC398E">
            <w:pPr>
              <w:rPr>
                <w:rFonts w:eastAsia="Times New Roman" w:cstheme="minorHAnsi"/>
                <w:sz w:val="24"/>
                <w:szCs w:val="24"/>
              </w:rPr>
            </w:pPr>
            <w:r>
              <w:rPr>
                <w:rFonts w:eastAsia="Times New Roman" w:cstheme="minorHAnsi"/>
                <w:sz w:val="24"/>
                <w:szCs w:val="24"/>
              </w:rPr>
              <w:t>Subsequent crop</w:t>
            </w:r>
          </w:p>
        </w:tc>
        <w:tc>
          <w:tcPr>
            <w:tcW w:w="2133" w:type="dxa"/>
          </w:tcPr>
          <w:p w14:paraId="45A46DBB" w14:textId="77777777" w:rsidR="00AC398E" w:rsidRDefault="00AC398E" w:rsidP="00AC398E">
            <w:pPr>
              <w:rPr>
                <w:rFonts w:eastAsia="Times New Roman" w:cstheme="minorHAnsi"/>
                <w:sz w:val="24"/>
                <w:szCs w:val="24"/>
              </w:rPr>
            </w:pPr>
            <w:r>
              <w:rPr>
                <w:rFonts w:eastAsia="Times New Roman" w:cstheme="minorHAnsi"/>
                <w:sz w:val="24"/>
                <w:szCs w:val="24"/>
              </w:rPr>
              <w:t>Maize (n=78)</w:t>
            </w:r>
          </w:p>
          <w:p w14:paraId="50127853" w14:textId="77777777" w:rsidR="00AC398E" w:rsidRDefault="00AC398E" w:rsidP="00AC398E">
            <w:pPr>
              <w:rPr>
                <w:rFonts w:eastAsia="Times New Roman" w:cstheme="minorHAnsi"/>
                <w:sz w:val="24"/>
                <w:szCs w:val="24"/>
              </w:rPr>
            </w:pPr>
            <w:r>
              <w:rPr>
                <w:rFonts w:eastAsia="Times New Roman" w:cstheme="minorHAnsi"/>
                <w:sz w:val="24"/>
                <w:szCs w:val="24"/>
              </w:rPr>
              <w:t>Soybean (n=45)</w:t>
            </w:r>
          </w:p>
          <w:p w14:paraId="6F9ED660" w14:textId="77777777" w:rsidR="00AC398E" w:rsidRDefault="00AC398E" w:rsidP="00AC398E">
            <w:pPr>
              <w:rPr>
                <w:rFonts w:eastAsia="Times New Roman" w:cstheme="minorHAnsi"/>
                <w:sz w:val="24"/>
                <w:szCs w:val="24"/>
              </w:rPr>
            </w:pPr>
          </w:p>
        </w:tc>
        <w:tc>
          <w:tcPr>
            <w:tcW w:w="3179" w:type="dxa"/>
          </w:tcPr>
          <w:p w14:paraId="3B9312FE" w14:textId="77777777" w:rsidR="00AC398E" w:rsidRDefault="00AC398E" w:rsidP="00AC398E">
            <w:pPr>
              <w:rPr>
                <w:rFonts w:eastAsia="Times New Roman" w:cstheme="minorHAnsi"/>
                <w:sz w:val="24"/>
                <w:szCs w:val="24"/>
              </w:rPr>
            </w:pPr>
            <w:r>
              <w:rPr>
                <w:rFonts w:eastAsia="Times New Roman" w:cstheme="minorHAnsi"/>
                <w:sz w:val="24"/>
                <w:szCs w:val="24"/>
              </w:rPr>
              <w:t>Maize (n=73)</w:t>
            </w:r>
          </w:p>
          <w:p w14:paraId="6905E2C0" w14:textId="77777777" w:rsidR="00AC398E" w:rsidRDefault="00AC398E" w:rsidP="008977C7">
            <w:pPr>
              <w:rPr>
                <w:rFonts w:eastAsia="Times New Roman" w:cstheme="minorHAnsi"/>
                <w:sz w:val="24"/>
                <w:szCs w:val="24"/>
              </w:rPr>
            </w:pPr>
            <w:r>
              <w:rPr>
                <w:rFonts w:eastAsia="Times New Roman" w:cstheme="minorHAnsi"/>
                <w:sz w:val="24"/>
                <w:szCs w:val="24"/>
              </w:rPr>
              <w:t>Soybean (n=42)</w:t>
            </w:r>
          </w:p>
          <w:p w14:paraId="51FE6601" w14:textId="4199278E" w:rsidR="00D545FE" w:rsidRDefault="00D545FE" w:rsidP="00D545FE">
            <w:pPr>
              <w:rPr>
                <w:rFonts w:eastAsia="Times New Roman" w:cstheme="minorHAnsi"/>
                <w:sz w:val="24"/>
                <w:szCs w:val="24"/>
              </w:rPr>
            </w:pPr>
            <w:r>
              <w:rPr>
                <w:rFonts w:eastAsia="Times New Roman" w:cstheme="minorHAnsi"/>
                <w:sz w:val="24"/>
                <w:szCs w:val="24"/>
              </w:rPr>
              <w:t xml:space="preserve">Averaged over maize and soybean phases† (n=4) </w:t>
            </w:r>
          </w:p>
        </w:tc>
      </w:tr>
      <w:tr w:rsidR="00AC398E" w14:paraId="5C4C1CAC" w14:textId="77777777" w:rsidTr="00AC398E">
        <w:tc>
          <w:tcPr>
            <w:tcW w:w="1108" w:type="dxa"/>
          </w:tcPr>
          <w:p w14:paraId="276F82DC" w14:textId="77777777" w:rsidR="00AC398E" w:rsidRDefault="00AC398E" w:rsidP="00AC398E">
            <w:pPr>
              <w:rPr>
                <w:rFonts w:eastAsia="Times New Roman" w:cstheme="minorHAnsi"/>
                <w:sz w:val="24"/>
                <w:szCs w:val="24"/>
              </w:rPr>
            </w:pPr>
          </w:p>
        </w:tc>
        <w:tc>
          <w:tcPr>
            <w:tcW w:w="2930" w:type="dxa"/>
          </w:tcPr>
          <w:p w14:paraId="7BFBF97A" w14:textId="77777777" w:rsidR="00AC398E" w:rsidRDefault="00AC398E" w:rsidP="00AC398E">
            <w:pPr>
              <w:rPr>
                <w:rFonts w:eastAsia="Times New Roman" w:cstheme="minorHAnsi"/>
                <w:sz w:val="24"/>
                <w:szCs w:val="24"/>
              </w:rPr>
            </w:pPr>
            <w:r>
              <w:rPr>
                <w:rFonts w:eastAsia="Times New Roman" w:cstheme="minorHAnsi"/>
                <w:sz w:val="24"/>
                <w:szCs w:val="24"/>
              </w:rPr>
              <w:t>Cash crop planting date</w:t>
            </w:r>
          </w:p>
        </w:tc>
        <w:tc>
          <w:tcPr>
            <w:tcW w:w="2133" w:type="dxa"/>
          </w:tcPr>
          <w:p w14:paraId="0C9EA912" w14:textId="77777777" w:rsidR="00AC398E" w:rsidRDefault="00AC398E" w:rsidP="00AC398E">
            <w:pPr>
              <w:rPr>
                <w:rFonts w:eastAsia="Times New Roman" w:cstheme="minorHAnsi"/>
                <w:sz w:val="24"/>
                <w:szCs w:val="24"/>
              </w:rPr>
            </w:pPr>
            <w:r>
              <w:rPr>
                <w:rFonts w:eastAsia="Times New Roman" w:cstheme="minorHAnsi"/>
                <w:sz w:val="24"/>
                <w:szCs w:val="24"/>
              </w:rPr>
              <w:t>April 20 – June 30</w:t>
            </w:r>
          </w:p>
        </w:tc>
        <w:tc>
          <w:tcPr>
            <w:tcW w:w="3179" w:type="dxa"/>
          </w:tcPr>
          <w:p w14:paraId="3DC8D2CF" w14:textId="77777777" w:rsidR="00AC398E" w:rsidRDefault="00AC398E" w:rsidP="00AC398E">
            <w:pPr>
              <w:rPr>
                <w:rFonts w:eastAsia="Times New Roman" w:cstheme="minorHAnsi"/>
                <w:sz w:val="24"/>
                <w:szCs w:val="24"/>
              </w:rPr>
            </w:pPr>
            <w:r>
              <w:rPr>
                <w:rFonts w:eastAsia="Times New Roman" w:cstheme="minorHAnsi"/>
                <w:sz w:val="24"/>
                <w:szCs w:val="24"/>
              </w:rPr>
              <w:t>April 27 – June 18</w:t>
            </w:r>
          </w:p>
        </w:tc>
      </w:tr>
      <w:tr w:rsidR="00AC398E" w14:paraId="02E42BB4" w14:textId="77777777" w:rsidTr="00AC398E">
        <w:tc>
          <w:tcPr>
            <w:tcW w:w="1108" w:type="dxa"/>
          </w:tcPr>
          <w:p w14:paraId="6EF4EBA4" w14:textId="77777777" w:rsidR="00AC398E" w:rsidRDefault="00AC398E" w:rsidP="00AC398E">
            <w:pPr>
              <w:rPr>
                <w:rFonts w:eastAsia="Times New Roman" w:cstheme="minorHAnsi"/>
                <w:sz w:val="24"/>
                <w:szCs w:val="24"/>
              </w:rPr>
            </w:pPr>
          </w:p>
        </w:tc>
        <w:tc>
          <w:tcPr>
            <w:tcW w:w="2930" w:type="dxa"/>
          </w:tcPr>
          <w:p w14:paraId="4500E7C4" w14:textId="77777777" w:rsidR="00AC398E" w:rsidRDefault="00AC398E" w:rsidP="00AC398E">
            <w:pPr>
              <w:rPr>
                <w:rFonts w:eastAsia="Times New Roman" w:cstheme="minorHAnsi"/>
                <w:sz w:val="24"/>
                <w:szCs w:val="24"/>
              </w:rPr>
            </w:pPr>
            <w:r>
              <w:rPr>
                <w:rFonts w:eastAsia="Times New Roman" w:cstheme="minorHAnsi"/>
                <w:sz w:val="24"/>
                <w:szCs w:val="24"/>
              </w:rPr>
              <w:t>Corn yield</w:t>
            </w:r>
          </w:p>
        </w:tc>
        <w:tc>
          <w:tcPr>
            <w:tcW w:w="2133" w:type="dxa"/>
          </w:tcPr>
          <w:p w14:paraId="4EC82757" w14:textId="298B94F0" w:rsidR="00AC398E" w:rsidRDefault="00AC398E" w:rsidP="00AC398E">
            <w:pPr>
              <w:rPr>
                <w:rFonts w:eastAsia="Times New Roman" w:cstheme="minorHAnsi"/>
                <w:sz w:val="24"/>
                <w:szCs w:val="24"/>
              </w:rPr>
            </w:pPr>
            <w:r>
              <w:rPr>
                <w:rFonts w:eastAsia="Times New Roman" w:cstheme="minorHAnsi"/>
                <w:sz w:val="24"/>
                <w:szCs w:val="24"/>
              </w:rPr>
              <w:t>40-13500 kg ha-1</w:t>
            </w:r>
          </w:p>
        </w:tc>
        <w:tc>
          <w:tcPr>
            <w:tcW w:w="3179" w:type="dxa"/>
          </w:tcPr>
          <w:p w14:paraId="6F9A05FA" w14:textId="6ADD7DCC" w:rsidR="00AC398E" w:rsidRDefault="00AC398E" w:rsidP="00AC398E">
            <w:pPr>
              <w:rPr>
                <w:rFonts w:eastAsia="Times New Roman" w:cstheme="minorHAnsi"/>
                <w:sz w:val="24"/>
                <w:szCs w:val="24"/>
              </w:rPr>
            </w:pPr>
            <w:r>
              <w:rPr>
                <w:rFonts w:eastAsia="Times New Roman" w:cstheme="minorHAnsi"/>
                <w:sz w:val="24"/>
                <w:szCs w:val="24"/>
              </w:rPr>
              <w:t>40-11200 kg ha-1</w:t>
            </w:r>
          </w:p>
        </w:tc>
      </w:tr>
      <w:tr w:rsidR="00AC398E" w14:paraId="79F5A282" w14:textId="77777777" w:rsidTr="00AC398E">
        <w:tc>
          <w:tcPr>
            <w:tcW w:w="1108" w:type="dxa"/>
          </w:tcPr>
          <w:p w14:paraId="066D50D1" w14:textId="77777777" w:rsidR="00AC398E" w:rsidRDefault="00AC398E" w:rsidP="00AC398E">
            <w:pPr>
              <w:rPr>
                <w:rFonts w:eastAsia="Times New Roman" w:cstheme="minorHAnsi"/>
                <w:sz w:val="24"/>
                <w:szCs w:val="24"/>
              </w:rPr>
            </w:pPr>
          </w:p>
        </w:tc>
        <w:tc>
          <w:tcPr>
            <w:tcW w:w="2930" w:type="dxa"/>
          </w:tcPr>
          <w:p w14:paraId="2AC20CCA" w14:textId="77777777" w:rsidR="00AC398E" w:rsidRDefault="00AC398E" w:rsidP="00AC398E">
            <w:pPr>
              <w:rPr>
                <w:rFonts w:eastAsia="Times New Roman" w:cstheme="minorHAnsi"/>
                <w:sz w:val="24"/>
                <w:szCs w:val="24"/>
              </w:rPr>
            </w:pPr>
            <w:r>
              <w:rPr>
                <w:rFonts w:eastAsia="Times New Roman" w:cstheme="minorHAnsi"/>
                <w:sz w:val="24"/>
                <w:szCs w:val="24"/>
              </w:rPr>
              <w:t>Soybean yield</w:t>
            </w:r>
          </w:p>
        </w:tc>
        <w:tc>
          <w:tcPr>
            <w:tcW w:w="2133" w:type="dxa"/>
          </w:tcPr>
          <w:p w14:paraId="717167F4" w14:textId="77777777" w:rsidR="00AC398E" w:rsidRDefault="00AC398E" w:rsidP="00AC398E">
            <w:pPr>
              <w:rPr>
                <w:rFonts w:eastAsia="Times New Roman" w:cstheme="minorHAnsi"/>
                <w:sz w:val="24"/>
                <w:szCs w:val="24"/>
              </w:rPr>
            </w:pPr>
            <w:r>
              <w:rPr>
                <w:rFonts w:eastAsia="Times New Roman" w:cstheme="minorHAnsi"/>
                <w:sz w:val="24"/>
                <w:szCs w:val="24"/>
              </w:rPr>
              <w:t>300-3618</w:t>
            </w:r>
          </w:p>
        </w:tc>
        <w:tc>
          <w:tcPr>
            <w:tcW w:w="3179" w:type="dxa"/>
          </w:tcPr>
          <w:p w14:paraId="26ADF0A5" w14:textId="77777777" w:rsidR="00AC398E" w:rsidRDefault="00AC398E" w:rsidP="00AC398E">
            <w:pPr>
              <w:rPr>
                <w:rFonts w:eastAsia="Times New Roman" w:cstheme="minorHAnsi"/>
                <w:sz w:val="24"/>
                <w:szCs w:val="24"/>
              </w:rPr>
            </w:pPr>
            <w:r>
              <w:rPr>
                <w:rFonts w:eastAsia="Times New Roman" w:cstheme="minorHAnsi"/>
                <w:sz w:val="24"/>
                <w:szCs w:val="24"/>
              </w:rPr>
              <w:t>300-3310 kg ha-1</w:t>
            </w:r>
          </w:p>
        </w:tc>
      </w:tr>
      <w:tr w:rsidR="00AC398E" w14:paraId="416E459A" w14:textId="77777777" w:rsidTr="00010DDF">
        <w:tc>
          <w:tcPr>
            <w:tcW w:w="9350" w:type="dxa"/>
            <w:gridSpan w:val="4"/>
            <w:shd w:val="clear" w:color="auto" w:fill="E7E6E6" w:themeFill="background2"/>
          </w:tcPr>
          <w:p w14:paraId="5F685ABF" w14:textId="77777777" w:rsidR="00AC398E" w:rsidRPr="00D41CFD" w:rsidRDefault="00AC398E" w:rsidP="00AC398E">
            <w:pPr>
              <w:rPr>
                <w:rFonts w:eastAsia="Times New Roman" w:cstheme="minorHAnsi"/>
                <w:b/>
                <w:i/>
                <w:sz w:val="24"/>
                <w:szCs w:val="24"/>
              </w:rPr>
            </w:pPr>
            <w:r w:rsidRPr="00D41CFD">
              <w:rPr>
                <w:rFonts w:eastAsia="Times New Roman" w:cstheme="minorHAnsi"/>
                <w:b/>
                <w:i/>
                <w:sz w:val="24"/>
                <w:szCs w:val="24"/>
              </w:rPr>
              <w:t>Site</w:t>
            </w:r>
          </w:p>
        </w:tc>
      </w:tr>
      <w:tr w:rsidR="00AC398E" w14:paraId="69E6A90E" w14:textId="77777777" w:rsidTr="00AC398E">
        <w:tc>
          <w:tcPr>
            <w:tcW w:w="1108" w:type="dxa"/>
          </w:tcPr>
          <w:p w14:paraId="3E70F438" w14:textId="77777777" w:rsidR="00AC398E" w:rsidRDefault="00AC398E" w:rsidP="00AC398E">
            <w:pPr>
              <w:rPr>
                <w:rFonts w:eastAsia="Times New Roman" w:cstheme="minorHAnsi"/>
                <w:sz w:val="24"/>
                <w:szCs w:val="24"/>
              </w:rPr>
            </w:pPr>
          </w:p>
        </w:tc>
        <w:tc>
          <w:tcPr>
            <w:tcW w:w="2930" w:type="dxa"/>
          </w:tcPr>
          <w:p w14:paraId="0E55E8EE" w14:textId="77777777" w:rsidR="00AC398E" w:rsidRDefault="00AC398E" w:rsidP="00AC398E">
            <w:pPr>
              <w:rPr>
                <w:rFonts w:eastAsia="Times New Roman" w:cstheme="minorHAnsi"/>
                <w:sz w:val="24"/>
                <w:szCs w:val="24"/>
              </w:rPr>
            </w:pPr>
            <w:r>
              <w:rPr>
                <w:rFonts w:eastAsia="Times New Roman" w:cstheme="minorHAnsi"/>
                <w:sz w:val="24"/>
                <w:szCs w:val="24"/>
              </w:rPr>
              <w:t>State</w:t>
            </w:r>
          </w:p>
        </w:tc>
        <w:tc>
          <w:tcPr>
            <w:tcW w:w="2133" w:type="dxa"/>
          </w:tcPr>
          <w:p w14:paraId="10D5AB1C" w14:textId="77777777" w:rsidR="00AC398E" w:rsidRDefault="00AC398E" w:rsidP="00AC398E">
            <w:pPr>
              <w:rPr>
                <w:rFonts w:eastAsia="Times New Roman" w:cstheme="minorHAnsi"/>
                <w:sz w:val="24"/>
                <w:szCs w:val="24"/>
              </w:rPr>
            </w:pPr>
            <w:r>
              <w:rPr>
                <w:rFonts w:eastAsia="Times New Roman" w:cstheme="minorHAnsi"/>
                <w:sz w:val="24"/>
                <w:szCs w:val="24"/>
              </w:rPr>
              <w:t>Illinois (17)</w:t>
            </w:r>
          </w:p>
          <w:p w14:paraId="701210EF" w14:textId="77777777" w:rsidR="00AC398E" w:rsidRDefault="00AC398E" w:rsidP="00AC398E">
            <w:pPr>
              <w:rPr>
                <w:rFonts w:eastAsia="Times New Roman" w:cstheme="minorHAnsi"/>
                <w:sz w:val="24"/>
                <w:szCs w:val="24"/>
              </w:rPr>
            </w:pPr>
            <w:r>
              <w:rPr>
                <w:rFonts w:eastAsia="Times New Roman" w:cstheme="minorHAnsi"/>
                <w:sz w:val="24"/>
                <w:szCs w:val="24"/>
              </w:rPr>
              <w:t>Kansas (9)</w:t>
            </w:r>
          </w:p>
          <w:p w14:paraId="002090C5" w14:textId="77777777" w:rsidR="00AC398E" w:rsidRDefault="00AC398E" w:rsidP="00AC398E">
            <w:pPr>
              <w:rPr>
                <w:rFonts w:eastAsia="Times New Roman" w:cstheme="minorHAnsi"/>
                <w:sz w:val="24"/>
                <w:szCs w:val="24"/>
              </w:rPr>
            </w:pPr>
            <w:r>
              <w:rPr>
                <w:rFonts w:eastAsia="Times New Roman" w:cstheme="minorHAnsi"/>
                <w:sz w:val="24"/>
                <w:szCs w:val="24"/>
              </w:rPr>
              <w:t>Michigan (44)</w:t>
            </w:r>
          </w:p>
          <w:p w14:paraId="7C5E976D" w14:textId="77777777" w:rsidR="00AC398E" w:rsidRDefault="00AC398E" w:rsidP="00AC398E">
            <w:pPr>
              <w:rPr>
                <w:rFonts w:eastAsia="Times New Roman" w:cstheme="minorHAnsi"/>
                <w:sz w:val="24"/>
                <w:szCs w:val="24"/>
              </w:rPr>
            </w:pPr>
            <w:r>
              <w:rPr>
                <w:rFonts w:eastAsia="Times New Roman" w:cstheme="minorHAnsi"/>
                <w:sz w:val="24"/>
                <w:szCs w:val="24"/>
              </w:rPr>
              <w:t>Minnesota (12)</w:t>
            </w:r>
          </w:p>
          <w:p w14:paraId="53E423D7" w14:textId="77777777" w:rsidR="00AC398E" w:rsidRDefault="00AC398E" w:rsidP="00AC398E">
            <w:pPr>
              <w:rPr>
                <w:rFonts w:eastAsia="Times New Roman" w:cstheme="minorHAnsi"/>
                <w:sz w:val="24"/>
                <w:szCs w:val="24"/>
              </w:rPr>
            </w:pPr>
            <w:r>
              <w:rPr>
                <w:rFonts w:eastAsia="Times New Roman" w:cstheme="minorHAnsi"/>
                <w:sz w:val="24"/>
                <w:szCs w:val="24"/>
              </w:rPr>
              <w:t>Nebraska (11)</w:t>
            </w:r>
          </w:p>
          <w:p w14:paraId="723FBEE7" w14:textId="77777777" w:rsidR="00AC398E" w:rsidRDefault="00AC398E" w:rsidP="00AC398E">
            <w:pPr>
              <w:rPr>
                <w:rFonts w:eastAsia="Times New Roman" w:cstheme="minorHAnsi"/>
                <w:sz w:val="24"/>
                <w:szCs w:val="24"/>
              </w:rPr>
            </w:pPr>
            <w:r>
              <w:rPr>
                <w:rFonts w:eastAsia="Times New Roman" w:cstheme="minorHAnsi"/>
                <w:sz w:val="24"/>
                <w:szCs w:val="24"/>
              </w:rPr>
              <w:t>Ohio (25)</w:t>
            </w:r>
          </w:p>
          <w:p w14:paraId="128B8EEB" w14:textId="77777777" w:rsidR="00AC398E" w:rsidRDefault="00AC398E" w:rsidP="00AC398E">
            <w:pPr>
              <w:rPr>
                <w:rFonts w:eastAsia="Times New Roman" w:cstheme="minorHAnsi"/>
                <w:sz w:val="24"/>
                <w:szCs w:val="24"/>
              </w:rPr>
            </w:pPr>
            <w:r>
              <w:rPr>
                <w:rFonts w:eastAsia="Times New Roman" w:cstheme="minorHAnsi"/>
                <w:sz w:val="24"/>
                <w:szCs w:val="24"/>
              </w:rPr>
              <w:t>Wisconsin (5)</w:t>
            </w:r>
          </w:p>
        </w:tc>
        <w:tc>
          <w:tcPr>
            <w:tcW w:w="3179" w:type="dxa"/>
          </w:tcPr>
          <w:p w14:paraId="0EF68F89" w14:textId="77777777" w:rsidR="00AC398E" w:rsidRDefault="00AC398E" w:rsidP="00AC398E">
            <w:pPr>
              <w:rPr>
                <w:rFonts w:eastAsia="Times New Roman" w:cstheme="minorHAnsi"/>
                <w:sz w:val="24"/>
                <w:szCs w:val="24"/>
              </w:rPr>
            </w:pPr>
            <w:r>
              <w:rPr>
                <w:rFonts w:eastAsia="Times New Roman" w:cstheme="minorHAnsi"/>
                <w:sz w:val="24"/>
                <w:szCs w:val="24"/>
              </w:rPr>
              <w:t>Iowa (4)</w:t>
            </w:r>
          </w:p>
          <w:p w14:paraId="23ED3D28" w14:textId="77777777" w:rsidR="00AC398E" w:rsidRDefault="00AC398E" w:rsidP="00AC398E">
            <w:pPr>
              <w:rPr>
                <w:rFonts w:eastAsia="Times New Roman" w:cstheme="minorHAnsi"/>
                <w:sz w:val="24"/>
                <w:szCs w:val="24"/>
              </w:rPr>
            </w:pPr>
            <w:r>
              <w:rPr>
                <w:rFonts w:eastAsia="Times New Roman" w:cstheme="minorHAnsi"/>
                <w:sz w:val="24"/>
                <w:szCs w:val="24"/>
              </w:rPr>
              <w:t>Illinois (5)</w:t>
            </w:r>
          </w:p>
          <w:p w14:paraId="5F4FFED2" w14:textId="77777777" w:rsidR="00AC398E" w:rsidRDefault="00AC398E" w:rsidP="00AC398E">
            <w:pPr>
              <w:rPr>
                <w:rFonts w:eastAsia="Times New Roman" w:cstheme="minorHAnsi"/>
                <w:sz w:val="24"/>
                <w:szCs w:val="24"/>
              </w:rPr>
            </w:pPr>
            <w:r>
              <w:rPr>
                <w:rFonts w:eastAsia="Times New Roman" w:cstheme="minorHAnsi"/>
                <w:sz w:val="24"/>
                <w:szCs w:val="24"/>
              </w:rPr>
              <w:t>Indiana (4)</w:t>
            </w:r>
          </w:p>
          <w:p w14:paraId="1AEFAF95" w14:textId="77777777" w:rsidR="00AC398E" w:rsidRDefault="00AC398E" w:rsidP="00AC398E">
            <w:pPr>
              <w:rPr>
                <w:rFonts w:eastAsia="Times New Roman" w:cstheme="minorHAnsi"/>
                <w:sz w:val="24"/>
                <w:szCs w:val="24"/>
              </w:rPr>
            </w:pPr>
            <w:r>
              <w:rPr>
                <w:rFonts w:eastAsia="Times New Roman" w:cstheme="minorHAnsi"/>
                <w:sz w:val="24"/>
                <w:szCs w:val="24"/>
              </w:rPr>
              <w:t>Michigan (45)</w:t>
            </w:r>
          </w:p>
          <w:p w14:paraId="782FB32E" w14:textId="77777777" w:rsidR="00AC398E" w:rsidRDefault="00AC398E" w:rsidP="00AC398E">
            <w:pPr>
              <w:rPr>
                <w:rFonts w:eastAsia="Times New Roman" w:cstheme="minorHAnsi"/>
                <w:sz w:val="24"/>
                <w:szCs w:val="24"/>
              </w:rPr>
            </w:pPr>
            <w:r>
              <w:rPr>
                <w:rFonts w:eastAsia="Times New Roman" w:cstheme="minorHAnsi"/>
                <w:sz w:val="24"/>
                <w:szCs w:val="24"/>
              </w:rPr>
              <w:t>Minnesota (16)</w:t>
            </w:r>
          </w:p>
          <w:p w14:paraId="58F9D38F" w14:textId="77777777" w:rsidR="00AC398E" w:rsidRDefault="00AC398E" w:rsidP="00AC398E">
            <w:pPr>
              <w:rPr>
                <w:rFonts w:eastAsia="Times New Roman" w:cstheme="minorHAnsi"/>
                <w:sz w:val="24"/>
                <w:szCs w:val="24"/>
              </w:rPr>
            </w:pPr>
            <w:r>
              <w:rPr>
                <w:rFonts w:eastAsia="Times New Roman" w:cstheme="minorHAnsi"/>
                <w:sz w:val="24"/>
                <w:szCs w:val="24"/>
              </w:rPr>
              <w:t>Missouri (18)</w:t>
            </w:r>
          </w:p>
          <w:p w14:paraId="03360BDD" w14:textId="77777777" w:rsidR="00AC398E" w:rsidRDefault="00AC398E" w:rsidP="00AC398E">
            <w:pPr>
              <w:rPr>
                <w:rFonts w:eastAsia="Times New Roman" w:cstheme="minorHAnsi"/>
                <w:sz w:val="24"/>
                <w:szCs w:val="24"/>
              </w:rPr>
            </w:pPr>
            <w:r>
              <w:rPr>
                <w:rFonts w:eastAsia="Times New Roman" w:cstheme="minorHAnsi"/>
                <w:sz w:val="24"/>
                <w:szCs w:val="24"/>
              </w:rPr>
              <w:t>Nebraska (6)</w:t>
            </w:r>
          </w:p>
          <w:p w14:paraId="4B71DAE0" w14:textId="77777777" w:rsidR="00AC398E" w:rsidRDefault="00AC398E" w:rsidP="00AC398E">
            <w:pPr>
              <w:rPr>
                <w:rFonts w:eastAsia="Times New Roman" w:cstheme="minorHAnsi"/>
                <w:sz w:val="24"/>
                <w:szCs w:val="24"/>
              </w:rPr>
            </w:pPr>
            <w:r>
              <w:rPr>
                <w:rFonts w:eastAsia="Times New Roman" w:cstheme="minorHAnsi"/>
                <w:sz w:val="24"/>
                <w:szCs w:val="24"/>
              </w:rPr>
              <w:t>Ohio (21)</w:t>
            </w:r>
          </w:p>
        </w:tc>
      </w:tr>
      <w:tr w:rsidR="00AC398E" w14:paraId="37B1766D" w14:textId="77777777" w:rsidTr="00AC398E">
        <w:tc>
          <w:tcPr>
            <w:tcW w:w="1108" w:type="dxa"/>
          </w:tcPr>
          <w:p w14:paraId="50F05B39" w14:textId="77777777" w:rsidR="00AC398E" w:rsidRDefault="00AC398E" w:rsidP="00AC398E">
            <w:pPr>
              <w:rPr>
                <w:rFonts w:eastAsia="Times New Roman" w:cstheme="minorHAnsi"/>
                <w:sz w:val="24"/>
                <w:szCs w:val="24"/>
              </w:rPr>
            </w:pPr>
          </w:p>
        </w:tc>
        <w:tc>
          <w:tcPr>
            <w:tcW w:w="2930" w:type="dxa"/>
          </w:tcPr>
          <w:p w14:paraId="2FE86B15" w14:textId="77777777" w:rsidR="00AC398E" w:rsidRDefault="00AC398E" w:rsidP="00AC398E">
            <w:pPr>
              <w:rPr>
                <w:rFonts w:eastAsia="Times New Roman" w:cstheme="minorHAnsi"/>
                <w:sz w:val="24"/>
                <w:szCs w:val="24"/>
              </w:rPr>
            </w:pPr>
            <w:r>
              <w:rPr>
                <w:rFonts w:eastAsia="Times New Roman" w:cstheme="minorHAnsi"/>
                <w:sz w:val="24"/>
                <w:szCs w:val="24"/>
              </w:rPr>
              <w:t>Latitude</w:t>
            </w:r>
          </w:p>
        </w:tc>
        <w:tc>
          <w:tcPr>
            <w:tcW w:w="2133" w:type="dxa"/>
          </w:tcPr>
          <w:p w14:paraId="0260C226" w14:textId="3D8BB335" w:rsidR="00AC398E" w:rsidRDefault="00AC398E" w:rsidP="00AC398E">
            <w:pPr>
              <w:rPr>
                <w:rFonts w:eastAsia="Times New Roman" w:cstheme="minorHAnsi"/>
                <w:sz w:val="24"/>
                <w:szCs w:val="24"/>
              </w:rPr>
            </w:pPr>
            <w:r>
              <w:rPr>
                <w:rFonts w:eastAsia="Times New Roman" w:cstheme="minorHAnsi"/>
                <w:sz w:val="24"/>
                <w:szCs w:val="24"/>
              </w:rPr>
              <w:t>38.0 - 45.7</w:t>
            </w:r>
            <w:r w:rsidR="00D545FE">
              <w:rPr>
                <w:rFonts w:eastAsia="Times New Roman" w:cstheme="minorHAnsi"/>
                <w:sz w:val="24"/>
                <w:szCs w:val="24"/>
              </w:rPr>
              <w:t>N</w:t>
            </w:r>
          </w:p>
        </w:tc>
        <w:tc>
          <w:tcPr>
            <w:tcW w:w="3179" w:type="dxa"/>
          </w:tcPr>
          <w:p w14:paraId="5504E426" w14:textId="3366C9C7" w:rsidR="00AC398E" w:rsidRDefault="00AC398E" w:rsidP="00AC398E">
            <w:pPr>
              <w:rPr>
                <w:rFonts w:eastAsia="Times New Roman" w:cstheme="minorHAnsi"/>
                <w:sz w:val="24"/>
                <w:szCs w:val="24"/>
              </w:rPr>
            </w:pPr>
            <w:r>
              <w:rPr>
                <w:rFonts w:eastAsia="Times New Roman" w:cstheme="minorHAnsi"/>
                <w:sz w:val="24"/>
                <w:szCs w:val="24"/>
              </w:rPr>
              <w:t>38.7 - 45.7</w:t>
            </w:r>
            <w:r w:rsidR="00D545FE">
              <w:rPr>
                <w:rFonts w:eastAsia="Times New Roman" w:cstheme="minorHAnsi"/>
                <w:sz w:val="24"/>
                <w:szCs w:val="24"/>
              </w:rPr>
              <w:t>N</w:t>
            </w:r>
          </w:p>
        </w:tc>
      </w:tr>
      <w:tr w:rsidR="00AC398E" w14:paraId="0246669A" w14:textId="77777777" w:rsidTr="00AC398E">
        <w:tc>
          <w:tcPr>
            <w:tcW w:w="1108" w:type="dxa"/>
          </w:tcPr>
          <w:p w14:paraId="2E18FE4D" w14:textId="77777777" w:rsidR="00AC398E" w:rsidRDefault="00AC398E" w:rsidP="00AC398E">
            <w:pPr>
              <w:rPr>
                <w:rFonts w:eastAsia="Times New Roman" w:cstheme="minorHAnsi"/>
                <w:sz w:val="24"/>
                <w:szCs w:val="24"/>
              </w:rPr>
            </w:pPr>
          </w:p>
        </w:tc>
        <w:tc>
          <w:tcPr>
            <w:tcW w:w="2930" w:type="dxa"/>
          </w:tcPr>
          <w:p w14:paraId="0FE0AD7D" w14:textId="77777777" w:rsidR="00AC398E" w:rsidRDefault="00AC398E" w:rsidP="00AC398E">
            <w:pPr>
              <w:rPr>
                <w:rFonts w:eastAsia="Times New Roman" w:cstheme="minorHAnsi"/>
                <w:sz w:val="24"/>
                <w:szCs w:val="24"/>
              </w:rPr>
            </w:pPr>
            <w:r>
              <w:rPr>
                <w:rFonts w:eastAsia="Times New Roman" w:cstheme="minorHAnsi"/>
                <w:sz w:val="24"/>
                <w:szCs w:val="24"/>
              </w:rPr>
              <w:t>Longitude</w:t>
            </w:r>
          </w:p>
        </w:tc>
        <w:tc>
          <w:tcPr>
            <w:tcW w:w="2133" w:type="dxa"/>
          </w:tcPr>
          <w:p w14:paraId="396C3BE6" w14:textId="77777777" w:rsidR="00AC398E" w:rsidRDefault="00AC398E" w:rsidP="00AC398E">
            <w:pPr>
              <w:rPr>
                <w:rFonts w:eastAsia="Times New Roman" w:cstheme="minorHAnsi"/>
                <w:sz w:val="24"/>
                <w:szCs w:val="24"/>
              </w:rPr>
            </w:pPr>
            <w:r>
              <w:rPr>
                <w:rFonts w:eastAsia="Times New Roman" w:cstheme="minorHAnsi"/>
                <w:sz w:val="24"/>
                <w:szCs w:val="24"/>
              </w:rPr>
              <w:t>81.9 – 101W</w:t>
            </w:r>
          </w:p>
        </w:tc>
        <w:tc>
          <w:tcPr>
            <w:tcW w:w="3179" w:type="dxa"/>
          </w:tcPr>
          <w:p w14:paraId="0842B5D5" w14:textId="77777777" w:rsidR="00AC398E" w:rsidRDefault="00AC398E" w:rsidP="00AC398E">
            <w:pPr>
              <w:rPr>
                <w:rFonts w:eastAsia="Times New Roman" w:cstheme="minorHAnsi"/>
                <w:sz w:val="24"/>
                <w:szCs w:val="24"/>
              </w:rPr>
            </w:pPr>
            <w:r>
              <w:rPr>
                <w:rFonts w:eastAsia="Times New Roman" w:cstheme="minorHAnsi"/>
                <w:sz w:val="24"/>
                <w:szCs w:val="24"/>
              </w:rPr>
              <w:t>83.0 – 101W</w:t>
            </w:r>
          </w:p>
        </w:tc>
      </w:tr>
      <w:tr w:rsidR="00AC398E" w14:paraId="5B5F26AE" w14:textId="77777777" w:rsidTr="00AC398E">
        <w:tc>
          <w:tcPr>
            <w:tcW w:w="1108" w:type="dxa"/>
          </w:tcPr>
          <w:p w14:paraId="61DADA97" w14:textId="77777777" w:rsidR="00AC398E" w:rsidRDefault="00AC398E" w:rsidP="00AC398E">
            <w:pPr>
              <w:rPr>
                <w:rFonts w:eastAsia="Times New Roman" w:cstheme="minorHAnsi"/>
                <w:sz w:val="24"/>
                <w:szCs w:val="24"/>
              </w:rPr>
            </w:pPr>
          </w:p>
        </w:tc>
        <w:tc>
          <w:tcPr>
            <w:tcW w:w="2930" w:type="dxa"/>
          </w:tcPr>
          <w:p w14:paraId="2400B8FD" w14:textId="77777777" w:rsidR="00AC398E" w:rsidRDefault="00AC398E" w:rsidP="00AC398E">
            <w:pPr>
              <w:rPr>
                <w:rFonts w:eastAsia="Times New Roman" w:cstheme="minorHAnsi"/>
                <w:sz w:val="24"/>
                <w:szCs w:val="24"/>
              </w:rPr>
            </w:pPr>
            <w:r>
              <w:rPr>
                <w:rFonts w:eastAsia="Times New Roman" w:cstheme="minorHAnsi"/>
                <w:sz w:val="24"/>
                <w:szCs w:val="24"/>
              </w:rPr>
              <w:t>Soil type</w:t>
            </w:r>
          </w:p>
        </w:tc>
        <w:tc>
          <w:tcPr>
            <w:tcW w:w="2133" w:type="dxa"/>
          </w:tcPr>
          <w:p w14:paraId="4AC57C21" w14:textId="77777777" w:rsidR="00AC398E" w:rsidRDefault="00AC398E" w:rsidP="00AC398E">
            <w:pPr>
              <w:rPr>
                <w:rFonts w:eastAsia="Times New Roman" w:cstheme="minorHAnsi"/>
                <w:sz w:val="24"/>
                <w:szCs w:val="24"/>
              </w:rPr>
            </w:pPr>
            <w:r>
              <w:rPr>
                <w:rFonts w:eastAsia="Times New Roman" w:cstheme="minorHAnsi"/>
                <w:sz w:val="24"/>
                <w:szCs w:val="24"/>
              </w:rPr>
              <w:t>Loam (n = 46)</w:t>
            </w:r>
          </w:p>
          <w:p w14:paraId="1537DD00" w14:textId="77777777" w:rsidR="00AC398E" w:rsidRDefault="00AC398E" w:rsidP="00AC398E">
            <w:pPr>
              <w:rPr>
                <w:rFonts w:eastAsia="Times New Roman" w:cstheme="minorHAnsi"/>
                <w:sz w:val="24"/>
                <w:szCs w:val="24"/>
              </w:rPr>
            </w:pPr>
            <w:r>
              <w:rPr>
                <w:rFonts w:eastAsia="Times New Roman" w:cstheme="minorHAnsi"/>
                <w:sz w:val="24"/>
                <w:szCs w:val="24"/>
              </w:rPr>
              <w:t>Sandy loam (n = 1)</w:t>
            </w:r>
          </w:p>
          <w:p w14:paraId="1B2608C4" w14:textId="77777777" w:rsidR="00AC398E" w:rsidRDefault="00AC398E" w:rsidP="00AC398E">
            <w:pPr>
              <w:rPr>
                <w:rFonts w:eastAsia="Times New Roman" w:cstheme="minorHAnsi"/>
                <w:sz w:val="24"/>
                <w:szCs w:val="24"/>
              </w:rPr>
            </w:pPr>
            <w:r>
              <w:rPr>
                <w:rFonts w:eastAsia="Times New Roman" w:cstheme="minorHAnsi"/>
                <w:sz w:val="24"/>
                <w:szCs w:val="24"/>
              </w:rPr>
              <w:t>Silt Loam (n = 67)</w:t>
            </w:r>
          </w:p>
          <w:p w14:paraId="1D2B10C9" w14:textId="77777777" w:rsidR="00AC398E" w:rsidRDefault="00AC398E" w:rsidP="00AC398E">
            <w:pPr>
              <w:rPr>
                <w:rFonts w:eastAsia="Times New Roman" w:cstheme="minorHAnsi"/>
                <w:sz w:val="24"/>
                <w:szCs w:val="24"/>
              </w:rPr>
            </w:pPr>
            <w:r>
              <w:rPr>
                <w:rFonts w:eastAsia="Times New Roman" w:cstheme="minorHAnsi"/>
                <w:sz w:val="24"/>
                <w:szCs w:val="24"/>
              </w:rPr>
              <w:t>Silty Clay Loam (n = 9)</w:t>
            </w:r>
          </w:p>
        </w:tc>
        <w:tc>
          <w:tcPr>
            <w:tcW w:w="3179" w:type="dxa"/>
          </w:tcPr>
          <w:p w14:paraId="182FB0BC" w14:textId="77777777" w:rsidR="00AC398E" w:rsidRDefault="00AC398E" w:rsidP="00AC398E">
            <w:pPr>
              <w:rPr>
                <w:rFonts w:eastAsia="Times New Roman" w:cstheme="minorHAnsi"/>
                <w:sz w:val="24"/>
                <w:szCs w:val="24"/>
              </w:rPr>
            </w:pPr>
            <w:r>
              <w:rPr>
                <w:rFonts w:eastAsia="Times New Roman" w:cstheme="minorHAnsi"/>
                <w:sz w:val="24"/>
                <w:szCs w:val="24"/>
              </w:rPr>
              <w:t>Loam (n = 59)</w:t>
            </w:r>
          </w:p>
          <w:p w14:paraId="789BDB3C" w14:textId="77777777" w:rsidR="00AC398E" w:rsidRDefault="00AC398E" w:rsidP="00AC398E">
            <w:pPr>
              <w:rPr>
                <w:rFonts w:eastAsia="Times New Roman" w:cstheme="minorHAnsi"/>
                <w:sz w:val="24"/>
                <w:szCs w:val="24"/>
              </w:rPr>
            </w:pPr>
            <w:r>
              <w:rPr>
                <w:rFonts w:eastAsia="Times New Roman" w:cstheme="minorHAnsi"/>
                <w:sz w:val="24"/>
                <w:szCs w:val="24"/>
              </w:rPr>
              <w:t>Silt Loam (n = 61)</w:t>
            </w:r>
          </w:p>
          <w:p w14:paraId="0E367CD1" w14:textId="77777777" w:rsidR="00AC398E" w:rsidRDefault="00AC398E" w:rsidP="00AC398E">
            <w:pPr>
              <w:rPr>
                <w:rFonts w:eastAsia="Times New Roman" w:cstheme="minorHAnsi"/>
                <w:sz w:val="24"/>
                <w:szCs w:val="24"/>
              </w:rPr>
            </w:pPr>
            <w:r>
              <w:rPr>
                <w:rFonts w:eastAsia="Times New Roman" w:cstheme="minorHAnsi"/>
                <w:sz w:val="24"/>
                <w:szCs w:val="24"/>
              </w:rPr>
              <w:t>Silty Clay Loam (n = 9)</w:t>
            </w:r>
          </w:p>
        </w:tc>
      </w:tr>
      <w:tr w:rsidR="00AC398E" w14:paraId="0313E760" w14:textId="77777777" w:rsidTr="00AC398E">
        <w:tc>
          <w:tcPr>
            <w:tcW w:w="1108" w:type="dxa"/>
          </w:tcPr>
          <w:p w14:paraId="6C5BC95C" w14:textId="77777777" w:rsidR="00AC398E" w:rsidRDefault="00AC398E" w:rsidP="00AC398E">
            <w:pPr>
              <w:rPr>
                <w:rFonts w:eastAsia="Times New Roman" w:cstheme="minorHAnsi"/>
                <w:sz w:val="24"/>
                <w:szCs w:val="24"/>
              </w:rPr>
            </w:pPr>
          </w:p>
        </w:tc>
        <w:tc>
          <w:tcPr>
            <w:tcW w:w="2930" w:type="dxa"/>
          </w:tcPr>
          <w:p w14:paraId="1848BAB2" w14:textId="77777777" w:rsidR="00AC398E" w:rsidRPr="0042521F" w:rsidRDefault="00AC398E" w:rsidP="00AC398E">
            <w:pPr>
              <w:shd w:val="clear" w:color="auto" w:fill="FFFFFF"/>
              <w:rPr>
                <w:rFonts w:eastAsia="Times New Roman" w:cstheme="minorHAnsi"/>
                <w:sz w:val="24"/>
                <w:szCs w:val="24"/>
              </w:rPr>
            </w:pPr>
            <w:r>
              <w:rPr>
                <w:rFonts w:eastAsia="Times New Roman" w:cstheme="minorHAnsi"/>
                <w:sz w:val="24"/>
                <w:szCs w:val="24"/>
              </w:rPr>
              <w:t>Organic matter content</w:t>
            </w:r>
          </w:p>
          <w:p w14:paraId="392F0446" w14:textId="77777777" w:rsidR="00AC398E" w:rsidRDefault="00AC398E" w:rsidP="00AC398E">
            <w:pPr>
              <w:rPr>
                <w:rFonts w:eastAsia="Times New Roman" w:cstheme="minorHAnsi"/>
                <w:sz w:val="24"/>
                <w:szCs w:val="24"/>
              </w:rPr>
            </w:pPr>
          </w:p>
        </w:tc>
        <w:tc>
          <w:tcPr>
            <w:tcW w:w="2133" w:type="dxa"/>
          </w:tcPr>
          <w:p w14:paraId="5BC3C174" w14:textId="77777777" w:rsidR="00AC398E" w:rsidRDefault="00AC398E" w:rsidP="00AC398E">
            <w:pPr>
              <w:rPr>
                <w:rFonts w:eastAsia="Times New Roman" w:cstheme="minorHAnsi"/>
                <w:sz w:val="24"/>
                <w:szCs w:val="24"/>
              </w:rPr>
            </w:pPr>
            <w:r>
              <w:rPr>
                <w:rFonts w:eastAsia="Times New Roman" w:cstheme="minorHAnsi"/>
                <w:sz w:val="24"/>
                <w:szCs w:val="24"/>
              </w:rPr>
              <w:t>1.5 - 4.15%</w:t>
            </w:r>
          </w:p>
        </w:tc>
        <w:tc>
          <w:tcPr>
            <w:tcW w:w="3179" w:type="dxa"/>
          </w:tcPr>
          <w:p w14:paraId="7FE158AD" w14:textId="77777777" w:rsidR="00AC398E" w:rsidRDefault="00AC398E" w:rsidP="00AC398E">
            <w:pPr>
              <w:rPr>
                <w:rFonts w:eastAsia="Times New Roman" w:cstheme="minorHAnsi"/>
                <w:sz w:val="24"/>
                <w:szCs w:val="24"/>
              </w:rPr>
            </w:pPr>
            <w:r>
              <w:rPr>
                <w:rFonts w:eastAsia="Times New Roman" w:cstheme="minorHAnsi"/>
                <w:sz w:val="24"/>
                <w:szCs w:val="24"/>
              </w:rPr>
              <w:t>1 – 3.4%</w:t>
            </w:r>
          </w:p>
        </w:tc>
      </w:tr>
      <w:tr w:rsidR="00AC398E" w14:paraId="59B2B1AE" w14:textId="77777777" w:rsidTr="00AC398E">
        <w:tc>
          <w:tcPr>
            <w:tcW w:w="1108" w:type="dxa"/>
          </w:tcPr>
          <w:p w14:paraId="2DA01189" w14:textId="77777777" w:rsidR="00AC398E" w:rsidRDefault="00AC398E" w:rsidP="00AC398E">
            <w:pPr>
              <w:rPr>
                <w:rFonts w:eastAsia="Times New Roman" w:cstheme="minorHAnsi"/>
                <w:sz w:val="24"/>
                <w:szCs w:val="24"/>
              </w:rPr>
            </w:pPr>
          </w:p>
        </w:tc>
        <w:tc>
          <w:tcPr>
            <w:tcW w:w="2930" w:type="dxa"/>
          </w:tcPr>
          <w:p w14:paraId="70CD8F6F" w14:textId="77777777" w:rsidR="00AC398E" w:rsidRDefault="00AC398E" w:rsidP="00AC398E">
            <w:pPr>
              <w:shd w:val="clear" w:color="auto" w:fill="FFFFFF"/>
              <w:rPr>
                <w:rFonts w:eastAsia="Times New Roman" w:cstheme="minorHAnsi"/>
                <w:sz w:val="24"/>
                <w:szCs w:val="24"/>
              </w:rPr>
            </w:pPr>
            <w:r>
              <w:rPr>
                <w:rFonts w:eastAsia="Times New Roman" w:cstheme="minorHAnsi"/>
                <w:sz w:val="24"/>
                <w:szCs w:val="24"/>
              </w:rPr>
              <w:t>Aridity index*</w:t>
            </w:r>
          </w:p>
          <w:p w14:paraId="5C5FB673" w14:textId="77777777" w:rsidR="00AC398E" w:rsidRPr="0042521F" w:rsidRDefault="00AC398E" w:rsidP="00AC398E">
            <w:pPr>
              <w:shd w:val="clear" w:color="auto" w:fill="FFFFFF"/>
              <w:rPr>
                <w:rFonts w:eastAsia="Times New Roman" w:cstheme="minorHAnsi"/>
                <w:sz w:val="24"/>
                <w:szCs w:val="24"/>
              </w:rPr>
            </w:pPr>
          </w:p>
        </w:tc>
        <w:tc>
          <w:tcPr>
            <w:tcW w:w="2133" w:type="dxa"/>
          </w:tcPr>
          <w:p w14:paraId="5EE7534F" w14:textId="77777777" w:rsidR="00AC398E" w:rsidRDefault="00AC398E" w:rsidP="00AC398E">
            <w:pPr>
              <w:rPr>
                <w:rFonts w:eastAsia="Times New Roman" w:cstheme="minorHAnsi"/>
                <w:sz w:val="24"/>
                <w:szCs w:val="24"/>
              </w:rPr>
            </w:pPr>
            <w:r>
              <w:rPr>
                <w:rFonts w:eastAsia="Times New Roman" w:cstheme="minorHAnsi"/>
                <w:sz w:val="24"/>
                <w:szCs w:val="24"/>
              </w:rPr>
              <w:t>0.37 – 0.94</w:t>
            </w:r>
          </w:p>
        </w:tc>
        <w:tc>
          <w:tcPr>
            <w:tcW w:w="3179" w:type="dxa"/>
          </w:tcPr>
          <w:p w14:paraId="6B73EF5D" w14:textId="77777777" w:rsidR="00AC398E" w:rsidRDefault="00AC398E" w:rsidP="00AC398E">
            <w:pPr>
              <w:rPr>
                <w:rFonts w:eastAsia="Times New Roman" w:cstheme="minorHAnsi"/>
                <w:sz w:val="24"/>
                <w:szCs w:val="24"/>
              </w:rPr>
            </w:pPr>
            <w:r>
              <w:rPr>
                <w:rFonts w:eastAsia="Times New Roman" w:cstheme="minorHAnsi"/>
                <w:sz w:val="24"/>
                <w:szCs w:val="24"/>
              </w:rPr>
              <w:t>0.44 – 0.96</w:t>
            </w:r>
          </w:p>
        </w:tc>
      </w:tr>
      <w:tr w:rsidR="00AC398E" w14:paraId="1FBBE5D7" w14:textId="77777777" w:rsidTr="00AC398E">
        <w:tc>
          <w:tcPr>
            <w:tcW w:w="1108" w:type="dxa"/>
          </w:tcPr>
          <w:p w14:paraId="37573375" w14:textId="77777777" w:rsidR="00AC398E" w:rsidRPr="00A11ED9" w:rsidRDefault="00AC398E" w:rsidP="00AC398E">
            <w:pPr>
              <w:rPr>
                <w:rFonts w:eastAsia="Times New Roman" w:cstheme="minorHAnsi"/>
                <w:sz w:val="24"/>
                <w:szCs w:val="24"/>
              </w:rPr>
            </w:pPr>
          </w:p>
        </w:tc>
        <w:tc>
          <w:tcPr>
            <w:tcW w:w="2930" w:type="dxa"/>
          </w:tcPr>
          <w:p w14:paraId="275DE1C7" w14:textId="77777777" w:rsidR="00AC398E" w:rsidRPr="00A11ED9" w:rsidRDefault="00AC398E" w:rsidP="00AC398E">
            <w:pPr>
              <w:shd w:val="clear" w:color="auto" w:fill="FFFFFF"/>
              <w:rPr>
                <w:rFonts w:eastAsia="Times New Roman" w:cstheme="minorHAnsi"/>
                <w:sz w:val="24"/>
                <w:szCs w:val="24"/>
              </w:rPr>
            </w:pPr>
            <w:r w:rsidRPr="00A11ED9">
              <w:rPr>
                <w:rFonts w:eastAsia="Times New Roman" w:cstheme="minorHAnsi"/>
                <w:sz w:val="24"/>
                <w:szCs w:val="24"/>
              </w:rPr>
              <w:t>Publication year</w:t>
            </w:r>
          </w:p>
        </w:tc>
        <w:tc>
          <w:tcPr>
            <w:tcW w:w="2133" w:type="dxa"/>
          </w:tcPr>
          <w:p w14:paraId="57AB53B4"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1993 - 2018</w:t>
            </w:r>
          </w:p>
        </w:tc>
        <w:tc>
          <w:tcPr>
            <w:tcW w:w="3179" w:type="dxa"/>
          </w:tcPr>
          <w:p w14:paraId="62B6F402"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1993 - 2018</w:t>
            </w:r>
          </w:p>
        </w:tc>
      </w:tr>
      <w:tr w:rsidR="00AC398E" w14:paraId="282135ED" w14:textId="77777777" w:rsidTr="00010DDF">
        <w:tc>
          <w:tcPr>
            <w:tcW w:w="9350" w:type="dxa"/>
            <w:gridSpan w:val="4"/>
            <w:shd w:val="clear" w:color="auto" w:fill="E7E6E6" w:themeFill="background2"/>
          </w:tcPr>
          <w:p w14:paraId="066D3F47" w14:textId="6E7E6F60" w:rsidR="00AC398E" w:rsidRPr="00A11ED9" w:rsidRDefault="00AC398E" w:rsidP="00AC398E">
            <w:pPr>
              <w:rPr>
                <w:rFonts w:eastAsia="Times New Roman" w:cstheme="minorHAnsi"/>
                <w:b/>
                <w:sz w:val="24"/>
                <w:szCs w:val="24"/>
              </w:rPr>
            </w:pPr>
            <w:r w:rsidRPr="00A11ED9">
              <w:rPr>
                <w:rFonts w:eastAsia="Times New Roman" w:cstheme="minorHAnsi"/>
                <w:b/>
                <w:sz w:val="24"/>
                <w:szCs w:val="24"/>
              </w:rPr>
              <w:t>Experiment</w:t>
            </w:r>
          </w:p>
        </w:tc>
      </w:tr>
      <w:tr w:rsidR="00AC398E" w14:paraId="23A46A50" w14:textId="77777777" w:rsidTr="00AC398E">
        <w:tc>
          <w:tcPr>
            <w:tcW w:w="1108" w:type="dxa"/>
          </w:tcPr>
          <w:p w14:paraId="1D1E823E" w14:textId="010A7753" w:rsidR="00AC398E" w:rsidRPr="00A11ED9" w:rsidRDefault="00AC398E" w:rsidP="00AC398E">
            <w:pPr>
              <w:rPr>
                <w:rFonts w:eastAsia="Times New Roman" w:cstheme="minorHAnsi"/>
                <w:sz w:val="24"/>
                <w:szCs w:val="24"/>
              </w:rPr>
            </w:pPr>
            <w:r w:rsidRPr="00A11ED9">
              <w:rPr>
                <w:rFonts w:eastAsia="Times New Roman" w:cstheme="minorHAnsi"/>
                <w:sz w:val="24"/>
                <w:szCs w:val="24"/>
              </w:rPr>
              <w:t>Design</w:t>
            </w:r>
          </w:p>
        </w:tc>
        <w:tc>
          <w:tcPr>
            <w:tcW w:w="2930" w:type="dxa"/>
          </w:tcPr>
          <w:p w14:paraId="36774064" w14:textId="77777777" w:rsidR="00AC398E" w:rsidRPr="00A11ED9" w:rsidRDefault="00AC398E" w:rsidP="00AC398E">
            <w:pPr>
              <w:shd w:val="clear" w:color="auto" w:fill="FFFFFF"/>
              <w:rPr>
                <w:rFonts w:eastAsia="Times New Roman" w:cstheme="minorHAnsi"/>
                <w:sz w:val="24"/>
                <w:szCs w:val="24"/>
              </w:rPr>
            </w:pPr>
            <w:r w:rsidRPr="00A11ED9">
              <w:rPr>
                <w:rFonts w:eastAsia="Times New Roman" w:cstheme="minorHAnsi"/>
                <w:sz w:val="24"/>
                <w:szCs w:val="24"/>
              </w:rPr>
              <w:t>Number of replicates</w:t>
            </w:r>
          </w:p>
        </w:tc>
        <w:tc>
          <w:tcPr>
            <w:tcW w:w="2133" w:type="dxa"/>
          </w:tcPr>
          <w:p w14:paraId="17EE1B31"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3 - 5</w:t>
            </w:r>
          </w:p>
        </w:tc>
        <w:tc>
          <w:tcPr>
            <w:tcW w:w="3179" w:type="dxa"/>
          </w:tcPr>
          <w:p w14:paraId="2495D8A1"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3 – 6</w:t>
            </w:r>
          </w:p>
        </w:tc>
      </w:tr>
      <w:tr w:rsidR="00AC398E" w14:paraId="3BC5E8D9" w14:textId="77777777" w:rsidTr="00AC398E">
        <w:tc>
          <w:tcPr>
            <w:tcW w:w="1108" w:type="dxa"/>
          </w:tcPr>
          <w:p w14:paraId="758F4006" w14:textId="77777777" w:rsidR="00AC398E" w:rsidRPr="00A11ED9" w:rsidRDefault="00AC398E" w:rsidP="00AC398E">
            <w:pPr>
              <w:rPr>
                <w:rFonts w:eastAsia="Times New Roman" w:cstheme="minorHAnsi"/>
                <w:sz w:val="24"/>
                <w:szCs w:val="24"/>
              </w:rPr>
            </w:pPr>
          </w:p>
        </w:tc>
        <w:tc>
          <w:tcPr>
            <w:tcW w:w="2930" w:type="dxa"/>
          </w:tcPr>
          <w:p w14:paraId="13981287" w14:textId="5BC3AEF1" w:rsidR="00AC398E" w:rsidRPr="00A11ED9" w:rsidRDefault="00AC398E" w:rsidP="00AC398E">
            <w:pPr>
              <w:shd w:val="clear" w:color="auto" w:fill="FFFFFF"/>
              <w:rPr>
                <w:rFonts w:eastAsia="Times New Roman" w:cstheme="minorHAnsi"/>
                <w:sz w:val="24"/>
                <w:szCs w:val="24"/>
              </w:rPr>
            </w:pPr>
            <w:r w:rsidRPr="00A11ED9">
              <w:rPr>
                <w:rFonts w:eastAsia="Times New Roman" w:cstheme="minorHAnsi"/>
                <w:sz w:val="24"/>
                <w:szCs w:val="24"/>
              </w:rPr>
              <w:t>Type of weed(s) measured</w:t>
            </w:r>
          </w:p>
        </w:tc>
        <w:tc>
          <w:tcPr>
            <w:tcW w:w="2133" w:type="dxa"/>
          </w:tcPr>
          <w:p w14:paraId="4C0B91B2"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Summer annual (86)</w:t>
            </w:r>
          </w:p>
          <w:p w14:paraId="72E12C88"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Winter annual (17)</w:t>
            </w:r>
          </w:p>
          <w:p w14:paraId="43765990" w14:textId="2F4858A3" w:rsidR="00AC398E" w:rsidRPr="00A11ED9" w:rsidRDefault="00AC398E" w:rsidP="00AC398E">
            <w:pPr>
              <w:rPr>
                <w:rFonts w:eastAsia="Times New Roman" w:cstheme="minorHAnsi"/>
                <w:sz w:val="24"/>
                <w:szCs w:val="24"/>
              </w:rPr>
            </w:pPr>
            <w:r w:rsidRPr="00A11ED9">
              <w:rPr>
                <w:rFonts w:eastAsia="Times New Roman" w:cstheme="minorHAnsi"/>
                <w:sz w:val="24"/>
                <w:szCs w:val="24"/>
              </w:rPr>
              <w:t>Perennial (15)</w:t>
            </w:r>
          </w:p>
          <w:p w14:paraId="2E56C267"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Unknown (5)</w:t>
            </w:r>
          </w:p>
        </w:tc>
        <w:tc>
          <w:tcPr>
            <w:tcW w:w="3179" w:type="dxa"/>
          </w:tcPr>
          <w:p w14:paraId="516CC222"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Summer annual (75)</w:t>
            </w:r>
          </w:p>
          <w:p w14:paraId="54606E96"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Winter annual (29)</w:t>
            </w:r>
          </w:p>
          <w:p w14:paraId="127F6156"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Perennial (15)</w:t>
            </w:r>
          </w:p>
        </w:tc>
      </w:tr>
      <w:tr w:rsidR="00AC398E" w14:paraId="50C4CFD0" w14:textId="77777777" w:rsidTr="00AC398E">
        <w:tc>
          <w:tcPr>
            <w:tcW w:w="1108" w:type="dxa"/>
          </w:tcPr>
          <w:p w14:paraId="3282A70C" w14:textId="2D3F4716" w:rsidR="00AC398E" w:rsidRPr="00A11ED9" w:rsidRDefault="00AC398E" w:rsidP="00AC398E">
            <w:pPr>
              <w:rPr>
                <w:rFonts w:eastAsia="Times New Roman" w:cstheme="minorHAnsi"/>
                <w:sz w:val="24"/>
                <w:szCs w:val="24"/>
              </w:rPr>
            </w:pPr>
          </w:p>
        </w:tc>
        <w:tc>
          <w:tcPr>
            <w:tcW w:w="2930" w:type="dxa"/>
          </w:tcPr>
          <w:p w14:paraId="594F4582" w14:textId="4B0E1E1F" w:rsidR="00AC398E" w:rsidRPr="00A11ED9" w:rsidRDefault="00AC398E" w:rsidP="00AC398E">
            <w:pPr>
              <w:shd w:val="clear" w:color="auto" w:fill="FFFFFF"/>
              <w:rPr>
                <w:rFonts w:eastAsia="Times New Roman" w:cstheme="minorHAnsi"/>
                <w:sz w:val="24"/>
                <w:szCs w:val="24"/>
              </w:rPr>
            </w:pPr>
            <w:r w:rsidRPr="00A11ED9">
              <w:rPr>
                <w:rFonts w:eastAsia="Times New Roman" w:cstheme="minorHAnsi"/>
                <w:sz w:val="24"/>
                <w:szCs w:val="24"/>
              </w:rPr>
              <w:t>Duration of experiment</w:t>
            </w:r>
          </w:p>
        </w:tc>
        <w:tc>
          <w:tcPr>
            <w:tcW w:w="2133" w:type="dxa"/>
          </w:tcPr>
          <w:p w14:paraId="5616C786" w14:textId="02051C41" w:rsidR="00AC398E" w:rsidRPr="00A11ED9" w:rsidRDefault="00A11ED9" w:rsidP="00AC398E">
            <w:pPr>
              <w:rPr>
                <w:rFonts w:eastAsia="Times New Roman" w:cstheme="minorHAnsi"/>
                <w:sz w:val="24"/>
                <w:szCs w:val="24"/>
              </w:rPr>
            </w:pPr>
            <w:r>
              <w:rPr>
                <w:rFonts w:eastAsia="Times New Roman" w:cstheme="minorHAnsi"/>
                <w:sz w:val="24"/>
                <w:szCs w:val="24"/>
              </w:rPr>
              <w:t>1-3</w:t>
            </w:r>
            <w:r w:rsidR="00AC398E" w:rsidRPr="00A11ED9">
              <w:rPr>
                <w:rFonts w:eastAsia="Times New Roman" w:cstheme="minorHAnsi"/>
                <w:sz w:val="24"/>
                <w:szCs w:val="24"/>
              </w:rPr>
              <w:t xml:space="preserve"> years (n=</w:t>
            </w:r>
            <w:r w:rsidRPr="00A11ED9">
              <w:rPr>
                <w:rFonts w:eastAsia="Times New Roman" w:cstheme="minorHAnsi"/>
                <w:sz w:val="24"/>
                <w:szCs w:val="24"/>
              </w:rPr>
              <w:t>123</w:t>
            </w:r>
            <w:r w:rsidR="00AC398E" w:rsidRPr="00A11ED9">
              <w:rPr>
                <w:rFonts w:eastAsia="Times New Roman" w:cstheme="minorHAnsi"/>
                <w:sz w:val="24"/>
                <w:szCs w:val="24"/>
              </w:rPr>
              <w:t>)</w:t>
            </w:r>
          </w:p>
          <w:p w14:paraId="65326DF9" w14:textId="06954E11" w:rsidR="00AC398E" w:rsidRPr="00A11ED9" w:rsidRDefault="00A11ED9" w:rsidP="00AC398E">
            <w:pPr>
              <w:rPr>
                <w:rFonts w:eastAsia="Times New Roman" w:cstheme="minorHAnsi"/>
                <w:sz w:val="24"/>
                <w:szCs w:val="24"/>
              </w:rPr>
            </w:pPr>
            <w:r>
              <w:rPr>
                <w:rFonts w:eastAsia="Times New Roman" w:cstheme="minorHAnsi"/>
                <w:sz w:val="24"/>
                <w:szCs w:val="24"/>
              </w:rPr>
              <w:t>4-</w:t>
            </w:r>
            <w:r w:rsidR="00AC398E" w:rsidRPr="00A11ED9">
              <w:rPr>
                <w:rFonts w:eastAsia="Times New Roman" w:cstheme="minorHAnsi"/>
                <w:sz w:val="24"/>
                <w:szCs w:val="24"/>
              </w:rPr>
              <w:t>5 years (n=</w:t>
            </w:r>
            <w:r w:rsidRPr="00A11ED9">
              <w:rPr>
                <w:rFonts w:eastAsia="Times New Roman" w:cstheme="minorHAnsi"/>
                <w:sz w:val="24"/>
                <w:szCs w:val="24"/>
              </w:rPr>
              <w:t>0</w:t>
            </w:r>
            <w:r w:rsidR="00AC398E" w:rsidRPr="00A11ED9">
              <w:rPr>
                <w:rFonts w:eastAsia="Times New Roman" w:cstheme="minorHAnsi"/>
                <w:sz w:val="24"/>
                <w:szCs w:val="24"/>
              </w:rPr>
              <w:t>)</w:t>
            </w:r>
          </w:p>
        </w:tc>
        <w:tc>
          <w:tcPr>
            <w:tcW w:w="3179" w:type="dxa"/>
          </w:tcPr>
          <w:p w14:paraId="17DBAC78" w14:textId="37635E4C" w:rsidR="00AC398E" w:rsidRPr="00A11ED9" w:rsidRDefault="00A11ED9" w:rsidP="00AC398E">
            <w:pPr>
              <w:rPr>
                <w:rFonts w:eastAsia="Times New Roman" w:cstheme="minorHAnsi"/>
                <w:sz w:val="24"/>
                <w:szCs w:val="24"/>
              </w:rPr>
            </w:pPr>
            <w:r>
              <w:rPr>
                <w:rFonts w:eastAsia="Times New Roman" w:cstheme="minorHAnsi"/>
                <w:sz w:val="24"/>
                <w:szCs w:val="24"/>
              </w:rPr>
              <w:t>1-3</w:t>
            </w:r>
            <w:r w:rsidR="00AC398E" w:rsidRPr="00A11ED9">
              <w:rPr>
                <w:rFonts w:eastAsia="Times New Roman" w:cstheme="minorHAnsi"/>
                <w:sz w:val="24"/>
                <w:szCs w:val="24"/>
              </w:rPr>
              <w:t xml:space="preserve"> years (n=</w:t>
            </w:r>
            <w:r w:rsidRPr="00A11ED9">
              <w:rPr>
                <w:rFonts w:eastAsia="Times New Roman" w:cstheme="minorHAnsi"/>
                <w:sz w:val="24"/>
                <w:szCs w:val="24"/>
              </w:rPr>
              <w:t>115</w:t>
            </w:r>
            <w:r w:rsidR="00AC398E" w:rsidRPr="00A11ED9">
              <w:rPr>
                <w:rFonts w:eastAsia="Times New Roman" w:cstheme="minorHAnsi"/>
                <w:sz w:val="24"/>
                <w:szCs w:val="24"/>
              </w:rPr>
              <w:t>)</w:t>
            </w:r>
          </w:p>
          <w:p w14:paraId="719DE0C5" w14:textId="0528FE30" w:rsidR="00AC398E" w:rsidRPr="00A11ED9" w:rsidRDefault="00A11ED9" w:rsidP="00AC398E">
            <w:pPr>
              <w:rPr>
                <w:rFonts w:eastAsia="Times New Roman" w:cstheme="minorHAnsi"/>
                <w:sz w:val="24"/>
                <w:szCs w:val="24"/>
              </w:rPr>
            </w:pPr>
            <w:r>
              <w:rPr>
                <w:rFonts w:eastAsia="Times New Roman" w:cstheme="minorHAnsi"/>
                <w:sz w:val="24"/>
                <w:szCs w:val="24"/>
              </w:rPr>
              <w:t>4-</w:t>
            </w:r>
            <w:r w:rsidR="00AC398E" w:rsidRPr="00A11ED9">
              <w:rPr>
                <w:rFonts w:eastAsia="Times New Roman" w:cstheme="minorHAnsi"/>
                <w:sz w:val="24"/>
                <w:szCs w:val="24"/>
              </w:rPr>
              <w:t>5 years (n=</w:t>
            </w:r>
            <w:r w:rsidRPr="00A11ED9">
              <w:rPr>
                <w:rFonts w:eastAsia="Times New Roman" w:cstheme="minorHAnsi"/>
                <w:sz w:val="24"/>
                <w:szCs w:val="24"/>
              </w:rPr>
              <w:t>4</w:t>
            </w:r>
            <w:r w:rsidR="00AC398E" w:rsidRPr="00A11ED9">
              <w:rPr>
                <w:rFonts w:eastAsia="Times New Roman" w:cstheme="minorHAnsi"/>
                <w:sz w:val="24"/>
                <w:szCs w:val="24"/>
              </w:rPr>
              <w:t>)</w:t>
            </w:r>
          </w:p>
        </w:tc>
      </w:tr>
      <w:tr w:rsidR="00AC398E" w14:paraId="2DBF0601" w14:textId="77777777" w:rsidTr="00AC398E">
        <w:tc>
          <w:tcPr>
            <w:tcW w:w="1108" w:type="dxa"/>
          </w:tcPr>
          <w:p w14:paraId="09CB1DC9" w14:textId="6EEA34AD" w:rsidR="00AC398E" w:rsidRDefault="00AC398E" w:rsidP="00AC398E">
            <w:pPr>
              <w:rPr>
                <w:rFonts w:eastAsia="Times New Roman" w:cstheme="minorHAnsi"/>
                <w:sz w:val="24"/>
                <w:szCs w:val="24"/>
              </w:rPr>
            </w:pPr>
            <w:r>
              <w:rPr>
                <w:rFonts w:eastAsia="Times New Roman" w:cstheme="minorHAnsi"/>
                <w:sz w:val="24"/>
                <w:szCs w:val="24"/>
              </w:rPr>
              <w:t>Timing</w:t>
            </w:r>
          </w:p>
        </w:tc>
        <w:tc>
          <w:tcPr>
            <w:tcW w:w="2930" w:type="dxa"/>
          </w:tcPr>
          <w:p w14:paraId="50425ECB" w14:textId="2B6E51E0" w:rsidR="00AC398E" w:rsidRDefault="00AC398E" w:rsidP="00AC398E">
            <w:pPr>
              <w:shd w:val="clear" w:color="auto" w:fill="FFFFFF"/>
              <w:rPr>
                <w:rFonts w:eastAsia="Times New Roman" w:cstheme="minorHAnsi"/>
                <w:sz w:val="24"/>
                <w:szCs w:val="24"/>
              </w:rPr>
            </w:pPr>
            <w:r>
              <w:rPr>
                <w:rFonts w:eastAsia="Times New Roman" w:cstheme="minorHAnsi"/>
                <w:sz w:val="24"/>
                <w:szCs w:val="24"/>
              </w:rPr>
              <w:t>Timing of weed measurement with respect to cash crop planting</w:t>
            </w:r>
          </w:p>
        </w:tc>
        <w:tc>
          <w:tcPr>
            <w:tcW w:w="2133" w:type="dxa"/>
          </w:tcPr>
          <w:p w14:paraId="0948D5D1" w14:textId="77777777" w:rsidR="00AC398E" w:rsidRDefault="00AC398E" w:rsidP="00AC398E">
            <w:pPr>
              <w:rPr>
                <w:rFonts w:eastAsia="Times New Roman" w:cstheme="minorHAnsi"/>
                <w:sz w:val="24"/>
                <w:szCs w:val="24"/>
              </w:rPr>
            </w:pPr>
            <w:r>
              <w:rPr>
                <w:rFonts w:eastAsia="Times New Roman" w:cstheme="minorHAnsi"/>
                <w:sz w:val="24"/>
                <w:szCs w:val="24"/>
              </w:rPr>
              <w:t>Before (38)</w:t>
            </w:r>
          </w:p>
          <w:p w14:paraId="1D3B631F" w14:textId="4A3F626E" w:rsidR="00AC398E" w:rsidRDefault="00AC398E" w:rsidP="00AC398E">
            <w:pPr>
              <w:rPr>
                <w:rFonts w:eastAsia="Times New Roman" w:cstheme="minorHAnsi"/>
                <w:sz w:val="24"/>
                <w:szCs w:val="24"/>
              </w:rPr>
            </w:pPr>
            <w:r>
              <w:rPr>
                <w:rFonts w:eastAsia="Times New Roman" w:cstheme="minorHAnsi"/>
                <w:sz w:val="24"/>
                <w:szCs w:val="24"/>
              </w:rPr>
              <w:t>After (119)</w:t>
            </w:r>
          </w:p>
        </w:tc>
        <w:tc>
          <w:tcPr>
            <w:tcW w:w="3179" w:type="dxa"/>
          </w:tcPr>
          <w:p w14:paraId="7CAFF5F1" w14:textId="77777777" w:rsidR="00AC398E" w:rsidRDefault="00AC398E" w:rsidP="00AC398E">
            <w:pPr>
              <w:rPr>
                <w:rFonts w:eastAsia="Times New Roman" w:cstheme="minorHAnsi"/>
                <w:sz w:val="24"/>
                <w:szCs w:val="24"/>
              </w:rPr>
            </w:pPr>
            <w:r>
              <w:rPr>
                <w:rFonts w:eastAsia="Times New Roman" w:cstheme="minorHAnsi"/>
                <w:sz w:val="24"/>
                <w:szCs w:val="24"/>
              </w:rPr>
              <w:t>Before (38)</w:t>
            </w:r>
          </w:p>
          <w:p w14:paraId="0A5659C8" w14:textId="057B128B" w:rsidR="00AC398E" w:rsidRDefault="00AC398E" w:rsidP="00AC398E">
            <w:pPr>
              <w:rPr>
                <w:rFonts w:eastAsia="Times New Roman" w:cstheme="minorHAnsi"/>
                <w:sz w:val="24"/>
                <w:szCs w:val="24"/>
              </w:rPr>
            </w:pPr>
            <w:r>
              <w:rPr>
                <w:rFonts w:eastAsia="Times New Roman" w:cstheme="minorHAnsi"/>
                <w:sz w:val="24"/>
                <w:szCs w:val="24"/>
              </w:rPr>
              <w:t>After (119)</w:t>
            </w:r>
          </w:p>
        </w:tc>
      </w:tr>
      <w:tr w:rsidR="00AC398E" w14:paraId="4C06D467" w14:textId="77777777" w:rsidTr="00AC398E">
        <w:tc>
          <w:tcPr>
            <w:tcW w:w="1108" w:type="dxa"/>
          </w:tcPr>
          <w:p w14:paraId="29654E48" w14:textId="77777777" w:rsidR="00AC398E" w:rsidRDefault="00AC398E" w:rsidP="00AC398E">
            <w:pPr>
              <w:rPr>
                <w:rFonts w:eastAsia="Times New Roman" w:cstheme="minorHAnsi"/>
                <w:sz w:val="24"/>
                <w:szCs w:val="24"/>
              </w:rPr>
            </w:pPr>
          </w:p>
        </w:tc>
        <w:tc>
          <w:tcPr>
            <w:tcW w:w="2930" w:type="dxa"/>
          </w:tcPr>
          <w:p w14:paraId="2E78F354" w14:textId="1B2E70E7" w:rsidR="00AC398E" w:rsidRPr="0042521F" w:rsidRDefault="00AC398E" w:rsidP="00AC398E">
            <w:pPr>
              <w:shd w:val="clear" w:color="auto" w:fill="FFFFFF"/>
              <w:rPr>
                <w:rFonts w:eastAsia="Times New Roman" w:cstheme="minorHAnsi"/>
                <w:sz w:val="24"/>
                <w:szCs w:val="24"/>
              </w:rPr>
            </w:pPr>
            <w:r>
              <w:rPr>
                <w:rFonts w:eastAsia="Times New Roman" w:cstheme="minorHAnsi"/>
                <w:sz w:val="24"/>
                <w:szCs w:val="24"/>
              </w:rPr>
              <w:t>Season of weed measurement**</w:t>
            </w:r>
          </w:p>
        </w:tc>
        <w:tc>
          <w:tcPr>
            <w:tcW w:w="2133" w:type="dxa"/>
          </w:tcPr>
          <w:p w14:paraId="095DC33C" w14:textId="77777777" w:rsidR="00AC398E" w:rsidRDefault="00AC398E" w:rsidP="00AC398E">
            <w:pPr>
              <w:rPr>
                <w:rFonts w:eastAsia="Times New Roman" w:cstheme="minorHAnsi"/>
                <w:sz w:val="24"/>
                <w:szCs w:val="24"/>
              </w:rPr>
            </w:pPr>
            <w:r>
              <w:rPr>
                <w:rFonts w:eastAsia="Times New Roman" w:cstheme="minorHAnsi"/>
                <w:sz w:val="24"/>
                <w:szCs w:val="24"/>
              </w:rPr>
              <w:t>Spring (January-June; n = 19)</w:t>
            </w:r>
          </w:p>
          <w:p w14:paraId="6D178C51" w14:textId="77777777" w:rsidR="00AC398E" w:rsidRDefault="00AC398E" w:rsidP="00AC398E">
            <w:pPr>
              <w:rPr>
                <w:rFonts w:eastAsia="Times New Roman" w:cstheme="minorHAnsi"/>
                <w:sz w:val="24"/>
                <w:szCs w:val="24"/>
              </w:rPr>
            </w:pPr>
            <w:r>
              <w:rPr>
                <w:rFonts w:eastAsia="Times New Roman" w:cstheme="minorHAnsi"/>
                <w:sz w:val="24"/>
                <w:szCs w:val="24"/>
              </w:rPr>
              <w:t>Summer (June-September; n = 104)</w:t>
            </w:r>
          </w:p>
          <w:p w14:paraId="1D7E7389" w14:textId="7948820C" w:rsidR="00AC398E" w:rsidRDefault="00AC398E" w:rsidP="00AC398E">
            <w:pPr>
              <w:rPr>
                <w:rFonts w:eastAsia="Times New Roman" w:cstheme="minorHAnsi"/>
                <w:sz w:val="24"/>
                <w:szCs w:val="24"/>
              </w:rPr>
            </w:pPr>
            <w:r>
              <w:rPr>
                <w:rFonts w:eastAsia="Times New Roman" w:cstheme="minorHAnsi"/>
                <w:sz w:val="24"/>
                <w:szCs w:val="24"/>
              </w:rPr>
              <w:t>Fall</w:t>
            </w:r>
            <w:r w:rsidR="00D545FE">
              <w:rPr>
                <w:rFonts w:eastAsia="Times New Roman" w:cstheme="minorHAnsi"/>
                <w:sz w:val="24"/>
                <w:szCs w:val="24"/>
              </w:rPr>
              <w:t>‡</w:t>
            </w:r>
            <w:r>
              <w:rPr>
                <w:rFonts w:eastAsia="Times New Roman" w:cstheme="minorHAnsi"/>
                <w:sz w:val="24"/>
                <w:szCs w:val="24"/>
              </w:rPr>
              <w:t xml:space="preserve"> (</w:t>
            </w:r>
            <w:r w:rsidR="00D545FE">
              <w:rPr>
                <w:rFonts w:eastAsia="Times New Roman" w:cstheme="minorHAnsi"/>
                <w:sz w:val="24"/>
                <w:szCs w:val="24"/>
              </w:rPr>
              <w:t>October</w:t>
            </w:r>
            <w:r>
              <w:rPr>
                <w:rFonts w:eastAsia="Times New Roman" w:cstheme="minorHAnsi"/>
                <w:sz w:val="24"/>
                <w:szCs w:val="24"/>
              </w:rPr>
              <w:t xml:space="preserve"> – December; n = 4)</w:t>
            </w:r>
          </w:p>
        </w:tc>
        <w:tc>
          <w:tcPr>
            <w:tcW w:w="3179" w:type="dxa"/>
          </w:tcPr>
          <w:p w14:paraId="29FE8FEF" w14:textId="77777777" w:rsidR="00AC398E" w:rsidRDefault="00AC398E" w:rsidP="00AC398E">
            <w:pPr>
              <w:rPr>
                <w:rFonts w:eastAsia="Times New Roman" w:cstheme="minorHAnsi"/>
                <w:sz w:val="24"/>
                <w:szCs w:val="24"/>
              </w:rPr>
            </w:pPr>
            <w:r>
              <w:rPr>
                <w:rFonts w:eastAsia="Times New Roman" w:cstheme="minorHAnsi"/>
                <w:sz w:val="24"/>
                <w:szCs w:val="24"/>
              </w:rPr>
              <w:t>Spring (n = 36)</w:t>
            </w:r>
          </w:p>
          <w:p w14:paraId="39B76768" w14:textId="25E47FEB" w:rsidR="00AC398E" w:rsidRDefault="00AC398E" w:rsidP="00AC398E">
            <w:pPr>
              <w:rPr>
                <w:rFonts w:eastAsia="Times New Roman" w:cstheme="minorHAnsi"/>
                <w:sz w:val="24"/>
                <w:szCs w:val="24"/>
              </w:rPr>
            </w:pPr>
            <w:r>
              <w:rPr>
                <w:rFonts w:eastAsia="Times New Roman" w:cstheme="minorHAnsi"/>
                <w:sz w:val="24"/>
                <w:szCs w:val="24"/>
              </w:rPr>
              <w:t>Summer (n = 79)</w:t>
            </w:r>
          </w:p>
        </w:tc>
      </w:tr>
      <w:tr w:rsidR="00AC398E" w14:paraId="47DC3973" w14:textId="77777777" w:rsidTr="000A77B4">
        <w:tc>
          <w:tcPr>
            <w:tcW w:w="9350" w:type="dxa"/>
            <w:gridSpan w:val="4"/>
          </w:tcPr>
          <w:p w14:paraId="6CF1BE8D" w14:textId="155434AC" w:rsidR="00D545FE" w:rsidRPr="00D545FE" w:rsidRDefault="00D545FE" w:rsidP="00D545FE">
            <w:pPr>
              <w:rPr>
                <w:rFonts w:eastAsia="Times New Roman" w:cstheme="minorHAnsi"/>
                <w:sz w:val="20"/>
                <w:szCs w:val="20"/>
              </w:rPr>
            </w:pPr>
            <w:r w:rsidRPr="00D545FE">
              <w:rPr>
                <w:rFonts w:eastAsia="Times New Roman" w:cstheme="minorHAnsi"/>
                <w:sz w:val="20"/>
                <w:szCs w:val="20"/>
              </w:rPr>
              <w:t>†</w:t>
            </w:r>
            <w:r w:rsidRPr="00D545FE">
              <w:rPr>
                <w:rFonts w:eastAsia="Times New Roman" w:cstheme="minorHAnsi"/>
                <w:sz w:val="20"/>
                <w:szCs w:val="20"/>
              </w:rPr>
              <w:t xml:space="preserve">The study </w:t>
            </w:r>
            <w:r w:rsidRPr="00D545FE">
              <w:rPr>
                <w:rFonts w:eastAsia="Times New Roman" w:cstheme="minorHAnsi"/>
                <w:sz w:val="20"/>
                <w:szCs w:val="20"/>
              </w:rPr>
              <w:fldChar w:fldCharType="begin" w:fldLock="1"/>
            </w:r>
            <w:r w:rsidRPr="00D545FE">
              <w:rPr>
                <w:rFonts w:eastAsia="Times New Roman" w:cstheme="minorHAnsi"/>
                <w:sz w:val="20"/>
                <w:szCs w:val="20"/>
              </w:rPr>
              <w:instrText>ADDIN CSL_CITATION {"citationItems":[{"id":"ITEM-1","itemData":{"DOI":"10.1614/ws-d-11-00192.1","ISSN":"0043-1745","abstract":" Certain winter annual weeds have been documented as alternative hosts to soybean cyst nematode (SCN), and infestations by such species are common in no-till production fields in the midwestern United States of Indiana, Ohio, and Illinois. The objective of this research was to determine the influence of crop rotation and winter annual weed management on winter weed growth, SCN population density, and crop yield. Two crop rotations (SS and soybean–corn rotation) and six winter annual weed-management systems (autumn-applied herbicide, spring-applied herbicide, autumn + spring applied herbicides, autumn-seeded Italian ryegrass, autumn-seeded wheat, and a nontreated check) were evaluated in long-term, no-tillage systems at West Lafayette, IN, and Vincennes, IN. In the fourth and fifth years of these experiments, the 2-yr corn–soybean rotation generally resulted in increased soybean yield, decreased winter annual weed growth, and reduced SCN population density compared with SS. Autumn or spring herbicide applications or both were a more effective option than cover crops at reducing winter annual weed density. Cover-crop systems generally did not differ from the nontreated check in winter weed density. Between years three and five, winter annual weed SCN hosts in nontreated check plots increased approximately threefold to levels as high as 102 and 245 plants m −2 at West Lafayette, IN, and Vincennes, IN, respectively, which are infestation levels at or above those commonly observed in production fields. However, controlling winter annual weeds did not influence crop yields or SCN population density. The results of these studies suggest that winter weed management, even at the high levels of weed infestation present in these studies, appears to have little value as a tool for SCN management in corn and soybean production systems in the midwestern United States. ","author":[{"dropping-particle":"","family":"Mock","given":"Valerie A.","non-dropping-particle":"","parse-names":false,"suffix":""},{"dropping-particle":"","family":"Creech","given":"J. Earl","non-dropping-particle":"","parse-names":false,"suffix":""},{"dropping-particle":"","family":"Ferris","given":"Virginia R.","non-dropping-particle":"","parse-names":false,"suffix":""},{"dropping-particle":"","family":"Faghihi","given":"Jamal","non-dropping-particle":"","parse-names":false,"suffix":""},{"dropping-particle":"","family":"Westphal","given":"Andreas","non-dropping-particle":"","parse-names":false,"suffix":""},{"dropping-particle":"","family":"Santini","given":"Judith B.","non-dropping-particle":"","parse-names":false,"suffix":""},{"dropping-particle":"","family":"Johnson","given":"William G.","non-dropping-particle":"","parse-names":false,"suffix":""}],"container-title":"Weed Science","id":"ITEM-1","issue":"4","issued":{"date-parts":[["2012"]]},"page":"634-640","title":" Influence of Winter Annual Weed Management and Crop Rotation on Soybean Cyst Nematode ( Heterodera glycines ) and Winter Annual Weeds: Years Four and Five ","type":"article-journal","volume":"60"},"uris":["http://www.mendeley.com/documents/?uuid=9b5e8091-de93-4879-9630-ad6505597eca"]}],"mendeley":{"formattedCitation":"(Mock et al. 2012)","plainTextFormattedCitation":"(Mock et al. 2012)"},"properties":{"noteIndex":0},"schema":"https://github.com/citation-style-language/schema/raw/master/csl-citation.json"}</w:instrText>
            </w:r>
            <w:r w:rsidRPr="00D545FE">
              <w:rPr>
                <w:rFonts w:eastAsia="Times New Roman" w:cstheme="minorHAnsi"/>
                <w:sz w:val="20"/>
                <w:szCs w:val="20"/>
              </w:rPr>
              <w:fldChar w:fldCharType="separate"/>
            </w:r>
            <w:r w:rsidRPr="00D545FE">
              <w:rPr>
                <w:rFonts w:eastAsia="Times New Roman" w:cstheme="minorHAnsi"/>
                <w:noProof/>
                <w:sz w:val="20"/>
                <w:szCs w:val="20"/>
              </w:rPr>
              <w:t>(Mock et al. 2012)</w:t>
            </w:r>
            <w:r w:rsidRPr="00D545FE">
              <w:rPr>
                <w:rFonts w:eastAsia="Times New Roman" w:cstheme="minorHAnsi"/>
                <w:sz w:val="20"/>
                <w:szCs w:val="20"/>
              </w:rPr>
              <w:fldChar w:fldCharType="end"/>
            </w:r>
            <w:r w:rsidRPr="00D545FE">
              <w:rPr>
                <w:rFonts w:eastAsia="Times New Roman" w:cstheme="minorHAnsi"/>
                <w:sz w:val="20"/>
                <w:szCs w:val="20"/>
              </w:rPr>
              <w:t xml:space="preserve"> reported weed densities averaged over both phases, but did not report crop yields</w:t>
            </w:r>
          </w:p>
          <w:p w14:paraId="5A755CFC" w14:textId="72D7C8B3" w:rsidR="00D545FE" w:rsidRPr="00D545FE" w:rsidRDefault="00D545FE" w:rsidP="00D545FE">
            <w:pPr>
              <w:rPr>
                <w:rFonts w:eastAsia="Times New Roman" w:cstheme="minorHAnsi"/>
                <w:sz w:val="20"/>
                <w:szCs w:val="20"/>
              </w:rPr>
            </w:pPr>
            <w:r w:rsidRPr="00D545FE">
              <w:rPr>
                <w:rFonts w:eastAsia="Times New Roman" w:cstheme="minorHAnsi"/>
                <w:sz w:val="20"/>
                <w:szCs w:val="20"/>
              </w:rPr>
              <w:t>‡</w:t>
            </w:r>
            <w:r w:rsidRPr="00D545FE">
              <w:rPr>
                <w:rFonts w:eastAsia="Times New Roman" w:cstheme="minorHAnsi"/>
                <w:sz w:val="20"/>
                <w:szCs w:val="20"/>
              </w:rPr>
              <w:t>This category was removed from analyses testing the significance of this modifier due to the small number of points representing the category</w:t>
            </w:r>
          </w:p>
          <w:p w14:paraId="75C6B207" w14:textId="4D8E737F" w:rsidR="00AC398E" w:rsidRPr="00D545FE" w:rsidRDefault="00AC398E" w:rsidP="00D545FE">
            <w:pPr>
              <w:rPr>
                <w:ins w:id="1" w:author="Andrea Basche" w:date="2019-06-07T11:18:00Z"/>
                <w:rFonts w:eastAsia="Times New Roman" w:cstheme="minorHAnsi"/>
                <w:sz w:val="24"/>
                <w:szCs w:val="24"/>
              </w:rPr>
            </w:pPr>
            <w:r w:rsidRPr="00D545FE">
              <w:rPr>
                <w:rFonts w:eastAsia="Times New Roman" w:cstheme="minorHAnsi"/>
                <w:sz w:val="20"/>
                <w:szCs w:val="20"/>
              </w:rPr>
              <w:t>*</w:t>
            </w:r>
            <w:r w:rsidRPr="00FC675C">
              <w:rPr>
                <w:rFonts w:eastAsia="Times New Roman" w:cstheme="minorHAnsi"/>
                <w:sz w:val="20"/>
                <w:szCs w:val="24"/>
              </w:rPr>
              <w:t>an integrated measure of temperature, precipitation and potential evapotranspiration were derived from location coordinates using the CGIAR-CSI Global-Aridity and Global-PET databases (</w:t>
            </w:r>
            <w:proofErr w:type="spellStart"/>
            <w:r w:rsidRPr="00FC675C">
              <w:rPr>
                <w:rFonts w:eastAsia="Times New Roman" w:cstheme="minorHAnsi"/>
                <w:sz w:val="20"/>
                <w:szCs w:val="24"/>
              </w:rPr>
              <w:t>Zomer</w:t>
            </w:r>
            <w:proofErr w:type="spellEnd"/>
            <w:r w:rsidRPr="00FC675C">
              <w:rPr>
                <w:rFonts w:eastAsia="Times New Roman" w:cstheme="minorHAnsi"/>
                <w:sz w:val="20"/>
                <w:szCs w:val="24"/>
              </w:rPr>
              <w:t xml:space="preserve"> et al. </w:t>
            </w:r>
            <w:r w:rsidRPr="00393E2A">
              <w:rPr>
                <w:rFonts w:eastAsia="Times New Roman" w:cstheme="minorHAnsi"/>
                <w:sz w:val="20"/>
                <w:szCs w:val="20"/>
              </w:rPr>
              <w:t>2008).</w:t>
            </w:r>
          </w:p>
          <w:p w14:paraId="761968F3" w14:textId="2D5BF862" w:rsidR="00AC398E" w:rsidRDefault="00AC398E" w:rsidP="00AC398E">
            <w:pPr>
              <w:rPr>
                <w:rFonts w:eastAsia="Times New Roman" w:cstheme="minorHAnsi"/>
                <w:sz w:val="24"/>
                <w:szCs w:val="24"/>
              </w:rPr>
            </w:pPr>
            <w:r w:rsidRPr="00393E2A">
              <w:rPr>
                <w:rFonts w:eastAsia="Times New Roman" w:cstheme="minorHAnsi"/>
                <w:sz w:val="20"/>
                <w:szCs w:val="20"/>
              </w:rPr>
              <w:t>** Spring: January-June</w:t>
            </w:r>
            <w:r>
              <w:rPr>
                <w:rFonts w:eastAsia="Times New Roman" w:cstheme="minorHAnsi"/>
                <w:sz w:val="20"/>
                <w:szCs w:val="20"/>
              </w:rPr>
              <w:t>;</w:t>
            </w:r>
            <w:r w:rsidRPr="00393E2A">
              <w:rPr>
                <w:rFonts w:eastAsia="Times New Roman" w:cstheme="minorHAnsi"/>
                <w:sz w:val="20"/>
                <w:szCs w:val="20"/>
              </w:rPr>
              <w:t xml:space="preserve"> Summer: June-September; Fall</w:t>
            </w:r>
            <w:r>
              <w:rPr>
                <w:rFonts w:eastAsia="Times New Roman" w:cstheme="minorHAnsi"/>
                <w:sz w:val="20"/>
                <w:szCs w:val="20"/>
              </w:rPr>
              <w:t xml:space="preserve"> </w:t>
            </w:r>
            <w:r w:rsidRPr="00393E2A">
              <w:rPr>
                <w:rFonts w:eastAsia="Times New Roman" w:cstheme="minorHAnsi"/>
                <w:sz w:val="20"/>
                <w:szCs w:val="20"/>
              </w:rPr>
              <w:t>:</w:t>
            </w:r>
            <w:r>
              <w:rPr>
                <w:rFonts w:eastAsia="Times New Roman" w:cstheme="minorHAnsi"/>
                <w:sz w:val="20"/>
                <w:szCs w:val="20"/>
              </w:rPr>
              <w:t xml:space="preserve"> </w:t>
            </w:r>
            <w:r w:rsidRPr="00393E2A">
              <w:rPr>
                <w:rFonts w:eastAsia="Times New Roman" w:cstheme="minorHAnsi"/>
                <w:sz w:val="20"/>
                <w:szCs w:val="20"/>
              </w:rPr>
              <w:t>September – December</w:t>
            </w:r>
          </w:p>
        </w:tc>
      </w:tr>
    </w:tbl>
    <w:p w14:paraId="3D0F422B" w14:textId="77777777" w:rsidR="00D42EBA" w:rsidRDefault="00D42EBA" w:rsidP="00D42EBA">
      <w:pPr>
        <w:shd w:val="clear" w:color="auto" w:fill="FFFFFF"/>
        <w:spacing w:after="0" w:line="240" w:lineRule="auto"/>
        <w:rPr>
          <w:rFonts w:eastAsia="Times New Roman" w:cstheme="minorHAnsi"/>
          <w:sz w:val="24"/>
          <w:szCs w:val="24"/>
        </w:rPr>
      </w:pPr>
    </w:p>
    <w:p w14:paraId="7FD80D2D" w14:textId="3417FA39" w:rsidR="00C7309B" w:rsidRDefault="00C7309B" w:rsidP="00B73B09">
      <w:pPr>
        <w:pStyle w:val="NoSpacing"/>
        <w:rPr>
          <w:rFonts w:cstheme="minorHAnsi"/>
          <w:sz w:val="24"/>
          <w:szCs w:val="24"/>
        </w:rPr>
      </w:pPr>
    </w:p>
    <w:p w14:paraId="3D768B99" w14:textId="680DCDFE" w:rsidR="007664AA" w:rsidRDefault="007664AA" w:rsidP="00B73B09">
      <w:pPr>
        <w:pStyle w:val="NoSpacing"/>
        <w:rPr>
          <w:rFonts w:eastAsia="Times New Roman" w:cstheme="minorHAnsi"/>
          <w:sz w:val="24"/>
          <w:szCs w:val="24"/>
        </w:rPr>
      </w:pPr>
      <w:r>
        <w:rPr>
          <w:rFonts w:eastAsia="Times New Roman" w:cstheme="minorHAnsi"/>
          <w:sz w:val="24"/>
          <w:szCs w:val="24"/>
        </w:rPr>
        <w:t>One comparison resulted in an extremely low LRR due to a CC treatment weed biomass of 1 g m</w:t>
      </w:r>
      <w:r w:rsidRPr="00B6686C">
        <w:rPr>
          <w:rFonts w:eastAsia="Times New Roman" w:cstheme="minorHAnsi"/>
          <w:sz w:val="24"/>
          <w:szCs w:val="24"/>
          <w:vertAlign w:val="superscript"/>
        </w:rPr>
        <w:t>-2</w:t>
      </w:r>
      <w:r>
        <w:rPr>
          <w:rFonts w:eastAsia="Times New Roman" w:cstheme="minorHAnsi"/>
          <w:sz w:val="24"/>
          <w:szCs w:val="24"/>
        </w:rPr>
        <w:t xml:space="preserve"> (SE = 1 g m</w:t>
      </w:r>
      <w:r w:rsidRPr="00B6686C">
        <w:rPr>
          <w:rFonts w:eastAsia="Times New Roman" w:cstheme="minorHAnsi"/>
          <w:sz w:val="24"/>
          <w:szCs w:val="24"/>
          <w:vertAlign w:val="superscript"/>
        </w:rPr>
        <w:t>-2</w:t>
      </w:r>
      <w:r>
        <w:rPr>
          <w:rFonts w:eastAsia="Times New Roman" w:cstheme="minorHAnsi"/>
          <w:sz w:val="24"/>
          <w:szCs w:val="24"/>
        </w:rPr>
        <w:t>) corresponding to a 99.9% reduction in weed biomass (</w:t>
      </w:r>
      <w:proofErr w:type="spellStart"/>
      <w:r w:rsidRPr="00B62346">
        <w:rPr>
          <w:rFonts w:eastAsia="Times New Roman" w:cstheme="minorHAnsi"/>
          <w:sz w:val="24"/>
          <w:szCs w:val="24"/>
        </w:rPr>
        <w:t>Forcella</w:t>
      </w:r>
      <w:proofErr w:type="spellEnd"/>
      <w:r w:rsidRPr="00B62346">
        <w:rPr>
          <w:rFonts w:eastAsia="Times New Roman" w:cstheme="minorHAnsi"/>
          <w:sz w:val="24"/>
          <w:szCs w:val="24"/>
        </w:rPr>
        <w:t xml:space="preserve"> 2013). </w:t>
      </w:r>
      <w:r>
        <w:rPr>
          <w:rFonts w:eastAsia="Times New Roman" w:cstheme="minorHAnsi"/>
          <w:sz w:val="24"/>
          <w:szCs w:val="24"/>
        </w:rPr>
        <w:t xml:space="preserve">This comparison was found to disproportionately influence results of the statistical models, and was therefore adjusted to equal the next highest reduction (97%) in weed biomass observed in the database. </w:t>
      </w:r>
    </w:p>
    <w:p w14:paraId="39CBF7B5" w14:textId="77777777" w:rsidR="007664AA" w:rsidRDefault="007664AA" w:rsidP="00B73B09">
      <w:pPr>
        <w:pStyle w:val="NoSpacing"/>
        <w:rPr>
          <w:rFonts w:cstheme="minorHAnsi"/>
          <w:color w:val="FF0000"/>
          <w:sz w:val="24"/>
          <w:szCs w:val="24"/>
        </w:rPr>
      </w:pPr>
    </w:p>
    <w:p w14:paraId="77ECF95B" w14:textId="55E496B5" w:rsidR="00CE0DC6" w:rsidRPr="009C6443" w:rsidRDefault="00CE0DC6" w:rsidP="00B73B09">
      <w:pPr>
        <w:pStyle w:val="NoSpacing"/>
        <w:rPr>
          <w:rFonts w:cstheme="minorHAnsi"/>
          <w:b/>
          <w:sz w:val="24"/>
          <w:szCs w:val="24"/>
          <w:u w:val="single"/>
        </w:rPr>
      </w:pPr>
      <w:r w:rsidRPr="009C6443">
        <w:rPr>
          <w:rFonts w:cstheme="minorHAnsi"/>
          <w:b/>
          <w:sz w:val="24"/>
          <w:szCs w:val="24"/>
          <w:u w:val="single"/>
        </w:rPr>
        <w:t>3.2 Overall results</w:t>
      </w:r>
    </w:p>
    <w:p w14:paraId="3DB32570" w14:textId="552E4354" w:rsidR="008977C7" w:rsidRDefault="008F557B" w:rsidP="008977C7">
      <w:pPr>
        <w:pStyle w:val="NoSpacing"/>
        <w:rPr>
          <w:rFonts w:cstheme="minorHAnsi"/>
          <w:sz w:val="24"/>
          <w:szCs w:val="24"/>
        </w:rPr>
      </w:pPr>
      <w:r>
        <w:rPr>
          <w:rFonts w:cstheme="minorHAnsi"/>
          <w:sz w:val="24"/>
          <w:szCs w:val="24"/>
        </w:rPr>
        <w:t xml:space="preserve">Overall, </w:t>
      </w:r>
      <w:r w:rsidR="005F0C88">
        <w:rPr>
          <w:rFonts w:cstheme="minorHAnsi"/>
          <w:sz w:val="24"/>
          <w:szCs w:val="24"/>
        </w:rPr>
        <w:t xml:space="preserve">CCs significantly reduced weed biomass by </w:t>
      </w:r>
      <w:r w:rsidR="00C779EA">
        <w:rPr>
          <w:rFonts w:cstheme="minorHAnsi"/>
          <w:sz w:val="24"/>
          <w:szCs w:val="24"/>
        </w:rPr>
        <w:t xml:space="preserve">a </w:t>
      </w:r>
      <w:r w:rsidR="00B6686C">
        <w:rPr>
          <w:rFonts w:cstheme="minorHAnsi"/>
          <w:sz w:val="24"/>
          <w:szCs w:val="24"/>
        </w:rPr>
        <w:t>geometric mean</w:t>
      </w:r>
      <w:r w:rsidR="00C779EA">
        <w:rPr>
          <w:rFonts w:cstheme="minorHAnsi"/>
          <w:sz w:val="24"/>
          <w:szCs w:val="24"/>
        </w:rPr>
        <w:t xml:space="preserve"> of </w:t>
      </w:r>
      <w:r w:rsidR="005F0C88">
        <w:rPr>
          <w:rFonts w:cstheme="minorHAnsi"/>
          <w:sz w:val="24"/>
          <w:szCs w:val="24"/>
        </w:rPr>
        <w:t>51% (p=0.02), but the reduction in weed density was non-significant (p=</w:t>
      </w:r>
      <w:r w:rsidR="00C779EA">
        <w:rPr>
          <w:rFonts w:cstheme="minorHAnsi"/>
          <w:sz w:val="24"/>
          <w:szCs w:val="24"/>
        </w:rPr>
        <w:t>0.98; supplementary material</w:t>
      </w:r>
      <w:r w:rsidR="005F0C88">
        <w:rPr>
          <w:rFonts w:cstheme="minorHAnsi"/>
          <w:sz w:val="24"/>
          <w:szCs w:val="24"/>
        </w:rPr>
        <w:t xml:space="preserve">). The </w:t>
      </w:r>
      <w:r w:rsidR="00C779EA">
        <w:rPr>
          <w:rFonts w:cstheme="minorHAnsi"/>
          <w:sz w:val="24"/>
          <w:szCs w:val="24"/>
        </w:rPr>
        <w:t>significant</w:t>
      </w:r>
      <w:r w:rsidR="005F0C88">
        <w:rPr>
          <w:rFonts w:cstheme="minorHAnsi"/>
          <w:sz w:val="24"/>
          <w:szCs w:val="24"/>
        </w:rPr>
        <w:t xml:space="preserve"> reduction in weed biomass was robust against publication bias;</w:t>
      </w:r>
      <w:r w:rsidR="00B6686C">
        <w:rPr>
          <w:rFonts w:cstheme="minorHAnsi"/>
          <w:sz w:val="24"/>
          <w:szCs w:val="24"/>
        </w:rPr>
        <w:t xml:space="preserve"> more than </w:t>
      </w:r>
      <w:r w:rsidR="005F0C88">
        <w:rPr>
          <w:rFonts w:cstheme="minorHAnsi"/>
          <w:sz w:val="24"/>
          <w:szCs w:val="24"/>
        </w:rPr>
        <w:t>3000 non-</w:t>
      </w:r>
      <w:r w:rsidR="00C779EA">
        <w:rPr>
          <w:rFonts w:cstheme="minorHAnsi"/>
          <w:sz w:val="24"/>
          <w:szCs w:val="24"/>
        </w:rPr>
        <w:t>significant</w:t>
      </w:r>
      <w:r w:rsidR="005F0C88">
        <w:rPr>
          <w:rFonts w:cstheme="minorHAnsi"/>
          <w:sz w:val="24"/>
          <w:szCs w:val="24"/>
        </w:rPr>
        <w:t xml:space="preserve"> studies would need to</w:t>
      </w:r>
      <w:r w:rsidR="00B6686C">
        <w:rPr>
          <w:rFonts w:cstheme="minorHAnsi"/>
          <w:sz w:val="24"/>
          <w:szCs w:val="24"/>
        </w:rPr>
        <w:t xml:space="preserve"> have been performed but</w:t>
      </w:r>
      <w:r w:rsidR="005F0C88">
        <w:rPr>
          <w:rFonts w:cstheme="minorHAnsi"/>
          <w:sz w:val="24"/>
          <w:szCs w:val="24"/>
        </w:rPr>
        <w:t xml:space="preserve"> un-published to nullify the result (</w:t>
      </w:r>
      <w:proofErr w:type="spellStart"/>
      <w:r w:rsidR="005F0C88">
        <w:rPr>
          <w:rFonts w:cstheme="minorHAnsi"/>
          <w:sz w:val="24"/>
          <w:szCs w:val="24"/>
        </w:rPr>
        <w:t>Rosenthral</w:t>
      </w:r>
      <w:proofErr w:type="spellEnd"/>
      <w:r w:rsidR="005F0C88">
        <w:rPr>
          <w:rFonts w:cstheme="minorHAnsi"/>
          <w:sz w:val="24"/>
          <w:szCs w:val="24"/>
        </w:rPr>
        <w:t xml:space="preserve"> 1979). </w:t>
      </w:r>
      <w:r w:rsidR="008977C7">
        <w:rPr>
          <w:rFonts w:cstheme="minorHAnsi"/>
          <w:sz w:val="24"/>
          <w:szCs w:val="24"/>
        </w:rPr>
        <w:t xml:space="preserve">The leave-one-study-out analysis identified one study </w:t>
      </w:r>
      <w:r w:rsidR="008977C7">
        <w:rPr>
          <w:rFonts w:cstheme="minorHAnsi"/>
          <w:sz w:val="24"/>
          <w:szCs w:val="24"/>
        </w:rPr>
        <w:fldChar w:fldCharType="begin" w:fldLock="1"/>
      </w:r>
      <w:r w:rsidR="00D545FE">
        <w:rPr>
          <w:rFonts w:cstheme="minorHAnsi"/>
          <w:sz w:val="24"/>
          <w:szCs w:val="24"/>
        </w:rPr>
        <w:instrText>ADDIN CSL_CITATION {"citationItems":[{"id":"ITEM-1","itemData":{"DOI":"10.1614/wt-d-15-00023.1","ISSN":"0890-037X","abstract":" Weeds often limit productivity of organic cropping systems. Radish is a fast-growing, potentially allelopathic cover crop that has the potential to improve weed management in organic systems. To evaluate the effect of radish on density, cover, and biomass of weeds in organically managed corn, 2-yr field experiments were conducted over 4 site years. Four cover-crop planting treatments (fall-only, spring-only, fall + spring, and no cover) were tested in factorial with three cultivation treatments (standard [three to four passes], false seedbed [standard with a false seedbed], and reduced [two passes]). All plots were tilled before planting. Shoot biomass averaged 3,057 kg ha −1 for fall-seeded radish and 385 kg ha −1 for spring-seeded radish. Radish cover crops generally did not improve management of weeds during the corn growing season. However, in the absence of a false seedbed, fall-seeded radish reduced field pennycress density from 9 to &lt; 1 plant m −2 and horseweed density from 6 to 2 plants m −2 in spring in site years where these weeds were present. Fall-seeded radish also reduced cover of summer annual weeds during the fall cover-crop growing season from 4 to 0% in 1 site year, preventing these weeds from setting seed. Radish cover crops did not affect corn grain yield.  Las malezas a menudo limitan la productividad de los sistemas de cultivos orgánicos. El rábano es un cultivo de cobertura potencialmente alelopático de rápido crecimiento que tiene el potencial de mejorar el manejo de malezas en sistemas orgánicos. Para evaluar el efecto del rábano sobre la densidad, cobertura, y biomasa de malezas en maíz manejado orgánicamente, se realizaron estudios de campo de dos años de duración en 4 sitios-años. Cuatro tratamientos de siembra de cultivos de cobertura (sólo otoño, sólo primavera, otoño + primavera, y sin cobertura) fueron evaluados en forma factorial con tres tratamientos de labranza (estándar [tres a cuatro pases], cama de siembra falsa [estándar con cama de siembra falsa], y reducida [dos pases]). Todas las parcelas fueron labradas antes de la siembra. La biomasa de la parte aérea promedió 3,057 kg ha −1 para el rábano sembrado en el otoño y 385 kg ha −1 para el rábano sembrado en la primavera. Los cultivos de cobertura de rábano generalmente no mejoraron el manejo de malezas durante la temporada de crecimiento del maíz. Sin embargo, en ausencia de la cama de siembra falsa, el rábano sembrado en el otoño redujo la densidad de Thlaspi arve…","author":[{"dropping-particle":"","family":"Gieske","given":"Miriam F.","non-dropping-particle":"","parse-names":false,"suffix":""},{"dropping-particle":"","family":"Wyse","given":"Donald L.","non-dropping-particle":"","parse-names":false,"suffix":""},{"dropping-particle":"","family":"Durgan","given":"Beverly R.","non-dropping-particle":"","parse-names":false,"suffix":""}],"container-title":"Weed Technology","id":"ITEM-1","issue":"2","issued":{"date-parts":[["2016"]]},"page":"559-572","title":"Spring- and Fall-Seeded Radish Cover-Crop Effects on Weed Management in Corn","type":"article-journal","volume":"30"},"uris":["http://www.mendeley.com/documents/?uuid=a04f9d97-d3a5-409e-936c-5c8bab4b370d"]}],"mendeley":{"formattedCitation":"(Gieske et al. 2016)","plainTextFormattedCitation":"(Gieske et al. 2016)","previouslyFormattedCitation":"(Gieske et al. 2016)"},"properties":{"noteIndex":0},"schema":"https://github.com/citation-style-language/schema/raw/master/csl-citation.json"}</w:instrText>
      </w:r>
      <w:r w:rsidR="008977C7">
        <w:rPr>
          <w:rFonts w:cstheme="minorHAnsi"/>
          <w:sz w:val="24"/>
          <w:szCs w:val="24"/>
        </w:rPr>
        <w:fldChar w:fldCharType="separate"/>
      </w:r>
      <w:r w:rsidR="008977C7" w:rsidRPr="008977C7">
        <w:rPr>
          <w:rFonts w:cstheme="minorHAnsi"/>
          <w:noProof/>
          <w:sz w:val="24"/>
          <w:szCs w:val="24"/>
        </w:rPr>
        <w:t>(Gieske et al. 2016)</w:t>
      </w:r>
      <w:r w:rsidR="008977C7">
        <w:rPr>
          <w:rFonts w:cstheme="minorHAnsi"/>
          <w:sz w:val="24"/>
          <w:szCs w:val="24"/>
        </w:rPr>
        <w:fldChar w:fldCharType="end"/>
      </w:r>
      <w:r w:rsidR="008977C7">
        <w:rPr>
          <w:rFonts w:cstheme="minorHAnsi"/>
          <w:sz w:val="24"/>
          <w:szCs w:val="24"/>
        </w:rPr>
        <w:t xml:space="preserve"> </w:t>
      </w:r>
      <w:r w:rsidR="008977C7">
        <w:rPr>
          <w:rFonts w:cstheme="minorHAnsi"/>
          <w:sz w:val="24"/>
          <w:szCs w:val="24"/>
        </w:rPr>
        <w:t xml:space="preserve">reporting only weed density that </w:t>
      </w:r>
      <w:r w:rsidR="008977C7">
        <w:rPr>
          <w:rFonts w:cstheme="minorHAnsi"/>
          <w:sz w:val="24"/>
          <w:szCs w:val="24"/>
        </w:rPr>
        <w:t>us</w:t>
      </w:r>
      <w:r w:rsidR="008977C7">
        <w:rPr>
          <w:rFonts w:cstheme="minorHAnsi"/>
          <w:sz w:val="24"/>
          <w:szCs w:val="24"/>
        </w:rPr>
        <w:t>ed</w:t>
      </w:r>
      <w:r w:rsidR="008977C7">
        <w:rPr>
          <w:rFonts w:cstheme="minorHAnsi"/>
          <w:sz w:val="24"/>
          <w:szCs w:val="24"/>
        </w:rPr>
        <w:t xml:space="preserve"> a radish (</w:t>
      </w:r>
      <w:proofErr w:type="spellStart"/>
      <w:r w:rsidR="008977C7">
        <w:rPr>
          <w:rFonts w:ascii="GaramondPremrPro-It" w:hAnsi="GaramondPremrPro-It" w:cs="GaramondPremrPro-It"/>
          <w:i/>
          <w:iCs/>
          <w:sz w:val="19"/>
          <w:szCs w:val="19"/>
        </w:rPr>
        <w:t>Raphanus</w:t>
      </w:r>
      <w:proofErr w:type="spellEnd"/>
      <w:r w:rsidR="008977C7">
        <w:rPr>
          <w:rFonts w:ascii="GaramondPremrPro-It" w:hAnsi="GaramondPremrPro-It" w:cs="GaramondPremrPro-It"/>
          <w:i/>
          <w:iCs/>
          <w:sz w:val="19"/>
          <w:szCs w:val="19"/>
        </w:rPr>
        <w:t xml:space="preserve"> sativus</w:t>
      </w:r>
      <w:r w:rsidR="008977C7">
        <w:rPr>
          <w:rFonts w:cstheme="minorHAnsi"/>
          <w:sz w:val="24"/>
          <w:szCs w:val="24"/>
        </w:rPr>
        <w:t>) cover crop</w:t>
      </w:r>
      <w:r w:rsidR="008977C7">
        <w:rPr>
          <w:rFonts w:cstheme="minorHAnsi"/>
          <w:sz w:val="24"/>
          <w:szCs w:val="24"/>
        </w:rPr>
        <w:t>; removal of this study from the database</w:t>
      </w:r>
      <w:r w:rsidR="008977C7">
        <w:rPr>
          <w:rFonts w:cstheme="minorHAnsi"/>
          <w:sz w:val="24"/>
          <w:szCs w:val="24"/>
        </w:rPr>
        <w:t xml:space="preserve"> drastically changed the </w:t>
      </w:r>
      <w:r w:rsidR="008977C7">
        <w:rPr>
          <w:rFonts w:cstheme="minorHAnsi"/>
          <w:sz w:val="24"/>
          <w:szCs w:val="24"/>
        </w:rPr>
        <w:t>p-value</w:t>
      </w:r>
      <w:r w:rsidR="008977C7">
        <w:rPr>
          <w:rFonts w:cstheme="minorHAnsi"/>
          <w:sz w:val="24"/>
          <w:szCs w:val="24"/>
        </w:rPr>
        <w:t xml:space="preserve"> (lowered </w:t>
      </w:r>
      <w:r w:rsidR="008977C7">
        <w:rPr>
          <w:rFonts w:cstheme="minorHAnsi"/>
          <w:sz w:val="24"/>
          <w:szCs w:val="24"/>
        </w:rPr>
        <w:t xml:space="preserve">from </w:t>
      </w:r>
      <w:r w:rsidR="008977C7">
        <w:rPr>
          <w:rFonts w:cstheme="minorHAnsi"/>
          <w:sz w:val="24"/>
          <w:szCs w:val="24"/>
        </w:rPr>
        <w:t xml:space="preserve">0.98 to 0.26). The significance of the reduction in weed biomass was robust against removal of each study (p-values ranging from 0.01-0.04). </w:t>
      </w:r>
    </w:p>
    <w:p w14:paraId="60A8A354" w14:textId="6A0CEA4C" w:rsidR="00F074D9" w:rsidRDefault="00F074D9" w:rsidP="00BF4FA7">
      <w:pPr>
        <w:pStyle w:val="NoSpacing"/>
        <w:rPr>
          <w:rFonts w:cstheme="minorHAnsi"/>
          <w:sz w:val="24"/>
          <w:szCs w:val="24"/>
        </w:rPr>
      </w:pPr>
    </w:p>
    <w:p w14:paraId="408EA987" w14:textId="77777777" w:rsidR="00F074D9" w:rsidRDefault="00F074D9" w:rsidP="00F074D9">
      <w:pPr>
        <w:pStyle w:val="NoSpacing"/>
        <w:rPr>
          <w:rFonts w:cstheme="minorHAnsi"/>
          <w:sz w:val="24"/>
          <w:szCs w:val="24"/>
        </w:rPr>
      </w:pPr>
    </w:p>
    <w:p w14:paraId="4BE9F7DB" w14:textId="66EB068C" w:rsidR="00CA4693" w:rsidRDefault="00F074D9" w:rsidP="00BF4FA7">
      <w:pPr>
        <w:pStyle w:val="NoSpacing"/>
        <w:rPr>
          <w:rFonts w:cstheme="minorHAnsi"/>
          <w:sz w:val="24"/>
          <w:szCs w:val="24"/>
        </w:rPr>
      </w:pPr>
      <w:r w:rsidRPr="00C20676">
        <w:rPr>
          <w:rFonts w:cstheme="minorHAnsi"/>
          <w:sz w:val="24"/>
          <w:szCs w:val="24"/>
        </w:rPr>
        <w:lastRenderedPageBreak/>
        <w:t>In the weed biomass database, the CC type significantly affected the amount of CC biomass produced (p = 0.01), with grass CCs producing a least-squared means estimated 3.95 Mg ha</w:t>
      </w:r>
      <w:r w:rsidRPr="00B6686C">
        <w:rPr>
          <w:rFonts w:cstheme="minorHAnsi"/>
          <w:sz w:val="24"/>
          <w:szCs w:val="24"/>
          <w:vertAlign w:val="superscript"/>
        </w:rPr>
        <w:t>-1</w:t>
      </w:r>
      <w:r w:rsidRPr="00C20676">
        <w:rPr>
          <w:rFonts w:cstheme="minorHAnsi"/>
          <w:sz w:val="24"/>
          <w:szCs w:val="24"/>
        </w:rPr>
        <w:t xml:space="preserve"> of biomass, compared to non-grass which produced 2.56 Mg ha</w:t>
      </w:r>
      <w:r w:rsidRPr="00B6686C">
        <w:rPr>
          <w:rFonts w:cstheme="minorHAnsi"/>
          <w:sz w:val="24"/>
          <w:szCs w:val="24"/>
          <w:vertAlign w:val="superscript"/>
        </w:rPr>
        <w:t>-1</w:t>
      </w:r>
      <w:r w:rsidRPr="00C20676">
        <w:rPr>
          <w:rFonts w:cstheme="minorHAnsi"/>
          <w:sz w:val="24"/>
          <w:szCs w:val="24"/>
        </w:rPr>
        <w:t xml:space="preserve">. Therefore, CC biomass was used as a covariate in the statistical model testing for differences in CC type with regard to suppression of weed biomass. No other modifier significantly affected the amount of CC biomass. </w:t>
      </w:r>
      <w:r w:rsidR="00BF4FA7">
        <w:rPr>
          <w:rFonts w:cstheme="minorHAnsi"/>
          <w:sz w:val="24"/>
          <w:szCs w:val="24"/>
        </w:rPr>
        <w:t>The following categorical modifiers had levels with significantly different effects on weed biomass: m</w:t>
      </w:r>
      <w:r w:rsidR="00BF4FA7" w:rsidRPr="00BF4FA7">
        <w:rPr>
          <w:rFonts w:cstheme="minorHAnsi"/>
          <w:sz w:val="24"/>
          <w:szCs w:val="24"/>
        </w:rPr>
        <w:t>easurement season</w:t>
      </w:r>
      <w:r w:rsidR="00BF4FA7">
        <w:rPr>
          <w:rFonts w:cstheme="minorHAnsi"/>
          <w:sz w:val="24"/>
          <w:szCs w:val="24"/>
        </w:rPr>
        <w:t xml:space="preserve"> (spring, summer), m</w:t>
      </w:r>
      <w:r w:rsidR="00BF4FA7" w:rsidRPr="00BF4FA7">
        <w:rPr>
          <w:rFonts w:cstheme="minorHAnsi"/>
          <w:sz w:val="24"/>
          <w:szCs w:val="24"/>
        </w:rPr>
        <w:t xml:space="preserve">easurement in reference to </w:t>
      </w:r>
      <w:r w:rsidR="00BF4FA7">
        <w:rPr>
          <w:rFonts w:cstheme="minorHAnsi"/>
          <w:sz w:val="24"/>
          <w:szCs w:val="24"/>
        </w:rPr>
        <w:t xml:space="preserve">cash crop </w:t>
      </w:r>
      <w:r w:rsidR="00BF4FA7" w:rsidRPr="00BF4FA7">
        <w:rPr>
          <w:rFonts w:cstheme="minorHAnsi"/>
          <w:sz w:val="24"/>
          <w:szCs w:val="24"/>
        </w:rPr>
        <w:t>planting</w:t>
      </w:r>
      <w:r w:rsidR="00BF4FA7">
        <w:rPr>
          <w:rFonts w:cstheme="minorHAnsi"/>
          <w:sz w:val="24"/>
          <w:szCs w:val="24"/>
        </w:rPr>
        <w:t xml:space="preserve"> (before, after), CC type (after controlling for CC biomass production; grass, non-grass), and weed growth habit</w:t>
      </w:r>
      <w:r w:rsidR="00C20676">
        <w:rPr>
          <w:rFonts w:cstheme="minorHAnsi"/>
          <w:sz w:val="24"/>
          <w:szCs w:val="24"/>
        </w:rPr>
        <w:t xml:space="preserve"> (winter annual, summer annual, perennial)</w:t>
      </w:r>
      <w:r w:rsidR="00BF4FA7">
        <w:rPr>
          <w:rFonts w:cstheme="minorHAnsi"/>
          <w:sz w:val="24"/>
          <w:szCs w:val="24"/>
        </w:rPr>
        <w:t xml:space="preserve">. </w:t>
      </w:r>
      <w:r w:rsidR="007A17A4">
        <w:rPr>
          <w:rFonts w:cstheme="minorHAnsi"/>
          <w:sz w:val="24"/>
          <w:szCs w:val="24"/>
        </w:rPr>
        <w:t xml:space="preserve"> </w:t>
      </w:r>
      <w:r w:rsidR="00C20676">
        <w:rPr>
          <w:rFonts w:cstheme="minorHAnsi"/>
          <w:sz w:val="24"/>
          <w:szCs w:val="24"/>
        </w:rPr>
        <w:t>W</w:t>
      </w:r>
      <w:r w:rsidR="00BF4FA7">
        <w:rPr>
          <w:rFonts w:cstheme="minorHAnsi"/>
          <w:sz w:val="24"/>
          <w:szCs w:val="24"/>
        </w:rPr>
        <w:t>eed biomass and density responded with the same patterns</w:t>
      </w:r>
      <w:r w:rsidR="00C20676">
        <w:rPr>
          <w:rFonts w:cstheme="minorHAnsi"/>
          <w:sz w:val="24"/>
          <w:szCs w:val="24"/>
        </w:rPr>
        <w:t xml:space="preserve"> to these modifiers</w:t>
      </w:r>
      <w:r w:rsidR="00BF4FA7">
        <w:rPr>
          <w:rFonts w:cstheme="minorHAnsi"/>
          <w:sz w:val="24"/>
          <w:szCs w:val="24"/>
        </w:rPr>
        <w:t xml:space="preserve">, but weed </w:t>
      </w:r>
      <w:r w:rsidR="008B7B39">
        <w:rPr>
          <w:rFonts w:cstheme="minorHAnsi"/>
          <w:sz w:val="24"/>
          <w:szCs w:val="24"/>
        </w:rPr>
        <w:t>density responses were not significant</w:t>
      </w:r>
      <w:r w:rsidR="00F8383A">
        <w:rPr>
          <w:rFonts w:cstheme="minorHAnsi"/>
          <w:sz w:val="24"/>
          <w:szCs w:val="24"/>
        </w:rPr>
        <w:t xml:space="preserve">ly different for </w:t>
      </w:r>
      <w:r w:rsidR="00C20676">
        <w:rPr>
          <w:rFonts w:cstheme="minorHAnsi"/>
          <w:sz w:val="24"/>
          <w:szCs w:val="24"/>
        </w:rPr>
        <w:t>any</w:t>
      </w:r>
      <w:r w:rsidR="00F8383A">
        <w:rPr>
          <w:rFonts w:cstheme="minorHAnsi"/>
          <w:sz w:val="24"/>
          <w:szCs w:val="24"/>
        </w:rPr>
        <w:t xml:space="preserve"> factor levels</w:t>
      </w:r>
      <w:r>
        <w:rPr>
          <w:rFonts w:cstheme="minorHAnsi"/>
          <w:sz w:val="24"/>
          <w:szCs w:val="24"/>
        </w:rPr>
        <w:t xml:space="preserve"> (Fig. 2)</w:t>
      </w:r>
      <w:r w:rsidR="00BF4FA7">
        <w:rPr>
          <w:rFonts w:cstheme="minorHAnsi"/>
          <w:sz w:val="24"/>
          <w:szCs w:val="24"/>
        </w:rPr>
        <w:t>.</w:t>
      </w:r>
    </w:p>
    <w:p w14:paraId="3D578EB7" w14:textId="06D54073" w:rsidR="003447C4" w:rsidRDefault="003447C4" w:rsidP="008977C7">
      <w:pPr>
        <w:pStyle w:val="NoSpacing"/>
        <w:rPr>
          <w:rFonts w:cstheme="minorHAnsi"/>
          <w:sz w:val="24"/>
          <w:szCs w:val="24"/>
        </w:rPr>
      </w:pPr>
      <w:r w:rsidRPr="009130A3">
        <w:rPr>
          <w:color w:val="FF0000"/>
          <w:sz w:val="24"/>
          <w:szCs w:val="24"/>
        </w:rPr>
        <w:t xml:space="preserve"> </w:t>
      </w:r>
      <w:r w:rsidRPr="009130A3">
        <w:rPr>
          <w:sz w:val="24"/>
          <w:szCs w:val="24"/>
        </w:rPr>
        <w:t xml:space="preserve"> </w:t>
      </w:r>
    </w:p>
    <w:p w14:paraId="71A148B3" w14:textId="06135911" w:rsidR="00D545FE" w:rsidRPr="00EC0E9D" w:rsidRDefault="00D545FE" w:rsidP="008A38B6">
      <w:pPr>
        <w:pStyle w:val="NoSpacing"/>
        <w:rPr>
          <w:rFonts w:cstheme="minorHAnsi"/>
          <w:color w:val="7030A0"/>
          <w:sz w:val="24"/>
          <w:szCs w:val="24"/>
        </w:rPr>
      </w:pPr>
      <w:r w:rsidRPr="00EC0E9D">
        <w:rPr>
          <w:rFonts w:cstheme="minorHAnsi"/>
          <w:color w:val="7030A0"/>
          <w:sz w:val="24"/>
          <w:szCs w:val="24"/>
        </w:rPr>
        <w:t xml:space="preserve">The different responses of weed biomass versus density to CCs </w:t>
      </w:r>
      <w:r w:rsidR="00EC0E9D" w:rsidRPr="00EC0E9D">
        <w:rPr>
          <w:rFonts w:cstheme="minorHAnsi"/>
          <w:color w:val="7030A0"/>
          <w:sz w:val="24"/>
          <w:szCs w:val="24"/>
        </w:rPr>
        <w:t>provides insight into the mechanisms by which CCs suppress weeds in the Corn Belt. Germination of certain weed seeds is suppressed under low nutrient soils (</w:t>
      </w:r>
      <w:r w:rsidR="00EC0E9D" w:rsidRPr="00FF052E">
        <w:rPr>
          <w:rFonts w:cstheme="minorHAnsi"/>
          <w:color w:val="FF0000"/>
          <w:sz w:val="24"/>
          <w:szCs w:val="24"/>
        </w:rPr>
        <w:t>CITE</w:t>
      </w:r>
      <w:r w:rsidR="00EC0E9D" w:rsidRPr="00EC0E9D">
        <w:rPr>
          <w:rFonts w:cstheme="minorHAnsi"/>
          <w:color w:val="7030A0"/>
          <w:sz w:val="24"/>
          <w:szCs w:val="24"/>
        </w:rPr>
        <w:t>). While CC uptake of nitrogen creates a relatively nitrogen-free soil surface, this does not appear to be a major constraint to Corn Belt weeds. It is possible inhibitory effects of the CCs on weed seed germination (</w:t>
      </w:r>
      <w:r w:rsidR="00FF052E">
        <w:rPr>
          <w:rFonts w:cstheme="minorHAnsi"/>
          <w:color w:val="7030A0"/>
          <w:sz w:val="24"/>
          <w:szCs w:val="24"/>
        </w:rPr>
        <w:t xml:space="preserve">low light, </w:t>
      </w:r>
      <w:r w:rsidR="00EC0E9D" w:rsidRPr="00EC0E9D">
        <w:rPr>
          <w:rFonts w:cstheme="minorHAnsi"/>
          <w:color w:val="7030A0"/>
          <w:sz w:val="24"/>
          <w:szCs w:val="24"/>
        </w:rPr>
        <w:t xml:space="preserve">lower soil temperatures, </w:t>
      </w:r>
      <w:r w:rsidR="00FF052E">
        <w:rPr>
          <w:rFonts w:cstheme="minorHAnsi"/>
          <w:color w:val="7030A0"/>
          <w:sz w:val="24"/>
          <w:szCs w:val="24"/>
        </w:rPr>
        <w:t xml:space="preserve">smaller ranges in temperatures, </w:t>
      </w:r>
      <w:r w:rsidR="00EC0E9D" w:rsidRPr="00EC0E9D">
        <w:rPr>
          <w:rFonts w:cstheme="minorHAnsi"/>
          <w:color w:val="7030A0"/>
          <w:sz w:val="24"/>
          <w:szCs w:val="24"/>
        </w:rPr>
        <w:t xml:space="preserve">lower soil </w:t>
      </w:r>
      <w:r w:rsidR="00FF052E">
        <w:rPr>
          <w:rFonts w:cstheme="minorHAnsi"/>
          <w:color w:val="7030A0"/>
          <w:sz w:val="24"/>
          <w:szCs w:val="24"/>
        </w:rPr>
        <w:t>nitrate concentrations</w:t>
      </w:r>
      <w:r w:rsidR="00EC0E9D" w:rsidRPr="00EC0E9D">
        <w:rPr>
          <w:rFonts w:cstheme="minorHAnsi"/>
          <w:color w:val="7030A0"/>
          <w:sz w:val="24"/>
          <w:szCs w:val="24"/>
        </w:rPr>
        <w:t xml:space="preserve">, allelopathic </w:t>
      </w:r>
      <w:r w:rsidR="00FF052E">
        <w:rPr>
          <w:rFonts w:cstheme="minorHAnsi"/>
          <w:color w:val="7030A0"/>
          <w:sz w:val="24"/>
          <w:szCs w:val="24"/>
        </w:rPr>
        <w:t>chemicals</w:t>
      </w:r>
      <w:r w:rsidR="00EC0E9D" w:rsidRPr="00EC0E9D">
        <w:rPr>
          <w:rFonts w:cstheme="minorHAnsi"/>
          <w:color w:val="7030A0"/>
          <w:sz w:val="24"/>
          <w:szCs w:val="24"/>
        </w:rPr>
        <w:t xml:space="preserve">) are balanced by stimulatory effects (increased soil moisture). Conversely, delay of weed seed germination along with reductions in light availability caused by CCs is consistent with our observations of lower weed biomass in cover crop treatments. Our results indicate that in the Corn Belt, CCs that compete with weeds for light will be most effective in suppressing weeds. </w:t>
      </w:r>
    </w:p>
    <w:p w14:paraId="05665F22" w14:textId="77777777" w:rsidR="008A38B6" w:rsidRPr="00F074D9" w:rsidRDefault="008A38B6" w:rsidP="00BF4FA7">
      <w:pPr>
        <w:pStyle w:val="NoSpacing"/>
        <w:rPr>
          <w:rFonts w:cstheme="minorHAnsi"/>
          <w:color w:val="FF0000"/>
          <w:sz w:val="24"/>
          <w:szCs w:val="24"/>
        </w:rPr>
      </w:pPr>
    </w:p>
    <w:p w14:paraId="16E722EB" w14:textId="668FF8DA" w:rsidR="007A17A4" w:rsidRDefault="00D63120" w:rsidP="00B73B09">
      <w:pPr>
        <w:pStyle w:val="NoSpacing"/>
        <w:rPr>
          <w:rFonts w:cstheme="minorHAnsi"/>
          <w:sz w:val="24"/>
          <w:szCs w:val="24"/>
        </w:rPr>
      </w:pPr>
      <w:r>
        <w:rPr>
          <w:rFonts w:cstheme="minorHAnsi"/>
          <w:sz w:val="24"/>
          <w:szCs w:val="24"/>
        </w:rPr>
        <w:t xml:space="preserve">For weed biomass, </w:t>
      </w:r>
      <w:r w:rsidR="008B7B39">
        <w:rPr>
          <w:rFonts w:cstheme="minorHAnsi"/>
          <w:sz w:val="24"/>
          <w:szCs w:val="24"/>
        </w:rPr>
        <w:t>grass CCs reduced weed biomass by 68% compared to only 33% for non-grass (p&lt;0.01</w:t>
      </w:r>
      <w:r w:rsidR="00B6686C">
        <w:rPr>
          <w:rFonts w:cstheme="minorHAnsi"/>
          <w:sz w:val="24"/>
          <w:szCs w:val="24"/>
        </w:rPr>
        <w:t>; Fig. 2</w:t>
      </w:r>
      <w:r w:rsidR="008B7B39">
        <w:rPr>
          <w:rFonts w:cstheme="minorHAnsi"/>
          <w:sz w:val="24"/>
          <w:szCs w:val="24"/>
        </w:rPr>
        <w:t xml:space="preserve">). Measurements taken before cash crop planting showed a </w:t>
      </w:r>
      <w:r w:rsidR="00F8383A">
        <w:rPr>
          <w:rFonts w:cstheme="minorHAnsi"/>
          <w:sz w:val="24"/>
          <w:szCs w:val="24"/>
        </w:rPr>
        <w:t>74</w:t>
      </w:r>
      <w:r w:rsidR="008B7B39">
        <w:rPr>
          <w:rFonts w:cstheme="minorHAnsi"/>
          <w:sz w:val="24"/>
          <w:szCs w:val="24"/>
        </w:rPr>
        <w:t xml:space="preserve">% reduction in weed biomass, compared to only </w:t>
      </w:r>
      <w:r w:rsidR="00F8383A">
        <w:rPr>
          <w:rFonts w:cstheme="minorHAnsi"/>
          <w:sz w:val="24"/>
          <w:szCs w:val="24"/>
        </w:rPr>
        <w:t>44</w:t>
      </w:r>
      <w:r w:rsidR="008B7B39">
        <w:rPr>
          <w:rFonts w:cstheme="minorHAnsi"/>
          <w:sz w:val="24"/>
          <w:szCs w:val="24"/>
        </w:rPr>
        <w:t>% in measurements taken after planting (p&lt;0.01). Winter annuals showed the strongest reductions (</w:t>
      </w:r>
      <w:r w:rsidR="00F8383A">
        <w:rPr>
          <w:rFonts w:cstheme="minorHAnsi"/>
          <w:sz w:val="24"/>
          <w:szCs w:val="24"/>
        </w:rPr>
        <w:t>65</w:t>
      </w:r>
      <w:r w:rsidR="008B7B39">
        <w:rPr>
          <w:rFonts w:cstheme="minorHAnsi"/>
          <w:sz w:val="24"/>
          <w:szCs w:val="24"/>
        </w:rPr>
        <w:t>%), followed by summer annuals (</w:t>
      </w:r>
      <w:r w:rsidR="00F8383A">
        <w:rPr>
          <w:rFonts w:cstheme="minorHAnsi"/>
          <w:sz w:val="24"/>
          <w:szCs w:val="24"/>
        </w:rPr>
        <w:t>47</w:t>
      </w:r>
      <w:r w:rsidR="008B7B39">
        <w:rPr>
          <w:rFonts w:cstheme="minorHAnsi"/>
          <w:sz w:val="24"/>
          <w:szCs w:val="24"/>
        </w:rPr>
        <w:t xml:space="preserve">%), with perennial weeds being unaffected by CCs. </w:t>
      </w:r>
    </w:p>
    <w:p w14:paraId="2C18FC4C" w14:textId="76FDCE5A" w:rsidR="007A17A4" w:rsidRDefault="007A17A4" w:rsidP="00B73B09">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7A17A4" w14:paraId="7DBAC801" w14:textId="77777777" w:rsidTr="007A17A4">
        <w:tc>
          <w:tcPr>
            <w:tcW w:w="9350" w:type="dxa"/>
          </w:tcPr>
          <w:p w14:paraId="41308713" w14:textId="57A95D26" w:rsidR="007A17A4" w:rsidRDefault="00094E5E" w:rsidP="00B73B09">
            <w:pPr>
              <w:pStyle w:val="NoSpacing"/>
              <w:rPr>
                <w:rFonts w:cstheme="minorHAnsi"/>
                <w:sz w:val="24"/>
                <w:szCs w:val="24"/>
              </w:rPr>
            </w:pPr>
            <w:r>
              <w:rPr>
                <w:rFonts w:cstheme="minorHAnsi"/>
                <w:noProof/>
                <w:sz w:val="24"/>
                <w:szCs w:val="24"/>
              </w:rPr>
              <w:lastRenderedPageBreak/>
              <w:drawing>
                <wp:inline distT="0" distB="0" distL="0" distR="0" wp14:anchorId="176769A0" wp14:editId="6FAE41B3">
                  <wp:extent cx="5943600" cy="4245610"/>
                  <wp:effectExtent l="0" t="0" r="0" b="254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u_fig3_modifier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tc>
      </w:tr>
      <w:tr w:rsidR="007A17A4" w14:paraId="35F97826" w14:textId="77777777" w:rsidTr="007A17A4">
        <w:tc>
          <w:tcPr>
            <w:tcW w:w="9350" w:type="dxa"/>
          </w:tcPr>
          <w:p w14:paraId="556B4A98" w14:textId="7BA3BC19" w:rsidR="004E0402" w:rsidRDefault="008F557B" w:rsidP="00B73B09">
            <w:pPr>
              <w:pStyle w:val="NoSpacing"/>
              <w:rPr>
                <w:rFonts w:cstheme="minorHAnsi"/>
                <w:sz w:val="24"/>
                <w:szCs w:val="24"/>
              </w:rPr>
            </w:pPr>
            <w:r w:rsidRPr="008F557B">
              <w:rPr>
                <w:rFonts w:cstheme="minorHAnsi"/>
                <w:b/>
                <w:sz w:val="24"/>
                <w:szCs w:val="24"/>
              </w:rPr>
              <w:t>Fig</w:t>
            </w:r>
            <w:r w:rsidR="007C4BB7">
              <w:rPr>
                <w:rFonts w:cstheme="minorHAnsi"/>
                <w:b/>
                <w:sz w:val="24"/>
                <w:szCs w:val="24"/>
              </w:rPr>
              <w:t>ure</w:t>
            </w:r>
            <w:r w:rsidR="00E84551">
              <w:rPr>
                <w:rFonts w:cstheme="minorHAnsi"/>
                <w:b/>
                <w:sz w:val="24"/>
                <w:szCs w:val="24"/>
              </w:rPr>
              <w:t xml:space="preserve"> </w:t>
            </w:r>
            <w:r w:rsidR="007C4BB7">
              <w:rPr>
                <w:rFonts w:cstheme="minorHAnsi"/>
                <w:b/>
                <w:sz w:val="24"/>
                <w:szCs w:val="24"/>
              </w:rPr>
              <w:t>2</w:t>
            </w:r>
            <w:r>
              <w:rPr>
                <w:rFonts w:cstheme="minorHAnsi"/>
                <w:b/>
                <w:sz w:val="24"/>
                <w:szCs w:val="24"/>
              </w:rPr>
              <w:t xml:space="preserve"> </w:t>
            </w:r>
            <w:r w:rsidR="00B6686C">
              <w:rPr>
                <w:rFonts w:cstheme="minorHAnsi"/>
                <w:sz w:val="24"/>
                <w:szCs w:val="24"/>
              </w:rPr>
              <w:t>Significant c</w:t>
            </w:r>
            <w:r>
              <w:rPr>
                <w:rFonts w:cstheme="minorHAnsi"/>
                <w:sz w:val="24"/>
                <w:szCs w:val="24"/>
              </w:rPr>
              <w:t>ategorical variables included cover crop type</w:t>
            </w:r>
            <w:r w:rsidR="004E0402">
              <w:rPr>
                <w:rFonts w:cstheme="minorHAnsi"/>
                <w:sz w:val="24"/>
                <w:szCs w:val="24"/>
              </w:rPr>
              <w:t>*</w:t>
            </w:r>
            <w:r>
              <w:rPr>
                <w:rFonts w:cstheme="minorHAnsi"/>
                <w:sz w:val="24"/>
                <w:szCs w:val="24"/>
              </w:rPr>
              <w:t xml:space="preserve"> (</w:t>
            </w:r>
            <w:r w:rsidR="00094E5E">
              <w:rPr>
                <w:rFonts w:cstheme="minorHAnsi"/>
                <w:sz w:val="24"/>
                <w:szCs w:val="24"/>
              </w:rPr>
              <w:t xml:space="preserve">blue; </w:t>
            </w:r>
            <w:r>
              <w:rPr>
                <w:rFonts w:cstheme="minorHAnsi"/>
                <w:sz w:val="24"/>
                <w:szCs w:val="24"/>
              </w:rPr>
              <w:t>grass, non-grass), when the weed measurement occurred (</w:t>
            </w:r>
            <w:r w:rsidR="00094E5E">
              <w:rPr>
                <w:rFonts w:cstheme="minorHAnsi"/>
                <w:sz w:val="24"/>
                <w:szCs w:val="24"/>
              </w:rPr>
              <w:t xml:space="preserve">yellow; </w:t>
            </w:r>
            <w:r>
              <w:rPr>
                <w:rFonts w:cstheme="minorHAnsi"/>
                <w:sz w:val="24"/>
                <w:szCs w:val="24"/>
              </w:rPr>
              <w:t>before cash crop planting, after), and the type of weed (</w:t>
            </w:r>
            <w:r w:rsidR="00094E5E">
              <w:rPr>
                <w:rFonts w:cstheme="minorHAnsi"/>
                <w:sz w:val="24"/>
                <w:szCs w:val="24"/>
              </w:rPr>
              <w:t xml:space="preserve">red; </w:t>
            </w:r>
            <w:bookmarkStart w:id="2" w:name="_GoBack"/>
            <w:bookmarkEnd w:id="2"/>
            <w:r>
              <w:rPr>
                <w:rFonts w:cstheme="minorHAnsi"/>
                <w:sz w:val="24"/>
                <w:szCs w:val="24"/>
              </w:rPr>
              <w:t>winter or summer annual, perennial); values less than 1 indicate</w:t>
            </w:r>
            <w:r w:rsidR="004E0402">
              <w:rPr>
                <w:rFonts w:cstheme="minorHAnsi"/>
                <w:sz w:val="24"/>
                <w:szCs w:val="24"/>
              </w:rPr>
              <w:t xml:space="preserve"> cover crops suppressed weeds</w:t>
            </w:r>
            <w:r w:rsidR="00075BB2">
              <w:rPr>
                <w:rFonts w:cstheme="minorHAnsi"/>
                <w:sz w:val="24"/>
                <w:szCs w:val="24"/>
              </w:rPr>
              <w:t>, size of points</w:t>
            </w:r>
            <w:r w:rsidR="00094E5E">
              <w:rPr>
                <w:rFonts w:cstheme="minorHAnsi"/>
                <w:sz w:val="24"/>
                <w:szCs w:val="24"/>
              </w:rPr>
              <w:t xml:space="preserve"> and n value</w:t>
            </w:r>
            <w:r w:rsidR="00075BB2">
              <w:rPr>
                <w:rFonts w:cstheme="minorHAnsi"/>
                <w:sz w:val="24"/>
                <w:szCs w:val="24"/>
              </w:rPr>
              <w:t xml:space="preserve"> </w:t>
            </w:r>
            <w:r w:rsidR="00094E5E">
              <w:rPr>
                <w:rFonts w:cstheme="minorHAnsi"/>
                <w:sz w:val="24"/>
                <w:szCs w:val="24"/>
              </w:rPr>
              <w:t>represent the number of observations used for the estimate</w:t>
            </w:r>
            <w:r w:rsidR="00075BB2">
              <w:rPr>
                <w:rFonts w:cstheme="minorHAnsi"/>
                <w:sz w:val="24"/>
                <w:szCs w:val="24"/>
              </w:rPr>
              <w:t>, bars represent 95% confidence intervals</w:t>
            </w:r>
            <w:r w:rsidR="004E0402">
              <w:rPr>
                <w:rFonts w:cstheme="minorHAnsi"/>
                <w:sz w:val="24"/>
                <w:szCs w:val="24"/>
              </w:rPr>
              <w:t>.</w:t>
            </w:r>
          </w:p>
          <w:p w14:paraId="0197C1FB" w14:textId="591C365D" w:rsidR="007A17A4" w:rsidRDefault="004E0402" w:rsidP="00B73B09">
            <w:pPr>
              <w:pStyle w:val="NoSpacing"/>
              <w:rPr>
                <w:rFonts w:cstheme="minorHAnsi"/>
                <w:sz w:val="24"/>
                <w:szCs w:val="24"/>
              </w:rPr>
            </w:pPr>
            <w:r>
              <w:rPr>
                <w:rFonts w:cstheme="minorHAnsi"/>
                <w:sz w:val="24"/>
                <w:szCs w:val="24"/>
              </w:rPr>
              <w:t>*After controlling for the amount of cover crop biomass production</w:t>
            </w:r>
            <w:r w:rsidR="008F557B">
              <w:rPr>
                <w:rFonts w:cstheme="minorHAnsi"/>
                <w:sz w:val="24"/>
                <w:szCs w:val="24"/>
              </w:rPr>
              <w:t xml:space="preserve"> </w:t>
            </w:r>
          </w:p>
        </w:tc>
      </w:tr>
    </w:tbl>
    <w:p w14:paraId="01E23AED" w14:textId="77777777" w:rsidR="007A17A4" w:rsidRDefault="007A17A4" w:rsidP="00B73B09">
      <w:pPr>
        <w:pStyle w:val="NoSpacing"/>
        <w:rPr>
          <w:rFonts w:cstheme="minorHAnsi"/>
          <w:sz w:val="24"/>
          <w:szCs w:val="24"/>
        </w:rPr>
      </w:pPr>
    </w:p>
    <w:p w14:paraId="149072F2" w14:textId="15C69422" w:rsidR="00365DB0" w:rsidRDefault="00E02DAD" w:rsidP="00B73B09">
      <w:pPr>
        <w:pStyle w:val="NoSpacing"/>
        <w:rPr>
          <w:rFonts w:cstheme="minorHAnsi"/>
          <w:sz w:val="24"/>
          <w:szCs w:val="24"/>
        </w:rPr>
      </w:pPr>
      <w:r>
        <w:rPr>
          <w:rFonts w:cstheme="minorHAnsi"/>
          <w:sz w:val="24"/>
          <w:szCs w:val="24"/>
        </w:rPr>
        <w:t>F</w:t>
      </w:r>
      <w:r w:rsidR="00672EB1">
        <w:rPr>
          <w:rFonts w:cstheme="minorHAnsi"/>
          <w:sz w:val="24"/>
          <w:szCs w:val="24"/>
        </w:rPr>
        <w:t>or continuous variables</w:t>
      </w:r>
      <w:r w:rsidR="007A17A4">
        <w:rPr>
          <w:rFonts w:cstheme="minorHAnsi"/>
          <w:sz w:val="24"/>
          <w:szCs w:val="24"/>
        </w:rPr>
        <w:t xml:space="preserve">, </w:t>
      </w:r>
      <w:r w:rsidR="00B6686C">
        <w:rPr>
          <w:rFonts w:cstheme="minorHAnsi"/>
          <w:sz w:val="24"/>
          <w:szCs w:val="24"/>
        </w:rPr>
        <w:t xml:space="preserve">weed suppression was </w:t>
      </w:r>
      <w:r w:rsidR="007A17A4">
        <w:rPr>
          <w:rFonts w:cstheme="minorHAnsi"/>
          <w:sz w:val="24"/>
          <w:szCs w:val="24"/>
        </w:rPr>
        <w:t xml:space="preserve">significant </w:t>
      </w:r>
      <w:r w:rsidR="00B6686C">
        <w:rPr>
          <w:rFonts w:cstheme="minorHAnsi"/>
          <w:sz w:val="24"/>
          <w:szCs w:val="24"/>
        </w:rPr>
        <w:t xml:space="preserve">affected by </w:t>
      </w:r>
      <w:r w:rsidR="004E0402">
        <w:rPr>
          <w:rFonts w:cstheme="minorHAnsi"/>
          <w:sz w:val="24"/>
          <w:szCs w:val="24"/>
        </w:rPr>
        <w:t>CC</w:t>
      </w:r>
      <w:r w:rsidR="007A17A4">
        <w:rPr>
          <w:rFonts w:cstheme="minorHAnsi"/>
          <w:sz w:val="24"/>
          <w:szCs w:val="24"/>
        </w:rPr>
        <w:t xml:space="preserve"> biomass</w:t>
      </w:r>
      <w:r w:rsidR="004E0402">
        <w:rPr>
          <w:rFonts w:cstheme="minorHAnsi"/>
          <w:sz w:val="24"/>
          <w:szCs w:val="24"/>
        </w:rPr>
        <w:t xml:space="preserve"> </w:t>
      </w:r>
      <w:r w:rsidR="007A17A4">
        <w:rPr>
          <w:rFonts w:cstheme="minorHAnsi"/>
          <w:sz w:val="24"/>
          <w:szCs w:val="24"/>
        </w:rPr>
        <w:t>for both weed biomass (</w:t>
      </w:r>
      <w:r w:rsidR="00C20676">
        <w:rPr>
          <w:rFonts w:cstheme="minorHAnsi"/>
          <w:sz w:val="24"/>
          <w:szCs w:val="24"/>
        </w:rPr>
        <w:t xml:space="preserve">after controlling for CC type, </w:t>
      </w:r>
      <w:r w:rsidR="007A17A4">
        <w:rPr>
          <w:rFonts w:cstheme="minorHAnsi"/>
          <w:sz w:val="24"/>
          <w:szCs w:val="24"/>
        </w:rPr>
        <w:t>p</w:t>
      </w:r>
      <w:r w:rsidR="00C20676">
        <w:rPr>
          <w:rFonts w:cstheme="minorHAnsi"/>
          <w:sz w:val="24"/>
          <w:szCs w:val="24"/>
        </w:rPr>
        <w:t>&lt;0.03</w:t>
      </w:r>
      <w:r w:rsidR="004E0402">
        <w:rPr>
          <w:rFonts w:cstheme="minorHAnsi"/>
          <w:sz w:val="24"/>
          <w:szCs w:val="24"/>
        </w:rPr>
        <w:t xml:space="preserve">; </w:t>
      </w:r>
      <w:r w:rsidR="004E0402" w:rsidRPr="004E0402">
        <w:rPr>
          <w:rFonts w:cstheme="minorHAnsi"/>
          <w:b/>
          <w:sz w:val="24"/>
          <w:szCs w:val="24"/>
        </w:rPr>
        <w:t>Fig. 3</w:t>
      </w:r>
      <w:r w:rsidR="007A17A4">
        <w:rPr>
          <w:rFonts w:cstheme="minorHAnsi"/>
          <w:sz w:val="24"/>
          <w:szCs w:val="24"/>
        </w:rPr>
        <w:t>) and weed density (p</w:t>
      </w:r>
      <w:r w:rsidR="00C20676">
        <w:rPr>
          <w:rFonts w:cstheme="minorHAnsi"/>
          <w:sz w:val="24"/>
          <w:szCs w:val="24"/>
        </w:rPr>
        <w:t>&lt;0.01</w:t>
      </w:r>
      <w:r w:rsidR="007A17A4">
        <w:rPr>
          <w:rFonts w:cstheme="minorHAnsi"/>
          <w:sz w:val="24"/>
          <w:szCs w:val="24"/>
        </w:rPr>
        <w:t>).</w:t>
      </w:r>
      <w:r>
        <w:rPr>
          <w:rFonts w:cstheme="minorHAnsi"/>
          <w:sz w:val="24"/>
          <w:szCs w:val="24"/>
        </w:rPr>
        <w:t xml:space="preserve"> </w:t>
      </w:r>
      <w:r w:rsidR="00365DB0">
        <w:rPr>
          <w:rFonts w:cstheme="minorHAnsi"/>
          <w:sz w:val="24"/>
          <w:szCs w:val="24"/>
        </w:rPr>
        <w:t xml:space="preserve"> </w:t>
      </w:r>
    </w:p>
    <w:p w14:paraId="19176003" w14:textId="4892A1D7" w:rsidR="00365DB0" w:rsidRDefault="00365DB0" w:rsidP="00B73B09">
      <w:pPr>
        <w:pStyle w:val="NoSpacing"/>
        <w:rPr>
          <w:rFonts w:cstheme="minorHAnsi"/>
          <w:sz w:val="24"/>
          <w:szCs w:val="24"/>
        </w:rPr>
      </w:pPr>
    </w:p>
    <w:p w14:paraId="66BBD4D5" w14:textId="4BFE0A70" w:rsidR="00D63120" w:rsidRPr="009C6443" w:rsidRDefault="00CE0DC6" w:rsidP="00D63120">
      <w:pPr>
        <w:pStyle w:val="NoSpacing"/>
        <w:rPr>
          <w:rFonts w:cstheme="minorHAnsi"/>
          <w:b/>
          <w:sz w:val="24"/>
          <w:szCs w:val="24"/>
          <w:u w:val="single"/>
        </w:rPr>
      </w:pPr>
      <w:r w:rsidRPr="009C6443">
        <w:rPr>
          <w:rFonts w:cstheme="minorHAnsi"/>
          <w:b/>
          <w:sz w:val="24"/>
          <w:szCs w:val="24"/>
          <w:u w:val="single"/>
        </w:rPr>
        <w:t>3.3</w:t>
      </w:r>
      <w:r w:rsidR="002F0521" w:rsidRPr="009C6443">
        <w:rPr>
          <w:rFonts w:cstheme="minorHAnsi"/>
          <w:b/>
          <w:sz w:val="24"/>
          <w:szCs w:val="24"/>
          <w:u w:val="single"/>
        </w:rPr>
        <w:t xml:space="preserve"> </w:t>
      </w:r>
      <w:r w:rsidR="00D63120" w:rsidRPr="009C6443">
        <w:rPr>
          <w:rFonts w:cstheme="minorHAnsi"/>
          <w:b/>
          <w:sz w:val="24"/>
          <w:szCs w:val="24"/>
          <w:u w:val="single"/>
        </w:rPr>
        <w:t>Cover crop management approaches</w:t>
      </w:r>
    </w:p>
    <w:p w14:paraId="4EE0E697" w14:textId="77777777" w:rsidR="00D63120" w:rsidRPr="00E02DAD" w:rsidRDefault="00D63120" w:rsidP="00D63120">
      <w:pPr>
        <w:pStyle w:val="NoSpacing"/>
        <w:rPr>
          <w:rFonts w:cstheme="minorHAnsi"/>
          <w:sz w:val="24"/>
          <w:szCs w:val="24"/>
          <w:u w:val="single"/>
        </w:rPr>
      </w:pPr>
    </w:p>
    <w:p w14:paraId="24FB0852" w14:textId="69A23478" w:rsidR="00D63120" w:rsidRPr="00E02DAD" w:rsidRDefault="002F0521" w:rsidP="00D63120">
      <w:pPr>
        <w:pStyle w:val="NoSpacing"/>
        <w:rPr>
          <w:rFonts w:cstheme="minorHAnsi"/>
          <w:i/>
          <w:sz w:val="24"/>
          <w:szCs w:val="24"/>
        </w:rPr>
      </w:pPr>
      <w:r>
        <w:rPr>
          <w:rFonts w:cstheme="minorHAnsi"/>
          <w:i/>
          <w:sz w:val="24"/>
          <w:szCs w:val="24"/>
        </w:rPr>
        <w:t xml:space="preserve">3.3.1 </w:t>
      </w:r>
      <w:r w:rsidR="00D63120" w:rsidRPr="00E02DAD">
        <w:rPr>
          <w:rFonts w:cstheme="minorHAnsi"/>
          <w:i/>
          <w:sz w:val="24"/>
          <w:szCs w:val="24"/>
        </w:rPr>
        <w:t xml:space="preserve">Cover crop </w:t>
      </w:r>
      <w:r w:rsidR="00E02DAD" w:rsidRPr="00E02DAD">
        <w:rPr>
          <w:rFonts w:cstheme="minorHAnsi"/>
          <w:i/>
          <w:sz w:val="24"/>
          <w:szCs w:val="24"/>
        </w:rPr>
        <w:t>type</w:t>
      </w:r>
    </w:p>
    <w:p w14:paraId="4D7B06FB" w14:textId="77777777" w:rsidR="00D63120" w:rsidRPr="00E02DAD" w:rsidRDefault="00D63120" w:rsidP="00D63120">
      <w:pPr>
        <w:pStyle w:val="NoSpacing"/>
        <w:rPr>
          <w:ins w:id="3" w:author="Andrea Basche [2]" w:date="2019-10-07T13:24:00Z"/>
          <w:rFonts w:cstheme="minorHAnsi"/>
          <w:sz w:val="24"/>
          <w:szCs w:val="24"/>
        </w:rPr>
      </w:pPr>
    </w:p>
    <w:p w14:paraId="2017E611" w14:textId="6F156881" w:rsidR="00D63120" w:rsidRPr="00FE393C" w:rsidRDefault="00D63120" w:rsidP="00D63120">
      <w:pPr>
        <w:pStyle w:val="NoSpacing"/>
        <w:rPr>
          <w:rFonts w:cstheme="minorHAnsi"/>
          <w:sz w:val="24"/>
          <w:szCs w:val="24"/>
        </w:rPr>
      </w:pPr>
      <w:r w:rsidRPr="00E02DAD">
        <w:rPr>
          <w:rFonts w:cstheme="minorHAnsi"/>
          <w:sz w:val="24"/>
          <w:szCs w:val="24"/>
        </w:rPr>
        <w:t xml:space="preserve">Even after controlling for the effect of </w:t>
      </w:r>
      <w:r w:rsidR="004E0402">
        <w:rPr>
          <w:rFonts w:cstheme="minorHAnsi"/>
          <w:sz w:val="24"/>
          <w:szCs w:val="24"/>
        </w:rPr>
        <w:t>CC</w:t>
      </w:r>
      <w:r w:rsidRPr="00E02DAD">
        <w:rPr>
          <w:rFonts w:cstheme="minorHAnsi"/>
          <w:sz w:val="24"/>
          <w:szCs w:val="24"/>
        </w:rPr>
        <w:t xml:space="preserve"> biomass, grass </w:t>
      </w:r>
      <w:r w:rsidR="00E02DAD" w:rsidRPr="00E02DAD">
        <w:rPr>
          <w:rFonts w:cstheme="minorHAnsi"/>
          <w:sz w:val="24"/>
          <w:szCs w:val="24"/>
        </w:rPr>
        <w:t>CC</w:t>
      </w:r>
      <w:r w:rsidRPr="00E02DAD">
        <w:rPr>
          <w:rFonts w:cstheme="minorHAnsi"/>
          <w:sz w:val="24"/>
          <w:szCs w:val="24"/>
        </w:rPr>
        <w:t>s offered more weed suppression co</w:t>
      </w:r>
      <w:r>
        <w:rPr>
          <w:rFonts w:cstheme="minorHAnsi"/>
          <w:sz w:val="24"/>
          <w:szCs w:val="24"/>
        </w:rPr>
        <w:t>mpared to non-grass</w:t>
      </w:r>
      <w:r w:rsidR="00F8383A">
        <w:rPr>
          <w:rFonts w:cstheme="minorHAnsi"/>
          <w:sz w:val="24"/>
          <w:szCs w:val="24"/>
        </w:rPr>
        <w:t xml:space="preserve"> (Fig. 2)</w:t>
      </w:r>
      <w:r>
        <w:rPr>
          <w:rFonts w:cstheme="minorHAnsi"/>
          <w:sz w:val="24"/>
          <w:szCs w:val="24"/>
        </w:rPr>
        <w:t xml:space="preserve">. </w:t>
      </w:r>
      <w:r w:rsidR="00E43281">
        <w:rPr>
          <w:rFonts w:cstheme="minorHAnsi"/>
          <w:sz w:val="24"/>
          <w:szCs w:val="24"/>
        </w:rPr>
        <w:t>This may have consequences for balancing yield maintenance and weed suppression goals, which are discussed in</w:t>
      </w:r>
      <w:r w:rsidR="00E43281" w:rsidRPr="00B6686C">
        <w:rPr>
          <w:rFonts w:cstheme="minorHAnsi"/>
          <w:color w:val="FF0000"/>
          <w:sz w:val="24"/>
          <w:szCs w:val="24"/>
        </w:rPr>
        <w:t xml:space="preserve"> Section 3.3.X</w:t>
      </w:r>
      <w:r w:rsidR="00E43281">
        <w:rPr>
          <w:rFonts w:cstheme="minorHAnsi"/>
          <w:sz w:val="24"/>
          <w:szCs w:val="24"/>
        </w:rPr>
        <w:t xml:space="preserve">). With regards to weeds, </w:t>
      </w:r>
      <w:r w:rsidR="00E61399">
        <w:rPr>
          <w:rFonts w:cstheme="minorHAnsi"/>
          <w:sz w:val="24"/>
          <w:szCs w:val="24"/>
        </w:rPr>
        <w:t xml:space="preserve">CC-induced control </w:t>
      </w:r>
      <w:r w:rsidR="00E43281" w:rsidRPr="00FE393C">
        <w:rPr>
          <w:rFonts w:cstheme="minorHAnsi"/>
          <w:sz w:val="24"/>
          <w:szCs w:val="24"/>
        </w:rPr>
        <w:t>is a combination of physical and chemical suppression, and grasses such as rye may be more effective than legumes on both</w:t>
      </w:r>
      <w:r w:rsidR="00E43281">
        <w:rPr>
          <w:rFonts w:cstheme="minorHAnsi"/>
          <w:sz w:val="24"/>
          <w:szCs w:val="24"/>
        </w:rPr>
        <w:t xml:space="preserve"> fronts </w:t>
      </w:r>
      <w:r w:rsidR="00E43281" w:rsidRPr="00FE393C">
        <w:rPr>
          <w:rFonts w:cstheme="minorHAnsi"/>
          <w:sz w:val="24"/>
          <w:szCs w:val="24"/>
        </w:rPr>
        <w:t>(Creamer et al. 1996)</w:t>
      </w:r>
      <w:r w:rsidR="00E43281">
        <w:rPr>
          <w:rFonts w:cstheme="minorHAnsi"/>
          <w:sz w:val="24"/>
          <w:szCs w:val="24"/>
        </w:rPr>
        <w:t xml:space="preserve">. The carbon-to-nitrogen ratio of grass CCs can be twice as high as legumes, with grass ratios increasing with higher overall biomass production (Quemada and Cabrera 1995, Martinez-Feria et al. 2016). </w:t>
      </w:r>
      <w:r w:rsidR="00E43281">
        <w:rPr>
          <w:rFonts w:cstheme="minorHAnsi"/>
          <w:sz w:val="24"/>
          <w:szCs w:val="24"/>
        </w:rPr>
        <w:lastRenderedPageBreak/>
        <w:t xml:space="preserve">The higher carbon-to-nitrogen ratios </w:t>
      </w:r>
      <w:r w:rsidR="00E43281" w:rsidRPr="00110A5F">
        <w:rPr>
          <w:rFonts w:cstheme="minorHAnsi"/>
          <w:sz w:val="24"/>
          <w:szCs w:val="24"/>
        </w:rPr>
        <w:t>of grass residue increase the residence time of the CC residue</w:t>
      </w:r>
      <w:r w:rsidR="00E43281">
        <w:rPr>
          <w:rFonts w:cstheme="minorHAnsi"/>
          <w:sz w:val="24"/>
          <w:szCs w:val="24"/>
        </w:rPr>
        <w:t xml:space="preserve"> compared to legume residue, thus potentially suppressing weeds longer after CC termination (Teasdale and Mohler 1993, Ruffo and </w:t>
      </w:r>
      <w:proofErr w:type="spellStart"/>
      <w:r w:rsidR="00E43281">
        <w:rPr>
          <w:rFonts w:cstheme="minorHAnsi"/>
          <w:sz w:val="24"/>
          <w:szCs w:val="24"/>
        </w:rPr>
        <w:t>Bollero</w:t>
      </w:r>
      <w:proofErr w:type="spellEnd"/>
      <w:r w:rsidR="00E43281">
        <w:rPr>
          <w:rFonts w:cstheme="minorHAnsi"/>
          <w:sz w:val="24"/>
          <w:szCs w:val="24"/>
        </w:rPr>
        <w:t xml:space="preserve"> 2003).</w:t>
      </w:r>
      <w:r w:rsidR="00E43281" w:rsidRPr="00FE393C">
        <w:rPr>
          <w:rFonts w:cstheme="minorHAnsi"/>
          <w:sz w:val="24"/>
          <w:szCs w:val="24"/>
        </w:rPr>
        <w:t xml:space="preserve"> </w:t>
      </w:r>
      <w:r w:rsidR="00E43281">
        <w:rPr>
          <w:rFonts w:cstheme="minorHAnsi"/>
          <w:sz w:val="24"/>
          <w:szCs w:val="24"/>
        </w:rPr>
        <w:t>Additionally, t</w:t>
      </w:r>
      <w:r>
        <w:rPr>
          <w:rFonts w:cstheme="minorHAnsi"/>
          <w:sz w:val="24"/>
          <w:szCs w:val="24"/>
        </w:rPr>
        <w:t xml:space="preserve">he structural arrangement of </w:t>
      </w:r>
      <w:r w:rsidR="00F8383A">
        <w:rPr>
          <w:rFonts w:cstheme="minorHAnsi"/>
          <w:sz w:val="24"/>
          <w:szCs w:val="24"/>
        </w:rPr>
        <w:t xml:space="preserve">live </w:t>
      </w:r>
      <w:r>
        <w:rPr>
          <w:rFonts w:cstheme="minorHAnsi"/>
          <w:sz w:val="24"/>
          <w:szCs w:val="24"/>
        </w:rPr>
        <w:t xml:space="preserve">grass plants could provide a larger amount of light interception per unit </w:t>
      </w:r>
      <w:r w:rsidR="00110A5F">
        <w:rPr>
          <w:rFonts w:cstheme="minorHAnsi"/>
          <w:sz w:val="24"/>
          <w:szCs w:val="24"/>
        </w:rPr>
        <w:t xml:space="preserve">of live </w:t>
      </w:r>
      <w:r>
        <w:rPr>
          <w:rFonts w:cstheme="minorHAnsi"/>
          <w:sz w:val="24"/>
          <w:szCs w:val="24"/>
        </w:rPr>
        <w:t>biomass compared to legumes (</w:t>
      </w:r>
      <w:proofErr w:type="spellStart"/>
      <w:r>
        <w:rPr>
          <w:rFonts w:cstheme="minorHAnsi"/>
          <w:sz w:val="24"/>
          <w:szCs w:val="24"/>
        </w:rPr>
        <w:t>Storkey</w:t>
      </w:r>
      <w:proofErr w:type="spellEnd"/>
      <w:r>
        <w:rPr>
          <w:rFonts w:cstheme="minorHAnsi"/>
          <w:sz w:val="24"/>
          <w:szCs w:val="24"/>
        </w:rPr>
        <w:t xml:space="preserve"> et al. 2015).</w:t>
      </w:r>
      <w:r>
        <w:rPr>
          <w:rFonts w:cstheme="minorHAnsi"/>
          <w:color w:val="FF0000"/>
          <w:sz w:val="24"/>
          <w:szCs w:val="24"/>
        </w:rPr>
        <w:t xml:space="preserve"> </w:t>
      </w:r>
      <w:r>
        <w:rPr>
          <w:rFonts w:cstheme="minorHAnsi"/>
          <w:sz w:val="24"/>
          <w:szCs w:val="24"/>
        </w:rPr>
        <w:t xml:space="preserve">Rye </w:t>
      </w:r>
      <w:r w:rsidR="00110A5F">
        <w:rPr>
          <w:rFonts w:cstheme="minorHAnsi"/>
          <w:sz w:val="24"/>
          <w:szCs w:val="24"/>
        </w:rPr>
        <w:t xml:space="preserve">residue </w:t>
      </w:r>
      <w:r>
        <w:rPr>
          <w:rFonts w:cstheme="minorHAnsi"/>
          <w:sz w:val="24"/>
          <w:szCs w:val="24"/>
        </w:rPr>
        <w:t xml:space="preserve">also exhibits an allopathic effect, which can inhibit </w:t>
      </w:r>
      <w:r w:rsidR="00FE393C">
        <w:rPr>
          <w:rFonts w:cstheme="minorHAnsi"/>
          <w:sz w:val="24"/>
          <w:szCs w:val="24"/>
        </w:rPr>
        <w:t xml:space="preserve">weed </w:t>
      </w:r>
      <w:r>
        <w:rPr>
          <w:rFonts w:cstheme="minorHAnsi"/>
          <w:sz w:val="24"/>
          <w:szCs w:val="24"/>
        </w:rPr>
        <w:t xml:space="preserve">seed germination </w:t>
      </w:r>
      <w:r w:rsidR="00110A5F">
        <w:rPr>
          <w:rFonts w:cstheme="minorHAnsi"/>
          <w:sz w:val="24"/>
          <w:szCs w:val="24"/>
        </w:rPr>
        <w:t xml:space="preserve">and reduce weed biomass </w:t>
      </w:r>
      <w:r>
        <w:rPr>
          <w:rFonts w:cstheme="minorHAnsi"/>
          <w:sz w:val="24"/>
          <w:szCs w:val="24"/>
        </w:rPr>
        <w:t>(</w:t>
      </w:r>
      <w:r w:rsidR="006E40D1">
        <w:rPr>
          <w:rFonts w:cstheme="minorHAnsi"/>
          <w:sz w:val="24"/>
          <w:szCs w:val="24"/>
        </w:rPr>
        <w:t>Teasdale et al. 2</w:t>
      </w:r>
      <w:r w:rsidR="006E40D1" w:rsidRPr="00E61399">
        <w:rPr>
          <w:rFonts w:cstheme="minorHAnsi"/>
          <w:sz w:val="24"/>
          <w:szCs w:val="24"/>
        </w:rPr>
        <w:t xml:space="preserve">012, </w:t>
      </w:r>
      <w:proofErr w:type="spellStart"/>
      <w:r w:rsidR="00FE393C" w:rsidRPr="00E61399">
        <w:rPr>
          <w:rFonts w:cstheme="minorHAnsi"/>
          <w:sz w:val="24"/>
          <w:szCs w:val="24"/>
        </w:rPr>
        <w:t>Dhima</w:t>
      </w:r>
      <w:proofErr w:type="spellEnd"/>
      <w:r w:rsidR="00FE393C" w:rsidRPr="00E61399">
        <w:rPr>
          <w:rFonts w:cstheme="minorHAnsi"/>
          <w:sz w:val="24"/>
          <w:szCs w:val="24"/>
        </w:rPr>
        <w:t xml:space="preserve"> et al. 2016</w:t>
      </w:r>
      <w:r w:rsidRPr="00E61399">
        <w:rPr>
          <w:rFonts w:cstheme="minorHAnsi"/>
          <w:sz w:val="24"/>
          <w:szCs w:val="24"/>
        </w:rPr>
        <w:t xml:space="preserve">). While brassica </w:t>
      </w:r>
      <w:r w:rsidR="005A3AFD" w:rsidRPr="00E61399">
        <w:rPr>
          <w:rFonts w:cstheme="minorHAnsi"/>
          <w:sz w:val="24"/>
          <w:szCs w:val="24"/>
        </w:rPr>
        <w:t>CCs</w:t>
      </w:r>
      <w:r w:rsidRPr="00E61399">
        <w:rPr>
          <w:rFonts w:cstheme="minorHAnsi"/>
          <w:sz w:val="24"/>
          <w:szCs w:val="24"/>
        </w:rPr>
        <w:t xml:space="preserve"> may also suppress weeds via allelopathy (</w:t>
      </w:r>
      <w:proofErr w:type="spellStart"/>
      <w:r w:rsidR="00E61399">
        <w:rPr>
          <w:rFonts w:cstheme="minorHAnsi"/>
          <w:sz w:val="24"/>
          <w:szCs w:val="24"/>
        </w:rPr>
        <w:t>Haramoto</w:t>
      </w:r>
      <w:proofErr w:type="spellEnd"/>
      <w:r w:rsidR="00E61399">
        <w:rPr>
          <w:rFonts w:cstheme="minorHAnsi"/>
          <w:sz w:val="24"/>
          <w:szCs w:val="24"/>
        </w:rPr>
        <w:t xml:space="preserve"> et al. 2004, </w:t>
      </w:r>
      <w:r>
        <w:rPr>
          <w:rFonts w:cstheme="minorHAnsi"/>
          <w:sz w:val="24"/>
          <w:szCs w:val="24"/>
        </w:rPr>
        <w:t xml:space="preserve">Bjorkman et al. 2015), only 9 of the </w:t>
      </w:r>
      <w:r w:rsidR="00DD2D5F">
        <w:rPr>
          <w:rFonts w:cstheme="minorHAnsi"/>
          <w:sz w:val="24"/>
          <w:szCs w:val="24"/>
        </w:rPr>
        <w:t xml:space="preserve">77 </w:t>
      </w:r>
      <w:r>
        <w:rPr>
          <w:rFonts w:cstheme="minorHAnsi"/>
          <w:sz w:val="24"/>
          <w:szCs w:val="24"/>
        </w:rPr>
        <w:t>non-grass points were brassicas, and they did not exhibit significantly different suppressive effects compared to legumes (</w:t>
      </w:r>
      <w:r w:rsidRPr="00E61399">
        <w:rPr>
          <w:rFonts w:cstheme="minorHAnsi"/>
          <w:color w:val="FF0000"/>
          <w:sz w:val="24"/>
          <w:szCs w:val="24"/>
        </w:rPr>
        <w:t>supplementary material</w:t>
      </w:r>
      <w:r>
        <w:rPr>
          <w:rFonts w:cstheme="minorHAnsi"/>
          <w:sz w:val="24"/>
          <w:szCs w:val="24"/>
        </w:rPr>
        <w:t xml:space="preserve">). </w:t>
      </w:r>
    </w:p>
    <w:p w14:paraId="4FE1D12C" w14:textId="481ABE93" w:rsidR="00D63120" w:rsidRPr="00E43281" w:rsidRDefault="00D63120" w:rsidP="00D63120">
      <w:pPr>
        <w:pStyle w:val="NoSpacing"/>
        <w:rPr>
          <w:rFonts w:cstheme="minorHAnsi"/>
          <w:sz w:val="24"/>
          <w:szCs w:val="24"/>
        </w:rPr>
      </w:pPr>
    </w:p>
    <w:p w14:paraId="3DE87164" w14:textId="2F1AA0A3" w:rsidR="00D63120" w:rsidRDefault="002F0521" w:rsidP="00D63120">
      <w:pPr>
        <w:pStyle w:val="NoSpacing"/>
        <w:rPr>
          <w:rFonts w:cstheme="minorHAnsi"/>
          <w:i/>
          <w:sz w:val="24"/>
          <w:szCs w:val="24"/>
          <w:u w:val="single"/>
        </w:rPr>
      </w:pPr>
      <w:r w:rsidRPr="00E43281">
        <w:rPr>
          <w:rFonts w:cstheme="minorHAnsi"/>
          <w:i/>
          <w:sz w:val="24"/>
          <w:szCs w:val="24"/>
          <w:u w:val="single"/>
        </w:rPr>
        <w:t xml:space="preserve">3.3.2 </w:t>
      </w:r>
      <w:r w:rsidR="00D63120" w:rsidRPr="00E43281">
        <w:rPr>
          <w:rFonts w:cstheme="minorHAnsi"/>
          <w:i/>
          <w:sz w:val="24"/>
          <w:szCs w:val="24"/>
          <w:u w:val="single"/>
        </w:rPr>
        <w:t>Cover crop biomass</w:t>
      </w:r>
    </w:p>
    <w:p w14:paraId="2B916B54" w14:textId="77777777" w:rsidR="00E43281" w:rsidRPr="00E43281" w:rsidRDefault="00E43281" w:rsidP="00D63120">
      <w:pPr>
        <w:pStyle w:val="NoSpacing"/>
        <w:rPr>
          <w:rFonts w:cstheme="minorHAnsi"/>
          <w:i/>
          <w:sz w:val="24"/>
          <w:szCs w:val="24"/>
          <w:u w:val="single"/>
        </w:rPr>
      </w:pPr>
    </w:p>
    <w:p w14:paraId="480FA1CD" w14:textId="54E1800A" w:rsidR="00E84551" w:rsidRDefault="00D63120" w:rsidP="00D63120">
      <w:pPr>
        <w:pStyle w:val="NoSpacing"/>
        <w:rPr>
          <w:rFonts w:cstheme="minorHAnsi"/>
          <w:sz w:val="24"/>
          <w:szCs w:val="24"/>
        </w:rPr>
      </w:pPr>
      <w:r>
        <w:rPr>
          <w:rFonts w:cstheme="minorHAnsi"/>
          <w:sz w:val="24"/>
          <w:szCs w:val="24"/>
        </w:rPr>
        <w:t>The largest management factor</w:t>
      </w:r>
      <w:r w:rsidR="00110A5F">
        <w:rPr>
          <w:rFonts w:cstheme="minorHAnsi"/>
          <w:sz w:val="24"/>
          <w:szCs w:val="24"/>
        </w:rPr>
        <w:t>s affecting CC</w:t>
      </w:r>
      <w:r w:rsidR="00E61399">
        <w:rPr>
          <w:rFonts w:cstheme="minorHAnsi"/>
          <w:sz w:val="24"/>
          <w:szCs w:val="24"/>
        </w:rPr>
        <w:t xml:space="preserve">-induced </w:t>
      </w:r>
      <w:r w:rsidR="00110A5F">
        <w:rPr>
          <w:rFonts w:cstheme="minorHAnsi"/>
          <w:sz w:val="24"/>
          <w:szCs w:val="24"/>
        </w:rPr>
        <w:t xml:space="preserve">weed </w:t>
      </w:r>
      <w:r w:rsidR="00E61399">
        <w:rPr>
          <w:rFonts w:cstheme="minorHAnsi"/>
          <w:sz w:val="24"/>
          <w:szCs w:val="24"/>
        </w:rPr>
        <w:t xml:space="preserve">control </w:t>
      </w:r>
      <w:r w:rsidR="00110A5F">
        <w:rPr>
          <w:rFonts w:cstheme="minorHAnsi"/>
          <w:sz w:val="24"/>
          <w:szCs w:val="24"/>
        </w:rPr>
        <w:t>w</w:t>
      </w:r>
      <w:r w:rsidR="00E61399">
        <w:rPr>
          <w:rFonts w:cstheme="minorHAnsi"/>
          <w:sz w:val="24"/>
          <w:szCs w:val="24"/>
        </w:rPr>
        <w:t>ere</w:t>
      </w:r>
      <w:r w:rsidR="00110A5F">
        <w:rPr>
          <w:rFonts w:cstheme="minorHAnsi"/>
          <w:sz w:val="24"/>
          <w:szCs w:val="24"/>
        </w:rPr>
        <w:t xml:space="preserve"> CC type and CC biomass at termination. There was no significant interaction, meaning the relationship between CC biomass and weed biomass was universal for all CC types</w:t>
      </w:r>
      <w:r w:rsidR="00DD2D5F">
        <w:rPr>
          <w:rFonts w:cstheme="minorHAnsi"/>
          <w:sz w:val="24"/>
          <w:szCs w:val="24"/>
        </w:rPr>
        <w:t xml:space="preserve">, </w:t>
      </w:r>
      <w:commentRangeStart w:id="4"/>
      <w:r w:rsidR="00DD2D5F">
        <w:rPr>
          <w:rFonts w:cstheme="minorHAnsi"/>
          <w:sz w:val="24"/>
          <w:szCs w:val="24"/>
        </w:rPr>
        <w:t xml:space="preserve">with an </w:t>
      </w:r>
      <w:r w:rsidR="00C601F7">
        <w:rPr>
          <w:rFonts w:cstheme="minorHAnsi"/>
          <w:sz w:val="24"/>
          <w:szCs w:val="24"/>
        </w:rPr>
        <w:t>a</w:t>
      </w:r>
      <w:r w:rsidR="00E61399">
        <w:rPr>
          <w:rFonts w:cstheme="minorHAnsi"/>
          <w:sz w:val="24"/>
          <w:szCs w:val="24"/>
        </w:rPr>
        <w:t>dditional</w:t>
      </w:r>
      <w:r w:rsidR="00C601F7">
        <w:rPr>
          <w:rFonts w:cstheme="minorHAnsi"/>
          <w:sz w:val="24"/>
          <w:szCs w:val="24"/>
        </w:rPr>
        <w:t xml:space="preserve"> </w:t>
      </w:r>
      <w:r w:rsidR="00DD2D5F">
        <w:rPr>
          <w:rFonts w:cstheme="minorHAnsi"/>
          <w:sz w:val="24"/>
          <w:szCs w:val="24"/>
        </w:rPr>
        <w:t xml:space="preserve">12% reduction in weed biomass for every additional </w:t>
      </w:r>
      <w:r w:rsidR="00DD2D5F">
        <w:rPr>
          <w:rFonts w:cstheme="minorHAnsi"/>
          <w:color w:val="FF0000"/>
          <w:sz w:val="24"/>
          <w:szCs w:val="24"/>
        </w:rPr>
        <w:t>1</w:t>
      </w:r>
      <w:r w:rsidR="00DD2D5F" w:rsidRPr="00DD2D5F">
        <w:rPr>
          <w:rFonts w:cstheme="minorHAnsi"/>
          <w:color w:val="FF0000"/>
          <w:sz w:val="24"/>
          <w:szCs w:val="24"/>
        </w:rPr>
        <w:t xml:space="preserve"> </w:t>
      </w:r>
      <w:r w:rsidR="00DD2D5F">
        <w:rPr>
          <w:rFonts w:cstheme="minorHAnsi"/>
          <w:sz w:val="24"/>
          <w:szCs w:val="24"/>
        </w:rPr>
        <w:t>Mg ha</w:t>
      </w:r>
      <w:r w:rsidR="00DD2D5F" w:rsidRPr="00E61399">
        <w:rPr>
          <w:rFonts w:cstheme="minorHAnsi"/>
          <w:sz w:val="24"/>
          <w:szCs w:val="24"/>
          <w:vertAlign w:val="superscript"/>
        </w:rPr>
        <w:t>-1</w:t>
      </w:r>
      <w:r w:rsidR="00DD2D5F">
        <w:rPr>
          <w:rFonts w:cstheme="minorHAnsi"/>
          <w:sz w:val="24"/>
          <w:szCs w:val="24"/>
        </w:rPr>
        <w:t xml:space="preserve"> of CC biomass produced</w:t>
      </w:r>
      <w:commentRangeEnd w:id="4"/>
      <w:r w:rsidR="00DD2D5F">
        <w:rPr>
          <w:rStyle w:val="CommentReference"/>
        </w:rPr>
        <w:commentReference w:id="4"/>
      </w:r>
      <w:r w:rsidR="00110A5F">
        <w:rPr>
          <w:rFonts w:cstheme="minorHAnsi"/>
          <w:sz w:val="24"/>
          <w:szCs w:val="24"/>
        </w:rPr>
        <w:t xml:space="preserve">. </w:t>
      </w:r>
      <w:r w:rsidR="00E84551">
        <w:rPr>
          <w:rFonts w:cstheme="minorHAnsi"/>
          <w:sz w:val="24"/>
          <w:szCs w:val="24"/>
        </w:rPr>
        <w:t xml:space="preserve">We found </w:t>
      </w:r>
      <w:r w:rsidR="009C6443">
        <w:rPr>
          <w:rFonts w:cstheme="minorHAnsi"/>
          <w:sz w:val="24"/>
          <w:szCs w:val="24"/>
        </w:rPr>
        <w:t>5</w:t>
      </w:r>
      <w:r w:rsidR="00E84551">
        <w:rPr>
          <w:rFonts w:cstheme="minorHAnsi"/>
          <w:sz w:val="24"/>
          <w:szCs w:val="24"/>
        </w:rPr>
        <w:t xml:space="preserve"> Mg ha</w:t>
      </w:r>
      <w:r w:rsidR="00E84551" w:rsidRPr="00E61399">
        <w:rPr>
          <w:rFonts w:cstheme="minorHAnsi"/>
          <w:sz w:val="24"/>
          <w:szCs w:val="24"/>
          <w:vertAlign w:val="superscript"/>
        </w:rPr>
        <w:t>-1</w:t>
      </w:r>
      <w:r w:rsidR="00E84551">
        <w:rPr>
          <w:rFonts w:cstheme="minorHAnsi"/>
          <w:sz w:val="24"/>
          <w:szCs w:val="24"/>
        </w:rPr>
        <w:t xml:space="preserve"> of biomass is </w:t>
      </w:r>
      <w:r w:rsidR="009C6443">
        <w:rPr>
          <w:rFonts w:cstheme="minorHAnsi"/>
          <w:sz w:val="24"/>
          <w:szCs w:val="24"/>
        </w:rPr>
        <w:t>predicted to reduce weed biomass by 75% for grass CCs, but only 40% for non-grass CCs</w:t>
      </w:r>
      <w:r w:rsidR="00E84551">
        <w:rPr>
          <w:rFonts w:cstheme="minorHAnsi"/>
          <w:sz w:val="24"/>
          <w:szCs w:val="24"/>
        </w:rPr>
        <w:t xml:space="preserve"> (Fig</w:t>
      </w:r>
      <w:r w:rsidR="00234C19">
        <w:rPr>
          <w:rFonts w:cstheme="minorHAnsi"/>
          <w:sz w:val="24"/>
          <w:szCs w:val="24"/>
        </w:rPr>
        <w:t>. 3</w:t>
      </w:r>
      <w:r w:rsidR="00E84551">
        <w:rPr>
          <w:rFonts w:cstheme="minorHAnsi"/>
          <w:sz w:val="24"/>
          <w:szCs w:val="24"/>
        </w:rPr>
        <w:t xml:space="preserve">). This is </w:t>
      </w:r>
      <w:r w:rsidR="009C6443">
        <w:rPr>
          <w:rFonts w:cstheme="minorHAnsi"/>
          <w:sz w:val="24"/>
          <w:szCs w:val="24"/>
        </w:rPr>
        <w:t>within the range reported for</w:t>
      </w:r>
      <w:r w:rsidR="00E84551">
        <w:rPr>
          <w:rFonts w:cstheme="minorHAnsi"/>
          <w:sz w:val="24"/>
          <w:szCs w:val="24"/>
        </w:rPr>
        <w:t xml:space="preserve"> Pennsylvania grain-production systems, which require 2-6 Mg ha-1 to achieve </w:t>
      </w:r>
      <w:r w:rsidR="00DD2D5F">
        <w:rPr>
          <w:rFonts w:cstheme="minorHAnsi"/>
          <w:sz w:val="24"/>
          <w:szCs w:val="24"/>
        </w:rPr>
        <w:t>‘</w:t>
      </w:r>
      <w:r w:rsidR="00E84551">
        <w:rPr>
          <w:rFonts w:cstheme="minorHAnsi"/>
          <w:sz w:val="24"/>
          <w:szCs w:val="24"/>
        </w:rPr>
        <w:t>significant</w:t>
      </w:r>
      <w:r w:rsidR="00DD2D5F">
        <w:rPr>
          <w:rFonts w:cstheme="minorHAnsi"/>
          <w:sz w:val="24"/>
          <w:szCs w:val="24"/>
        </w:rPr>
        <w:t>’</w:t>
      </w:r>
      <w:r w:rsidR="00E84551">
        <w:rPr>
          <w:rFonts w:cstheme="minorHAnsi"/>
          <w:sz w:val="24"/>
          <w:szCs w:val="24"/>
        </w:rPr>
        <w:t xml:space="preserve"> weed suppression (</w:t>
      </w:r>
      <w:proofErr w:type="spellStart"/>
      <w:r w:rsidR="00E84551">
        <w:rPr>
          <w:rFonts w:cstheme="minorHAnsi"/>
          <w:sz w:val="24"/>
          <w:szCs w:val="24"/>
        </w:rPr>
        <w:t>Baribar</w:t>
      </w:r>
      <w:proofErr w:type="spellEnd"/>
      <w:r w:rsidR="00E84551">
        <w:rPr>
          <w:rFonts w:cstheme="minorHAnsi"/>
          <w:sz w:val="24"/>
          <w:szCs w:val="24"/>
        </w:rPr>
        <w:t xml:space="preserve"> et al. 2018)</w:t>
      </w:r>
      <w:r w:rsidR="00E61399">
        <w:rPr>
          <w:rFonts w:cstheme="minorHAnsi"/>
          <w:sz w:val="24"/>
          <w:szCs w:val="24"/>
        </w:rPr>
        <w:t xml:space="preserve">, as well as the estimate for north-eastern agriculture systems (Mirsky et al. 2013). </w:t>
      </w:r>
    </w:p>
    <w:tbl>
      <w:tblPr>
        <w:tblStyle w:val="TableGrid"/>
        <w:tblW w:w="0" w:type="auto"/>
        <w:tblLook w:val="04A0" w:firstRow="1" w:lastRow="0" w:firstColumn="1" w:lastColumn="0" w:noHBand="0" w:noVBand="1"/>
      </w:tblPr>
      <w:tblGrid>
        <w:gridCol w:w="9350"/>
      </w:tblGrid>
      <w:tr w:rsidR="00E84551" w14:paraId="7F319203" w14:textId="77777777" w:rsidTr="00E84551">
        <w:tc>
          <w:tcPr>
            <w:tcW w:w="9350" w:type="dxa"/>
          </w:tcPr>
          <w:p w14:paraId="441F489D" w14:textId="3FE710C9" w:rsidR="00E84551" w:rsidRDefault="003406DC" w:rsidP="00D63120">
            <w:pPr>
              <w:pStyle w:val="NoSpacing"/>
              <w:rPr>
                <w:rFonts w:cstheme="minorHAnsi"/>
                <w:sz w:val="24"/>
                <w:szCs w:val="24"/>
              </w:rPr>
            </w:pPr>
            <w:r>
              <w:rPr>
                <w:noProof/>
              </w:rPr>
              <w:drawing>
                <wp:inline distT="0" distB="0" distL="0" distR="0" wp14:anchorId="1E7BC989" wp14:editId="0DEF506F">
                  <wp:extent cx="5943600" cy="322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22625"/>
                          </a:xfrm>
                          <a:prstGeom prst="rect">
                            <a:avLst/>
                          </a:prstGeom>
                        </pic:spPr>
                      </pic:pic>
                    </a:graphicData>
                  </a:graphic>
                </wp:inline>
              </w:drawing>
            </w:r>
          </w:p>
        </w:tc>
      </w:tr>
      <w:tr w:rsidR="00E84551" w14:paraId="542CA7B2" w14:textId="77777777" w:rsidTr="00E84551">
        <w:tc>
          <w:tcPr>
            <w:tcW w:w="9350" w:type="dxa"/>
          </w:tcPr>
          <w:p w14:paraId="2BBB86BC" w14:textId="3DCDE8FC" w:rsidR="00E84551" w:rsidRDefault="00E84551" w:rsidP="00D63120">
            <w:pPr>
              <w:pStyle w:val="NoSpacing"/>
              <w:rPr>
                <w:rFonts w:cstheme="minorHAnsi"/>
                <w:sz w:val="24"/>
                <w:szCs w:val="24"/>
              </w:rPr>
            </w:pPr>
            <w:r w:rsidRPr="002566A2">
              <w:rPr>
                <w:rFonts w:cstheme="minorHAnsi"/>
                <w:b/>
                <w:sz w:val="24"/>
                <w:szCs w:val="24"/>
              </w:rPr>
              <w:t>Fig</w:t>
            </w:r>
            <w:r w:rsidR="002566A2" w:rsidRPr="002566A2">
              <w:rPr>
                <w:rFonts w:cstheme="minorHAnsi"/>
                <w:b/>
                <w:sz w:val="24"/>
                <w:szCs w:val="24"/>
              </w:rPr>
              <w:t>ure 3</w:t>
            </w:r>
            <w:r>
              <w:rPr>
                <w:rFonts w:cstheme="minorHAnsi"/>
                <w:sz w:val="24"/>
                <w:szCs w:val="24"/>
              </w:rPr>
              <w:t xml:space="preserve"> </w:t>
            </w:r>
            <w:r w:rsidR="00953722">
              <w:rPr>
                <w:rFonts w:cstheme="minorHAnsi"/>
                <w:sz w:val="24"/>
                <w:szCs w:val="24"/>
              </w:rPr>
              <w:t>A 75% reduction in weed biomass required 5 Mg ha</w:t>
            </w:r>
            <w:r w:rsidR="00953722" w:rsidRPr="002566A2">
              <w:rPr>
                <w:rFonts w:cstheme="minorHAnsi"/>
                <w:sz w:val="24"/>
                <w:szCs w:val="24"/>
                <w:vertAlign w:val="superscript"/>
              </w:rPr>
              <w:t>-1</w:t>
            </w:r>
            <w:r w:rsidR="00953722">
              <w:rPr>
                <w:rFonts w:cstheme="minorHAnsi"/>
                <w:sz w:val="24"/>
                <w:szCs w:val="24"/>
              </w:rPr>
              <w:t xml:space="preserve"> of grass c</w:t>
            </w:r>
            <w:r>
              <w:rPr>
                <w:rFonts w:cstheme="minorHAnsi"/>
                <w:sz w:val="24"/>
                <w:szCs w:val="24"/>
              </w:rPr>
              <w:t xml:space="preserve">over crop biomass at termination. </w:t>
            </w:r>
          </w:p>
        </w:tc>
      </w:tr>
    </w:tbl>
    <w:p w14:paraId="341A57B8" w14:textId="77777777" w:rsidR="00E84551" w:rsidRDefault="00E84551" w:rsidP="00D63120">
      <w:pPr>
        <w:pStyle w:val="NoSpacing"/>
        <w:rPr>
          <w:rFonts w:cstheme="minorHAnsi"/>
          <w:sz w:val="24"/>
          <w:szCs w:val="24"/>
        </w:rPr>
      </w:pPr>
    </w:p>
    <w:p w14:paraId="26AC0B93" w14:textId="2A8E0488" w:rsidR="00E84551" w:rsidRDefault="003447C4" w:rsidP="00D63120">
      <w:pPr>
        <w:pStyle w:val="NoSpacing"/>
        <w:rPr>
          <w:rFonts w:cstheme="minorHAnsi"/>
          <w:sz w:val="24"/>
          <w:szCs w:val="24"/>
        </w:rPr>
      </w:pPr>
      <w:r>
        <w:rPr>
          <w:rFonts w:cstheme="minorHAnsi"/>
          <w:sz w:val="24"/>
          <w:szCs w:val="24"/>
        </w:rPr>
        <w:t>In temperate regions, w</w:t>
      </w:r>
      <w:r>
        <w:rPr>
          <w:rFonts w:cstheme="minorHAnsi"/>
          <w:sz w:val="24"/>
          <w:szCs w:val="24"/>
        </w:rPr>
        <w:t>inter rye (</w:t>
      </w:r>
      <w:r w:rsidRPr="009C6443">
        <w:rPr>
          <w:rFonts w:cstheme="minorHAnsi"/>
          <w:i/>
          <w:sz w:val="24"/>
          <w:szCs w:val="24"/>
        </w:rPr>
        <w:t>Secale cereal L.</w:t>
      </w:r>
      <w:r>
        <w:rPr>
          <w:rFonts w:cstheme="minorHAnsi"/>
          <w:sz w:val="24"/>
          <w:szCs w:val="24"/>
        </w:rPr>
        <w:t xml:space="preserve">) </w:t>
      </w:r>
      <w:r>
        <w:rPr>
          <w:rFonts w:cstheme="minorHAnsi"/>
          <w:sz w:val="24"/>
          <w:szCs w:val="24"/>
        </w:rPr>
        <w:t xml:space="preserve">is consistently among the top biomass producers for winter CCs </w:t>
      </w:r>
      <w:r w:rsidR="00D170FD">
        <w:rPr>
          <w:rFonts w:cstheme="minorHAnsi"/>
          <w:sz w:val="24"/>
          <w:szCs w:val="24"/>
        </w:rPr>
        <w:t>(</w:t>
      </w:r>
      <w:proofErr w:type="spellStart"/>
      <w:r w:rsidR="002566A2">
        <w:rPr>
          <w:rFonts w:cstheme="minorHAnsi"/>
          <w:sz w:val="24"/>
          <w:szCs w:val="24"/>
        </w:rPr>
        <w:t>Kaspar</w:t>
      </w:r>
      <w:proofErr w:type="spellEnd"/>
      <w:r w:rsidR="002566A2">
        <w:rPr>
          <w:rFonts w:cstheme="minorHAnsi"/>
          <w:sz w:val="24"/>
          <w:szCs w:val="24"/>
        </w:rPr>
        <w:t xml:space="preserve"> and Baker 2015, </w:t>
      </w:r>
      <w:proofErr w:type="spellStart"/>
      <w:r w:rsidR="00D170FD">
        <w:rPr>
          <w:rFonts w:cstheme="minorHAnsi"/>
          <w:sz w:val="24"/>
          <w:szCs w:val="24"/>
        </w:rPr>
        <w:t>Appelgate</w:t>
      </w:r>
      <w:proofErr w:type="spellEnd"/>
      <w:r w:rsidR="00D170FD">
        <w:rPr>
          <w:rFonts w:cstheme="minorHAnsi"/>
          <w:sz w:val="24"/>
          <w:szCs w:val="24"/>
        </w:rPr>
        <w:t xml:space="preserve"> 2017)</w:t>
      </w:r>
      <w:r>
        <w:rPr>
          <w:rFonts w:cstheme="minorHAnsi"/>
          <w:sz w:val="24"/>
          <w:szCs w:val="24"/>
        </w:rPr>
        <w:fldChar w:fldCharType="begin" w:fldLock="1"/>
      </w:r>
      <w:r w:rsidR="008977C7">
        <w:rPr>
          <w:rFonts w:cstheme="minorHAnsi"/>
          <w:sz w:val="24"/>
          <w:szCs w:val="24"/>
        </w:rPr>
        <w:instrText>ADDIN CSL_CITATION {"citationItems":[{"id":"ITEM-1","itemData":{"DOI":"10.2134/agronj2018.08.0535","ISSN":"14350645","abstract":"Cover crop (CC) biomass production dictates agricultural and environmental services that CCs deliver, but finding a review on this topic is difficult. We synthesized published data on CC biomass production for 20 common CC species in temperate regions and discussed factors affecting CC biomass production. Review of 389 papers indicated CC biomass production was 3.37 ± 2.96 Mg ha–1 (mean ± SD). Cover crop biomass production for the top five biomass-producing species was: Sorghum (Sorghum sp.) (5.99 Mg ha–1) &gt; sunn hemp (Crotalaria juncea L.) (5.77 Mg ha–1) &gt; millet (Pennisetum glaucum L.) (4.95 Mg ha–1) &gt; rye (Secale cereale L.) (4.93 Mg ha–1) &gt; two-species mix (4.18 Mg ha–1). In humid regions (&gt;750 mm precipitation), CC biomass production ranged from 1.67 to 6.30 Mg ha–1 depending on species. In regions with &lt;750 mm precipitation, CC biomass production ranged from 0.87 to 6.03 Mg ha–1. Cover crop biomass production was in this order by cropping system: Vegetables &gt; other systems [soybean (Glycine max L.), cotton (Gossypium hirsutum L.), and others] &gt; maize (Zea mays L.) &gt; small grains. Rye was among the most common and highest biomass producing species in most regions and cropping systems. Drill-planting and maximizing CC growing season, such as early planting or late termination, can increase CC biomass production. Irrigation at establishment increased CC biomass production for legumes and mixes in humid regions, and all CC groups in semiarid regions. Overall, CCs can produce significant amount of biomass, but this can be highly dependent on climate, CC species, cropping system, and management.","author":[{"dropping-particle":"","family":"Ruis","given":"Sabrina J.","non-dropping-particle":"","parse-names":false,"suffix":""},{"dropping-particle":"","family":"Blanco-Canqui","given":"Humberto","non-dropping-particle":"","parse-names":false,"suffix":""},{"dropping-particle":"","family":"Creech","given":"Cody F.","non-dropping-particle":"","parse-names":false,"suffix":""},{"dropping-particle":"","family":"Koehler-Cole","given":"Katja","non-dropping-particle":"","parse-names":false,"suffix":""},{"dropping-particle":"","family":"Elmore","given":"Roger W.","non-dropping-particle":"","parse-names":false,"suffix":""},{"dropping-particle":"","family":"Francis","given":"Charles A.","non-dropping-particle":"","parse-names":false,"suffix":""}],"container-title":"Agronomy Journal","id":"ITEM-1","issue":"4","issued":{"date-parts":[["2019","7","1"]]},"page":"1535-1551","publisher":"American Society of Agronomy","title":"Cover crop biomass production in temperate agroecozones","type":"article","volume":"111"},"uris":["http://www.mendeley.com/documents/?uuid=1a040745-8c2a-33c8-8fda-467845931b89"]}],"mendeley":{"formattedCitation":"(Ruis et al. 2019)","plainTextFormattedCitation":"(Ruis et al. 2019)","previouslyFormattedCitation":"(Ruis et al. 2019)"},"properties":{"noteIndex":0},"schema":"https://github.com/citation-style-language/schema/raw/master/csl-citation.json"}</w:instrText>
      </w:r>
      <w:r>
        <w:rPr>
          <w:rFonts w:cstheme="minorHAnsi"/>
          <w:sz w:val="24"/>
          <w:szCs w:val="24"/>
        </w:rPr>
        <w:fldChar w:fldCharType="separate"/>
      </w:r>
      <w:r w:rsidRPr="003447C4">
        <w:rPr>
          <w:rFonts w:cstheme="minorHAnsi"/>
          <w:noProof/>
          <w:sz w:val="24"/>
          <w:szCs w:val="24"/>
        </w:rPr>
        <w:t>(</w:t>
      </w:r>
      <w:proofErr w:type="spellStart"/>
      <w:r w:rsidRPr="003447C4">
        <w:rPr>
          <w:rFonts w:cstheme="minorHAnsi"/>
          <w:noProof/>
          <w:sz w:val="24"/>
          <w:szCs w:val="24"/>
        </w:rPr>
        <w:t>Ruis</w:t>
      </w:r>
      <w:proofErr w:type="spellEnd"/>
      <w:r w:rsidRPr="003447C4">
        <w:rPr>
          <w:rFonts w:cstheme="minorHAnsi"/>
          <w:noProof/>
          <w:sz w:val="24"/>
          <w:szCs w:val="24"/>
        </w:rPr>
        <w:t xml:space="preserve"> et al. 2019)</w:t>
      </w:r>
      <w:r>
        <w:rPr>
          <w:rFonts w:cstheme="minorHAnsi"/>
          <w:sz w:val="24"/>
          <w:szCs w:val="24"/>
        </w:rPr>
        <w:fldChar w:fldCharType="end"/>
      </w:r>
      <w:r w:rsidR="002566A2">
        <w:rPr>
          <w:rFonts w:cstheme="minorHAnsi"/>
          <w:sz w:val="24"/>
          <w:szCs w:val="24"/>
        </w:rPr>
        <w:t xml:space="preserve"> </w:t>
      </w:r>
      <w:r w:rsidR="00D170FD">
        <w:rPr>
          <w:rFonts w:cstheme="minorHAnsi"/>
          <w:sz w:val="24"/>
          <w:szCs w:val="24"/>
        </w:rPr>
        <w:t xml:space="preserve">but with </w:t>
      </w:r>
      <w:r w:rsidR="00D170FD">
        <w:rPr>
          <w:rFonts w:cstheme="minorHAnsi"/>
          <w:sz w:val="24"/>
          <w:szCs w:val="24"/>
        </w:rPr>
        <w:lastRenderedPageBreak/>
        <w:t xml:space="preserve">averages still well under </w:t>
      </w:r>
      <w:r w:rsidR="002566A2">
        <w:rPr>
          <w:rFonts w:cstheme="minorHAnsi"/>
          <w:sz w:val="24"/>
          <w:szCs w:val="24"/>
        </w:rPr>
        <w:t>2</w:t>
      </w:r>
      <w:r w:rsidR="00D170FD">
        <w:rPr>
          <w:rFonts w:cstheme="minorHAnsi"/>
          <w:sz w:val="24"/>
          <w:szCs w:val="24"/>
        </w:rPr>
        <w:t xml:space="preserve"> Mg ha</w:t>
      </w:r>
      <w:r w:rsidR="00D170FD" w:rsidRPr="002566A2">
        <w:rPr>
          <w:rFonts w:cstheme="minorHAnsi"/>
          <w:sz w:val="24"/>
          <w:szCs w:val="24"/>
          <w:vertAlign w:val="superscript"/>
        </w:rPr>
        <w:t>-1</w:t>
      </w:r>
      <w:r w:rsidR="00D170FD">
        <w:rPr>
          <w:rFonts w:cstheme="minorHAnsi"/>
          <w:sz w:val="24"/>
          <w:szCs w:val="24"/>
        </w:rPr>
        <w:t>. Our modelling results demonstrate a</w:t>
      </w:r>
      <w:r w:rsidR="00E84551">
        <w:rPr>
          <w:rFonts w:cstheme="minorHAnsi"/>
          <w:sz w:val="24"/>
          <w:szCs w:val="24"/>
        </w:rPr>
        <w:t xml:space="preserve">chieving </w:t>
      </w:r>
      <w:r w:rsidR="00953722">
        <w:rPr>
          <w:rFonts w:cstheme="minorHAnsi"/>
          <w:sz w:val="24"/>
          <w:szCs w:val="24"/>
        </w:rPr>
        <w:t>5</w:t>
      </w:r>
      <w:r w:rsidR="00E84551">
        <w:rPr>
          <w:rFonts w:cstheme="minorHAnsi"/>
          <w:sz w:val="24"/>
          <w:szCs w:val="24"/>
        </w:rPr>
        <w:t xml:space="preserve"> Mg ha</w:t>
      </w:r>
      <w:r w:rsidR="00E84551" w:rsidRPr="002566A2">
        <w:rPr>
          <w:rFonts w:cstheme="minorHAnsi"/>
          <w:sz w:val="24"/>
          <w:szCs w:val="24"/>
          <w:vertAlign w:val="superscript"/>
        </w:rPr>
        <w:t>-1</w:t>
      </w:r>
      <w:r w:rsidR="00E84551">
        <w:rPr>
          <w:rFonts w:cstheme="minorHAnsi"/>
          <w:sz w:val="24"/>
          <w:szCs w:val="24"/>
        </w:rPr>
        <w:t xml:space="preserve"> of rye CC biomass regularly under typical mid-western US production scenarios and climates </w:t>
      </w:r>
      <w:r w:rsidR="00E61399">
        <w:rPr>
          <w:rFonts w:cstheme="minorHAnsi"/>
          <w:sz w:val="24"/>
          <w:szCs w:val="24"/>
        </w:rPr>
        <w:t>would</w:t>
      </w:r>
      <w:r w:rsidR="00E84551">
        <w:rPr>
          <w:rFonts w:cstheme="minorHAnsi"/>
          <w:sz w:val="24"/>
          <w:szCs w:val="24"/>
        </w:rPr>
        <w:t xml:space="preserve"> be challenging</w:t>
      </w:r>
      <w:r w:rsidR="00D170FD">
        <w:rPr>
          <w:rFonts w:cstheme="minorHAnsi"/>
          <w:sz w:val="24"/>
          <w:szCs w:val="24"/>
        </w:rPr>
        <w:t xml:space="preserve"> (Fig</w:t>
      </w:r>
      <w:r w:rsidR="002566A2">
        <w:rPr>
          <w:rFonts w:cstheme="minorHAnsi"/>
          <w:sz w:val="24"/>
          <w:szCs w:val="24"/>
        </w:rPr>
        <w:t>.</w:t>
      </w:r>
      <w:r w:rsidR="00D170FD">
        <w:rPr>
          <w:rFonts w:cstheme="minorHAnsi"/>
          <w:sz w:val="24"/>
          <w:szCs w:val="24"/>
        </w:rPr>
        <w:t xml:space="preserve"> </w:t>
      </w:r>
      <w:r w:rsidR="002566A2">
        <w:rPr>
          <w:rFonts w:cstheme="minorHAnsi"/>
          <w:sz w:val="24"/>
          <w:szCs w:val="24"/>
        </w:rPr>
        <w:t>4</w:t>
      </w:r>
      <w:r w:rsidR="00D170FD">
        <w:rPr>
          <w:rFonts w:cstheme="minorHAnsi"/>
          <w:sz w:val="24"/>
          <w:szCs w:val="24"/>
        </w:rPr>
        <w:t xml:space="preserve">). </w:t>
      </w:r>
      <w:r w:rsidR="00E61399">
        <w:rPr>
          <w:rFonts w:cstheme="minorHAnsi"/>
          <w:sz w:val="24"/>
          <w:szCs w:val="24"/>
        </w:rPr>
        <w:t xml:space="preserve">Even with optimistic CC planting dates of September 15, achieving 5 Mg ha-1 of CC biomass in the upper mid-west would require a mid-May or later termination date, which is well after typical cash crop planting dates.   </w:t>
      </w:r>
    </w:p>
    <w:tbl>
      <w:tblPr>
        <w:tblStyle w:val="TableGrid"/>
        <w:tblW w:w="0" w:type="auto"/>
        <w:tblLook w:val="04A0" w:firstRow="1" w:lastRow="0" w:firstColumn="1" w:lastColumn="0" w:noHBand="0" w:noVBand="1"/>
      </w:tblPr>
      <w:tblGrid>
        <w:gridCol w:w="9350"/>
      </w:tblGrid>
      <w:tr w:rsidR="00D170FD" w14:paraId="36A6D7B9" w14:textId="77777777" w:rsidTr="00D170FD">
        <w:tc>
          <w:tcPr>
            <w:tcW w:w="9350" w:type="dxa"/>
          </w:tcPr>
          <w:p w14:paraId="2C7F9C95" w14:textId="232D6107" w:rsidR="00D170FD" w:rsidRDefault="00075BB2" w:rsidP="00D63120">
            <w:pPr>
              <w:pStyle w:val="NoSpacing"/>
              <w:rPr>
                <w:rFonts w:cstheme="minorHAnsi"/>
                <w:sz w:val="24"/>
                <w:szCs w:val="24"/>
              </w:rPr>
            </w:pPr>
            <w:r>
              <w:rPr>
                <w:noProof/>
              </w:rPr>
              <w:drawing>
                <wp:inline distT="0" distB="0" distL="0" distR="0" wp14:anchorId="7B981BE5" wp14:editId="412E2AD1">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tc>
      </w:tr>
      <w:tr w:rsidR="00D170FD" w14:paraId="79895FDF" w14:textId="77777777" w:rsidTr="00D170FD">
        <w:tc>
          <w:tcPr>
            <w:tcW w:w="9350" w:type="dxa"/>
          </w:tcPr>
          <w:p w14:paraId="39AE94A5" w14:textId="50111362" w:rsidR="00D170FD" w:rsidRPr="005C684C" w:rsidRDefault="00D170FD" w:rsidP="00D63120">
            <w:pPr>
              <w:pStyle w:val="NoSpacing"/>
              <w:rPr>
                <w:rFonts w:cstheme="minorHAnsi"/>
                <w:sz w:val="24"/>
                <w:szCs w:val="24"/>
              </w:rPr>
            </w:pPr>
            <w:r w:rsidRPr="002566A2">
              <w:rPr>
                <w:rFonts w:cstheme="minorHAnsi"/>
                <w:b/>
                <w:sz w:val="24"/>
                <w:szCs w:val="24"/>
              </w:rPr>
              <w:t>Fig</w:t>
            </w:r>
            <w:r w:rsidR="002566A2" w:rsidRPr="002566A2">
              <w:rPr>
                <w:rFonts w:cstheme="minorHAnsi"/>
                <w:b/>
                <w:sz w:val="24"/>
                <w:szCs w:val="24"/>
              </w:rPr>
              <w:t>ure 4</w:t>
            </w:r>
            <w:r w:rsidR="005C684C">
              <w:rPr>
                <w:rFonts w:cstheme="minorHAnsi"/>
                <w:b/>
                <w:sz w:val="24"/>
                <w:szCs w:val="24"/>
              </w:rPr>
              <w:t xml:space="preserve"> </w:t>
            </w:r>
            <w:r w:rsidR="005C684C">
              <w:rPr>
                <w:rFonts w:cstheme="minorHAnsi"/>
                <w:sz w:val="24"/>
                <w:szCs w:val="24"/>
              </w:rPr>
              <w:t>Probabilities of achieving 5 Mg ha</w:t>
            </w:r>
            <w:r w:rsidR="005C684C" w:rsidRPr="00E61399">
              <w:rPr>
                <w:rFonts w:cstheme="minorHAnsi"/>
                <w:sz w:val="24"/>
                <w:szCs w:val="24"/>
                <w:vertAlign w:val="superscript"/>
              </w:rPr>
              <w:t>-1</w:t>
            </w:r>
            <w:r w:rsidR="005C684C">
              <w:rPr>
                <w:rFonts w:cstheme="minorHAnsi"/>
                <w:sz w:val="24"/>
                <w:szCs w:val="24"/>
              </w:rPr>
              <w:t xml:space="preserve"> rye (Secale cereal) biomass for a September 15, October 7, and November 1 planting date</w:t>
            </w:r>
            <w:r w:rsidR="00E61399">
              <w:rPr>
                <w:rFonts w:cstheme="minorHAnsi"/>
                <w:sz w:val="24"/>
                <w:szCs w:val="24"/>
              </w:rPr>
              <w:t xml:space="preserve"> and  given termination date</w:t>
            </w:r>
            <w:r w:rsidR="005C684C">
              <w:rPr>
                <w:rFonts w:cstheme="minorHAnsi"/>
                <w:sz w:val="24"/>
                <w:szCs w:val="24"/>
              </w:rPr>
              <w:t>; probabilities are based on 30 years of historical weather data using a process-based model SALUS (</w:t>
            </w:r>
            <w:r w:rsidR="005C684C" w:rsidRPr="005C684C">
              <w:rPr>
                <w:rFonts w:cstheme="minorHAnsi"/>
                <w:color w:val="FF0000"/>
                <w:sz w:val="24"/>
                <w:szCs w:val="24"/>
              </w:rPr>
              <w:t xml:space="preserve">? </w:t>
            </w:r>
            <w:proofErr w:type="spellStart"/>
            <w:r w:rsidR="005C684C" w:rsidRPr="005C684C">
              <w:rPr>
                <w:rFonts w:cstheme="minorHAnsi"/>
                <w:color w:val="FF0000"/>
                <w:sz w:val="24"/>
                <w:szCs w:val="24"/>
              </w:rPr>
              <w:t>Rafa</w:t>
            </w:r>
            <w:proofErr w:type="spellEnd"/>
            <w:r w:rsidR="005C684C" w:rsidRPr="005C684C">
              <w:rPr>
                <w:rFonts w:cstheme="minorHAnsi"/>
                <w:color w:val="FF0000"/>
                <w:sz w:val="24"/>
                <w:szCs w:val="24"/>
              </w:rPr>
              <w:t xml:space="preserve"> I need help with this label</w:t>
            </w:r>
            <w:r w:rsidR="005C684C">
              <w:rPr>
                <w:rFonts w:cstheme="minorHAnsi"/>
                <w:sz w:val="24"/>
                <w:szCs w:val="24"/>
              </w:rPr>
              <w:t>)</w:t>
            </w:r>
          </w:p>
        </w:tc>
      </w:tr>
    </w:tbl>
    <w:p w14:paraId="1F5AC989" w14:textId="77777777" w:rsidR="00D170FD" w:rsidRDefault="00D170FD" w:rsidP="00D63120">
      <w:pPr>
        <w:pStyle w:val="NoSpacing"/>
        <w:rPr>
          <w:rFonts w:cstheme="minorHAnsi"/>
          <w:sz w:val="24"/>
          <w:szCs w:val="24"/>
        </w:rPr>
      </w:pPr>
    </w:p>
    <w:p w14:paraId="34F1F820" w14:textId="41C8B1ED" w:rsidR="00E84551" w:rsidRDefault="00E84551" w:rsidP="00D63120">
      <w:pPr>
        <w:pStyle w:val="NoSpacing"/>
        <w:rPr>
          <w:rFonts w:cstheme="minorHAnsi"/>
          <w:sz w:val="24"/>
          <w:szCs w:val="24"/>
        </w:rPr>
      </w:pPr>
    </w:p>
    <w:p w14:paraId="748A14D0" w14:textId="77AF1C6F" w:rsidR="00D63120" w:rsidRDefault="00911260" w:rsidP="00D63120">
      <w:pPr>
        <w:pStyle w:val="NoSpacing"/>
        <w:rPr>
          <w:rFonts w:cstheme="minorHAnsi"/>
          <w:sz w:val="24"/>
          <w:szCs w:val="24"/>
        </w:rPr>
      </w:pPr>
      <w:r>
        <w:rPr>
          <w:rFonts w:cstheme="minorHAnsi"/>
          <w:sz w:val="24"/>
          <w:szCs w:val="24"/>
        </w:rPr>
        <w:lastRenderedPageBreak/>
        <w:t xml:space="preserve">Delaying </w:t>
      </w:r>
      <w:r w:rsidR="00E61399">
        <w:rPr>
          <w:rFonts w:cstheme="minorHAnsi"/>
          <w:sz w:val="24"/>
          <w:szCs w:val="24"/>
        </w:rPr>
        <w:t xml:space="preserve">spring </w:t>
      </w:r>
      <w:r>
        <w:rPr>
          <w:rFonts w:cstheme="minorHAnsi"/>
          <w:sz w:val="24"/>
          <w:szCs w:val="24"/>
        </w:rPr>
        <w:t xml:space="preserve">planting to maximize CC biomass will almost always result in a loss of cash crop yield (e.g. </w:t>
      </w:r>
      <w:proofErr w:type="spellStart"/>
      <w:r>
        <w:rPr>
          <w:rFonts w:cstheme="minorHAnsi"/>
          <w:sz w:val="24"/>
          <w:szCs w:val="24"/>
        </w:rPr>
        <w:t>Bollero</w:t>
      </w:r>
      <w:proofErr w:type="spellEnd"/>
      <w:r>
        <w:rPr>
          <w:rFonts w:cstheme="minorHAnsi"/>
          <w:sz w:val="24"/>
          <w:szCs w:val="24"/>
        </w:rPr>
        <w:t xml:space="preserve"> and Bullock 1994, Baum et al. 2018). </w:t>
      </w:r>
      <w:r w:rsidR="00E61399">
        <w:rPr>
          <w:rFonts w:cstheme="minorHAnsi"/>
          <w:sz w:val="24"/>
          <w:szCs w:val="24"/>
        </w:rPr>
        <w:t>In maize, f</w:t>
      </w:r>
      <w:r w:rsidR="00D63120" w:rsidRPr="00E61399">
        <w:rPr>
          <w:rFonts w:cstheme="minorHAnsi"/>
          <w:sz w:val="24"/>
          <w:szCs w:val="24"/>
        </w:rPr>
        <w:t>armer research in</w:t>
      </w:r>
      <w:r w:rsidR="00D63120">
        <w:rPr>
          <w:rFonts w:cstheme="minorHAnsi"/>
          <w:sz w:val="24"/>
          <w:szCs w:val="24"/>
        </w:rPr>
        <w:t xml:space="preserve"> Iowa has shown terminati</w:t>
      </w:r>
      <w:r w:rsidR="00BC4B64">
        <w:rPr>
          <w:rFonts w:cstheme="minorHAnsi"/>
          <w:sz w:val="24"/>
          <w:szCs w:val="24"/>
        </w:rPr>
        <w:t xml:space="preserve">ng </w:t>
      </w:r>
      <w:r w:rsidR="00D63120">
        <w:rPr>
          <w:rFonts w:cstheme="minorHAnsi"/>
          <w:sz w:val="24"/>
          <w:szCs w:val="24"/>
        </w:rPr>
        <w:t xml:space="preserve">a rye </w:t>
      </w:r>
      <w:r w:rsidR="00BC4B64">
        <w:rPr>
          <w:rFonts w:cstheme="minorHAnsi"/>
          <w:sz w:val="24"/>
          <w:szCs w:val="24"/>
        </w:rPr>
        <w:t>CC</w:t>
      </w:r>
      <w:r w:rsidR="00D63120">
        <w:rPr>
          <w:rFonts w:cstheme="minorHAnsi"/>
          <w:sz w:val="24"/>
          <w:szCs w:val="24"/>
        </w:rPr>
        <w:t xml:space="preserve"> </w:t>
      </w:r>
      <w:r w:rsidR="00BC4B64">
        <w:rPr>
          <w:rFonts w:cstheme="minorHAnsi"/>
          <w:sz w:val="24"/>
          <w:szCs w:val="24"/>
        </w:rPr>
        <w:t xml:space="preserve">at least a week </w:t>
      </w:r>
      <w:r w:rsidR="00D63120">
        <w:rPr>
          <w:rFonts w:cstheme="minorHAnsi"/>
          <w:sz w:val="24"/>
          <w:szCs w:val="24"/>
        </w:rPr>
        <w:t xml:space="preserve">before </w:t>
      </w:r>
      <w:r w:rsidR="00BC4B64">
        <w:rPr>
          <w:rFonts w:cstheme="minorHAnsi"/>
          <w:sz w:val="24"/>
          <w:szCs w:val="24"/>
        </w:rPr>
        <w:t xml:space="preserve">planting </w:t>
      </w:r>
      <w:r w:rsidR="00D63120">
        <w:rPr>
          <w:rFonts w:cstheme="minorHAnsi"/>
          <w:sz w:val="24"/>
          <w:szCs w:val="24"/>
        </w:rPr>
        <w:t>is crucial to preventing yield drag</w:t>
      </w:r>
      <w:r w:rsidR="00CD07EF">
        <w:rPr>
          <w:rFonts w:cstheme="minorHAnsi"/>
          <w:sz w:val="24"/>
          <w:szCs w:val="24"/>
        </w:rPr>
        <w:t xml:space="preserve"> </w:t>
      </w:r>
      <w:r>
        <w:rPr>
          <w:rFonts w:cstheme="minorHAnsi"/>
          <w:sz w:val="24"/>
          <w:szCs w:val="24"/>
        </w:rPr>
        <w:t>(</w:t>
      </w:r>
      <w:proofErr w:type="spellStart"/>
      <w:r w:rsidRPr="00911260">
        <w:rPr>
          <w:rFonts w:cstheme="minorHAnsi"/>
          <w:color w:val="FF0000"/>
          <w:sz w:val="24"/>
          <w:szCs w:val="24"/>
        </w:rPr>
        <w:t>Arlan</w:t>
      </w:r>
      <w:proofErr w:type="spellEnd"/>
      <w:r w:rsidRPr="00911260">
        <w:rPr>
          <w:rFonts w:cstheme="minorHAnsi"/>
          <w:color w:val="FF0000"/>
          <w:sz w:val="24"/>
          <w:szCs w:val="24"/>
        </w:rPr>
        <w:t xml:space="preserve"> </w:t>
      </w:r>
      <w:r w:rsidRPr="00911260">
        <w:rPr>
          <w:color w:val="FF0000"/>
        </w:rPr>
        <w:t>May 3, 2019 PFI report, need others….</w:t>
      </w:r>
      <w:r>
        <w:t>)</w:t>
      </w:r>
      <w:r w:rsidR="00BC4B64">
        <w:rPr>
          <w:rFonts w:cstheme="minorHAnsi"/>
          <w:sz w:val="24"/>
          <w:szCs w:val="24"/>
        </w:rPr>
        <w:t>. In soybean, h</w:t>
      </w:r>
      <w:r w:rsidR="00D63120">
        <w:rPr>
          <w:rFonts w:cstheme="minorHAnsi"/>
          <w:sz w:val="24"/>
          <w:szCs w:val="24"/>
        </w:rPr>
        <w:t>owever</w:t>
      </w:r>
      <w:r w:rsidR="00BC4B64">
        <w:rPr>
          <w:rFonts w:cstheme="minorHAnsi"/>
          <w:sz w:val="24"/>
          <w:szCs w:val="24"/>
        </w:rPr>
        <w:t>,</w:t>
      </w:r>
      <w:r w:rsidR="00D63120">
        <w:rPr>
          <w:rFonts w:cstheme="minorHAnsi"/>
          <w:sz w:val="24"/>
          <w:szCs w:val="24"/>
        </w:rPr>
        <w:t xml:space="preserve"> allowing the </w:t>
      </w:r>
      <w:r w:rsidR="00D170FD">
        <w:rPr>
          <w:rFonts w:cstheme="minorHAnsi"/>
          <w:sz w:val="24"/>
          <w:szCs w:val="24"/>
        </w:rPr>
        <w:t>CC</w:t>
      </w:r>
      <w:r w:rsidR="00D63120">
        <w:rPr>
          <w:rFonts w:cstheme="minorHAnsi"/>
          <w:sz w:val="24"/>
          <w:szCs w:val="24"/>
        </w:rPr>
        <w:t xml:space="preserve"> to continue growing even after soybean planting has shown no significant effect on yields and has anecdotally improved weed control (</w:t>
      </w:r>
      <w:r w:rsidR="00D63120" w:rsidRPr="00E61399">
        <w:rPr>
          <w:rFonts w:cstheme="minorHAnsi"/>
          <w:color w:val="FF0000"/>
          <w:sz w:val="24"/>
          <w:szCs w:val="24"/>
        </w:rPr>
        <w:t>cite PFI report</w:t>
      </w:r>
      <w:r w:rsidR="00D63120">
        <w:rPr>
          <w:rFonts w:cstheme="minorHAnsi"/>
          <w:sz w:val="24"/>
          <w:szCs w:val="24"/>
        </w:rPr>
        <w:t xml:space="preserve">). </w:t>
      </w:r>
      <w:r w:rsidR="00D170FD">
        <w:rPr>
          <w:rFonts w:cstheme="minorHAnsi"/>
          <w:sz w:val="24"/>
          <w:szCs w:val="24"/>
        </w:rPr>
        <w:t>Unfortunately in some conservation districts producers are required to terminate CCs within a pre-defined window before cash crop planting to remain eligible for subsidized crop insurance (</w:t>
      </w:r>
      <w:r w:rsidR="00D170FD" w:rsidRPr="00B605FC">
        <w:rPr>
          <w:rFonts w:cstheme="minorHAnsi"/>
          <w:color w:val="FF0000"/>
          <w:sz w:val="24"/>
          <w:szCs w:val="24"/>
        </w:rPr>
        <w:t>CITE</w:t>
      </w:r>
      <w:r w:rsidR="00D170FD">
        <w:rPr>
          <w:rFonts w:cstheme="minorHAnsi"/>
          <w:sz w:val="24"/>
          <w:szCs w:val="24"/>
        </w:rPr>
        <w:t xml:space="preserve">), which limits use of delayed termination as a method to increase weed suppression services of CCs. </w:t>
      </w:r>
      <w:r w:rsidR="00D63120">
        <w:rPr>
          <w:rFonts w:cstheme="minorHAnsi"/>
          <w:sz w:val="24"/>
          <w:szCs w:val="24"/>
        </w:rPr>
        <w:t xml:space="preserve">Fertilization </w:t>
      </w:r>
      <w:r w:rsidR="00D170FD">
        <w:rPr>
          <w:rFonts w:cstheme="minorHAnsi"/>
          <w:sz w:val="24"/>
          <w:szCs w:val="24"/>
        </w:rPr>
        <w:t>of CC</w:t>
      </w:r>
      <w:r w:rsidR="00D63120">
        <w:rPr>
          <w:rFonts w:cstheme="minorHAnsi"/>
          <w:sz w:val="24"/>
          <w:szCs w:val="24"/>
        </w:rPr>
        <w:t xml:space="preserve">s is also another tactic that may increase </w:t>
      </w:r>
      <w:r w:rsidR="00D170FD">
        <w:rPr>
          <w:rFonts w:cstheme="minorHAnsi"/>
          <w:sz w:val="24"/>
          <w:szCs w:val="24"/>
        </w:rPr>
        <w:t>CC</w:t>
      </w:r>
      <w:r w:rsidR="00D63120">
        <w:rPr>
          <w:rFonts w:cstheme="minorHAnsi"/>
          <w:sz w:val="24"/>
          <w:szCs w:val="24"/>
        </w:rPr>
        <w:t xml:space="preserve"> biomass</w:t>
      </w:r>
      <w:r w:rsidR="00D170FD">
        <w:rPr>
          <w:rFonts w:cstheme="minorHAnsi"/>
          <w:sz w:val="24"/>
          <w:szCs w:val="24"/>
        </w:rPr>
        <w:t>,</w:t>
      </w:r>
      <w:r w:rsidR="00D63120">
        <w:rPr>
          <w:rFonts w:cstheme="minorHAnsi"/>
          <w:sz w:val="24"/>
          <w:szCs w:val="24"/>
        </w:rPr>
        <w:t xml:space="preserve"> but would </w:t>
      </w:r>
      <w:r w:rsidR="00D170FD">
        <w:rPr>
          <w:rFonts w:cstheme="minorHAnsi"/>
          <w:sz w:val="24"/>
          <w:szCs w:val="24"/>
        </w:rPr>
        <w:t>result in</w:t>
      </w:r>
      <w:r w:rsidR="00D63120">
        <w:rPr>
          <w:rFonts w:cstheme="minorHAnsi"/>
          <w:sz w:val="24"/>
          <w:szCs w:val="24"/>
        </w:rPr>
        <w:t xml:space="preserve"> an additional cost to producers</w:t>
      </w:r>
      <w:r w:rsidR="00D170FD">
        <w:rPr>
          <w:rFonts w:cstheme="minorHAnsi"/>
          <w:sz w:val="24"/>
          <w:szCs w:val="24"/>
        </w:rPr>
        <w:t xml:space="preserve"> and may negate nutrient </w:t>
      </w:r>
      <w:r w:rsidR="00953722">
        <w:rPr>
          <w:rFonts w:cstheme="minorHAnsi"/>
          <w:sz w:val="24"/>
          <w:szCs w:val="24"/>
        </w:rPr>
        <w:t>pollution mitigation services</w:t>
      </w:r>
      <w:r w:rsidR="00D63120">
        <w:rPr>
          <w:rFonts w:cstheme="minorHAnsi"/>
          <w:sz w:val="24"/>
          <w:szCs w:val="24"/>
        </w:rPr>
        <w:t xml:space="preserve">. </w:t>
      </w:r>
      <w:r w:rsidR="00BC4B64">
        <w:rPr>
          <w:rFonts w:cstheme="minorHAnsi"/>
          <w:sz w:val="24"/>
          <w:szCs w:val="24"/>
        </w:rPr>
        <w:t>Early fall planting may therefore be the best tactic for increasing weed suppression provided by CCs. Other ecosystem services of CCs are strongly related to CC biomass, including reduced nitrate leaching</w:t>
      </w:r>
      <w:r w:rsidR="00433478">
        <w:rPr>
          <w:rFonts w:cstheme="minorHAnsi"/>
          <w:sz w:val="24"/>
          <w:szCs w:val="24"/>
        </w:rPr>
        <w:t xml:space="preserve"> and </w:t>
      </w:r>
      <w:r w:rsidR="00B605FC">
        <w:rPr>
          <w:rFonts w:cstheme="minorHAnsi"/>
          <w:sz w:val="24"/>
          <w:szCs w:val="24"/>
        </w:rPr>
        <w:t>erosion control</w:t>
      </w:r>
      <w:r w:rsidR="00433478">
        <w:rPr>
          <w:rFonts w:cstheme="minorHAnsi"/>
          <w:sz w:val="24"/>
          <w:szCs w:val="24"/>
        </w:rPr>
        <w:t xml:space="preserve">, meaning increasing CC biomass </w:t>
      </w:r>
      <w:r w:rsidR="00953722">
        <w:rPr>
          <w:rFonts w:cstheme="minorHAnsi"/>
          <w:sz w:val="24"/>
          <w:szCs w:val="24"/>
        </w:rPr>
        <w:t xml:space="preserve">may </w:t>
      </w:r>
      <w:r w:rsidR="00433478">
        <w:rPr>
          <w:rFonts w:cstheme="minorHAnsi"/>
          <w:sz w:val="24"/>
          <w:szCs w:val="24"/>
        </w:rPr>
        <w:t>represent a multiple-win situation</w:t>
      </w:r>
      <w:r w:rsidR="00953722">
        <w:rPr>
          <w:rFonts w:cstheme="minorHAnsi"/>
          <w:sz w:val="24"/>
          <w:szCs w:val="24"/>
        </w:rPr>
        <w:t xml:space="preserve"> for environmental service</w:t>
      </w:r>
      <w:r w:rsidR="00433478">
        <w:rPr>
          <w:rFonts w:cstheme="minorHAnsi"/>
          <w:sz w:val="24"/>
          <w:szCs w:val="24"/>
        </w:rPr>
        <w:t xml:space="preserve">. </w:t>
      </w:r>
      <w:r w:rsidR="00D63120">
        <w:rPr>
          <w:rFonts w:cstheme="minorHAnsi"/>
          <w:sz w:val="24"/>
          <w:szCs w:val="24"/>
        </w:rPr>
        <w:t xml:space="preserve">Research supporting </w:t>
      </w:r>
      <w:r w:rsidR="00D170FD">
        <w:rPr>
          <w:rFonts w:cstheme="minorHAnsi"/>
          <w:sz w:val="24"/>
          <w:szCs w:val="24"/>
        </w:rPr>
        <w:t>CC</w:t>
      </w:r>
      <w:r w:rsidR="00D63120">
        <w:rPr>
          <w:rFonts w:cstheme="minorHAnsi"/>
          <w:sz w:val="24"/>
          <w:szCs w:val="24"/>
        </w:rPr>
        <w:t xml:space="preserve"> planting equipment, breeding, and other agronomic innovations will be needed to optimize </w:t>
      </w:r>
      <w:r w:rsidR="009C6443">
        <w:rPr>
          <w:rFonts w:cstheme="minorHAnsi"/>
          <w:sz w:val="24"/>
          <w:szCs w:val="24"/>
        </w:rPr>
        <w:t>CC</w:t>
      </w:r>
      <w:r w:rsidR="00D63120">
        <w:rPr>
          <w:rFonts w:cstheme="minorHAnsi"/>
          <w:sz w:val="24"/>
          <w:szCs w:val="24"/>
        </w:rPr>
        <w:t xml:space="preserve"> services such as weed control.  </w:t>
      </w:r>
    </w:p>
    <w:p w14:paraId="13E2C709" w14:textId="77777777" w:rsidR="00A91ABA" w:rsidRDefault="00A91ABA" w:rsidP="00D63120">
      <w:pPr>
        <w:pStyle w:val="NoSpacing"/>
        <w:rPr>
          <w:ins w:id="5" w:author="Andrea Basche [2]" w:date="2019-10-07T13:19:00Z"/>
          <w:rFonts w:cstheme="minorHAnsi"/>
          <w:sz w:val="24"/>
          <w:szCs w:val="24"/>
        </w:rPr>
      </w:pPr>
    </w:p>
    <w:p w14:paraId="19455183" w14:textId="61E91A80" w:rsidR="00D63120" w:rsidRPr="00FE3D22" w:rsidRDefault="002F0521" w:rsidP="00D63120">
      <w:pPr>
        <w:pStyle w:val="NoSpacing"/>
        <w:rPr>
          <w:rFonts w:cstheme="minorHAnsi"/>
          <w:i/>
          <w:sz w:val="24"/>
          <w:szCs w:val="24"/>
          <w:rPrChange w:id="6" w:author="Andrea Basche [2]" w:date="2019-10-07T13:25:00Z">
            <w:rPr>
              <w:rFonts w:cstheme="minorHAnsi"/>
              <w:sz w:val="24"/>
              <w:szCs w:val="24"/>
            </w:rPr>
          </w:rPrChange>
        </w:rPr>
      </w:pPr>
      <w:r>
        <w:rPr>
          <w:rFonts w:cstheme="minorHAnsi"/>
          <w:i/>
          <w:sz w:val="24"/>
          <w:szCs w:val="24"/>
        </w:rPr>
        <w:t xml:space="preserve">3.3.3 </w:t>
      </w:r>
      <w:r w:rsidR="00D63120" w:rsidRPr="00FE3D22">
        <w:rPr>
          <w:rFonts w:cstheme="minorHAnsi"/>
          <w:i/>
          <w:sz w:val="24"/>
          <w:szCs w:val="24"/>
          <w:rPrChange w:id="7" w:author="Andrea Basche [2]" w:date="2019-10-07T13:25:00Z">
            <w:rPr>
              <w:rFonts w:cstheme="minorHAnsi"/>
              <w:sz w:val="24"/>
              <w:szCs w:val="24"/>
            </w:rPr>
          </w:rPrChange>
        </w:rPr>
        <w:t>Tillage and termination method</w:t>
      </w:r>
    </w:p>
    <w:p w14:paraId="0B9CE2AE" w14:textId="77777777" w:rsidR="00A91ABA" w:rsidRDefault="00A91ABA" w:rsidP="00D63120">
      <w:pPr>
        <w:pStyle w:val="NoSpacing"/>
        <w:rPr>
          <w:rFonts w:cstheme="minorHAnsi"/>
          <w:sz w:val="24"/>
          <w:szCs w:val="24"/>
        </w:rPr>
      </w:pPr>
    </w:p>
    <w:p w14:paraId="0EF3DC87" w14:textId="3AA96F5C" w:rsidR="00B605FC" w:rsidRDefault="00D63120" w:rsidP="00D63120">
      <w:pPr>
        <w:pStyle w:val="NoSpacing"/>
        <w:rPr>
          <w:rFonts w:cstheme="minorHAnsi"/>
          <w:color w:val="FF0000"/>
          <w:sz w:val="24"/>
          <w:szCs w:val="24"/>
        </w:rPr>
      </w:pPr>
      <w:r>
        <w:rPr>
          <w:rFonts w:cstheme="minorHAnsi"/>
          <w:sz w:val="24"/>
          <w:szCs w:val="24"/>
        </w:rPr>
        <w:t xml:space="preserve">Interestingly, </w:t>
      </w:r>
      <w:r w:rsidR="00B605FC">
        <w:rPr>
          <w:rFonts w:cstheme="minorHAnsi"/>
          <w:sz w:val="24"/>
          <w:szCs w:val="24"/>
        </w:rPr>
        <w:t xml:space="preserve">in our database </w:t>
      </w:r>
      <w:r>
        <w:rPr>
          <w:rFonts w:cstheme="minorHAnsi"/>
          <w:sz w:val="24"/>
          <w:szCs w:val="24"/>
        </w:rPr>
        <w:t xml:space="preserve">the tillage regime of the overall system had no effect on the weed suppression of the </w:t>
      </w:r>
      <w:r w:rsidR="00B605FC">
        <w:rPr>
          <w:rFonts w:cstheme="minorHAnsi"/>
          <w:sz w:val="24"/>
          <w:szCs w:val="24"/>
        </w:rPr>
        <w:t>CC</w:t>
      </w:r>
      <w:r>
        <w:rPr>
          <w:rFonts w:cstheme="minorHAnsi"/>
          <w:sz w:val="24"/>
          <w:szCs w:val="24"/>
        </w:rPr>
        <w:t xml:space="preserve"> </w:t>
      </w:r>
      <w:commentRangeStart w:id="8"/>
      <w:r>
        <w:rPr>
          <w:rFonts w:cstheme="minorHAnsi"/>
          <w:sz w:val="24"/>
          <w:szCs w:val="24"/>
        </w:rPr>
        <w:t>(</w:t>
      </w:r>
      <w:r w:rsidRPr="002972E2">
        <w:rPr>
          <w:rFonts w:cstheme="minorHAnsi"/>
          <w:color w:val="FF0000"/>
          <w:sz w:val="24"/>
          <w:szCs w:val="24"/>
        </w:rPr>
        <w:t>supplemental table X</w:t>
      </w:r>
      <w:r>
        <w:rPr>
          <w:rFonts w:cstheme="minorHAnsi"/>
          <w:sz w:val="24"/>
          <w:szCs w:val="24"/>
        </w:rPr>
        <w:t xml:space="preserve">). </w:t>
      </w:r>
      <w:commentRangeEnd w:id="8"/>
      <w:r>
        <w:rPr>
          <w:rStyle w:val="CommentReference"/>
        </w:rPr>
        <w:commentReference w:id="8"/>
      </w:r>
      <w:r w:rsidR="00B605FC">
        <w:rPr>
          <w:rFonts w:cstheme="minorHAnsi"/>
          <w:sz w:val="24"/>
          <w:szCs w:val="24"/>
        </w:rPr>
        <w:t xml:space="preserve">A previous meta-analysis found cash crop diversification significantly reduced weed density, and this effect was amplified in no-till systems </w:t>
      </w:r>
      <w:ins w:id="9" w:author="Andrea Basche [2]" w:date="2019-10-07T13:30:00Z">
        <w:r>
          <w:rPr>
            <w:rFonts w:cstheme="minorHAnsi"/>
            <w:sz w:val="24"/>
            <w:szCs w:val="24"/>
          </w:rPr>
          <w:t>(</w:t>
        </w:r>
        <w:proofErr w:type="spellStart"/>
        <w:r>
          <w:rPr>
            <w:rFonts w:cstheme="minorHAnsi"/>
            <w:sz w:val="24"/>
            <w:szCs w:val="24"/>
          </w:rPr>
          <w:t>Weisberger</w:t>
        </w:r>
        <w:proofErr w:type="spellEnd"/>
        <w:r>
          <w:rPr>
            <w:rFonts w:cstheme="minorHAnsi"/>
            <w:sz w:val="24"/>
            <w:szCs w:val="24"/>
          </w:rPr>
          <w:t xml:space="preserve"> et al. 2019)</w:t>
        </w:r>
      </w:ins>
      <w:r w:rsidR="00B605FC">
        <w:rPr>
          <w:rFonts w:cstheme="minorHAnsi"/>
          <w:sz w:val="24"/>
          <w:szCs w:val="24"/>
        </w:rPr>
        <w:t>. For CCs, which did not reduce weed density in our study, no-till offers no advantages with regard to weed control. This is likely because cash crop diversification and incorporation of CCs are affecting</w:t>
      </w:r>
      <w:r w:rsidR="00525047">
        <w:rPr>
          <w:rFonts w:cstheme="minorHAnsi"/>
          <w:sz w:val="24"/>
          <w:szCs w:val="24"/>
        </w:rPr>
        <w:t xml:space="preserve"> different phases of the weed cycle, exemplified by the fact that cash crop diversification affected only weed density, and CC incorporation only weed biomass. </w:t>
      </w:r>
      <w:r w:rsidR="00B605FC" w:rsidRPr="00B605FC">
        <w:rPr>
          <w:rFonts w:cstheme="minorHAnsi"/>
          <w:color w:val="FF0000"/>
          <w:sz w:val="24"/>
          <w:szCs w:val="24"/>
        </w:rPr>
        <w:t>basically cash crop diversification probably increases seedling death, while CCs only reduces weed biomass.</w:t>
      </w:r>
      <w:r w:rsidR="00A91ABA">
        <w:rPr>
          <w:rFonts w:cstheme="minorHAnsi"/>
          <w:color w:val="FF0000"/>
          <w:sz w:val="24"/>
          <w:szCs w:val="24"/>
        </w:rPr>
        <w:t xml:space="preserve"> Need help explaining this. Could go in earlier section. </w:t>
      </w:r>
      <w:r w:rsidR="00B605FC" w:rsidRPr="00B605FC">
        <w:rPr>
          <w:rFonts w:cstheme="minorHAnsi"/>
          <w:color w:val="FF0000"/>
          <w:sz w:val="24"/>
          <w:szCs w:val="24"/>
        </w:rPr>
        <w:t xml:space="preserve"> </w:t>
      </w:r>
    </w:p>
    <w:p w14:paraId="7C628C48" w14:textId="512BF13D" w:rsidR="00525047" w:rsidRDefault="00525047" w:rsidP="00D63120">
      <w:pPr>
        <w:pStyle w:val="NoSpacing"/>
        <w:rPr>
          <w:rFonts w:cstheme="minorHAnsi"/>
          <w:sz w:val="24"/>
          <w:szCs w:val="24"/>
        </w:rPr>
      </w:pPr>
      <w:r>
        <w:rPr>
          <w:rFonts w:cstheme="minorHAnsi"/>
          <w:sz w:val="24"/>
          <w:szCs w:val="24"/>
        </w:rPr>
        <w:t xml:space="preserve">The </w:t>
      </w:r>
      <w:r w:rsidR="00B605FC">
        <w:rPr>
          <w:rFonts w:cstheme="minorHAnsi"/>
          <w:sz w:val="24"/>
          <w:szCs w:val="24"/>
        </w:rPr>
        <w:t xml:space="preserve">CC biomass </w:t>
      </w:r>
      <w:r>
        <w:rPr>
          <w:rFonts w:cstheme="minorHAnsi"/>
          <w:sz w:val="24"/>
          <w:szCs w:val="24"/>
        </w:rPr>
        <w:t>was</w:t>
      </w:r>
      <w:r w:rsidR="00B605FC">
        <w:rPr>
          <w:rFonts w:cstheme="minorHAnsi"/>
          <w:sz w:val="24"/>
          <w:szCs w:val="24"/>
        </w:rPr>
        <w:t xml:space="preserve"> an important predictor for weed suppression in our analysis and previous studies (</w:t>
      </w:r>
      <w:r w:rsidR="00A91ABA">
        <w:rPr>
          <w:rFonts w:eastAsia="Times New Roman" w:cstheme="minorHAnsi"/>
          <w:sz w:val="24"/>
          <w:szCs w:val="24"/>
        </w:rPr>
        <w:t xml:space="preserve">Mirsky et al. 2013, </w:t>
      </w:r>
      <w:proofErr w:type="spellStart"/>
      <w:r w:rsidR="00A91ABA">
        <w:rPr>
          <w:rFonts w:eastAsia="Times New Roman" w:cstheme="minorHAnsi"/>
          <w:sz w:val="24"/>
          <w:szCs w:val="24"/>
        </w:rPr>
        <w:t>Baraibar</w:t>
      </w:r>
      <w:proofErr w:type="spellEnd"/>
      <w:r w:rsidR="00A91ABA">
        <w:rPr>
          <w:rFonts w:eastAsia="Times New Roman" w:cstheme="minorHAnsi"/>
          <w:sz w:val="24"/>
          <w:szCs w:val="24"/>
        </w:rPr>
        <w:t xml:space="preserve"> et al. 2019</w:t>
      </w:r>
      <w:r w:rsidR="00B605FC">
        <w:rPr>
          <w:rFonts w:cstheme="minorHAnsi"/>
          <w:sz w:val="24"/>
          <w:szCs w:val="24"/>
        </w:rPr>
        <w:t>)</w:t>
      </w:r>
      <w:r>
        <w:rPr>
          <w:rFonts w:cstheme="minorHAnsi"/>
          <w:sz w:val="24"/>
          <w:szCs w:val="24"/>
        </w:rPr>
        <w:t>. Because herbicide-based termination leaves CC biomass on the soil surface</w:t>
      </w:r>
      <w:r w:rsidR="00B605FC">
        <w:rPr>
          <w:rFonts w:cstheme="minorHAnsi"/>
          <w:sz w:val="24"/>
          <w:szCs w:val="24"/>
        </w:rPr>
        <w:t xml:space="preserve">, it </w:t>
      </w:r>
      <w:r>
        <w:rPr>
          <w:rFonts w:cstheme="minorHAnsi"/>
          <w:sz w:val="24"/>
          <w:szCs w:val="24"/>
        </w:rPr>
        <w:t>was</w:t>
      </w:r>
      <w:r w:rsidR="00B605FC">
        <w:rPr>
          <w:rFonts w:cstheme="minorHAnsi"/>
          <w:sz w:val="24"/>
          <w:szCs w:val="24"/>
        </w:rPr>
        <w:t xml:space="preserve"> surprising herbicide termination </w:t>
      </w:r>
      <w:r>
        <w:rPr>
          <w:rFonts w:cstheme="minorHAnsi"/>
          <w:sz w:val="24"/>
          <w:szCs w:val="24"/>
        </w:rPr>
        <w:t xml:space="preserve">did not enhance CC-induced weed suppression. The lack of significance of termination method may indicate both allelopathy and physical interference with weed growth are both important components of CC weed suppression. </w:t>
      </w:r>
    </w:p>
    <w:p w14:paraId="5920AD0C" w14:textId="77777777" w:rsidR="00525047" w:rsidRDefault="00525047" w:rsidP="00D63120">
      <w:pPr>
        <w:pStyle w:val="NoSpacing"/>
        <w:rPr>
          <w:rFonts w:cstheme="minorHAnsi"/>
          <w:sz w:val="24"/>
          <w:szCs w:val="24"/>
        </w:rPr>
      </w:pPr>
    </w:p>
    <w:p w14:paraId="59330BA5" w14:textId="7D8BB0E1" w:rsidR="00525047" w:rsidRDefault="00525047" w:rsidP="00D63120">
      <w:pPr>
        <w:pStyle w:val="NoSpacing"/>
        <w:rPr>
          <w:rFonts w:cstheme="minorHAnsi"/>
          <w:sz w:val="24"/>
          <w:szCs w:val="24"/>
        </w:rPr>
      </w:pPr>
      <w:r>
        <w:rPr>
          <w:rFonts w:cstheme="minorHAnsi"/>
          <w:sz w:val="24"/>
          <w:szCs w:val="24"/>
        </w:rPr>
        <w:t xml:space="preserve">I’m not sure </w:t>
      </w:r>
      <w:r w:rsidR="00A91ABA">
        <w:rPr>
          <w:rFonts w:cstheme="minorHAnsi"/>
          <w:sz w:val="24"/>
          <w:szCs w:val="24"/>
        </w:rPr>
        <w:t xml:space="preserve">how this fits in, </w:t>
      </w:r>
      <w:r>
        <w:rPr>
          <w:rFonts w:cstheme="minorHAnsi"/>
          <w:sz w:val="24"/>
          <w:szCs w:val="24"/>
        </w:rPr>
        <w:t>I need to think about it:</w:t>
      </w:r>
    </w:p>
    <w:p w14:paraId="1354CA63" w14:textId="1FA006D6" w:rsidR="00D63120" w:rsidRDefault="00D63120" w:rsidP="00D63120">
      <w:pPr>
        <w:pStyle w:val="NoSpacing"/>
        <w:rPr>
          <w:rFonts w:cstheme="minorHAnsi"/>
          <w:sz w:val="24"/>
          <w:szCs w:val="24"/>
        </w:rPr>
      </w:pPr>
      <w:ins w:id="10" w:author="Andrea Basche [2]" w:date="2019-10-07T13:28:00Z">
        <w:r>
          <w:rPr>
            <w:rFonts w:cs="Times New Roman"/>
            <w:sz w:val="24"/>
            <w:szCs w:val="24"/>
          </w:rPr>
          <w:t>Further, e</w:t>
        </w:r>
      </w:ins>
      <w:ins w:id="11" w:author="Andrea Basche [2]" w:date="2019-10-07T13:20:00Z">
        <w:r w:rsidRPr="006B6E23">
          <w:rPr>
            <w:rFonts w:cs="Times New Roman"/>
            <w:sz w:val="24"/>
            <w:szCs w:val="24"/>
            <w:rPrChange w:id="12" w:author="Andrea Basche [2]" w:date="2019-10-07T13:20:00Z">
              <w:rPr>
                <w:rFonts w:ascii="Times New Roman" w:hAnsi="Times New Roman" w:cs="Times New Roman"/>
                <w:sz w:val="24"/>
                <w:szCs w:val="24"/>
              </w:rPr>
            </w:rPrChange>
          </w:rPr>
          <w:t xml:space="preserve">vidence from studies in the southeast suggests that herbicides applied later in the season or with residual action were most effective at weed control in tandem with </w:t>
        </w:r>
      </w:ins>
      <w:r w:rsidR="005A3AFD">
        <w:rPr>
          <w:rFonts w:cs="Times New Roman"/>
          <w:sz w:val="24"/>
          <w:szCs w:val="24"/>
        </w:rPr>
        <w:t>CCs</w:t>
      </w:r>
      <w:ins w:id="13" w:author="Andrea Basche [2]" w:date="2019-10-07T13:20:00Z">
        <w:r w:rsidRPr="006B6E23">
          <w:rPr>
            <w:rFonts w:cs="Times New Roman"/>
            <w:sz w:val="24"/>
            <w:szCs w:val="24"/>
            <w:rPrChange w:id="14" w:author="Andrea Basche [2]" w:date="2019-10-07T13:20:00Z">
              <w:rPr>
                <w:rFonts w:ascii="Times New Roman" w:hAnsi="Times New Roman" w:cs="Times New Roman"/>
                <w:sz w:val="24"/>
                <w:szCs w:val="24"/>
              </w:rPr>
            </w:rPrChange>
          </w:rPr>
          <w:t xml:space="preserve"> (</w:t>
        </w:r>
        <w:proofErr w:type="spellStart"/>
        <w:r w:rsidRPr="006B6E23">
          <w:rPr>
            <w:rFonts w:cs="Times New Roman"/>
            <w:sz w:val="24"/>
            <w:szCs w:val="24"/>
            <w:rPrChange w:id="15" w:author="Andrea Basche [2]" w:date="2019-10-07T13:20:00Z">
              <w:rPr>
                <w:rFonts w:ascii="Times New Roman" w:hAnsi="Times New Roman" w:cs="Times New Roman"/>
                <w:sz w:val="24"/>
                <w:szCs w:val="24"/>
              </w:rPr>
            </w:rPrChange>
          </w:rPr>
          <w:t>Norsworthy</w:t>
        </w:r>
        <w:proofErr w:type="spellEnd"/>
        <w:r w:rsidRPr="006B6E23">
          <w:rPr>
            <w:rFonts w:cs="Times New Roman"/>
            <w:sz w:val="24"/>
            <w:szCs w:val="24"/>
            <w:rPrChange w:id="16" w:author="Andrea Basche [2]" w:date="2019-10-07T13:20:00Z">
              <w:rPr>
                <w:rFonts w:ascii="Times New Roman" w:hAnsi="Times New Roman" w:cs="Times New Roman"/>
                <w:sz w:val="24"/>
                <w:szCs w:val="24"/>
              </w:rPr>
            </w:rPrChange>
          </w:rPr>
          <w:t xml:space="preserve"> et al. 2016; Wiggins et al. 2014; Montgomery et al. 2018).</w:t>
        </w:r>
      </w:ins>
    </w:p>
    <w:p w14:paraId="36E4E97E" w14:textId="77777777" w:rsidR="00D63120" w:rsidRDefault="00D63120" w:rsidP="00D63120">
      <w:pPr>
        <w:pStyle w:val="NoSpacing"/>
        <w:rPr>
          <w:rFonts w:cstheme="minorHAnsi"/>
          <w:sz w:val="24"/>
          <w:szCs w:val="24"/>
        </w:rPr>
      </w:pPr>
    </w:p>
    <w:p w14:paraId="2B070D36" w14:textId="77777777" w:rsidR="00D63120" w:rsidRDefault="00D63120" w:rsidP="00B73B09">
      <w:pPr>
        <w:pStyle w:val="NoSpacing"/>
        <w:rPr>
          <w:rFonts w:cstheme="minorHAnsi"/>
          <w:sz w:val="24"/>
          <w:szCs w:val="24"/>
        </w:rPr>
      </w:pPr>
    </w:p>
    <w:p w14:paraId="7713B216" w14:textId="47E7C4F4" w:rsidR="009C6443" w:rsidRPr="009C6443" w:rsidRDefault="009C6443" w:rsidP="009C6443">
      <w:pPr>
        <w:pStyle w:val="NoSpacing"/>
        <w:rPr>
          <w:rFonts w:cstheme="minorHAnsi"/>
          <w:b/>
          <w:sz w:val="24"/>
          <w:szCs w:val="24"/>
          <w:u w:val="single"/>
        </w:rPr>
      </w:pPr>
      <w:r w:rsidRPr="009C6443">
        <w:rPr>
          <w:rFonts w:cstheme="minorHAnsi"/>
          <w:b/>
          <w:sz w:val="24"/>
          <w:szCs w:val="24"/>
          <w:u w:val="single"/>
        </w:rPr>
        <w:t>3.4 Tradeoffs in managing weeds and cash crop yields</w:t>
      </w:r>
    </w:p>
    <w:p w14:paraId="49A3F36C" w14:textId="77777777" w:rsidR="009C6443" w:rsidRDefault="009C6443" w:rsidP="009C6443">
      <w:pPr>
        <w:pStyle w:val="NoSpacing"/>
        <w:rPr>
          <w:ins w:id="17" w:author="Andrea Basche [2]" w:date="2019-10-07T13:47:00Z"/>
          <w:rFonts w:cstheme="minorHAnsi"/>
          <w:sz w:val="24"/>
          <w:szCs w:val="24"/>
        </w:rPr>
      </w:pPr>
    </w:p>
    <w:p w14:paraId="408706A2" w14:textId="67150377" w:rsidR="005C31E7" w:rsidRDefault="009C6443" w:rsidP="009C6443">
      <w:pPr>
        <w:pStyle w:val="NoSpacing"/>
        <w:rPr>
          <w:rFonts w:cstheme="minorHAnsi"/>
          <w:sz w:val="24"/>
          <w:szCs w:val="24"/>
        </w:rPr>
      </w:pPr>
      <w:r>
        <w:rPr>
          <w:rFonts w:cstheme="minorHAnsi"/>
          <w:sz w:val="24"/>
          <w:szCs w:val="24"/>
        </w:rPr>
        <w:lastRenderedPageBreak/>
        <w:t>Other meta-analyses have looked specifically at the effects of CCs on subsequent cash crop yields (</w:t>
      </w:r>
      <w:proofErr w:type="spellStart"/>
      <w:r>
        <w:rPr>
          <w:rFonts w:cstheme="minorHAnsi"/>
          <w:sz w:val="24"/>
          <w:szCs w:val="24"/>
        </w:rPr>
        <w:t>Miguez</w:t>
      </w:r>
      <w:proofErr w:type="spellEnd"/>
      <w:r>
        <w:rPr>
          <w:rFonts w:cstheme="minorHAnsi"/>
          <w:sz w:val="24"/>
          <w:szCs w:val="24"/>
        </w:rPr>
        <w:t xml:space="preserve"> et al. 200</w:t>
      </w:r>
      <w:ins w:id="18" w:author="Andrea Basche [2]" w:date="2019-10-07T12:53:00Z">
        <w:r>
          <w:rPr>
            <w:rFonts w:cstheme="minorHAnsi"/>
            <w:sz w:val="24"/>
            <w:szCs w:val="24"/>
          </w:rPr>
          <w:t>5</w:t>
        </w:r>
      </w:ins>
      <w:r>
        <w:rPr>
          <w:rFonts w:cstheme="minorHAnsi"/>
          <w:sz w:val="24"/>
          <w:szCs w:val="24"/>
        </w:rPr>
        <w:t xml:space="preserve">, </w:t>
      </w:r>
      <w:proofErr w:type="spellStart"/>
      <w:r>
        <w:rPr>
          <w:rFonts w:cstheme="minorHAnsi"/>
          <w:sz w:val="24"/>
          <w:szCs w:val="24"/>
        </w:rPr>
        <w:t>Marcillo</w:t>
      </w:r>
      <w:proofErr w:type="spellEnd"/>
      <w:r>
        <w:rPr>
          <w:rFonts w:cstheme="minorHAnsi"/>
          <w:sz w:val="24"/>
          <w:szCs w:val="24"/>
        </w:rPr>
        <w:t xml:space="preserve"> et al. 201</w:t>
      </w:r>
      <w:ins w:id="19" w:author="Andrea Basche [2]" w:date="2019-10-07T12:53:00Z">
        <w:r>
          <w:rPr>
            <w:rFonts w:cstheme="minorHAnsi"/>
            <w:sz w:val="24"/>
            <w:szCs w:val="24"/>
          </w:rPr>
          <w:t>7</w:t>
        </w:r>
      </w:ins>
      <w:r>
        <w:rPr>
          <w:rFonts w:cstheme="minorHAnsi"/>
          <w:sz w:val="24"/>
          <w:szCs w:val="24"/>
        </w:rPr>
        <w:t>)</w:t>
      </w:r>
      <w:r w:rsidR="00A91ABA">
        <w:rPr>
          <w:rFonts w:cstheme="minorHAnsi"/>
          <w:sz w:val="24"/>
          <w:szCs w:val="24"/>
        </w:rPr>
        <w:t xml:space="preserve">, showing grass CCs have a neutral effect on yields, while </w:t>
      </w:r>
      <w:r w:rsidR="005C31E7">
        <w:rPr>
          <w:rFonts w:cstheme="minorHAnsi"/>
          <w:sz w:val="24"/>
          <w:szCs w:val="24"/>
        </w:rPr>
        <w:t>mixes and legumes</w:t>
      </w:r>
      <w:r w:rsidR="00A91ABA">
        <w:rPr>
          <w:rFonts w:cstheme="minorHAnsi"/>
          <w:sz w:val="24"/>
          <w:szCs w:val="24"/>
        </w:rPr>
        <w:t xml:space="preserve"> have positive </w:t>
      </w:r>
      <w:r w:rsidR="005C31E7">
        <w:rPr>
          <w:rFonts w:cstheme="minorHAnsi"/>
          <w:sz w:val="24"/>
          <w:szCs w:val="24"/>
        </w:rPr>
        <w:t>effects. H</w:t>
      </w:r>
      <w:r>
        <w:rPr>
          <w:rFonts w:cstheme="minorHAnsi"/>
          <w:sz w:val="24"/>
          <w:szCs w:val="24"/>
        </w:rPr>
        <w:t>owever</w:t>
      </w:r>
      <w:r w:rsidR="003F4582">
        <w:rPr>
          <w:rFonts w:cstheme="minorHAnsi"/>
          <w:sz w:val="24"/>
          <w:szCs w:val="24"/>
        </w:rPr>
        <w:t>,</w:t>
      </w:r>
      <w:r>
        <w:rPr>
          <w:rFonts w:cstheme="minorHAnsi"/>
          <w:sz w:val="24"/>
          <w:szCs w:val="24"/>
        </w:rPr>
        <w:t xml:space="preserve"> assessing whether there is a trade-off in managing CCs for weed control versus yield maintenance is a useful question. In our data</w:t>
      </w:r>
      <w:r w:rsidR="005C31E7">
        <w:rPr>
          <w:rFonts w:cstheme="minorHAnsi"/>
          <w:sz w:val="24"/>
          <w:szCs w:val="24"/>
        </w:rPr>
        <w:t xml:space="preserve">set, </w:t>
      </w:r>
      <w:r w:rsidR="003F4582">
        <w:rPr>
          <w:rFonts w:cstheme="minorHAnsi"/>
          <w:sz w:val="24"/>
          <w:szCs w:val="24"/>
        </w:rPr>
        <w:t xml:space="preserve">we had 71 comparisons for yield in CC and no-CC treatments. In our dataset, CCs had a borderline negative effect on yields (p=0.07), with a mean 27% reduction in cash crop yields. </w:t>
      </w:r>
      <w:r w:rsidR="00211583">
        <w:rPr>
          <w:rFonts w:cstheme="minorHAnsi"/>
          <w:sz w:val="24"/>
          <w:szCs w:val="24"/>
        </w:rPr>
        <w:t xml:space="preserve">In our dataset, the type of CC did not significantly affect the yield response. </w:t>
      </w:r>
      <w:r w:rsidR="003F4582">
        <w:rPr>
          <w:rFonts w:cstheme="minorHAnsi"/>
          <w:sz w:val="24"/>
          <w:szCs w:val="24"/>
        </w:rPr>
        <w:t xml:space="preserve">Some yield comparisons had both weed biomass and density measurements, resulting in </w:t>
      </w:r>
      <w:r w:rsidR="003F4582" w:rsidRPr="005C31E7">
        <w:rPr>
          <w:rFonts w:cstheme="minorHAnsi"/>
          <w:sz w:val="24"/>
          <w:szCs w:val="24"/>
        </w:rPr>
        <w:t>109</w:t>
      </w:r>
      <w:r w:rsidR="003F4582">
        <w:rPr>
          <w:rFonts w:cstheme="minorHAnsi"/>
          <w:sz w:val="24"/>
          <w:szCs w:val="24"/>
        </w:rPr>
        <w:t xml:space="preserve"> comparisons where both a weed (biomass or density) and yield response to </w:t>
      </w:r>
      <w:proofErr w:type="spellStart"/>
      <w:r w:rsidR="003F4582">
        <w:rPr>
          <w:rFonts w:cstheme="minorHAnsi"/>
          <w:sz w:val="24"/>
          <w:szCs w:val="24"/>
        </w:rPr>
        <w:t>CCing</w:t>
      </w:r>
      <w:proofErr w:type="spellEnd"/>
      <w:r w:rsidR="003F4582">
        <w:rPr>
          <w:rFonts w:cstheme="minorHAnsi"/>
          <w:sz w:val="24"/>
          <w:szCs w:val="24"/>
        </w:rPr>
        <w:t xml:space="preserve"> were reported. </w:t>
      </w:r>
      <w:r w:rsidR="005C31E7">
        <w:rPr>
          <w:rFonts w:cstheme="minorHAnsi"/>
          <w:sz w:val="24"/>
          <w:szCs w:val="24"/>
        </w:rPr>
        <w:t>Using this data, w</w:t>
      </w:r>
      <w:r>
        <w:rPr>
          <w:rFonts w:cstheme="minorHAnsi"/>
          <w:sz w:val="24"/>
          <w:szCs w:val="24"/>
        </w:rPr>
        <w:t xml:space="preserve">e found a no indication </w:t>
      </w:r>
      <w:r w:rsidR="00211583">
        <w:rPr>
          <w:rFonts w:cstheme="minorHAnsi"/>
          <w:sz w:val="24"/>
          <w:szCs w:val="24"/>
        </w:rPr>
        <w:t xml:space="preserve">of </w:t>
      </w:r>
      <w:r>
        <w:rPr>
          <w:rFonts w:cstheme="minorHAnsi"/>
          <w:sz w:val="24"/>
          <w:szCs w:val="24"/>
        </w:rPr>
        <w:t xml:space="preserve">a tradeoff </w:t>
      </w:r>
      <w:r w:rsidR="00211583">
        <w:rPr>
          <w:rFonts w:cstheme="minorHAnsi"/>
          <w:sz w:val="24"/>
          <w:szCs w:val="24"/>
        </w:rPr>
        <w:t>between yield and weed control</w:t>
      </w:r>
      <w:r>
        <w:rPr>
          <w:rFonts w:cstheme="minorHAnsi"/>
          <w:sz w:val="24"/>
          <w:szCs w:val="24"/>
        </w:rPr>
        <w:t xml:space="preserve"> (Chi-square statistic = 1.78, p-value=0.18), with decreased cash crop yields being equally likely in scenarios with more or less weed pressure</w:t>
      </w:r>
      <w:r w:rsidR="005C31E7">
        <w:rPr>
          <w:rFonts w:cstheme="minorHAnsi"/>
          <w:sz w:val="24"/>
          <w:szCs w:val="24"/>
        </w:rPr>
        <w:t xml:space="preserve"> (supplementary material</w:t>
      </w:r>
      <w:r w:rsidR="00211583">
        <w:rPr>
          <w:rFonts w:cstheme="minorHAnsi"/>
          <w:sz w:val="24"/>
          <w:szCs w:val="24"/>
        </w:rPr>
        <w:t xml:space="preserve"> figure</w:t>
      </w:r>
      <w:r w:rsidR="005C31E7">
        <w:rPr>
          <w:rFonts w:cstheme="minorHAnsi"/>
          <w:sz w:val="24"/>
          <w:szCs w:val="24"/>
        </w:rPr>
        <w:t xml:space="preserve">). </w:t>
      </w:r>
      <w:r w:rsidR="003F4582">
        <w:rPr>
          <w:rFonts w:cstheme="minorHAnsi"/>
          <w:sz w:val="24"/>
          <w:szCs w:val="24"/>
        </w:rPr>
        <w:t>Additionally, there was a</w:t>
      </w:r>
      <w:r w:rsidR="00211583">
        <w:rPr>
          <w:rFonts w:cstheme="minorHAnsi"/>
          <w:sz w:val="24"/>
          <w:szCs w:val="24"/>
        </w:rPr>
        <w:t xml:space="preserve"> borderline</w:t>
      </w:r>
      <w:r w:rsidR="003F4582">
        <w:rPr>
          <w:rFonts w:cstheme="minorHAnsi"/>
          <w:sz w:val="24"/>
          <w:szCs w:val="24"/>
        </w:rPr>
        <w:t xml:space="preserve"> significant effect of CC biomass on yield response, with higher </w:t>
      </w:r>
      <w:r w:rsidR="00211583">
        <w:rPr>
          <w:rFonts w:cstheme="minorHAnsi"/>
          <w:sz w:val="24"/>
          <w:szCs w:val="24"/>
        </w:rPr>
        <w:t>CC biomass being associated with less severe yield reductions (p = 0.09), again indicating that in our dataset better weed control from CCs did not correspond to higher yield penalties.</w:t>
      </w:r>
      <w:r w:rsidR="00211583" w:rsidRPr="00211583">
        <w:rPr>
          <w:rFonts w:cstheme="minorHAnsi"/>
          <w:sz w:val="24"/>
          <w:szCs w:val="24"/>
        </w:rPr>
        <w:t xml:space="preserve"> </w:t>
      </w:r>
      <w:r w:rsidR="00211583">
        <w:rPr>
          <w:rFonts w:cstheme="minorHAnsi"/>
          <w:sz w:val="24"/>
          <w:szCs w:val="24"/>
        </w:rPr>
        <w:t>While managing CCs for yield versus weed control may not be at odds, they may not be complimentary. In our database only 23% of the comparisons exhibited a ‘win-win’ situation, with a concomitant increase in cash crop yield and decrease in weed pressure (Fig. 4). Using a random forest model, we found no factors that were strong predictors of whether an observation would fall in the win-win category, suggesting maximizing cash crop yields and weed suppression may not have overlapping management strategies.</w:t>
      </w:r>
      <w:r w:rsidR="00211583" w:rsidRPr="00BB55FA">
        <w:rPr>
          <w:rFonts w:cstheme="minorHAnsi"/>
          <w:color w:val="FF0000"/>
          <w:sz w:val="24"/>
          <w:szCs w:val="24"/>
        </w:rPr>
        <w:t xml:space="preserve"> </w:t>
      </w:r>
      <w:r w:rsidR="00211583">
        <w:rPr>
          <w:rFonts w:cstheme="minorHAnsi"/>
          <w:sz w:val="24"/>
          <w:szCs w:val="24"/>
        </w:rPr>
        <w:t xml:space="preserve"> </w:t>
      </w:r>
    </w:p>
    <w:p w14:paraId="431A240C" w14:textId="68C37F93" w:rsidR="005C31E7" w:rsidRDefault="00211583" w:rsidP="009C6443">
      <w:pPr>
        <w:pStyle w:val="NoSpacing"/>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9350"/>
      </w:tblGrid>
      <w:tr w:rsidR="009C6443" w14:paraId="047356DC" w14:textId="77777777" w:rsidTr="00FA0990">
        <w:tc>
          <w:tcPr>
            <w:tcW w:w="9350" w:type="dxa"/>
          </w:tcPr>
          <w:p w14:paraId="6D7A35EA" w14:textId="3DC246B0" w:rsidR="009C6443" w:rsidRDefault="00F0573E" w:rsidP="00FA0990">
            <w:pPr>
              <w:pStyle w:val="NoSpacing"/>
              <w:rPr>
                <w:rFonts w:cstheme="minorHAnsi"/>
                <w:sz w:val="24"/>
                <w:szCs w:val="24"/>
              </w:rPr>
            </w:pPr>
            <w:r>
              <w:rPr>
                <w:noProof/>
              </w:rPr>
              <w:lastRenderedPageBreak/>
              <w:drawing>
                <wp:inline distT="0" distB="0" distL="0" distR="0" wp14:anchorId="513BC547" wp14:editId="513372A7">
                  <wp:extent cx="4754880" cy="4572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4880" cy="4572000"/>
                          </a:xfrm>
                          <a:prstGeom prst="rect">
                            <a:avLst/>
                          </a:prstGeom>
                          <a:noFill/>
                          <a:ln>
                            <a:noFill/>
                          </a:ln>
                        </pic:spPr>
                      </pic:pic>
                    </a:graphicData>
                  </a:graphic>
                </wp:inline>
              </w:drawing>
            </w:r>
          </w:p>
        </w:tc>
      </w:tr>
      <w:tr w:rsidR="009C6443" w14:paraId="116C7C5E" w14:textId="77777777" w:rsidTr="00FA0990">
        <w:tc>
          <w:tcPr>
            <w:tcW w:w="9350" w:type="dxa"/>
          </w:tcPr>
          <w:p w14:paraId="57D7EB58" w14:textId="50500FE5" w:rsidR="009C6443" w:rsidRPr="005C31E7" w:rsidRDefault="005C31E7" w:rsidP="00FA0990">
            <w:pPr>
              <w:pStyle w:val="NoSpacing"/>
              <w:rPr>
                <w:rFonts w:cstheme="minorHAnsi"/>
                <w:sz w:val="24"/>
                <w:szCs w:val="24"/>
              </w:rPr>
            </w:pPr>
            <w:r w:rsidRPr="005C31E7">
              <w:rPr>
                <w:rFonts w:cstheme="minorHAnsi"/>
                <w:b/>
                <w:sz w:val="24"/>
                <w:szCs w:val="24"/>
              </w:rPr>
              <w:t>Figure 4</w:t>
            </w:r>
            <w:r>
              <w:rPr>
                <w:rFonts w:cstheme="minorHAnsi"/>
                <w:b/>
                <w:sz w:val="24"/>
                <w:szCs w:val="24"/>
              </w:rPr>
              <w:t xml:space="preserve"> </w:t>
            </w:r>
            <w:r>
              <w:rPr>
                <w:rFonts w:cstheme="minorHAnsi"/>
                <w:sz w:val="24"/>
                <w:szCs w:val="24"/>
              </w:rPr>
              <w:t xml:space="preserve">Comparisons where cover crops increased cash crop yields and reduced </w:t>
            </w:r>
            <w:r w:rsidR="00F0573E">
              <w:rPr>
                <w:rFonts w:cstheme="minorHAnsi"/>
                <w:sz w:val="24"/>
                <w:szCs w:val="24"/>
              </w:rPr>
              <w:t>weed biomass (circles) or density (triangles)</w:t>
            </w:r>
            <w:r>
              <w:rPr>
                <w:rFonts w:cstheme="minorHAnsi"/>
                <w:sz w:val="24"/>
                <w:szCs w:val="24"/>
              </w:rPr>
              <w:t xml:space="preserve"> made up 23% of the </w:t>
            </w:r>
            <w:r w:rsidR="00F0573E">
              <w:rPr>
                <w:rFonts w:cstheme="minorHAnsi"/>
                <w:sz w:val="24"/>
                <w:szCs w:val="24"/>
              </w:rPr>
              <w:t xml:space="preserve">points (gray quadrant), with yield decreases being equally as likely to be associated with an increase or decrease in weeds </w:t>
            </w:r>
          </w:p>
        </w:tc>
      </w:tr>
    </w:tbl>
    <w:p w14:paraId="2F021A92" w14:textId="77777777" w:rsidR="00211583" w:rsidRDefault="00211583" w:rsidP="00211583">
      <w:pPr>
        <w:pStyle w:val="NoSpacing"/>
        <w:rPr>
          <w:rFonts w:cstheme="minorHAnsi"/>
          <w:sz w:val="24"/>
          <w:szCs w:val="24"/>
        </w:rPr>
      </w:pPr>
    </w:p>
    <w:p w14:paraId="1FC31DA5" w14:textId="7EC229A7" w:rsidR="00365DB0" w:rsidRDefault="00211583" w:rsidP="00211583">
      <w:pPr>
        <w:pStyle w:val="NoSpacing"/>
        <w:rPr>
          <w:rFonts w:cstheme="minorHAnsi"/>
          <w:b/>
          <w:sz w:val="28"/>
          <w:szCs w:val="24"/>
          <w:u w:val="single"/>
        </w:rPr>
      </w:pPr>
      <w:r>
        <w:rPr>
          <w:rFonts w:cstheme="minorHAnsi"/>
          <w:sz w:val="24"/>
          <w:szCs w:val="24"/>
        </w:rPr>
        <w:t>Although we did not see a significant effect of CC type on yields, yield-focused studies with more comparisons found the species of CC is one of the most important management choices affecting CC services (</w:t>
      </w:r>
      <w:proofErr w:type="spellStart"/>
      <w:r>
        <w:rPr>
          <w:rFonts w:cstheme="minorHAnsi"/>
          <w:sz w:val="24"/>
          <w:szCs w:val="24"/>
        </w:rPr>
        <w:t>Marcillo</w:t>
      </w:r>
      <w:proofErr w:type="spellEnd"/>
      <w:r>
        <w:rPr>
          <w:rFonts w:cstheme="minorHAnsi"/>
          <w:sz w:val="24"/>
          <w:szCs w:val="24"/>
        </w:rPr>
        <w:t xml:space="preserve"> and </w:t>
      </w:r>
      <w:proofErr w:type="spellStart"/>
      <w:r>
        <w:rPr>
          <w:rFonts w:cstheme="minorHAnsi"/>
          <w:sz w:val="24"/>
          <w:szCs w:val="24"/>
        </w:rPr>
        <w:t>Miguez</w:t>
      </w:r>
      <w:proofErr w:type="spellEnd"/>
      <w:r>
        <w:rPr>
          <w:rFonts w:cstheme="minorHAnsi"/>
          <w:sz w:val="24"/>
          <w:szCs w:val="24"/>
        </w:rPr>
        <w:t xml:space="preserve"> 2014). This indicates choosing a CC species to maximize cash crop yields versus weed suppression may be at odds.  </w:t>
      </w:r>
    </w:p>
    <w:p w14:paraId="1AC8C0C2" w14:textId="7EAC4B38" w:rsidR="002272F1" w:rsidRDefault="002272F1" w:rsidP="00B73B09">
      <w:pPr>
        <w:pStyle w:val="NoSpacing"/>
        <w:rPr>
          <w:rFonts w:cstheme="minorHAnsi"/>
          <w:b/>
          <w:sz w:val="28"/>
          <w:szCs w:val="24"/>
          <w:u w:val="single"/>
        </w:rPr>
      </w:pPr>
    </w:p>
    <w:p w14:paraId="32CE9649" w14:textId="10504F70" w:rsidR="00211583" w:rsidRDefault="002272F1" w:rsidP="00211583">
      <w:pPr>
        <w:pStyle w:val="NoSpacing"/>
        <w:rPr>
          <w:rFonts w:cstheme="minorHAnsi"/>
          <w:sz w:val="24"/>
          <w:szCs w:val="24"/>
        </w:rPr>
      </w:pPr>
      <w:r>
        <w:rPr>
          <w:rFonts w:cstheme="minorHAnsi"/>
          <w:sz w:val="24"/>
          <w:szCs w:val="24"/>
        </w:rPr>
        <w:t>One</w:t>
      </w:r>
      <w:r w:rsidR="003F4E00">
        <w:rPr>
          <w:rFonts w:cstheme="minorHAnsi"/>
          <w:sz w:val="24"/>
          <w:szCs w:val="24"/>
        </w:rPr>
        <w:t xml:space="preserve"> concerning trend is the extremeness of the responses for decreased yield. While other meta-analyses have looked at </w:t>
      </w:r>
      <w:r w:rsidR="003F4E00" w:rsidRPr="003F4E00">
        <w:rPr>
          <w:rFonts w:cstheme="minorHAnsi"/>
          <w:i/>
          <w:sz w:val="24"/>
          <w:szCs w:val="24"/>
        </w:rPr>
        <w:t>average</w:t>
      </w:r>
      <w:r w:rsidR="003F4E00">
        <w:rPr>
          <w:rFonts w:cstheme="minorHAnsi"/>
          <w:sz w:val="24"/>
          <w:szCs w:val="24"/>
        </w:rPr>
        <w:t xml:space="preserve"> yield responses, the question of whether CCs can stabilize yields or expose producers to additional risks has not been directly addressed. Our database indicates that while CCs </w:t>
      </w:r>
      <w:r w:rsidR="00211583">
        <w:rPr>
          <w:rFonts w:cstheme="minorHAnsi"/>
          <w:sz w:val="24"/>
          <w:szCs w:val="24"/>
        </w:rPr>
        <w:t xml:space="preserve">have a slightly negative effect on yields </w:t>
      </w:r>
      <w:r w:rsidR="003F4E00">
        <w:rPr>
          <w:rFonts w:cstheme="minorHAnsi"/>
          <w:sz w:val="24"/>
          <w:szCs w:val="24"/>
        </w:rPr>
        <w:t>on average</w:t>
      </w:r>
      <w:r w:rsidR="00F0573E">
        <w:rPr>
          <w:rFonts w:cstheme="minorHAnsi"/>
          <w:sz w:val="24"/>
          <w:szCs w:val="24"/>
        </w:rPr>
        <w:t xml:space="preserve"> (p=0.07)</w:t>
      </w:r>
      <w:r w:rsidR="003F4E00">
        <w:rPr>
          <w:rFonts w:cstheme="minorHAnsi"/>
          <w:sz w:val="24"/>
          <w:szCs w:val="24"/>
        </w:rPr>
        <w:t xml:space="preserve">, yield decreases, when they do occur, are more severe than yield increases (Fig. </w:t>
      </w:r>
      <w:r>
        <w:rPr>
          <w:rFonts w:cstheme="minorHAnsi"/>
          <w:sz w:val="24"/>
          <w:szCs w:val="24"/>
        </w:rPr>
        <w:t>4</w:t>
      </w:r>
      <w:r w:rsidR="003F4E00">
        <w:rPr>
          <w:rFonts w:cstheme="minorHAnsi"/>
          <w:sz w:val="24"/>
          <w:szCs w:val="24"/>
        </w:rPr>
        <w:t xml:space="preserve">). </w:t>
      </w:r>
      <w:r w:rsidR="00211583">
        <w:rPr>
          <w:rFonts w:cstheme="minorHAnsi"/>
          <w:sz w:val="24"/>
          <w:szCs w:val="24"/>
        </w:rPr>
        <w:t xml:space="preserve">A caveat to these results is that weed researchers may not manage experiments to maximize yields. For example, if a CC produces poor weed control, a producer would likely respond with additional weed control tactics, while in a research setting one may allow the weeds to continue to grow in order to assess what effect they </w:t>
      </w:r>
      <w:r w:rsidR="00211583" w:rsidRPr="002272F1">
        <w:rPr>
          <w:rFonts w:cstheme="minorHAnsi"/>
          <w:i/>
          <w:sz w:val="24"/>
          <w:szCs w:val="24"/>
        </w:rPr>
        <w:t>would</w:t>
      </w:r>
      <w:r w:rsidR="00211583">
        <w:rPr>
          <w:rFonts w:cstheme="minorHAnsi"/>
          <w:sz w:val="24"/>
          <w:szCs w:val="24"/>
        </w:rPr>
        <w:t xml:space="preserve"> have on yield if not controlled. This is an area that merits further research.</w:t>
      </w:r>
    </w:p>
    <w:p w14:paraId="6AA0A8EE" w14:textId="22D1CB8A" w:rsidR="003F4E00" w:rsidRDefault="003F4E00" w:rsidP="00B73B09">
      <w:pPr>
        <w:pStyle w:val="NoSpacing"/>
        <w:rPr>
          <w:rFonts w:cstheme="minorHAnsi"/>
          <w:b/>
          <w:sz w:val="28"/>
          <w:szCs w:val="24"/>
          <w:u w:val="single"/>
        </w:rPr>
      </w:pPr>
    </w:p>
    <w:p w14:paraId="3169BBDD" w14:textId="77777777" w:rsidR="003F4E00" w:rsidRPr="002F0521" w:rsidRDefault="003F4E00" w:rsidP="00B73B09">
      <w:pPr>
        <w:pStyle w:val="NoSpacing"/>
        <w:rPr>
          <w:rFonts w:cstheme="minorHAnsi"/>
          <w:b/>
          <w:sz w:val="28"/>
          <w:szCs w:val="24"/>
          <w:u w:val="single"/>
        </w:rPr>
      </w:pPr>
    </w:p>
    <w:p w14:paraId="76198622" w14:textId="573FEC7E" w:rsidR="00365DB0" w:rsidRPr="009C6443" w:rsidRDefault="002F0521" w:rsidP="00365DB0">
      <w:pPr>
        <w:pStyle w:val="NoSpacing"/>
        <w:rPr>
          <w:rFonts w:cstheme="minorHAnsi"/>
          <w:b/>
          <w:sz w:val="24"/>
          <w:szCs w:val="24"/>
          <w:u w:val="single"/>
        </w:rPr>
      </w:pPr>
      <w:r w:rsidRPr="009C6443">
        <w:rPr>
          <w:rFonts w:cstheme="minorHAnsi"/>
          <w:b/>
          <w:sz w:val="24"/>
          <w:szCs w:val="24"/>
          <w:u w:val="single"/>
        </w:rPr>
        <w:t>3.</w:t>
      </w:r>
      <w:r w:rsidR="009C6443" w:rsidRPr="009C6443">
        <w:rPr>
          <w:rFonts w:cstheme="minorHAnsi"/>
          <w:b/>
          <w:sz w:val="24"/>
          <w:szCs w:val="24"/>
          <w:u w:val="single"/>
        </w:rPr>
        <w:t>5</w:t>
      </w:r>
      <w:r w:rsidRPr="009C6443">
        <w:rPr>
          <w:rFonts w:cstheme="minorHAnsi"/>
          <w:b/>
          <w:sz w:val="24"/>
          <w:szCs w:val="24"/>
          <w:u w:val="single"/>
        </w:rPr>
        <w:t xml:space="preserve"> </w:t>
      </w:r>
      <w:r w:rsidR="00365DB0" w:rsidRPr="009C6443">
        <w:rPr>
          <w:rFonts w:cstheme="minorHAnsi"/>
          <w:b/>
          <w:sz w:val="24"/>
          <w:szCs w:val="24"/>
          <w:u w:val="single"/>
        </w:rPr>
        <w:t>Environment</w:t>
      </w:r>
      <w:r w:rsidR="00866311" w:rsidRPr="009C6443">
        <w:rPr>
          <w:rFonts w:cstheme="minorHAnsi"/>
          <w:b/>
          <w:sz w:val="24"/>
          <w:szCs w:val="24"/>
          <w:u w:val="single"/>
        </w:rPr>
        <w:t xml:space="preserve">al </w:t>
      </w:r>
      <w:r w:rsidR="009C6443" w:rsidRPr="009C6443">
        <w:rPr>
          <w:rFonts w:cstheme="minorHAnsi"/>
          <w:b/>
          <w:sz w:val="24"/>
          <w:szCs w:val="24"/>
          <w:u w:val="single"/>
        </w:rPr>
        <w:t>and experimental c</w:t>
      </w:r>
      <w:r w:rsidR="00866311" w:rsidRPr="009C6443">
        <w:rPr>
          <w:rFonts w:cstheme="minorHAnsi"/>
          <w:b/>
          <w:sz w:val="24"/>
          <w:szCs w:val="24"/>
          <w:u w:val="single"/>
        </w:rPr>
        <w:t>ontext</w:t>
      </w:r>
    </w:p>
    <w:p w14:paraId="75A25396" w14:textId="77777777" w:rsidR="009C6443" w:rsidRDefault="009C6443" w:rsidP="00365DB0">
      <w:pPr>
        <w:pStyle w:val="NoSpacing"/>
        <w:rPr>
          <w:rFonts w:cstheme="minorHAnsi"/>
          <w:sz w:val="24"/>
          <w:szCs w:val="24"/>
        </w:rPr>
      </w:pPr>
    </w:p>
    <w:p w14:paraId="4F4B9991" w14:textId="224E5E32" w:rsidR="00365DB0" w:rsidRPr="00365DB0" w:rsidRDefault="00365DB0" w:rsidP="00365DB0">
      <w:pPr>
        <w:pStyle w:val="NoSpacing"/>
        <w:rPr>
          <w:rFonts w:cstheme="minorHAnsi"/>
          <w:sz w:val="24"/>
          <w:szCs w:val="24"/>
        </w:rPr>
      </w:pPr>
      <w:r>
        <w:rPr>
          <w:rFonts w:cstheme="minorHAnsi"/>
          <w:sz w:val="24"/>
          <w:szCs w:val="24"/>
        </w:rPr>
        <w:t>We found the context under which the trials were done (aridity ind</w:t>
      </w:r>
      <w:r w:rsidR="00866311">
        <w:rPr>
          <w:rFonts w:cstheme="minorHAnsi"/>
          <w:sz w:val="24"/>
          <w:szCs w:val="24"/>
        </w:rPr>
        <w:t>ex, soil type, soil OM) had no significant</w:t>
      </w:r>
      <w:r>
        <w:rPr>
          <w:rFonts w:cstheme="minorHAnsi"/>
          <w:sz w:val="24"/>
          <w:szCs w:val="24"/>
        </w:rPr>
        <w:t xml:space="preserve"> </w:t>
      </w:r>
      <w:r w:rsidR="00866311">
        <w:rPr>
          <w:rFonts w:cstheme="minorHAnsi"/>
          <w:sz w:val="24"/>
          <w:szCs w:val="24"/>
        </w:rPr>
        <w:t>e</w:t>
      </w:r>
      <w:r>
        <w:rPr>
          <w:rFonts w:cstheme="minorHAnsi"/>
          <w:sz w:val="24"/>
          <w:szCs w:val="24"/>
        </w:rPr>
        <w:t>ffect on the outcomes of the research</w:t>
      </w:r>
      <w:r w:rsidR="002272F1">
        <w:rPr>
          <w:rFonts w:cstheme="minorHAnsi"/>
          <w:sz w:val="24"/>
          <w:szCs w:val="24"/>
        </w:rPr>
        <w:t xml:space="preserve"> (supplementary materials)</w:t>
      </w:r>
      <w:r>
        <w:rPr>
          <w:rFonts w:cstheme="minorHAnsi"/>
          <w:sz w:val="24"/>
          <w:szCs w:val="24"/>
        </w:rPr>
        <w:t xml:space="preserve">. </w:t>
      </w:r>
      <w:r w:rsidR="00525047">
        <w:rPr>
          <w:rFonts w:cstheme="minorHAnsi"/>
          <w:sz w:val="24"/>
          <w:szCs w:val="24"/>
        </w:rPr>
        <w:t xml:space="preserve">This is not surprising because our indices are static. </w:t>
      </w:r>
      <w:commentRangeStart w:id="20"/>
      <w:ins w:id="21" w:author="Andrea Basche [2]" w:date="2019-10-07T13:32:00Z">
        <w:r w:rsidR="00FE3D22">
          <w:rPr>
            <w:rFonts w:cstheme="minorHAnsi"/>
            <w:sz w:val="24"/>
            <w:szCs w:val="24"/>
          </w:rPr>
          <w:t>In</w:t>
        </w:r>
      </w:ins>
      <w:commentRangeEnd w:id="20"/>
      <w:r w:rsidR="00525047">
        <w:rPr>
          <w:rStyle w:val="CommentReference"/>
        </w:rPr>
        <w:commentReference w:id="20"/>
      </w:r>
      <w:ins w:id="22" w:author="Andrea Basche [2]" w:date="2019-10-07T13:32:00Z">
        <w:r w:rsidR="00FE3D22">
          <w:rPr>
            <w:rFonts w:cstheme="minorHAnsi"/>
            <w:sz w:val="24"/>
            <w:szCs w:val="24"/>
          </w:rPr>
          <w:t xml:space="preserve"> other words this suggests that the environment under which a cover crop is grown is less important at determining its efficacy to control weeds than management factors. This runs somewhat contrary to the conventional recommendations which suggest that “one size does not fit all” when it comes to agriculture</w:t>
        </w:r>
      </w:ins>
      <w:ins w:id="23" w:author="Andrea Basche [2]" w:date="2019-10-07T13:44:00Z">
        <w:r w:rsidR="000A77B4">
          <w:rPr>
            <w:rFonts w:cstheme="minorHAnsi"/>
            <w:sz w:val="24"/>
            <w:szCs w:val="24"/>
          </w:rPr>
          <w:t xml:space="preserve"> </w:t>
        </w:r>
        <w:commentRangeStart w:id="24"/>
        <w:r w:rsidR="000A77B4">
          <w:rPr>
            <w:rFonts w:cstheme="minorHAnsi"/>
            <w:sz w:val="24"/>
            <w:szCs w:val="24"/>
          </w:rPr>
          <w:t>(cite)</w:t>
        </w:r>
      </w:ins>
      <w:ins w:id="25" w:author="Andrea Basche [2]" w:date="2019-10-07T13:32:00Z">
        <w:r w:rsidR="00FE3D22">
          <w:rPr>
            <w:rFonts w:cstheme="minorHAnsi"/>
            <w:sz w:val="24"/>
            <w:szCs w:val="24"/>
          </w:rPr>
          <w:t xml:space="preserve">. </w:t>
        </w:r>
      </w:ins>
      <w:commentRangeEnd w:id="24"/>
      <w:ins w:id="26" w:author="Andrea Basche [2]" w:date="2019-10-07T13:44:00Z">
        <w:r w:rsidR="000A77B4">
          <w:rPr>
            <w:rStyle w:val="CommentReference"/>
          </w:rPr>
          <w:commentReference w:id="24"/>
        </w:r>
      </w:ins>
      <w:ins w:id="27" w:author="Andrea Basche [2]" w:date="2019-10-07T13:32:00Z">
        <w:r w:rsidR="00FE3D22">
          <w:rPr>
            <w:rFonts w:cstheme="minorHAnsi"/>
            <w:sz w:val="24"/>
            <w:szCs w:val="24"/>
          </w:rPr>
          <w:t>Although site sp</w:t>
        </w:r>
      </w:ins>
      <w:ins w:id="28" w:author="Andrea Basche [2]" w:date="2019-10-07T13:33:00Z">
        <w:r w:rsidR="00FE3D22">
          <w:rPr>
            <w:rFonts w:cstheme="minorHAnsi"/>
            <w:sz w:val="24"/>
            <w:szCs w:val="24"/>
          </w:rPr>
          <w:t xml:space="preserve">ecific considerations are still </w:t>
        </w:r>
      </w:ins>
      <w:ins w:id="29" w:author="Andrea Basche [2]" w:date="2019-10-07T13:43:00Z">
        <w:r w:rsidR="00672EB1">
          <w:rPr>
            <w:rFonts w:cstheme="minorHAnsi"/>
            <w:sz w:val="24"/>
            <w:szCs w:val="24"/>
          </w:rPr>
          <w:t xml:space="preserve">critical for making agronomic recommendations, these results . </w:t>
        </w:r>
      </w:ins>
      <w:ins w:id="30" w:author="Andrea Basche [2]" w:date="2019-10-07T13:44:00Z">
        <w:r w:rsidR="00672EB1">
          <w:rPr>
            <w:rFonts w:cstheme="minorHAnsi"/>
            <w:sz w:val="24"/>
            <w:szCs w:val="24"/>
          </w:rPr>
          <w:t xml:space="preserve">In a global meta-analysis, </w:t>
        </w:r>
      </w:ins>
      <w:proofErr w:type="spellStart"/>
      <w:ins w:id="31" w:author="Andrea Basche [2]" w:date="2019-10-07T13:43:00Z">
        <w:r w:rsidR="00672EB1">
          <w:rPr>
            <w:rFonts w:cstheme="minorHAnsi"/>
            <w:sz w:val="24"/>
            <w:szCs w:val="24"/>
          </w:rPr>
          <w:t>Basche</w:t>
        </w:r>
        <w:proofErr w:type="spellEnd"/>
        <w:r w:rsidR="00672EB1">
          <w:rPr>
            <w:rFonts w:cstheme="minorHAnsi"/>
            <w:sz w:val="24"/>
            <w:szCs w:val="24"/>
          </w:rPr>
          <w:t xml:space="preserve"> and </w:t>
        </w:r>
        <w:proofErr w:type="spellStart"/>
        <w:r w:rsidR="00672EB1">
          <w:rPr>
            <w:rFonts w:cstheme="minorHAnsi"/>
            <w:sz w:val="24"/>
            <w:szCs w:val="24"/>
          </w:rPr>
          <w:t>DeLonge</w:t>
        </w:r>
        <w:proofErr w:type="spellEnd"/>
        <w:r w:rsidR="00672EB1">
          <w:rPr>
            <w:rFonts w:cstheme="minorHAnsi"/>
            <w:sz w:val="24"/>
            <w:szCs w:val="24"/>
          </w:rPr>
          <w:t xml:space="preserve"> (2019) similarly found that soil type and climate were not significant moderators of the efficacy of </w:t>
        </w:r>
      </w:ins>
      <w:r w:rsidR="005A3AFD">
        <w:rPr>
          <w:rFonts w:cstheme="minorHAnsi"/>
          <w:sz w:val="24"/>
          <w:szCs w:val="24"/>
        </w:rPr>
        <w:t>CCs</w:t>
      </w:r>
      <w:ins w:id="32" w:author="Andrea Basche [2]" w:date="2019-10-07T13:43:00Z">
        <w:r w:rsidR="00672EB1">
          <w:rPr>
            <w:rFonts w:cstheme="minorHAnsi"/>
            <w:sz w:val="24"/>
            <w:szCs w:val="24"/>
          </w:rPr>
          <w:t xml:space="preserve"> to increase water infiltr</w:t>
        </w:r>
      </w:ins>
      <w:ins w:id="33" w:author="Andrea Basche [2]" w:date="2019-10-07T13:44:00Z">
        <w:r w:rsidR="00672EB1">
          <w:rPr>
            <w:rFonts w:cstheme="minorHAnsi"/>
            <w:sz w:val="24"/>
            <w:szCs w:val="24"/>
          </w:rPr>
          <w:t>ation.</w:t>
        </w:r>
      </w:ins>
      <w:ins w:id="34" w:author="Andrea Basche [2]" w:date="2019-10-07T13:33:00Z">
        <w:r w:rsidR="00FE3D22">
          <w:rPr>
            <w:rFonts w:cstheme="minorHAnsi"/>
            <w:sz w:val="24"/>
            <w:szCs w:val="24"/>
          </w:rPr>
          <w:t xml:space="preserve"> </w:t>
        </w:r>
      </w:ins>
      <w:r>
        <w:rPr>
          <w:rFonts w:cstheme="minorHAnsi"/>
          <w:sz w:val="24"/>
          <w:szCs w:val="24"/>
        </w:rPr>
        <w:t xml:space="preserve">This </w:t>
      </w:r>
      <w:ins w:id="35" w:author="Andrea Basche [2]" w:date="2019-10-07T13:33:00Z">
        <w:r w:rsidR="00FE3D22">
          <w:rPr>
            <w:rFonts w:cstheme="minorHAnsi"/>
            <w:sz w:val="24"/>
            <w:szCs w:val="24"/>
          </w:rPr>
          <w:t xml:space="preserve">also </w:t>
        </w:r>
      </w:ins>
      <w:ins w:id="36" w:author="Andrea Basche [2]" w:date="2019-10-07T13:46:00Z">
        <w:r w:rsidR="000A77B4">
          <w:rPr>
            <w:rFonts w:cstheme="minorHAnsi"/>
            <w:sz w:val="24"/>
            <w:szCs w:val="24"/>
          </w:rPr>
          <w:t xml:space="preserve">suggests that </w:t>
        </w:r>
      </w:ins>
      <w:del w:id="37" w:author="Andrea Basche [2]" w:date="2019-10-07T13:46:00Z">
        <w:r w:rsidDel="000A77B4">
          <w:rPr>
            <w:rFonts w:cstheme="minorHAnsi"/>
            <w:sz w:val="24"/>
            <w:szCs w:val="24"/>
          </w:rPr>
          <w:delText xml:space="preserve">indicates </w:delText>
        </w:r>
      </w:del>
      <w:r>
        <w:rPr>
          <w:rFonts w:cstheme="minorHAnsi"/>
          <w:sz w:val="24"/>
          <w:szCs w:val="24"/>
        </w:rPr>
        <w:t xml:space="preserve">cover crop weed research done within the contiguous Corn Belt is valid for maize and soybean systems grown throughout, so open knowledge sharing via organizations </w:t>
      </w:r>
      <w:r w:rsidR="000A77B4">
        <w:rPr>
          <w:rFonts w:cstheme="minorHAnsi"/>
          <w:sz w:val="24"/>
          <w:szCs w:val="24"/>
        </w:rPr>
        <w:t xml:space="preserve">such as the Midwest </w:t>
      </w:r>
      <w:r w:rsidR="005A3AFD">
        <w:rPr>
          <w:rFonts w:cstheme="minorHAnsi"/>
          <w:sz w:val="24"/>
          <w:szCs w:val="24"/>
        </w:rPr>
        <w:t>CCs</w:t>
      </w:r>
      <w:r w:rsidR="000A77B4">
        <w:rPr>
          <w:rFonts w:cstheme="minorHAnsi"/>
          <w:sz w:val="24"/>
          <w:szCs w:val="24"/>
        </w:rPr>
        <w:t xml:space="preserve"> Council</w:t>
      </w:r>
      <w:r>
        <w:rPr>
          <w:rFonts w:cstheme="minorHAnsi"/>
          <w:sz w:val="24"/>
          <w:szCs w:val="24"/>
        </w:rPr>
        <w:t xml:space="preserve"> and </w:t>
      </w:r>
      <w:r w:rsidR="000A77B4">
        <w:rPr>
          <w:rFonts w:cstheme="minorHAnsi"/>
          <w:sz w:val="24"/>
          <w:szCs w:val="24"/>
        </w:rPr>
        <w:t xml:space="preserve">University </w:t>
      </w:r>
      <w:r>
        <w:rPr>
          <w:rFonts w:cstheme="minorHAnsi"/>
          <w:sz w:val="24"/>
          <w:szCs w:val="24"/>
        </w:rPr>
        <w:t>extension material</w:t>
      </w:r>
      <w:r w:rsidR="000A77B4">
        <w:rPr>
          <w:rFonts w:cstheme="minorHAnsi"/>
          <w:sz w:val="24"/>
          <w:szCs w:val="24"/>
        </w:rPr>
        <w:t>s</w:t>
      </w:r>
      <w:r>
        <w:rPr>
          <w:rFonts w:cstheme="minorHAnsi"/>
          <w:sz w:val="24"/>
          <w:szCs w:val="24"/>
        </w:rPr>
        <w:t xml:space="preserve"> developed within this area</w:t>
      </w:r>
      <w:r w:rsidR="000A77B4">
        <w:rPr>
          <w:rFonts w:cstheme="minorHAnsi"/>
          <w:sz w:val="24"/>
          <w:szCs w:val="24"/>
        </w:rPr>
        <w:t xml:space="preserve"> may provide</w:t>
      </w:r>
      <w:r w:rsidR="00525047">
        <w:rPr>
          <w:rFonts w:cstheme="minorHAnsi"/>
          <w:sz w:val="24"/>
          <w:szCs w:val="24"/>
        </w:rPr>
        <w:t xml:space="preserve"> </w:t>
      </w:r>
      <w:r>
        <w:rPr>
          <w:rFonts w:cstheme="minorHAnsi"/>
          <w:sz w:val="24"/>
          <w:szCs w:val="24"/>
        </w:rPr>
        <w:t>valuable</w:t>
      </w:r>
      <w:r w:rsidR="000A77B4">
        <w:rPr>
          <w:rFonts w:cstheme="minorHAnsi"/>
          <w:sz w:val="24"/>
          <w:szCs w:val="24"/>
        </w:rPr>
        <w:t xml:space="preserve"> recommendations</w:t>
      </w:r>
      <w:r>
        <w:rPr>
          <w:rFonts w:cstheme="minorHAnsi"/>
          <w:sz w:val="24"/>
          <w:szCs w:val="24"/>
        </w:rPr>
        <w:t xml:space="preserve"> for the entire region. </w:t>
      </w:r>
      <w:r w:rsidR="00866311" w:rsidRPr="00866311">
        <w:rPr>
          <w:rFonts w:cstheme="minorHAnsi"/>
          <w:color w:val="FF0000"/>
          <w:sz w:val="24"/>
          <w:szCs w:val="24"/>
        </w:rPr>
        <w:t>Discuss?</w:t>
      </w:r>
    </w:p>
    <w:p w14:paraId="629FE6B9" w14:textId="77777777" w:rsidR="00452EE7" w:rsidRDefault="00452EE7" w:rsidP="00B73B09">
      <w:pPr>
        <w:pStyle w:val="NoSpacing"/>
        <w:rPr>
          <w:rFonts w:cstheme="minorHAnsi"/>
          <w:sz w:val="24"/>
          <w:szCs w:val="24"/>
        </w:rPr>
      </w:pPr>
    </w:p>
    <w:p w14:paraId="41B2DB0D" w14:textId="74042412" w:rsidR="00D63120" w:rsidRDefault="00D63120" w:rsidP="00D63120">
      <w:pPr>
        <w:pStyle w:val="NoSpacing"/>
        <w:rPr>
          <w:rFonts w:cstheme="minorHAnsi"/>
          <w:sz w:val="24"/>
          <w:szCs w:val="24"/>
        </w:rPr>
      </w:pPr>
      <w:r>
        <w:rPr>
          <w:rFonts w:cstheme="minorHAnsi"/>
          <w:sz w:val="24"/>
          <w:szCs w:val="24"/>
        </w:rPr>
        <w:t xml:space="preserve">Studies that measure weeds before cash crop planting may over-estimate the weed suppressive effects of </w:t>
      </w:r>
      <w:r w:rsidR="005A3AFD">
        <w:rPr>
          <w:rFonts w:cstheme="minorHAnsi"/>
          <w:sz w:val="24"/>
          <w:szCs w:val="24"/>
        </w:rPr>
        <w:t>CCs</w:t>
      </w:r>
      <w:r>
        <w:rPr>
          <w:rFonts w:cstheme="minorHAnsi"/>
          <w:sz w:val="24"/>
          <w:szCs w:val="24"/>
        </w:rPr>
        <w:t>. Weeds measured after crop emergence are likely of more interest to producers, as the</w:t>
      </w:r>
      <w:r w:rsidR="003A557A">
        <w:rPr>
          <w:rFonts w:cstheme="minorHAnsi"/>
          <w:sz w:val="24"/>
          <w:szCs w:val="24"/>
        </w:rPr>
        <w:t>y</w:t>
      </w:r>
      <w:r>
        <w:rPr>
          <w:rFonts w:cstheme="minorHAnsi"/>
          <w:sz w:val="24"/>
          <w:szCs w:val="24"/>
        </w:rPr>
        <w:t xml:space="preserve"> will have survived the stresses of </w:t>
      </w:r>
      <w:r w:rsidR="003A557A">
        <w:rPr>
          <w:rFonts w:cstheme="minorHAnsi"/>
          <w:sz w:val="24"/>
          <w:szCs w:val="24"/>
        </w:rPr>
        <w:t>CC</w:t>
      </w:r>
      <w:r>
        <w:rPr>
          <w:rFonts w:cstheme="minorHAnsi"/>
          <w:sz w:val="24"/>
          <w:szCs w:val="24"/>
        </w:rPr>
        <w:t xml:space="preserve"> termination, crop planting, and pre-emergent herbicide application, and thus may represent true resource competition with the cash crop</w:t>
      </w:r>
      <w:r w:rsidR="003A557A">
        <w:rPr>
          <w:rFonts w:cstheme="minorHAnsi"/>
          <w:sz w:val="24"/>
          <w:szCs w:val="24"/>
        </w:rPr>
        <w:t xml:space="preserve"> (</w:t>
      </w:r>
      <w:r w:rsidR="003A557A" w:rsidRPr="00211583">
        <w:rPr>
          <w:rFonts w:cstheme="minorHAnsi"/>
          <w:color w:val="FF0000"/>
          <w:sz w:val="24"/>
          <w:szCs w:val="24"/>
        </w:rPr>
        <w:t xml:space="preserve">CITE </w:t>
      </w:r>
      <w:r w:rsidR="002272F1" w:rsidRPr="00211583">
        <w:rPr>
          <w:rFonts w:cstheme="minorHAnsi"/>
          <w:color w:val="FF0000"/>
          <w:sz w:val="24"/>
          <w:szCs w:val="24"/>
        </w:rPr>
        <w:t>THAT ONE PAPER DAVID YOU REVIEWED IT I THINK</w:t>
      </w:r>
      <w:r w:rsidR="003A557A">
        <w:rPr>
          <w:rFonts w:cstheme="minorHAnsi"/>
          <w:sz w:val="24"/>
          <w:szCs w:val="24"/>
        </w:rPr>
        <w:t>)</w:t>
      </w:r>
      <w:r>
        <w:rPr>
          <w:rFonts w:cstheme="minorHAnsi"/>
          <w:sz w:val="24"/>
          <w:szCs w:val="24"/>
        </w:rPr>
        <w:t xml:space="preserve">. </w:t>
      </w:r>
    </w:p>
    <w:p w14:paraId="058A49CF" w14:textId="77777777" w:rsidR="00D63120" w:rsidRDefault="00D63120" w:rsidP="00D63120">
      <w:pPr>
        <w:pStyle w:val="NoSpacing"/>
        <w:rPr>
          <w:rFonts w:cstheme="minorHAnsi"/>
          <w:sz w:val="24"/>
          <w:szCs w:val="24"/>
        </w:rPr>
      </w:pPr>
    </w:p>
    <w:p w14:paraId="253E33A3" w14:textId="331AAFDC" w:rsidR="00D63120" w:rsidRDefault="00D63120" w:rsidP="00D63120">
      <w:pPr>
        <w:pStyle w:val="NoSpacing"/>
        <w:rPr>
          <w:ins w:id="38" w:author="Andrea Basche [2]" w:date="2019-10-07T13:48:00Z"/>
          <w:rFonts w:cstheme="minorHAnsi"/>
          <w:sz w:val="24"/>
          <w:szCs w:val="24"/>
        </w:rPr>
      </w:pPr>
      <w:r>
        <w:rPr>
          <w:rFonts w:cstheme="minorHAnsi"/>
          <w:sz w:val="24"/>
          <w:szCs w:val="24"/>
        </w:rPr>
        <w:t xml:space="preserve">We found the cash crop following the cover crop (maize or soybean) had no effect on the measured response. This indicates the effects of </w:t>
      </w:r>
      <w:r w:rsidR="002272F1">
        <w:rPr>
          <w:rFonts w:cstheme="minorHAnsi"/>
          <w:sz w:val="24"/>
          <w:szCs w:val="24"/>
        </w:rPr>
        <w:t>the CC</w:t>
      </w:r>
      <w:r>
        <w:rPr>
          <w:rFonts w:cstheme="minorHAnsi"/>
          <w:sz w:val="24"/>
          <w:szCs w:val="24"/>
        </w:rPr>
        <w:t xml:space="preserve"> on weeds is not confounded by the differences in crop competition with weeds. </w:t>
      </w:r>
    </w:p>
    <w:p w14:paraId="68389CCE" w14:textId="493969F9" w:rsidR="00D63120" w:rsidRDefault="00D63120" w:rsidP="00D63120">
      <w:pPr>
        <w:pStyle w:val="NoSpacing"/>
        <w:rPr>
          <w:rFonts w:cstheme="minorHAnsi"/>
          <w:sz w:val="24"/>
          <w:szCs w:val="24"/>
          <w:u w:val="single"/>
        </w:rPr>
      </w:pPr>
    </w:p>
    <w:p w14:paraId="24657C75" w14:textId="13B10DFA" w:rsidR="00B605FC" w:rsidRDefault="00B605FC" w:rsidP="00B605FC">
      <w:pPr>
        <w:shd w:val="clear" w:color="auto" w:fill="FFFFFF"/>
        <w:spacing w:after="0" w:line="240" w:lineRule="auto"/>
        <w:rPr>
          <w:rFonts w:eastAsia="Times New Roman" w:cstheme="minorHAnsi"/>
          <w:sz w:val="24"/>
          <w:szCs w:val="24"/>
        </w:rPr>
      </w:pPr>
      <w:r>
        <w:rPr>
          <w:rFonts w:eastAsia="Times New Roman" w:cstheme="minorHAnsi"/>
          <w:sz w:val="24"/>
          <w:szCs w:val="24"/>
        </w:rPr>
        <w:t>While CC offer clear cost savings with regard to weed control and competition for organic Mid</w:t>
      </w:r>
      <w:r w:rsidR="002272F1">
        <w:rPr>
          <w:rFonts w:eastAsia="Times New Roman" w:cstheme="minorHAnsi"/>
          <w:sz w:val="24"/>
          <w:szCs w:val="24"/>
        </w:rPr>
        <w:t>-</w:t>
      </w:r>
      <w:r>
        <w:rPr>
          <w:rFonts w:eastAsia="Times New Roman" w:cstheme="minorHAnsi"/>
          <w:sz w:val="24"/>
          <w:szCs w:val="24"/>
        </w:rPr>
        <w:t xml:space="preserve">western </w:t>
      </w:r>
      <w:r w:rsidR="002272F1">
        <w:rPr>
          <w:rFonts w:eastAsia="Times New Roman" w:cstheme="minorHAnsi"/>
          <w:sz w:val="24"/>
          <w:szCs w:val="24"/>
        </w:rPr>
        <w:t xml:space="preserve">US </w:t>
      </w:r>
      <w:r>
        <w:rPr>
          <w:rFonts w:eastAsia="Times New Roman" w:cstheme="minorHAnsi"/>
          <w:sz w:val="24"/>
          <w:szCs w:val="24"/>
        </w:rPr>
        <w:t xml:space="preserve">producers (Silva and Delate 2017) </w:t>
      </w:r>
      <w:r w:rsidR="00EF2670">
        <w:rPr>
          <w:rFonts w:eastAsia="Times New Roman" w:cstheme="minorHAnsi"/>
          <w:sz w:val="24"/>
          <w:szCs w:val="24"/>
        </w:rPr>
        <w:t>?? There were only a few organic studies</w:t>
      </w:r>
      <w:r w:rsidR="002272F1">
        <w:rPr>
          <w:rFonts w:eastAsia="Times New Roman" w:cstheme="minorHAnsi"/>
          <w:sz w:val="24"/>
          <w:szCs w:val="24"/>
        </w:rPr>
        <w:t>….even worth mentioning? Maybe not…</w:t>
      </w:r>
    </w:p>
    <w:p w14:paraId="3AA3439C" w14:textId="77777777" w:rsidR="00B605FC" w:rsidRDefault="00B605FC" w:rsidP="00D63120">
      <w:pPr>
        <w:pStyle w:val="NoSpacing"/>
        <w:rPr>
          <w:rFonts w:cstheme="minorHAnsi"/>
          <w:sz w:val="24"/>
          <w:szCs w:val="24"/>
          <w:u w:val="single"/>
        </w:rPr>
      </w:pPr>
    </w:p>
    <w:p w14:paraId="424D91D6" w14:textId="77777777" w:rsidR="002972E2" w:rsidRDefault="002972E2" w:rsidP="00B73B09">
      <w:pPr>
        <w:pStyle w:val="NoSpacing"/>
        <w:rPr>
          <w:rFonts w:cstheme="minorHAnsi"/>
          <w:sz w:val="24"/>
          <w:szCs w:val="24"/>
        </w:rPr>
      </w:pPr>
    </w:p>
    <w:p w14:paraId="5838D8ED" w14:textId="0A5BE492" w:rsidR="00452EE7" w:rsidRPr="003F4E00" w:rsidRDefault="003F4E00" w:rsidP="00452EE7">
      <w:pPr>
        <w:shd w:val="clear" w:color="auto" w:fill="FFFFFF"/>
        <w:spacing w:after="0" w:line="240" w:lineRule="auto"/>
        <w:rPr>
          <w:rFonts w:eastAsia="Times New Roman" w:cstheme="minorHAnsi"/>
          <w:b/>
          <w:sz w:val="32"/>
          <w:szCs w:val="24"/>
        </w:rPr>
      </w:pPr>
      <w:r w:rsidRPr="003F4E00">
        <w:rPr>
          <w:rFonts w:eastAsia="Times New Roman" w:cstheme="minorHAnsi"/>
          <w:b/>
          <w:sz w:val="32"/>
          <w:szCs w:val="24"/>
        </w:rPr>
        <w:t xml:space="preserve">4. </w:t>
      </w:r>
      <w:r w:rsidR="00452EE7" w:rsidRPr="003F4E00">
        <w:rPr>
          <w:rFonts w:eastAsia="Times New Roman" w:cstheme="minorHAnsi"/>
          <w:b/>
          <w:sz w:val="32"/>
          <w:szCs w:val="24"/>
        </w:rPr>
        <w:t>Conclusions</w:t>
      </w:r>
    </w:p>
    <w:p w14:paraId="17E6E2E7" w14:textId="50E50475" w:rsidR="00452EE7" w:rsidRPr="0042521F" w:rsidRDefault="00452EE7" w:rsidP="00452EE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Weed biomass and density responded similarly to </w:t>
      </w:r>
      <w:r w:rsidR="005A3AFD">
        <w:rPr>
          <w:rFonts w:eastAsia="Times New Roman" w:cstheme="minorHAnsi"/>
          <w:sz w:val="24"/>
          <w:szCs w:val="24"/>
        </w:rPr>
        <w:t>CCs</w:t>
      </w:r>
      <w:r>
        <w:rPr>
          <w:rFonts w:eastAsia="Times New Roman" w:cstheme="minorHAnsi"/>
          <w:sz w:val="24"/>
          <w:szCs w:val="24"/>
        </w:rPr>
        <w:t xml:space="preserve"> and their associated factors, with weed biomass responding more strongly. R</w:t>
      </w:r>
      <w:r w:rsidRPr="0042521F">
        <w:rPr>
          <w:rFonts w:eastAsia="Times New Roman" w:cstheme="minorHAnsi"/>
          <w:sz w:val="24"/>
          <w:szCs w:val="24"/>
        </w:rPr>
        <w:t xml:space="preserve">eductions in weed density were </w:t>
      </w:r>
      <w:r>
        <w:rPr>
          <w:rFonts w:eastAsia="Times New Roman" w:cstheme="minorHAnsi"/>
          <w:sz w:val="24"/>
          <w:szCs w:val="24"/>
        </w:rPr>
        <w:t xml:space="preserve">likely less significant </w:t>
      </w:r>
      <w:r w:rsidRPr="0042521F">
        <w:rPr>
          <w:rFonts w:eastAsia="Times New Roman" w:cstheme="minorHAnsi"/>
          <w:sz w:val="24"/>
          <w:szCs w:val="24"/>
        </w:rPr>
        <w:t>due to the short-term nature of the included studies</w:t>
      </w:r>
      <w:r w:rsidR="002272F1">
        <w:rPr>
          <w:rFonts w:eastAsia="Times New Roman" w:cstheme="minorHAnsi"/>
          <w:sz w:val="24"/>
          <w:szCs w:val="24"/>
        </w:rPr>
        <w:t>, but this will require further research</w:t>
      </w:r>
      <w:r w:rsidRPr="0042521F">
        <w:rPr>
          <w:rFonts w:eastAsia="Times New Roman" w:cstheme="minorHAnsi"/>
          <w:sz w:val="24"/>
          <w:szCs w:val="24"/>
        </w:rPr>
        <w:t xml:space="preserve">. Long term (+5 years) studies are needed to better understand if repeated reductions in weed biomass from </w:t>
      </w:r>
      <w:r w:rsidR="002272F1">
        <w:rPr>
          <w:rFonts w:eastAsia="Times New Roman" w:cstheme="minorHAnsi"/>
          <w:sz w:val="24"/>
          <w:szCs w:val="24"/>
        </w:rPr>
        <w:t>CC</w:t>
      </w:r>
      <w:r w:rsidRPr="0042521F">
        <w:rPr>
          <w:rFonts w:eastAsia="Times New Roman" w:cstheme="minorHAnsi"/>
          <w:sz w:val="24"/>
          <w:szCs w:val="24"/>
        </w:rPr>
        <w:t xml:space="preserve"> use can </w:t>
      </w:r>
      <w:r w:rsidR="002272F1">
        <w:rPr>
          <w:rFonts w:eastAsia="Times New Roman" w:cstheme="minorHAnsi"/>
          <w:sz w:val="24"/>
          <w:szCs w:val="24"/>
        </w:rPr>
        <w:t xml:space="preserve">translate to </w:t>
      </w:r>
      <w:r w:rsidRPr="0042521F">
        <w:rPr>
          <w:rFonts w:eastAsia="Times New Roman" w:cstheme="minorHAnsi"/>
          <w:sz w:val="24"/>
          <w:szCs w:val="24"/>
        </w:rPr>
        <w:t>reduce</w:t>
      </w:r>
      <w:r w:rsidR="002272F1">
        <w:rPr>
          <w:rFonts w:eastAsia="Times New Roman" w:cstheme="minorHAnsi"/>
          <w:sz w:val="24"/>
          <w:szCs w:val="24"/>
        </w:rPr>
        <w:t>d</w:t>
      </w:r>
      <w:r w:rsidRPr="0042521F">
        <w:rPr>
          <w:rFonts w:eastAsia="Times New Roman" w:cstheme="minorHAnsi"/>
          <w:sz w:val="24"/>
          <w:szCs w:val="24"/>
        </w:rPr>
        <w:t xml:space="preserve"> weed densities over time. </w:t>
      </w:r>
      <w:r w:rsidR="00FA0990">
        <w:rPr>
          <w:rFonts w:eastAsia="Times New Roman" w:cstheme="minorHAnsi"/>
          <w:sz w:val="24"/>
          <w:szCs w:val="24"/>
        </w:rPr>
        <w:t>Grass CC</w:t>
      </w:r>
      <w:r>
        <w:rPr>
          <w:rFonts w:eastAsia="Times New Roman" w:cstheme="minorHAnsi"/>
          <w:sz w:val="24"/>
          <w:szCs w:val="24"/>
        </w:rPr>
        <w:t xml:space="preserve"> biomass production of at least </w:t>
      </w:r>
      <w:r w:rsidR="00FA0990">
        <w:rPr>
          <w:rFonts w:eastAsia="Times New Roman" w:cstheme="minorHAnsi"/>
          <w:sz w:val="24"/>
          <w:szCs w:val="24"/>
        </w:rPr>
        <w:t>5</w:t>
      </w:r>
      <w:r>
        <w:rPr>
          <w:rFonts w:eastAsia="Times New Roman" w:cstheme="minorHAnsi"/>
          <w:sz w:val="24"/>
          <w:szCs w:val="24"/>
        </w:rPr>
        <w:t xml:space="preserve"> Mg ha</w:t>
      </w:r>
      <w:r w:rsidRPr="00FA0990">
        <w:rPr>
          <w:rFonts w:eastAsia="Times New Roman" w:cstheme="minorHAnsi"/>
          <w:sz w:val="24"/>
          <w:szCs w:val="24"/>
          <w:vertAlign w:val="superscript"/>
        </w:rPr>
        <w:t>-1</w:t>
      </w:r>
      <w:r>
        <w:rPr>
          <w:rFonts w:eastAsia="Times New Roman" w:cstheme="minorHAnsi"/>
          <w:sz w:val="24"/>
          <w:szCs w:val="24"/>
        </w:rPr>
        <w:t xml:space="preserve"> is needed to see a meaningful decrease in weed pressure. Independent of biomass production, grass species are the most effective at suppressing weeds.</w:t>
      </w:r>
      <w:r w:rsidR="00B62346">
        <w:rPr>
          <w:rFonts w:eastAsia="Times New Roman" w:cstheme="minorHAnsi"/>
          <w:sz w:val="24"/>
          <w:szCs w:val="24"/>
        </w:rPr>
        <w:t xml:space="preserve"> Less than 25% of the comparisons had concomitant increases in yields and decreases in weeds with the use of CCs. </w:t>
      </w:r>
      <w:r w:rsidRPr="0042521F">
        <w:rPr>
          <w:rFonts w:eastAsia="Times New Roman" w:cstheme="minorHAnsi"/>
          <w:sz w:val="24"/>
          <w:szCs w:val="24"/>
        </w:rPr>
        <w:t xml:space="preserve">In conclusion, </w:t>
      </w:r>
      <w:r w:rsidR="005A3AFD">
        <w:rPr>
          <w:rFonts w:eastAsia="Times New Roman" w:cstheme="minorHAnsi"/>
          <w:sz w:val="24"/>
          <w:szCs w:val="24"/>
        </w:rPr>
        <w:t>CCs</w:t>
      </w:r>
      <w:r w:rsidRPr="0042521F">
        <w:rPr>
          <w:rFonts w:eastAsia="Times New Roman" w:cstheme="minorHAnsi"/>
          <w:sz w:val="24"/>
          <w:szCs w:val="24"/>
        </w:rPr>
        <w:t xml:space="preserve"> reduce weed biomass</w:t>
      </w:r>
      <w:r w:rsidR="00FA0990">
        <w:rPr>
          <w:rFonts w:eastAsia="Times New Roman" w:cstheme="minorHAnsi"/>
          <w:sz w:val="24"/>
          <w:szCs w:val="24"/>
        </w:rPr>
        <w:t xml:space="preserve"> but this may not translate to </w:t>
      </w:r>
      <w:r w:rsidR="00FA0990">
        <w:rPr>
          <w:rFonts w:eastAsia="Times New Roman" w:cstheme="minorHAnsi"/>
          <w:sz w:val="24"/>
          <w:szCs w:val="24"/>
        </w:rPr>
        <w:lastRenderedPageBreak/>
        <w:t xml:space="preserve">increased yields. Sufficient CC-induced weed control to warrant substitution of traditional weed control strategies </w:t>
      </w:r>
      <w:r w:rsidRPr="0042521F">
        <w:rPr>
          <w:rFonts w:eastAsia="Times New Roman" w:cstheme="minorHAnsi"/>
          <w:sz w:val="24"/>
          <w:szCs w:val="24"/>
        </w:rPr>
        <w:t xml:space="preserve">may be hard to achieve in </w:t>
      </w:r>
      <w:r w:rsidR="00FA0990">
        <w:rPr>
          <w:rFonts w:eastAsia="Times New Roman" w:cstheme="minorHAnsi"/>
          <w:sz w:val="24"/>
          <w:szCs w:val="24"/>
        </w:rPr>
        <w:t xml:space="preserve">typical </w:t>
      </w:r>
      <w:r>
        <w:rPr>
          <w:rFonts w:eastAsia="Times New Roman" w:cstheme="minorHAnsi"/>
          <w:sz w:val="24"/>
          <w:szCs w:val="24"/>
        </w:rPr>
        <w:t xml:space="preserve">Corn Belt </w:t>
      </w:r>
      <w:r w:rsidRPr="0042521F">
        <w:rPr>
          <w:rFonts w:eastAsia="Times New Roman" w:cstheme="minorHAnsi"/>
          <w:sz w:val="24"/>
          <w:szCs w:val="24"/>
        </w:rPr>
        <w:t>production systems</w:t>
      </w:r>
      <w:r w:rsidR="00FA0990">
        <w:rPr>
          <w:rFonts w:eastAsia="Times New Roman" w:cstheme="minorHAnsi"/>
          <w:sz w:val="24"/>
          <w:szCs w:val="24"/>
        </w:rPr>
        <w:t>, and will require earlier planting and/or later termination than is typically afforded by cash crop harvest-to-planting intervals</w:t>
      </w:r>
      <w:r w:rsidRPr="0042521F">
        <w:rPr>
          <w:rFonts w:eastAsia="Times New Roman" w:cstheme="minorHAnsi"/>
          <w:sz w:val="24"/>
          <w:szCs w:val="24"/>
        </w:rPr>
        <w:t xml:space="preserve">.  </w:t>
      </w:r>
    </w:p>
    <w:p w14:paraId="07376305" w14:textId="77777777" w:rsidR="002972E2" w:rsidRDefault="002972E2" w:rsidP="00B73B09">
      <w:pPr>
        <w:pStyle w:val="NoSpacing"/>
        <w:rPr>
          <w:rFonts w:cstheme="minorHAnsi"/>
          <w:sz w:val="24"/>
          <w:szCs w:val="24"/>
        </w:rPr>
      </w:pPr>
    </w:p>
    <w:p w14:paraId="063779EB" w14:textId="594C5834" w:rsidR="00B73B09" w:rsidRDefault="00B73B09" w:rsidP="00676DE4">
      <w:pPr>
        <w:pStyle w:val="NoSpacing"/>
        <w:rPr>
          <w:rFonts w:cstheme="minorHAnsi"/>
          <w:i/>
          <w:sz w:val="24"/>
          <w:szCs w:val="24"/>
        </w:rPr>
      </w:pPr>
    </w:p>
    <w:p w14:paraId="60E0A7AB" w14:textId="258D30BA" w:rsidR="00B62346" w:rsidRDefault="00B62346" w:rsidP="00676DE4">
      <w:pPr>
        <w:pStyle w:val="NoSpacing"/>
        <w:rPr>
          <w:rFonts w:cstheme="minorHAnsi"/>
          <w:i/>
          <w:sz w:val="24"/>
          <w:szCs w:val="24"/>
        </w:rPr>
      </w:pPr>
    </w:p>
    <w:p w14:paraId="34930EBC" w14:textId="66892C83" w:rsidR="00B62346" w:rsidRPr="00B62346" w:rsidRDefault="00B62346" w:rsidP="00676DE4">
      <w:pPr>
        <w:pStyle w:val="NoSpacing"/>
        <w:rPr>
          <w:rFonts w:cstheme="minorHAnsi"/>
          <w:i/>
          <w:sz w:val="24"/>
          <w:szCs w:val="24"/>
          <w:u w:val="single"/>
        </w:rPr>
      </w:pPr>
      <w:r w:rsidRPr="00B62346">
        <w:rPr>
          <w:rFonts w:cstheme="minorHAnsi"/>
          <w:i/>
          <w:sz w:val="24"/>
          <w:szCs w:val="24"/>
          <w:u w:val="single"/>
        </w:rPr>
        <w:t>NOTES</w:t>
      </w:r>
      <w:r>
        <w:rPr>
          <w:rFonts w:cstheme="minorHAnsi"/>
          <w:i/>
          <w:sz w:val="24"/>
          <w:szCs w:val="24"/>
          <w:u w:val="single"/>
        </w:rPr>
        <w:t>:</w:t>
      </w:r>
    </w:p>
    <w:p w14:paraId="32005C3F" w14:textId="6B82532E" w:rsidR="00FA0990" w:rsidRPr="002972E2" w:rsidRDefault="00FA0990" w:rsidP="00676DE4">
      <w:pPr>
        <w:pStyle w:val="NoSpacing"/>
        <w:rPr>
          <w:rFonts w:cstheme="minorHAnsi"/>
          <w:i/>
          <w:sz w:val="24"/>
          <w:szCs w:val="24"/>
        </w:rPr>
      </w:pPr>
      <w:r>
        <w:rPr>
          <w:rFonts w:cstheme="minorHAnsi"/>
          <w:i/>
          <w:sz w:val="24"/>
          <w:szCs w:val="24"/>
        </w:rPr>
        <w:t>From Andrea:</w:t>
      </w:r>
    </w:p>
    <w:p w14:paraId="194CD270" w14:textId="24F918E8" w:rsidR="00486004" w:rsidRPr="002972E2" w:rsidRDefault="00486004" w:rsidP="00676DE4">
      <w:pPr>
        <w:pStyle w:val="NoSpacing"/>
        <w:rPr>
          <w:rFonts w:cstheme="minorHAnsi"/>
          <w:i/>
          <w:sz w:val="24"/>
          <w:szCs w:val="24"/>
          <w:u w:val="single"/>
        </w:rPr>
      </w:pPr>
      <w:r w:rsidRPr="002972E2">
        <w:rPr>
          <w:rFonts w:cstheme="minorHAnsi"/>
          <w:i/>
          <w:sz w:val="24"/>
          <w:szCs w:val="24"/>
          <w:u w:val="single"/>
        </w:rPr>
        <w:t>Organic experiments</w:t>
      </w:r>
    </w:p>
    <w:p w14:paraId="3331D0A8" w14:textId="77777777" w:rsidR="00B73B09" w:rsidRPr="002972E2" w:rsidRDefault="00B73B09" w:rsidP="00676DE4">
      <w:pPr>
        <w:pStyle w:val="NoSpacing"/>
        <w:rPr>
          <w:rFonts w:cstheme="minorHAnsi"/>
          <w:i/>
          <w:sz w:val="24"/>
          <w:szCs w:val="24"/>
        </w:rPr>
      </w:pPr>
    </w:p>
    <w:p w14:paraId="191E78D4" w14:textId="2C82FEBA" w:rsidR="00486004" w:rsidRPr="002972E2" w:rsidRDefault="00F04873" w:rsidP="00676DE4">
      <w:pPr>
        <w:pStyle w:val="NoSpacing"/>
        <w:rPr>
          <w:rFonts w:cstheme="minorHAnsi"/>
          <w:i/>
          <w:sz w:val="24"/>
          <w:szCs w:val="24"/>
        </w:rPr>
      </w:pPr>
      <w:r w:rsidRPr="002972E2">
        <w:rPr>
          <w:rFonts w:cstheme="minorHAnsi"/>
          <w:i/>
          <w:sz w:val="24"/>
          <w:szCs w:val="24"/>
        </w:rPr>
        <w:t>There were f</w:t>
      </w:r>
      <w:r w:rsidR="00C501AE" w:rsidRPr="002972E2">
        <w:rPr>
          <w:rFonts w:cstheme="minorHAnsi"/>
          <w:i/>
          <w:sz w:val="24"/>
          <w:szCs w:val="24"/>
        </w:rPr>
        <w:t xml:space="preserve">our </w:t>
      </w:r>
      <w:r w:rsidRPr="002972E2">
        <w:rPr>
          <w:rFonts w:cstheme="minorHAnsi"/>
          <w:i/>
          <w:sz w:val="24"/>
          <w:szCs w:val="24"/>
        </w:rPr>
        <w:t xml:space="preserve">organic </w:t>
      </w:r>
      <w:r w:rsidR="00C501AE" w:rsidRPr="002972E2">
        <w:rPr>
          <w:rFonts w:cstheme="minorHAnsi"/>
          <w:i/>
          <w:sz w:val="24"/>
          <w:szCs w:val="24"/>
        </w:rPr>
        <w:t>experiments</w:t>
      </w:r>
      <w:r w:rsidRPr="002972E2">
        <w:rPr>
          <w:rFonts w:cstheme="minorHAnsi"/>
          <w:i/>
          <w:sz w:val="24"/>
          <w:szCs w:val="24"/>
        </w:rPr>
        <w:t xml:space="preserve"> in the database and they were less effective at controlling weeds and improving yields; n</w:t>
      </w:r>
      <w:r w:rsidR="00B73B09" w:rsidRPr="002972E2">
        <w:rPr>
          <w:rFonts w:cstheme="minorHAnsi"/>
          <w:i/>
          <w:sz w:val="24"/>
          <w:szCs w:val="24"/>
        </w:rPr>
        <w:t xml:space="preserve">one </w:t>
      </w:r>
      <w:r w:rsidRPr="002972E2">
        <w:rPr>
          <w:rFonts w:cstheme="minorHAnsi"/>
          <w:i/>
          <w:sz w:val="24"/>
          <w:szCs w:val="24"/>
        </w:rPr>
        <w:t xml:space="preserve">of those response ratios </w:t>
      </w:r>
      <w:r w:rsidR="00B73B09" w:rsidRPr="002972E2">
        <w:rPr>
          <w:rFonts w:cstheme="minorHAnsi"/>
          <w:i/>
          <w:sz w:val="24"/>
          <w:szCs w:val="24"/>
        </w:rPr>
        <w:t>fell into the win-win category.</w:t>
      </w:r>
    </w:p>
    <w:p w14:paraId="5CE7C4A5" w14:textId="21D67FFA" w:rsidR="00CA68E4" w:rsidRDefault="00FA0990" w:rsidP="00676DE4">
      <w:pPr>
        <w:pStyle w:val="NoSpacing"/>
        <w:rPr>
          <w:rFonts w:cstheme="minorHAnsi"/>
          <w:sz w:val="24"/>
          <w:szCs w:val="24"/>
        </w:rPr>
      </w:pPr>
      <w:r>
        <w:rPr>
          <w:rFonts w:cstheme="minorHAnsi"/>
          <w:sz w:val="24"/>
          <w:szCs w:val="24"/>
        </w:rPr>
        <w:t xml:space="preserve">I think this would just piss people off, and with only 4 studies I’m not sure how confident I am in those results. </w:t>
      </w:r>
    </w:p>
    <w:p w14:paraId="1F7C2FDA" w14:textId="77777777" w:rsidR="007554FF" w:rsidRPr="0042521F" w:rsidRDefault="007554FF" w:rsidP="00676DE4">
      <w:pPr>
        <w:pStyle w:val="NoSpacing"/>
        <w:rPr>
          <w:rFonts w:cstheme="minorHAnsi"/>
          <w:sz w:val="24"/>
          <w:szCs w:val="24"/>
        </w:rPr>
      </w:pPr>
    </w:p>
    <w:p w14:paraId="426FD8CA" w14:textId="75CE8AC9" w:rsidR="00486004" w:rsidRPr="0042521F" w:rsidRDefault="00F04873" w:rsidP="00676DE4">
      <w:pPr>
        <w:pStyle w:val="NoSpacing"/>
        <w:rPr>
          <w:rFonts w:cstheme="minorHAnsi"/>
          <w:sz w:val="24"/>
          <w:szCs w:val="24"/>
          <w:u w:val="single"/>
        </w:rPr>
      </w:pPr>
      <w:r w:rsidRPr="0042521F">
        <w:rPr>
          <w:rFonts w:cstheme="minorHAnsi"/>
          <w:sz w:val="24"/>
          <w:szCs w:val="24"/>
          <w:u w:val="single"/>
        </w:rPr>
        <w:t>Other potential discussion points:</w:t>
      </w:r>
    </w:p>
    <w:p w14:paraId="44BEF616" w14:textId="11D96DA6" w:rsidR="00486004" w:rsidRPr="0042521F" w:rsidRDefault="00486004" w:rsidP="00676DE4">
      <w:pPr>
        <w:pStyle w:val="NoSpacing"/>
        <w:rPr>
          <w:rFonts w:cstheme="minorHAnsi"/>
          <w:sz w:val="24"/>
          <w:szCs w:val="24"/>
        </w:rPr>
      </w:pPr>
    </w:p>
    <w:p w14:paraId="6CF38088" w14:textId="5AF272EB" w:rsidR="00827950" w:rsidRDefault="00827950" w:rsidP="00676DE4">
      <w:pPr>
        <w:pStyle w:val="NoSpacing"/>
        <w:rPr>
          <w:rFonts w:cstheme="minorHAnsi"/>
          <w:sz w:val="24"/>
          <w:szCs w:val="24"/>
        </w:rPr>
      </w:pPr>
      <w:r w:rsidRPr="0042521F">
        <w:rPr>
          <w:rFonts w:cstheme="minorHAnsi"/>
          <w:sz w:val="24"/>
          <w:szCs w:val="24"/>
        </w:rPr>
        <w:t>Community of weeds vs individual weed species?</w:t>
      </w:r>
      <w:r w:rsidR="00FA0990">
        <w:rPr>
          <w:rFonts w:cstheme="minorHAnsi"/>
          <w:sz w:val="24"/>
          <w:szCs w:val="24"/>
        </w:rPr>
        <w:t xml:space="preserve"> </w:t>
      </w:r>
    </w:p>
    <w:p w14:paraId="222F79F0" w14:textId="54E5EAEC" w:rsidR="00FA0990" w:rsidRPr="00FA0990" w:rsidRDefault="00FA0990" w:rsidP="00676DE4">
      <w:pPr>
        <w:pStyle w:val="NoSpacing"/>
        <w:rPr>
          <w:rFonts w:cstheme="minorHAnsi"/>
          <w:color w:val="FF0000"/>
          <w:sz w:val="24"/>
          <w:szCs w:val="24"/>
        </w:rPr>
      </w:pPr>
      <w:r w:rsidRPr="00FA0990">
        <w:rPr>
          <w:rFonts w:cstheme="minorHAnsi"/>
          <w:color w:val="FF0000"/>
          <w:sz w:val="24"/>
          <w:szCs w:val="24"/>
        </w:rPr>
        <w:t>We don’t have info recorded on that….</w:t>
      </w:r>
    </w:p>
    <w:p w14:paraId="3A2C1D13" w14:textId="6C78E11B" w:rsidR="00486004" w:rsidRDefault="00C501AE" w:rsidP="00676DE4">
      <w:pPr>
        <w:pStyle w:val="NoSpacing"/>
        <w:rPr>
          <w:rFonts w:cstheme="minorHAnsi"/>
          <w:sz w:val="24"/>
          <w:szCs w:val="24"/>
        </w:rPr>
      </w:pPr>
      <w:r w:rsidRPr="0042521F">
        <w:rPr>
          <w:rFonts w:cstheme="minorHAnsi"/>
          <w:sz w:val="24"/>
          <w:szCs w:val="24"/>
        </w:rPr>
        <w:t>Is the method of planting stimulating weeds?</w:t>
      </w:r>
    </w:p>
    <w:p w14:paraId="7460B30E" w14:textId="68FC00A8" w:rsidR="00FA0990" w:rsidRPr="00FA0990" w:rsidRDefault="00FA0990" w:rsidP="00676DE4">
      <w:pPr>
        <w:pStyle w:val="NoSpacing"/>
        <w:rPr>
          <w:rFonts w:cstheme="minorHAnsi"/>
          <w:color w:val="FF0000"/>
          <w:sz w:val="24"/>
          <w:szCs w:val="24"/>
        </w:rPr>
      </w:pPr>
      <w:r w:rsidRPr="00FA0990">
        <w:rPr>
          <w:rFonts w:cstheme="minorHAnsi"/>
          <w:color w:val="FF0000"/>
          <w:sz w:val="24"/>
          <w:szCs w:val="24"/>
        </w:rPr>
        <w:t>Hard to extract from this dataset….</w:t>
      </w:r>
    </w:p>
    <w:p w14:paraId="54688DB8" w14:textId="6F001799" w:rsidR="00D53A48" w:rsidRPr="00FA0990" w:rsidRDefault="00812116" w:rsidP="00676DE4">
      <w:pPr>
        <w:pStyle w:val="NoSpacing"/>
        <w:rPr>
          <w:rFonts w:cstheme="minorHAnsi"/>
          <w:color w:val="FF0000"/>
          <w:sz w:val="24"/>
          <w:szCs w:val="24"/>
        </w:rPr>
      </w:pPr>
      <w:r w:rsidRPr="0042521F">
        <w:rPr>
          <w:rFonts w:cstheme="minorHAnsi"/>
          <w:sz w:val="24"/>
          <w:szCs w:val="24"/>
        </w:rPr>
        <w:t>Possible l</w:t>
      </w:r>
      <w:r w:rsidR="00D53A48" w:rsidRPr="0042521F">
        <w:rPr>
          <w:rFonts w:cstheme="minorHAnsi"/>
          <w:sz w:val="24"/>
          <w:szCs w:val="24"/>
        </w:rPr>
        <w:t>ong term weed seed bank changes with a cover crop</w:t>
      </w:r>
    </w:p>
    <w:p w14:paraId="71962D5C" w14:textId="248293BD" w:rsidR="00FA0990" w:rsidRPr="00FA0990" w:rsidRDefault="00FA0990" w:rsidP="00676DE4">
      <w:pPr>
        <w:pStyle w:val="NoSpacing"/>
        <w:rPr>
          <w:rFonts w:cstheme="minorHAnsi"/>
          <w:color w:val="FF0000"/>
          <w:sz w:val="24"/>
          <w:szCs w:val="24"/>
        </w:rPr>
      </w:pPr>
      <w:r w:rsidRPr="00FA0990">
        <w:rPr>
          <w:rFonts w:cstheme="minorHAnsi"/>
          <w:color w:val="FF0000"/>
          <w:sz w:val="24"/>
          <w:szCs w:val="24"/>
        </w:rPr>
        <w:t xml:space="preserve">I’m writing another paper about that. We only saw a significant reduction in the weed seedbank in the silage rotations, meaning you need some serious and consistent CC biomass to get reductions in seedbanks, and this was after 10+ years of </w:t>
      </w:r>
      <w:proofErr w:type="spellStart"/>
      <w:r w:rsidRPr="00FA0990">
        <w:rPr>
          <w:rFonts w:cstheme="minorHAnsi"/>
          <w:color w:val="FF0000"/>
          <w:sz w:val="24"/>
          <w:szCs w:val="24"/>
        </w:rPr>
        <w:t>CCing</w:t>
      </w:r>
      <w:proofErr w:type="spellEnd"/>
      <w:r w:rsidRPr="00FA0990">
        <w:rPr>
          <w:rFonts w:cstheme="minorHAnsi"/>
          <w:color w:val="FF0000"/>
          <w:sz w:val="24"/>
          <w:szCs w:val="24"/>
        </w:rPr>
        <w:t xml:space="preserve">. </w:t>
      </w:r>
      <w:r w:rsidR="005D75B4">
        <w:rPr>
          <w:rFonts w:cstheme="minorHAnsi"/>
          <w:color w:val="FF0000"/>
          <w:sz w:val="24"/>
          <w:szCs w:val="24"/>
        </w:rPr>
        <w:t xml:space="preserve">The diversity of the weed seedbank did not change w/CC usage (there was a slight trend towards more diversity, but not significant). </w:t>
      </w:r>
    </w:p>
    <w:p w14:paraId="4A119FFD" w14:textId="6FDCB3D8" w:rsidR="00D53A48" w:rsidRDefault="00D53A48" w:rsidP="00676DE4">
      <w:pPr>
        <w:pStyle w:val="NoSpacing"/>
        <w:rPr>
          <w:rFonts w:cstheme="minorHAnsi"/>
          <w:sz w:val="24"/>
          <w:szCs w:val="24"/>
        </w:rPr>
      </w:pPr>
      <w:r w:rsidRPr="0042521F">
        <w:rPr>
          <w:rFonts w:cstheme="minorHAnsi"/>
          <w:sz w:val="24"/>
          <w:szCs w:val="24"/>
        </w:rPr>
        <w:t xml:space="preserve">Management of herbicide resistant weeds </w:t>
      </w:r>
    </w:p>
    <w:p w14:paraId="00EC489A" w14:textId="721E54A2" w:rsidR="00FA0990" w:rsidRPr="00211583" w:rsidRDefault="00FA0990" w:rsidP="00676DE4">
      <w:pPr>
        <w:pStyle w:val="NoSpacing"/>
        <w:rPr>
          <w:rFonts w:cstheme="minorHAnsi"/>
          <w:color w:val="FF0000"/>
          <w:sz w:val="24"/>
          <w:szCs w:val="24"/>
        </w:rPr>
      </w:pPr>
      <w:r w:rsidRPr="00211583">
        <w:rPr>
          <w:rFonts w:cstheme="minorHAnsi"/>
          <w:color w:val="FF0000"/>
          <w:sz w:val="24"/>
          <w:szCs w:val="24"/>
        </w:rPr>
        <w:t>Not sure where to put this, but yes any pressure besides herbicides would help, although I don’t know of a paper that quantifies the benefits of using non-herbicide based control.</w:t>
      </w:r>
    </w:p>
    <w:p w14:paraId="21338614" w14:textId="17A88A08" w:rsidR="00C501AE" w:rsidRDefault="00C501AE" w:rsidP="00676DE4">
      <w:pPr>
        <w:pStyle w:val="NoSpacing"/>
        <w:rPr>
          <w:rFonts w:cstheme="minorHAnsi"/>
          <w:sz w:val="24"/>
          <w:szCs w:val="24"/>
        </w:rPr>
      </w:pPr>
      <w:r w:rsidRPr="0042521F">
        <w:rPr>
          <w:rFonts w:cstheme="minorHAnsi"/>
          <w:sz w:val="24"/>
          <w:szCs w:val="24"/>
        </w:rPr>
        <w:t>CC biomass relationship to yield</w:t>
      </w:r>
    </w:p>
    <w:p w14:paraId="05885A07" w14:textId="6D560C97" w:rsidR="00FA0990" w:rsidRDefault="00211583" w:rsidP="00676DE4">
      <w:pPr>
        <w:pStyle w:val="NoSpacing"/>
        <w:rPr>
          <w:rFonts w:cstheme="minorHAnsi"/>
          <w:color w:val="FF0000"/>
          <w:sz w:val="24"/>
          <w:szCs w:val="24"/>
        </w:rPr>
      </w:pPr>
      <w:r w:rsidRPr="00211583">
        <w:rPr>
          <w:rFonts w:cstheme="minorHAnsi"/>
          <w:color w:val="FF0000"/>
          <w:sz w:val="24"/>
          <w:szCs w:val="24"/>
        </w:rPr>
        <w:t>Added this – it was kind of weird and mostly due to outliers I think. But more CC biomass equated to less severe yield reductions.</w:t>
      </w:r>
    </w:p>
    <w:p w14:paraId="192DE9E1" w14:textId="11721B4E" w:rsidR="00211583" w:rsidRDefault="00211583" w:rsidP="00676DE4">
      <w:pPr>
        <w:pStyle w:val="NoSpacing"/>
        <w:rPr>
          <w:rFonts w:cstheme="minorHAnsi"/>
          <w:color w:val="FF0000"/>
          <w:sz w:val="24"/>
          <w:szCs w:val="24"/>
        </w:rPr>
      </w:pPr>
    </w:p>
    <w:p w14:paraId="618E4C83" w14:textId="77777777" w:rsidR="00211583" w:rsidRPr="00211583" w:rsidRDefault="00211583" w:rsidP="00676DE4">
      <w:pPr>
        <w:pStyle w:val="NoSpacing"/>
        <w:rPr>
          <w:rFonts w:cstheme="minorHAnsi"/>
          <w:color w:val="FF0000"/>
          <w:sz w:val="24"/>
          <w:szCs w:val="24"/>
        </w:rPr>
      </w:pPr>
    </w:p>
    <w:p w14:paraId="37C42621" w14:textId="0AFC20F0" w:rsidR="00FA0990" w:rsidRDefault="00FA0990" w:rsidP="00676DE4">
      <w:pPr>
        <w:pStyle w:val="NoSpacing"/>
        <w:rPr>
          <w:rFonts w:cstheme="minorHAnsi"/>
          <w:sz w:val="24"/>
          <w:szCs w:val="24"/>
        </w:rPr>
      </w:pPr>
      <w:r>
        <w:rPr>
          <w:rFonts w:cstheme="minorHAnsi"/>
          <w:sz w:val="24"/>
          <w:szCs w:val="24"/>
        </w:rPr>
        <w:t>NASS citation</w:t>
      </w:r>
    </w:p>
    <w:p w14:paraId="6FF69544" w14:textId="61C9356E" w:rsidR="005A3AFD" w:rsidRDefault="005A3AFD" w:rsidP="00676DE4">
      <w:pPr>
        <w:pStyle w:val="NoSpacing"/>
        <w:rPr>
          <w:rFonts w:cstheme="minorHAnsi"/>
          <w:sz w:val="24"/>
          <w:szCs w:val="24"/>
        </w:rPr>
      </w:pPr>
    </w:p>
    <w:p w14:paraId="31F3D573" w14:textId="77777777" w:rsidR="005A3AFD" w:rsidRPr="009E4B9B" w:rsidRDefault="005A3AFD" w:rsidP="005A3AFD">
      <w:pPr>
        <w:pStyle w:val="MDPI71References"/>
      </w:pPr>
      <w:r>
        <w:rPr>
          <w:color w:val="000000" w:themeColor="text1"/>
        </w:rPr>
        <w:t>U.S. Department of Agriculture</w:t>
      </w:r>
      <w:r w:rsidRPr="00627D65">
        <w:rPr>
          <w:color w:val="000000" w:themeColor="text1"/>
        </w:rPr>
        <w:t>-National Agricultural Statistics Service. 2017 Census of Agriculture. USDA-NASS</w:t>
      </w:r>
      <w:r>
        <w:rPr>
          <w:color w:val="000000" w:themeColor="text1"/>
        </w:rPr>
        <w:t xml:space="preserve">: </w:t>
      </w:r>
      <w:r w:rsidRPr="00627D65">
        <w:rPr>
          <w:color w:val="000000" w:themeColor="text1"/>
        </w:rPr>
        <w:t>Washington, D.C.</w:t>
      </w:r>
      <w:r>
        <w:rPr>
          <w:color w:val="000000" w:themeColor="text1"/>
        </w:rPr>
        <w:t xml:space="preserve">, </w:t>
      </w:r>
      <w:r w:rsidRPr="00627D65">
        <w:rPr>
          <w:color w:val="000000" w:themeColor="text1"/>
        </w:rPr>
        <w:t>2019</w:t>
      </w:r>
      <w:r>
        <w:rPr>
          <w:color w:val="000000" w:themeColor="text1"/>
        </w:rPr>
        <w:t>,</w:t>
      </w:r>
      <w:r w:rsidRPr="00627D65">
        <w:rPr>
          <w:color w:val="000000" w:themeColor="text1"/>
        </w:rPr>
        <w:t xml:space="preserve"> https://www.nass.usda.gov/Publications/AgCensus/2017/</w:t>
      </w:r>
      <w:r>
        <w:rPr>
          <w:color w:val="000000" w:themeColor="text1"/>
        </w:rPr>
        <w:t>.</w:t>
      </w:r>
    </w:p>
    <w:p w14:paraId="7F13B42B" w14:textId="77777777" w:rsidR="005A3AFD" w:rsidRPr="0042521F" w:rsidRDefault="005A3AFD" w:rsidP="00676DE4">
      <w:pPr>
        <w:pStyle w:val="NoSpacing"/>
        <w:rPr>
          <w:rFonts w:cstheme="minorHAnsi"/>
          <w:sz w:val="24"/>
          <w:szCs w:val="24"/>
        </w:rPr>
      </w:pPr>
    </w:p>
    <w:p w14:paraId="0E29C8C5" w14:textId="17E5B32A" w:rsidR="005D7FA7" w:rsidRPr="00EA2BE3" w:rsidRDefault="00EA2BE3" w:rsidP="00676DE4">
      <w:pPr>
        <w:pStyle w:val="NoSpacing"/>
        <w:rPr>
          <w:rFonts w:cstheme="minorHAnsi"/>
          <w:sz w:val="24"/>
          <w:szCs w:val="24"/>
          <w:u w:val="single"/>
        </w:rPr>
      </w:pPr>
      <w:r w:rsidRPr="00EA2BE3">
        <w:rPr>
          <w:rFonts w:cstheme="minorHAnsi"/>
          <w:sz w:val="24"/>
          <w:szCs w:val="24"/>
          <w:u w:val="single"/>
        </w:rPr>
        <w:t>Intro jumble</w:t>
      </w:r>
    </w:p>
    <w:p w14:paraId="17315639" w14:textId="77777777" w:rsidR="00F92587" w:rsidRDefault="00F92587" w:rsidP="00F9258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Process-based cropping system models such as APSIM (cite) and SALUS (cite) are powerful tools for integrating weather, soil, and management interactions to both explore historical cropping </w:t>
      </w:r>
      <w:r>
        <w:rPr>
          <w:rFonts w:eastAsia="Times New Roman" w:cstheme="minorHAnsi"/>
          <w:sz w:val="24"/>
          <w:szCs w:val="24"/>
        </w:rPr>
        <w:lastRenderedPageBreak/>
        <w:t xml:space="preserve">system behaviors and to predict future trajectories (Cite). Process-based models have been used to assess and predict crop-weed competition (Dean et al. 2003, </w:t>
      </w:r>
      <w:proofErr w:type="spellStart"/>
      <w:r>
        <w:rPr>
          <w:rFonts w:eastAsia="Times New Roman" w:cstheme="minorHAnsi"/>
          <w:sz w:val="24"/>
          <w:szCs w:val="24"/>
        </w:rPr>
        <w:t>Grenz</w:t>
      </w:r>
      <w:proofErr w:type="spellEnd"/>
      <w:r>
        <w:rPr>
          <w:rFonts w:eastAsia="Times New Roman" w:cstheme="minorHAnsi"/>
          <w:sz w:val="24"/>
          <w:szCs w:val="24"/>
        </w:rPr>
        <w:t xml:space="preserve"> et al. 2006), as well as to provide insight into how CCs interact with cropping systems (</w:t>
      </w:r>
      <w:proofErr w:type="spellStart"/>
      <w:r>
        <w:rPr>
          <w:rFonts w:eastAsia="Times New Roman" w:cstheme="minorHAnsi"/>
          <w:sz w:val="24"/>
          <w:szCs w:val="24"/>
        </w:rPr>
        <w:t>Basche</w:t>
      </w:r>
      <w:proofErr w:type="spellEnd"/>
      <w:r>
        <w:rPr>
          <w:rFonts w:eastAsia="Times New Roman" w:cstheme="minorHAnsi"/>
          <w:sz w:val="24"/>
          <w:szCs w:val="24"/>
        </w:rPr>
        <w:t xml:space="preserve"> et al. 20XX; Martinez-Feria et al. 2016). </w:t>
      </w:r>
    </w:p>
    <w:p w14:paraId="5AC58672" w14:textId="77777777" w:rsidR="00F92587" w:rsidRDefault="00F92587" w:rsidP="00F92587">
      <w:pPr>
        <w:shd w:val="clear" w:color="auto" w:fill="FFFFFF"/>
        <w:spacing w:after="0" w:line="240" w:lineRule="auto"/>
        <w:rPr>
          <w:rFonts w:eastAsia="Times New Roman" w:cstheme="minorHAnsi"/>
          <w:sz w:val="24"/>
          <w:szCs w:val="24"/>
        </w:rPr>
      </w:pPr>
    </w:p>
    <w:p w14:paraId="66C3B707" w14:textId="77777777" w:rsidR="00F92587" w:rsidRDefault="00F92587" w:rsidP="00F9258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It is clear from previous work that CC weed suppression increases with CC biomass (cite). Previous studies have incorporated simple temperature-based models to predict CC phenology and/or biomass (that </w:t>
      </w:r>
      <w:proofErr w:type="spellStart"/>
      <w:r>
        <w:rPr>
          <w:rFonts w:eastAsia="Times New Roman" w:cstheme="minorHAnsi"/>
          <w:sz w:val="24"/>
          <w:szCs w:val="24"/>
        </w:rPr>
        <w:t>pennsyl</w:t>
      </w:r>
      <w:proofErr w:type="spellEnd"/>
      <w:r>
        <w:rPr>
          <w:rFonts w:eastAsia="Times New Roman" w:cstheme="minorHAnsi"/>
          <w:sz w:val="24"/>
          <w:szCs w:val="24"/>
        </w:rPr>
        <w:t xml:space="preserve"> one) to aid in interpretation and prediction of CC weed control (Mirsky et al. 2009, </w:t>
      </w:r>
      <w:proofErr w:type="spellStart"/>
      <w:r>
        <w:rPr>
          <w:rFonts w:eastAsia="Times New Roman" w:cstheme="minorHAnsi"/>
          <w:sz w:val="24"/>
          <w:szCs w:val="24"/>
        </w:rPr>
        <w:t>Baraibar</w:t>
      </w:r>
      <w:proofErr w:type="spellEnd"/>
      <w:r>
        <w:rPr>
          <w:rFonts w:eastAsia="Times New Roman" w:cstheme="minorHAnsi"/>
          <w:sz w:val="24"/>
          <w:szCs w:val="24"/>
        </w:rPr>
        <w:t xml:space="preserve"> et al. 2019).</w:t>
      </w:r>
    </w:p>
    <w:p w14:paraId="7F2C6D72" w14:textId="0A47EBFA" w:rsidR="00626459" w:rsidRDefault="00626459" w:rsidP="00676DE4">
      <w:pPr>
        <w:pStyle w:val="NoSpacing"/>
        <w:rPr>
          <w:rFonts w:cstheme="minorHAnsi"/>
          <w:sz w:val="24"/>
          <w:szCs w:val="24"/>
        </w:rPr>
      </w:pPr>
    </w:p>
    <w:p w14:paraId="713B9AFB" w14:textId="4E3F1B3A" w:rsidR="00EA2BE3" w:rsidRPr="00EA2BE3" w:rsidRDefault="00EA2BE3" w:rsidP="00EA2BE3">
      <w:pPr>
        <w:shd w:val="clear" w:color="auto" w:fill="FFFFFF"/>
        <w:spacing w:after="0" w:line="240" w:lineRule="auto"/>
        <w:rPr>
          <w:rFonts w:eastAsia="Times New Roman" w:cstheme="minorHAnsi"/>
          <w:sz w:val="24"/>
          <w:szCs w:val="24"/>
          <w:u w:val="single"/>
        </w:rPr>
      </w:pPr>
    </w:p>
    <w:p w14:paraId="660470E9" w14:textId="3BCA88C7" w:rsidR="00EA2BE3" w:rsidRPr="00EA2BE3" w:rsidRDefault="00EA2BE3" w:rsidP="00EA2BE3">
      <w:pPr>
        <w:shd w:val="clear" w:color="auto" w:fill="FFFFFF"/>
        <w:spacing w:after="0" w:line="240" w:lineRule="auto"/>
        <w:rPr>
          <w:rFonts w:eastAsia="Times New Roman" w:cstheme="minorHAnsi"/>
          <w:sz w:val="24"/>
          <w:szCs w:val="24"/>
          <w:u w:val="single"/>
        </w:rPr>
      </w:pPr>
      <w:r w:rsidRPr="00EA2BE3">
        <w:rPr>
          <w:rFonts w:eastAsia="Times New Roman" w:cstheme="minorHAnsi"/>
          <w:sz w:val="24"/>
          <w:szCs w:val="24"/>
          <w:u w:val="single"/>
        </w:rPr>
        <w:t>Deleted from intro 1/6/2019</w:t>
      </w:r>
    </w:p>
    <w:p w14:paraId="04349B6F" w14:textId="16B58F17" w:rsidR="00EA2BE3" w:rsidRPr="0042521F" w:rsidRDefault="00EA2BE3" w:rsidP="00EA2BE3">
      <w:pPr>
        <w:pStyle w:val="NoSpacing"/>
        <w:rPr>
          <w:rFonts w:cstheme="minorHAnsi"/>
          <w:sz w:val="24"/>
          <w:szCs w:val="24"/>
        </w:rPr>
      </w:pPr>
      <w:r w:rsidRPr="00A17D2D">
        <w:rPr>
          <w:sz w:val="24"/>
          <w:szCs w:val="24"/>
        </w:rPr>
        <w:t xml:space="preserve">Cover crops </w:t>
      </w:r>
      <w:r>
        <w:rPr>
          <w:sz w:val="24"/>
          <w:szCs w:val="24"/>
        </w:rPr>
        <w:t>alter the weed environment</w:t>
      </w:r>
      <w:r w:rsidRPr="00A17D2D">
        <w:rPr>
          <w:sz w:val="24"/>
          <w:szCs w:val="24"/>
        </w:rPr>
        <w:t xml:space="preserve"> </w:t>
      </w:r>
      <w:r>
        <w:rPr>
          <w:sz w:val="24"/>
          <w:szCs w:val="24"/>
        </w:rPr>
        <w:t xml:space="preserve">through several mechanisms, including </w:t>
      </w:r>
      <w:r w:rsidRPr="00A17D2D">
        <w:rPr>
          <w:sz w:val="24"/>
          <w:szCs w:val="24"/>
        </w:rPr>
        <w:t>competing for resources as live plants (e.g. sunlight, nutrients), altering the soil environment in ways that affect weed seed germination (</w:t>
      </w:r>
      <w:proofErr w:type="spellStart"/>
      <w:r w:rsidRPr="00A17D2D">
        <w:rPr>
          <w:sz w:val="24"/>
          <w:szCs w:val="24"/>
        </w:rPr>
        <w:t>e.g</w:t>
      </w:r>
      <w:proofErr w:type="spellEnd"/>
      <w:r w:rsidRPr="00A17D2D">
        <w:rPr>
          <w:sz w:val="24"/>
          <w:szCs w:val="24"/>
        </w:rPr>
        <w:t xml:space="preserve"> allelopathy, soil moisture retention), </w:t>
      </w:r>
      <w:r>
        <w:rPr>
          <w:sz w:val="24"/>
          <w:szCs w:val="24"/>
        </w:rPr>
        <w:t>and</w:t>
      </w:r>
      <w:r w:rsidRPr="00A17D2D">
        <w:rPr>
          <w:sz w:val="24"/>
          <w:szCs w:val="24"/>
        </w:rPr>
        <w:t xml:space="preserve"> altering the environment in which weed seedlings develop (e.g. reducing temperatures, creating light stress). Each of these may have a suppressive or stimulatory effect on weeds</w:t>
      </w:r>
      <w:r>
        <w:rPr>
          <w:sz w:val="24"/>
          <w:szCs w:val="24"/>
        </w:rPr>
        <w:t xml:space="preserve"> depending on context, and region-specific trends have not yet been identified</w:t>
      </w:r>
      <w:r w:rsidRPr="00A17D2D">
        <w:rPr>
          <w:sz w:val="24"/>
          <w:szCs w:val="24"/>
        </w:rPr>
        <w:t>.</w:t>
      </w:r>
    </w:p>
    <w:sectPr w:rsidR="00EA2BE3" w:rsidRPr="004252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Nichols, Virginia A [AGRON]" w:date="2019-12-27T20:12:00Z" w:initials="NVA[">
    <w:p w14:paraId="5D503A4C" w14:textId="4F767B0E" w:rsidR="00FA0990" w:rsidRDefault="00FA0990">
      <w:pPr>
        <w:pStyle w:val="CommentText"/>
      </w:pPr>
      <w:r>
        <w:rPr>
          <w:rStyle w:val="CommentReference"/>
        </w:rPr>
        <w:annotationRef/>
      </w:r>
      <w:r>
        <w:t xml:space="preserve">I’m really not sure about saying this. I just converted the log-slope value to a %, but….that seems wrong. </w:t>
      </w:r>
    </w:p>
  </w:comment>
  <w:comment w:id="8" w:author="Andrea Basche [2]" w:date="2019-10-07T13:08:00Z" w:initials="AB">
    <w:p w14:paraId="3147CCAD" w14:textId="77777777" w:rsidR="00FA0990" w:rsidRDefault="00FA0990" w:rsidP="00D63120">
      <w:pPr>
        <w:pStyle w:val="CommentText"/>
      </w:pPr>
      <w:r>
        <w:rPr>
          <w:rStyle w:val="CommentReference"/>
        </w:rPr>
        <w:annotationRef/>
      </w:r>
      <w:r>
        <w:t>I’m assuming this would be the results of the regression tree? Maybe we should qualify that in the first sentence of this paragraph</w:t>
      </w:r>
    </w:p>
  </w:comment>
  <w:comment w:id="20" w:author="Nichols, Virginia A [AGRON]" w:date="2019-12-27T20:31:00Z" w:initials="NVA[">
    <w:p w14:paraId="27883C9B" w14:textId="5FB70F0D" w:rsidR="00FA0990" w:rsidRDefault="00FA0990">
      <w:pPr>
        <w:pStyle w:val="CommentText"/>
      </w:pPr>
      <w:r>
        <w:rPr>
          <w:rStyle w:val="CommentReference"/>
        </w:rPr>
        <w:annotationRef/>
      </w:r>
      <w:r>
        <w:t>I think it might have to do with the fact that we really don’t measure these things very accurately for these types of trials. And weather is such a thing….</w:t>
      </w:r>
    </w:p>
  </w:comment>
  <w:comment w:id="24" w:author="Andrea Basche [2]" w:date="2019-10-07T13:44:00Z" w:initials="AB">
    <w:p w14:paraId="577DAE40" w14:textId="2F386F7F" w:rsidR="00FA0990" w:rsidRDefault="00FA0990">
      <w:pPr>
        <w:pStyle w:val="CommentText"/>
      </w:pPr>
      <w:r>
        <w:rPr>
          <w:rStyle w:val="CommentReference"/>
        </w:rPr>
        <w:annotationRef/>
      </w:r>
      <w:r>
        <w:t xml:space="preserve">This might make people angry but I think </w:t>
      </w:r>
      <w:proofErr w:type="spellStart"/>
      <w:r>
        <w:t>its</w:t>
      </w:r>
      <w:proofErr w:type="spellEnd"/>
      <w:r>
        <w:t xml:space="preserve"> worth saying something to this effect in a softer way. I get tired of hearing that one size won’t fit all when in reality we DO know that some practices are more effective than others. We just have to figure out how to make them work i.e. management… don’t blame your soil or climate is what I’m trying to say </w:t>
      </w:r>
      <w: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503A4C" w15:done="0"/>
  <w15:commentEx w15:paraId="3147CCAD" w15:done="1"/>
  <w15:commentEx w15:paraId="27883C9B" w15:done="0"/>
  <w15:commentEx w15:paraId="577DAE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503A4C" w16cid:durableId="21B0E42C"/>
  <w16cid:commentId w16cid:paraId="3147CCAD" w16cid:durableId="21A27303"/>
  <w16cid:commentId w16cid:paraId="27883C9B" w16cid:durableId="21B0E8BF"/>
  <w16cid:commentId w16cid:paraId="577DAE40" w16cid:durableId="21A273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aramondPremrPro-It">
    <w:altName w:val="Cambria"/>
    <w:panose1 w:val="00000000000000000000"/>
    <w:charset w:val="EE"/>
    <w:family w:val="roman"/>
    <w:notTrueType/>
    <w:pitch w:val="default"/>
    <w:sig w:usb0="00000005" w:usb1="00000000" w:usb2="00000000" w:usb3="00000000" w:csb0="00000002"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307CF3"/>
    <w:multiLevelType w:val="hybridMultilevel"/>
    <w:tmpl w:val="D1CC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Basche">
    <w15:presenceInfo w15:providerId="AD" w15:userId="S-1-5-21-527237240-492894223-682003330-19639224"/>
  </w15:person>
  <w15:person w15:author="Andrea Basche [2]">
    <w15:presenceInfo w15:providerId="None" w15:userId="Andrea Basche"/>
  </w15:person>
  <w15:person w15:author="Nichols, Virginia A [AGRON]">
    <w15:presenceInfo w15:providerId="AD" w15:userId="S::vnichols@iastate.edu::2aea6516-562b-4562-81e2-ec7243455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DE4"/>
    <w:rsid w:val="00010DDF"/>
    <w:rsid w:val="00051B00"/>
    <w:rsid w:val="00075BB2"/>
    <w:rsid w:val="000817AF"/>
    <w:rsid w:val="0008293D"/>
    <w:rsid w:val="00094E5E"/>
    <w:rsid w:val="000A01C7"/>
    <w:rsid w:val="000A551A"/>
    <w:rsid w:val="000A77B4"/>
    <w:rsid w:val="000C30D1"/>
    <w:rsid w:val="000C3595"/>
    <w:rsid w:val="00110A5F"/>
    <w:rsid w:val="00143E24"/>
    <w:rsid w:val="0015656F"/>
    <w:rsid w:val="00184772"/>
    <w:rsid w:val="00193C85"/>
    <w:rsid w:val="001A600F"/>
    <w:rsid w:val="001B0248"/>
    <w:rsid w:val="001C2A7C"/>
    <w:rsid w:val="001C4E82"/>
    <w:rsid w:val="001D18B2"/>
    <w:rsid w:val="00211583"/>
    <w:rsid w:val="002209FF"/>
    <w:rsid w:val="00222EEE"/>
    <w:rsid w:val="00223317"/>
    <w:rsid w:val="002272F1"/>
    <w:rsid w:val="00234C19"/>
    <w:rsid w:val="002566A2"/>
    <w:rsid w:val="002966EC"/>
    <w:rsid w:val="002972E2"/>
    <w:rsid w:val="002A2EDE"/>
    <w:rsid w:val="002B35A8"/>
    <w:rsid w:val="002D612D"/>
    <w:rsid w:val="002E2FF3"/>
    <w:rsid w:val="002F0521"/>
    <w:rsid w:val="00316CEF"/>
    <w:rsid w:val="00322BF7"/>
    <w:rsid w:val="003406DC"/>
    <w:rsid w:val="003447C4"/>
    <w:rsid w:val="00365DB0"/>
    <w:rsid w:val="00393E2A"/>
    <w:rsid w:val="003A557A"/>
    <w:rsid w:val="003E0BE7"/>
    <w:rsid w:val="003E5556"/>
    <w:rsid w:val="003E7A20"/>
    <w:rsid w:val="003F1771"/>
    <w:rsid w:val="003F4582"/>
    <w:rsid w:val="003F4E00"/>
    <w:rsid w:val="004032EA"/>
    <w:rsid w:val="0040586A"/>
    <w:rsid w:val="00411506"/>
    <w:rsid w:val="0042149A"/>
    <w:rsid w:val="0042521F"/>
    <w:rsid w:val="00433478"/>
    <w:rsid w:val="004406E7"/>
    <w:rsid w:val="004433FA"/>
    <w:rsid w:val="004471AE"/>
    <w:rsid w:val="0045165B"/>
    <w:rsid w:val="00452EE7"/>
    <w:rsid w:val="00455D13"/>
    <w:rsid w:val="00486004"/>
    <w:rsid w:val="00493B9E"/>
    <w:rsid w:val="004A6DFF"/>
    <w:rsid w:val="004B54BD"/>
    <w:rsid w:val="004D2CD9"/>
    <w:rsid w:val="004D3835"/>
    <w:rsid w:val="004E0402"/>
    <w:rsid w:val="004E26DD"/>
    <w:rsid w:val="004E671C"/>
    <w:rsid w:val="004E6ABB"/>
    <w:rsid w:val="005045B4"/>
    <w:rsid w:val="00525047"/>
    <w:rsid w:val="00537D8A"/>
    <w:rsid w:val="005455BF"/>
    <w:rsid w:val="00561834"/>
    <w:rsid w:val="00582320"/>
    <w:rsid w:val="00590B6D"/>
    <w:rsid w:val="005912DA"/>
    <w:rsid w:val="00592563"/>
    <w:rsid w:val="005A0905"/>
    <w:rsid w:val="005A3AFD"/>
    <w:rsid w:val="005A64F6"/>
    <w:rsid w:val="005B5332"/>
    <w:rsid w:val="005C31E7"/>
    <w:rsid w:val="005C684C"/>
    <w:rsid w:val="005C7CB5"/>
    <w:rsid w:val="005D75B4"/>
    <w:rsid w:val="005D7FA7"/>
    <w:rsid w:val="005F0C88"/>
    <w:rsid w:val="005F3847"/>
    <w:rsid w:val="00613B8C"/>
    <w:rsid w:val="00616889"/>
    <w:rsid w:val="00626459"/>
    <w:rsid w:val="00627DF0"/>
    <w:rsid w:val="00630953"/>
    <w:rsid w:val="0066578B"/>
    <w:rsid w:val="006664E7"/>
    <w:rsid w:val="00670A2C"/>
    <w:rsid w:val="00672EB1"/>
    <w:rsid w:val="00676DE4"/>
    <w:rsid w:val="006958D8"/>
    <w:rsid w:val="006A2923"/>
    <w:rsid w:val="006B6E23"/>
    <w:rsid w:val="006C76E0"/>
    <w:rsid w:val="006E40D1"/>
    <w:rsid w:val="0071511D"/>
    <w:rsid w:val="007170BB"/>
    <w:rsid w:val="00723402"/>
    <w:rsid w:val="00732645"/>
    <w:rsid w:val="007357D6"/>
    <w:rsid w:val="007554FF"/>
    <w:rsid w:val="007664AA"/>
    <w:rsid w:val="0077460E"/>
    <w:rsid w:val="007829C5"/>
    <w:rsid w:val="007854C6"/>
    <w:rsid w:val="00793EBC"/>
    <w:rsid w:val="00797F3B"/>
    <w:rsid w:val="007A17A4"/>
    <w:rsid w:val="007C4BB7"/>
    <w:rsid w:val="007D5930"/>
    <w:rsid w:val="007E6C4B"/>
    <w:rsid w:val="007F5766"/>
    <w:rsid w:val="008029B9"/>
    <w:rsid w:val="0080510A"/>
    <w:rsid w:val="00812116"/>
    <w:rsid w:val="00816050"/>
    <w:rsid w:val="00827950"/>
    <w:rsid w:val="0083659A"/>
    <w:rsid w:val="00866311"/>
    <w:rsid w:val="008977C7"/>
    <w:rsid w:val="008A1B12"/>
    <w:rsid w:val="008A38B6"/>
    <w:rsid w:val="008B7B39"/>
    <w:rsid w:val="008F0595"/>
    <w:rsid w:val="008F557B"/>
    <w:rsid w:val="008F5C5B"/>
    <w:rsid w:val="00911260"/>
    <w:rsid w:val="009130A3"/>
    <w:rsid w:val="00913733"/>
    <w:rsid w:val="009223EC"/>
    <w:rsid w:val="00953722"/>
    <w:rsid w:val="00962ECF"/>
    <w:rsid w:val="00970465"/>
    <w:rsid w:val="00987570"/>
    <w:rsid w:val="009A42C1"/>
    <w:rsid w:val="009A7D21"/>
    <w:rsid w:val="009B3642"/>
    <w:rsid w:val="009B6E6F"/>
    <w:rsid w:val="009C6443"/>
    <w:rsid w:val="00A00839"/>
    <w:rsid w:val="00A11ED9"/>
    <w:rsid w:val="00A17D2D"/>
    <w:rsid w:val="00A22853"/>
    <w:rsid w:val="00A23AB2"/>
    <w:rsid w:val="00A349D7"/>
    <w:rsid w:val="00A3787B"/>
    <w:rsid w:val="00A37A74"/>
    <w:rsid w:val="00A41CE4"/>
    <w:rsid w:val="00A43294"/>
    <w:rsid w:val="00A4378B"/>
    <w:rsid w:val="00A44CEE"/>
    <w:rsid w:val="00A54A8F"/>
    <w:rsid w:val="00A55851"/>
    <w:rsid w:val="00A62D8C"/>
    <w:rsid w:val="00A64D69"/>
    <w:rsid w:val="00A77BD6"/>
    <w:rsid w:val="00A91688"/>
    <w:rsid w:val="00A91ABA"/>
    <w:rsid w:val="00AC258E"/>
    <w:rsid w:val="00AC398E"/>
    <w:rsid w:val="00AC7A86"/>
    <w:rsid w:val="00AD5DE8"/>
    <w:rsid w:val="00AE5B5E"/>
    <w:rsid w:val="00B03050"/>
    <w:rsid w:val="00B31367"/>
    <w:rsid w:val="00B4717B"/>
    <w:rsid w:val="00B605FC"/>
    <w:rsid w:val="00B62346"/>
    <w:rsid w:val="00B6382A"/>
    <w:rsid w:val="00B6686C"/>
    <w:rsid w:val="00B73B09"/>
    <w:rsid w:val="00BA3601"/>
    <w:rsid w:val="00BB55FA"/>
    <w:rsid w:val="00BC4B64"/>
    <w:rsid w:val="00BE0EC0"/>
    <w:rsid w:val="00BF4FA7"/>
    <w:rsid w:val="00BF7C47"/>
    <w:rsid w:val="00C02D3F"/>
    <w:rsid w:val="00C035C1"/>
    <w:rsid w:val="00C059FC"/>
    <w:rsid w:val="00C071A8"/>
    <w:rsid w:val="00C075B5"/>
    <w:rsid w:val="00C20676"/>
    <w:rsid w:val="00C501AE"/>
    <w:rsid w:val="00C54A5F"/>
    <w:rsid w:val="00C56D13"/>
    <w:rsid w:val="00C601F7"/>
    <w:rsid w:val="00C6411A"/>
    <w:rsid w:val="00C65CEA"/>
    <w:rsid w:val="00C70541"/>
    <w:rsid w:val="00C7309B"/>
    <w:rsid w:val="00C779EA"/>
    <w:rsid w:val="00C8665A"/>
    <w:rsid w:val="00CA4693"/>
    <w:rsid w:val="00CA4997"/>
    <w:rsid w:val="00CA68E4"/>
    <w:rsid w:val="00CB70A5"/>
    <w:rsid w:val="00CC1106"/>
    <w:rsid w:val="00CD07EF"/>
    <w:rsid w:val="00CD15F0"/>
    <w:rsid w:val="00CE0DC6"/>
    <w:rsid w:val="00CE5C58"/>
    <w:rsid w:val="00CE66EA"/>
    <w:rsid w:val="00CF19BB"/>
    <w:rsid w:val="00CF530E"/>
    <w:rsid w:val="00CF6E6C"/>
    <w:rsid w:val="00D03C66"/>
    <w:rsid w:val="00D07269"/>
    <w:rsid w:val="00D170FD"/>
    <w:rsid w:val="00D24644"/>
    <w:rsid w:val="00D41CFD"/>
    <w:rsid w:val="00D42EBA"/>
    <w:rsid w:val="00D53A48"/>
    <w:rsid w:val="00D545FE"/>
    <w:rsid w:val="00D56C3D"/>
    <w:rsid w:val="00D63120"/>
    <w:rsid w:val="00D752E6"/>
    <w:rsid w:val="00DC032D"/>
    <w:rsid w:val="00DD2D5F"/>
    <w:rsid w:val="00DD4816"/>
    <w:rsid w:val="00E02C6D"/>
    <w:rsid w:val="00E02DAD"/>
    <w:rsid w:val="00E22AFA"/>
    <w:rsid w:val="00E23F0B"/>
    <w:rsid w:val="00E43281"/>
    <w:rsid w:val="00E61399"/>
    <w:rsid w:val="00E7507D"/>
    <w:rsid w:val="00E84551"/>
    <w:rsid w:val="00E87954"/>
    <w:rsid w:val="00EA2BE3"/>
    <w:rsid w:val="00EB48C2"/>
    <w:rsid w:val="00EB589C"/>
    <w:rsid w:val="00EC0E9D"/>
    <w:rsid w:val="00EC1301"/>
    <w:rsid w:val="00EE1944"/>
    <w:rsid w:val="00EF1C37"/>
    <w:rsid w:val="00EF2670"/>
    <w:rsid w:val="00F04873"/>
    <w:rsid w:val="00F0573E"/>
    <w:rsid w:val="00F074D9"/>
    <w:rsid w:val="00F216D7"/>
    <w:rsid w:val="00F414C6"/>
    <w:rsid w:val="00F477C9"/>
    <w:rsid w:val="00F8383A"/>
    <w:rsid w:val="00F862A8"/>
    <w:rsid w:val="00F90CF2"/>
    <w:rsid w:val="00F92587"/>
    <w:rsid w:val="00FA0990"/>
    <w:rsid w:val="00FB3BB1"/>
    <w:rsid w:val="00FC675C"/>
    <w:rsid w:val="00FD4E73"/>
    <w:rsid w:val="00FD6404"/>
    <w:rsid w:val="00FE38AB"/>
    <w:rsid w:val="00FE393C"/>
    <w:rsid w:val="00FE3D22"/>
    <w:rsid w:val="00FF052E"/>
    <w:rsid w:val="00FF1E71"/>
    <w:rsid w:val="00FF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1979"/>
  <w15:chartTrackingRefBased/>
  <w15:docId w15:val="{FB1C96BC-F051-4F41-8D3F-E1CE9D8E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6DE4"/>
    <w:pPr>
      <w:spacing w:after="0" w:line="240" w:lineRule="auto"/>
    </w:pPr>
  </w:style>
  <w:style w:type="paragraph" w:styleId="ListParagraph">
    <w:name w:val="List Paragraph"/>
    <w:basedOn w:val="Normal"/>
    <w:uiPriority w:val="34"/>
    <w:qFormat/>
    <w:rsid w:val="00B73B09"/>
    <w:pPr>
      <w:spacing w:after="200" w:line="288" w:lineRule="auto"/>
      <w:ind w:left="720"/>
      <w:contextualSpacing/>
    </w:pPr>
    <w:rPr>
      <w:rFonts w:eastAsiaTheme="minorEastAsia"/>
      <w:sz w:val="21"/>
      <w:szCs w:val="21"/>
    </w:rPr>
  </w:style>
  <w:style w:type="paragraph" w:customStyle="1" w:styleId="Default">
    <w:name w:val="Default"/>
    <w:rsid w:val="00CA68E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23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E66EA"/>
    <w:rPr>
      <w:sz w:val="16"/>
      <w:szCs w:val="16"/>
    </w:rPr>
  </w:style>
  <w:style w:type="paragraph" w:styleId="CommentText">
    <w:name w:val="annotation text"/>
    <w:basedOn w:val="Normal"/>
    <w:link w:val="CommentTextChar"/>
    <w:uiPriority w:val="99"/>
    <w:semiHidden/>
    <w:unhideWhenUsed/>
    <w:rsid w:val="00CE66EA"/>
    <w:pPr>
      <w:spacing w:line="240" w:lineRule="auto"/>
    </w:pPr>
    <w:rPr>
      <w:sz w:val="20"/>
      <w:szCs w:val="20"/>
    </w:rPr>
  </w:style>
  <w:style w:type="character" w:customStyle="1" w:styleId="CommentTextChar">
    <w:name w:val="Comment Text Char"/>
    <w:basedOn w:val="DefaultParagraphFont"/>
    <w:link w:val="CommentText"/>
    <w:uiPriority w:val="99"/>
    <w:semiHidden/>
    <w:rsid w:val="00CE66EA"/>
    <w:rPr>
      <w:sz w:val="20"/>
      <w:szCs w:val="20"/>
    </w:rPr>
  </w:style>
  <w:style w:type="paragraph" w:styleId="CommentSubject">
    <w:name w:val="annotation subject"/>
    <w:basedOn w:val="CommentText"/>
    <w:next w:val="CommentText"/>
    <w:link w:val="CommentSubjectChar"/>
    <w:uiPriority w:val="99"/>
    <w:semiHidden/>
    <w:unhideWhenUsed/>
    <w:rsid w:val="00CE66EA"/>
    <w:rPr>
      <w:b/>
      <w:bCs/>
    </w:rPr>
  </w:style>
  <w:style w:type="character" w:customStyle="1" w:styleId="CommentSubjectChar">
    <w:name w:val="Comment Subject Char"/>
    <w:basedOn w:val="CommentTextChar"/>
    <w:link w:val="CommentSubject"/>
    <w:uiPriority w:val="99"/>
    <w:semiHidden/>
    <w:rsid w:val="00CE66EA"/>
    <w:rPr>
      <w:b/>
      <w:bCs/>
      <w:sz w:val="20"/>
      <w:szCs w:val="20"/>
    </w:rPr>
  </w:style>
  <w:style w:type="paragraph" w:styleId="BalloonText">
    <w:name w:val="Balloon Text"/>
    <w:basedOn w:val="Normal"/>
    <w:link w:val="BalloonTextChar"/>
    <w:uiPriority w:val="99"/>
    <w:semiHidden/>
    <w:unhideWhenUsed/>
    <w:rsid w:val="00CE6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6EA"/>
    <w:rPr>
      <w:rFonts w:ascii="Segoe UI" w:hAnsi="Segoe UI" w:cs="Segoe UI"/>
      <w:sz w:val="18"/>
      <w:szCs w:val="18"/>
    </w:rPr>
  </w:style>
  <w:style w:type="character" w:styleId="Hyperlink">
    <w:name w:val="Hyperlink"/>
    <w:basedOn w:val="DefaultParagraphFont"/>
    <w:uiPriority w:val="99"/>
    <w:semiHidden/>
    <w:unhideWhenUsed/>
    <w:rsid w:val="00A37A74"/>
    <w:rPr>
      <w:color w:val="0000FF"/>
      <w:u w:val="single"/>
    </w:rPr>
  </w:style>
  <w:style w:type="paragraph" w:customStyle="1" w:styleId="MDPI71References">
    <w:name w:val="MDPI_7.1_References"/>
    <w:basedOn w:val="Normal"/>
    <w:qFormat/>
    <w:rsid w:val="005A3AFD"/>
    <w:pPr>
      <w:numPr>
        <w:numId w:val="2"/>
      </w:numPr>
      <w:adjustRightInd w:val="0"/>
      <w:snapToGrid w:val="0"/>
      <w:spacing w:after="0" w:line="260" w:lineRule="atLeast"/>
      <w:ind w:left="425" w:hanging="425"/>
      <w:jc w:val="both"/>
    </w:pPr>
    <w:rPr>
      <w:rFonts w:ascii="Palatino Linotype" w:eastAsia="Times New Roman" w:hAnsi="Palatino Linotype" w:cs="Times New Roman"/>
      <w:snapToGrid w:val="0"/>
      <w:color w:val="000000"/>
      <w:sz w:val="18"/>
      <w:szCs w:val="20"/>
      <w:lang w:eastAsia="de-DE" w:bidi="en-US"/>
    </w:rPr>
  </w:style>
  <w:style w:type="paragraph" w:styleId="HTMLPreformatted">
    <w:name w:val="HTML Preformatted"/>
    <w:basedOn w:val="Normal"/>
    <w:link w:val="HTMLPreformattedChar"/>
    <w:uiPriority w:val="99"/>
    <w:semiHidden/>
    <w:unhideWhenUsed/>
    <w:rsid w:val="00CA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4693"/>
    <w:rPr>
      <w:rFonts w:ascii="Courier New" w:eastAsia="Times New Roman" w:hAnsi="Courier New" w:cs="Courier New"/>
      <w:sz w:val="20"/>
      <w:szCs w:val="20"/>
    </w:rPr>
  </w:style>
  <w:style w:type="character" w:customStyle="1" w:styleId="gnkrckgcgsb">
    <w:name w:val="gnkrckgcgsb"/>
    <w:basedOn w:val="DefaultParagraphFont"/>
    <w:rsid w:val="00CA4693"/>
  </w:style>
  <w:style w:type="character" w:styleId="FollowedHyperlink">
    <w:name w:val="FollowedHyperlink"/>
    <w:basedOn w:val="DefaultParagraphFont"/>
    <w:uiPriority w:val="99"/>
    <w:semiHidden/>
    <w:unhideWhenUsed/>
    <w:rsid w:val="00BB55FA"/>
    <w:rPr>
      <w:color w:val="954F72" w:themeColor="followedHyperlink"/>
      <w:u w:val="single"/>
    </w:rPr>
  </w:style>
  <w:style w:type="character" w:customStyle="1" w:styleId="st">
    <w:name w:val="st"/>
    <w:basedOn w:val="DefaultParagraphFont"/>
    <w:rsid w:val="00A77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02464">
      <w:bodyDiv w:val="1"/>
      <w:marLeft w:val="0"/>
      <w:marRight w:val="0"/>
      <w:marTop w:val="0"/>
      <w:marBottom w:val="0"/>
      <w:divBdr>
        <w:top w:val="none" w:sz="0" w:space="0" w:color="auto"/>
        <w:left w:val="none" w:sz="0" w:space="0" w:color="auto"/>
        <w:bottom w:val="none" w:sz="0" w:space="0" w:color="auto"/>
        <w:right w:val="none" w:sz="0" w:space="0" w:color="auto"/>
      </w:divBdr>
    </w:div>
    <w:div w:id="913975048">
      <w:bodyDiv w:val="1"/>
      <w:marLeft w:val="0"/>
      <w:marRight w:val="0"/>
      <w:marTop w:val="0"/>
      <w:marBottom w:val="0"/>
      <w:divBdr>
        <w:top w:val="none" w:sz="0" w:space="0" w:color="auto"/>
        <w:left w:val="none" w:sz="0" w:space="0" w:color="auto"/>
        <w:bottom w:val="none" w:sz="0" w:space="0" w:color="auto"/>
        <w:right w:val="none" w:sz="0" w:space="0" w:color="auto"/>
      </w:divBdr>
    </w:div>
    <w:div w:id="1000542644">
      <w:bodyDiv w:val="1"/>
      <w:marLeft w:val="0"/>
      <w:marRight w:val="0"/>
      <w:marTop w:val="0"/>
      <w:marBottom w:val="0"/>
      <w:divBdr>
        <w:top w:val="none" w:sz="0" w:space="0" w:color="auto"/>
        <w:left w:val="none" w:sz="0" w:space="0" w:color="auto"/>
        <w:bottom w:val="none" w:sz="0" w:space="0" w:color="auto"/>
        <w:right w:val="none" w:sz="0" w:space="0" w:color="auto"/>
      </w:divBdr>
    </w:div>
    <w:div w:id="1028682517">
      <w:bodyDiv w:val="1"/>
      <w:marLeft w:val="0"/>
      <w:marRight w:val="0"/>
      <w:marTop w:val="0"/>
      <w:marBottom w:val="0"/>
      <w:divBdr>
        <w:top w:val="none" w:sz="0" w:space="0" w:color="auto"/>
        <w:left w:val="none" w:sz="0" w:space="0" w:color="auto"/>
        <w:bottom w:val="none" w:sz="0" w:space="0" w:color="auto"/>
        <w:right w:val="none" w:sz="0" w:space="0" w:color="auto"/>
      </w:divBdr>
    </w:div>
    <w:div w:id="20924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7CD84-B4A9-45AE-BB25-60D72CB61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18</Pages>
  <Words>22289</Words>
  <Characters>127053</Characters>
  <Application>Microsoft Office Word</Application>
  <DocSecurity>0</DocSecurity>
  <Lines>1058</Lines>
  <Paragraphs>298</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149044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Basche</dc:creator>
  <cp:keywords/>
  <dc:description/>
  <cp:lastModifiedBy>Nichols, Virginia A [AGRON]</cp:lastModifiedBy>
  <cp:revision>3</cp:revision>
  <dcterms:created xsi:type="dcterms:W3CDTF">2020-01-25T00:03:00Z</dcterms:created>
  <dcterms:modified xsi:type="dcterms:W3CDTF">2020-01-25T05:08:00Z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http://www.zotero.org/styles/plant-and-soil</vt:lpwstr>
  </property>
  <property fmtid="{D5CDD505-2E9C-101B-9397-08002B2CF9AE}" pid="21" name="Mendeley Recent Style Name 9_1">
    <vt:lpwstr>Plant and Soil</vt:lpwstr>
  </property>
  <property fmtid="{D5CDD505-2E9C-101B-9397-08002B2CF9AE}" pid="22" name="Mendeley Document_1">
    <vt:lpwstr>True</vt:lpwstr>
  </property>
  <property fmtid="{D5CDD505-2E9C-101B-9397-08002B2CF9AE}" pid="23" name="Mendeley Unique User Id_1">
    <vt:lpwstr>7404854d-2b65-36fc-a4c3-5227fd2e096a</vt:lpwstr>
  </property>
  <property fmtid="{D5CDD505-2E9C-101B-9397-08002B2CF9AE}" pid="24" name="Mendeley Citation Style_1">
    <vt:lpwstr>http://www.zotero.org/styles/plant-and-soil</vt:lpwstr>
  </property>
</Properties>
</file>