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E4BFC" w14:textId="4C7112C0" w:rsidR="00AD6359" w:rsidRDefault="00AD6359" w:rsidP="00AD6359">
      <w:pPr>
        <w:shd w:val="clear" w:color="auto" w:fill="FFFFFF"/>
        <w:spacing w:after="0" w:line="240" w:lineRule="auto"/>
        <w:rPr>
          <w:rFonts w:eastAsia="Times New Roman" w:cstheme="minorHAnsi"/>
          <w:b/>
          <w:sz w:val="32"/>
          <w:szCs w:val="32"/>
        </w:rPr>
      </w:pPr>
      <w:r>
        <w:rPr>
          <w:rFonts w:eastAsia="Times New Roman" w:cstheme="minorHAnsi"/>
          <w:b/>
          <w:sz w:val="32"/>
          <w:szCs w:val="32"/>
        </w:rPr>
        <w:t>Highlights</w:t>
      </w:r>
    </w:p>
    <w:p w14:paraId="28E93F2C" w14:textId="7A95A5CE" w:rsidR="00AD6359" w:rsidRPr="00AD6359" w:rsidRDefault="00AD6359" w:rsidP="00AD6359">
      <w:pPr>
        <w:pStyle w:val="ListParagraph"/>
        <w:numPr>
          <w:ilvl w:val="0"/>
          <w:numId w:val="4"/>
        </w:numPr>
        <w:shd w:val="clear" w:color="auto" w:fill="FFFFFF"/>
        <w:spacing w:after="0" w:line="240" w:lineRule="auto"/>
        <w:rPr>
          <w:rFonts w:eastAsia="Times New Roman" w:cstheme="minorHAnsi"/>
          <w:b/>
          <w:sz w:val="32"/>
          <w:szCs w:val="32"/>
        </w:rPr>
      </w:pPr>
      <w:r>
        <w:rPr>
          <w:rFonts w:eastAsia="Times New Roman" w:cstheme="minorHAnsi"/>
          <w:sz w:val="24"/>
          <w:szCs w:val="24"/>
        </w:rPr>
        <w:t>Over-wintering cover crops in Midwestern maize/soybean systems reduces weed biomass, but not weed density</w:t>
      </w:r>
    </w:p>
    <w:p w14:paraId="2C483970" w14:textId="62427468" w:rsidR="00AD6359" w:rsidRPr="00AD6359" w:rsidRDefault="00AD6359" w:rsidP="00AD6359">
      <w:pPr>
        <w:pStyle w:val="ListParagraph"/>
        <w:numPr>
          <w:ilvl w:val="0"/>
          <w:numId w:val="4"/>
        </w:numPr>
        <w:shd w:val="clear" w:color="auto" w:fill="FFFFFF"/>
        <w:spacing w:after="0" w:line="240" w:lineRule="auto"/>
        <w:rPr>
          <w:rFonts w:eastAsia="Times New Roman" w:cstheme="minorHAnsi"/>
          <w:b/>
          <w:sz w:val="32"/>
          <w:szCs w:val="32"/>
        </w:rPr>
      </w:pPr>
      <w:r>
        <w:rPr>
          <w:rFonts w:eastAsia="Times New Roman" w:cstheme="minorHAnsi"/>
          <w:sz w:val="24"/>
          <w:szCs w:val="24"/>
        </w:rPr>
        <w:t>Reductions in weed biomass are most pronounced before cash crop planting</w:t>
      </w:r>
    </w:p>
    <w:p w14:paraId="0C56780F" w14:textId="24B1F015" w:rsidR="00AD6359" w:rsidRPr="00AD6359" w:rsidRDefault="00AD6359" w:rsidP="00AD6359">
      <w:pPr>
        <w:pStyle w:val="ListParagraph"/>
        <w:numPr>
          <w:ilvl w:val="0"/>
          <w:numId w:val="4"/>
        </w:numPr>
        <w:shd w:val="clear" w:color="auto" w:fill="FFFFFF"/>
        <w:spacing w:after="0" w:line="240" w:lineRule="auto"/>
        <w:rPr>
          <w:rFonts w:eastAsia="Times New Roman" w:cstheme="minorHAnsi"/>
          <w:b/>
          <w:sz w:val="32"/>
          <w:szCs w:val="32"/>
        </w:rPr>
      </w:pPr>
      <w:r>
        <w:rPr>
          <w:rFonts w:eastAsia="Times New Roman" w:cstheme="minorHAnsi"/>
          <w:sz w:val="24"/>
          <w:szCs w:val="24"/>
        </w:rPr>
        <w:t xml:space="preserve">At the same </w:t>
      </w:r>
      <w:r>
        <w:rPr>
          <w:rFonts w:eastAsia="Times New Roman" w:cstheme="minorHAnsi"/>
          <w:sz w:val="24"/>
          <w:szCs w:val="24"/>
        </w:rPr>
        <w:t xml:space="preserve">cover crop </w:t>
      </w:r>
      <w:r>
        <w:rPr>
          <w:rFonts w:eastAsia="Times New Roman" w:cstheme="minorHAnsi"/>
          <w:sz w:val="24"/>
          <w:szCs w:val="24"/>
        </w:rPr>
        <w:t>biomass, grass</w:t>
      </w:r>
      <w:r>
        <w:rPr>
          <w:rFonts w:eastAsia="Times New Roman" w:cstheme="minorHAnsi"/>
          <w:sz w:val="24"/>
          <w:szCs w:val="24"/>
        </w:rPr>
        <w:t>es</w:t>
      </w:r>
      <w:r>
        <w:rPr>
          <w:rFonts w:eastAsia="Times New Roman" w:cstheme="minorHAnsi"/>
          <w:sz w:val="24"/>
          <w:szCs w:val="24"/>
        </w:rPr>
        <w:t xml:space="preserve"> provide more weed suppression</w:t>
      </w:r>
      <w:r>
        <w:rPr>
          <w:rFonts w:eastAsia="Times New Roman" w:cstheme="minorHAnsi"/>
          <w:sz w:val="24"/>
          <w:szCs w:val="24"/>
        </w:rPr>
        <w:t xml:space="preserve"> compared to legumes</w:t>
      </w:r>
    </w:p>
    <w:p w14:paraId="7DC42CF2" w14:textId="61B55BA8" w:rsidR="00AD6359" w:rsidRPr="00AD6359" w:rsidRDefault="00AD6359" w:rsidP="00AD6359">
      <w:pPr>
        <w:pStyle w:val="ListParagraph"/>
        <w:numPr>
          <w:ilvl w:val="0"/>
          <w:numId w:val="4"/>
        </w:numPr>
        <w:shd w:val="clear" w:color="auto" w:fill="FFFFFF"/>
        <w:spacing w:after="0" w:line="240" w:lineRule="auto"/>
        <w:rPr>
          <w:rFonts w:eastAsia="Times New Roman" w:cstheme="minorHAnsi"/>
          <w:b/>
          <w:sz w:val="32"/>
          <w:szCs w:val="32"/>
        </w:rPr>
      </w:pPr>
      <w:r>
        <w:rPr>
          <w:rFonts w:eastAsia="Times New Roman" w:cstheme="minorHAnsi"/>
          <w:sz w:val="24"/>
          <w:szCs w:val="24"/>
        </w:rPr>
        <w:t>3 Mg ha-1 of cover crop biomass is needed to decrease weed biomass by 50 %</w:t>
      </w:r>
    </w:p>
    <w:p w14:paraId="7102F291" w14:textId="7F59886C" w:rsidR="00AD6359" w:rsidRPr="00AD6359" w:rsidRDefault="00AD6359" w:rsidP="00AD6359">
      <w:pPr>
        <w:pStyle w:val="ListParagraph"/>
        <w:numPr>
          <w:ilvl w:val="0"/>
          <w:numId w:val="4"/>
        </w:numPr>
        <w:shd w:val="clear" w:color="auto" w:fill="FFFFFF"/>
        <w:spacing w:after="0" w:line="240" w:lineRule="auto"/>
        <w:rPr>
          <w:rFonts w:eastAsia="Times New Roman" w:cstheme="minorHAnsi"/>
          <w:b/>
          <w:sz w:val="32"/>
          <w:szCs w:val="32"/>
        </w:rPr>
      </w:pPr>
      <w:r>
        <w:rPr>
          <w:rFonts w:eastAsia="Times New Roman" w:cstheme="minorHAnsi"/>
          <w:sz w:val="24"/>
          <w:szCs w:val="24"/>
        </w:rPr>
        <w:t xml:space="preserve">For </w:t>
      </w:r>
      <w:proofErr w:type="gramStart"/>
      <w:r>
        <w:rPr>
          <w:rFonts w:eastAsia="Times New Roman" w:cstheme="minorHAnsi"/>
          <w:sz w:val="24"/>
          <w:szCs w:val="24"/>
        </w:rPr>
        <w:t>the majority of</w:t>
      </w:r>
      <w:proofErr w:type="gramEnd"/>
      <w:r>
        <w:rPr>
          <w:rFonts w:eastAsia="Times New Roman" w:cstheme="minorHAnsi"/>
          <w:sz w:val="24"/>
          <w:szCs w:val="24"/>
        </w:rPr>
        <w:t xml:space="preserve"> the Midwest, achieving 3 Mg ha-1 of cover crop biomass production requires optimistic fall planting dates and delayed spring termination dates. </w:t>
      </w:r>
    </w:p>
    <w:p w14:paraId="27CBF69F" w14:textId="77777777" w:rsidR="00AD6359" w:rsidRDefault="00AD6359" w:rsidP="0077460E">
      <w:pPr>
        <w:shd w:val="clear" w:color="auto" w:fill="FFFFFF"/>
        <w:spacing w:after="0" w:line="240" w:lineRule="auto"/>
        <w:rPr>
          <w:rFonts w:eastAsia="Times New Roman" w:cstheme="minorHAnsi"/>
          <w:b/>
          <w:sz w:val="32"/>
          <w:szCs w:val="32"/>
        </w:rPr>
      </w:pPr>
    </w:p>
    <w:p w14:paraId="4E103FF0" w14:textId="14F8CC8D"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5045B4">
        <w:rPr>
          <w:rFonts w:eastAsia="Times New Roman" w:cstheme="minorHAnsi"/>
          <w:b/>
          <w:sz w:val="32"/>
          <w:szCs w:val="32"/>
        </w:rPr>
        <w:t xml:space="preserve"> (219 words right now)</w:t>
      </w:r>
    </w:p>
    <w:p w14:paraId="628727E9" w14:textId="761309A1" w:rsidR="00F04873" w:rsidRPr="0042521F" w:rsidRDefault="00F04873" w:rsidP="0077460E">
      <w:pPr>
        <w:shd w:val="clear" w:color="auto" w:fill="FFFFFF"/>
        <w:spacing w:after="0" w:line="240" w:lineRule="auto"/>
        <w:rPr>
          <w:rFonts w:eastAsia="Times New Roman" w:cstheme="minorHAnsi"/>
          <w:b/>
          <w:sz w:val="32"/>
          <w:szCs w:val="32"/>
        </w:rPr>
      </w:pPr>
    </w:p>
    <w:p w14:paraId="15F35805" w14:textId="2B0192A6" w:rsidR="009B6E6F" w:rsidRDefault="0042521F"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sidR="009B6E6F">
        <w:rPr>
          <w:rFonts w:eastAsia="Times New Roman" w:cstheme="minorHAnsi"/>
          <w:sz w:val="24"/>
          <w:szCs w:val="24"/>
        </w:rPr>
        <w:t>over-</w:t>
      </w:r>
      <w:r w:rsidRPr="0042521F">
        <w:rPr>
          <w:rFonts w:eastAsia="Times New Roman" w:cstheme="minorHAnsi"/>
          <w:sz w:val="24"/>
          <w:szCs w:val="24"/>
        </w:rPr>
        <w:t>winter</w:t>
      </w:r>
      <w:r w:rsidR="009B6E6F">
        <w:rPr>
          <w:rFonts w:eastAsia="Times New Roman" w:cstheme="minorHAnsi"/>
          <w:sz w:val="24"/>
          <w:szCs w:val="24"/>
        </w:rPr>
        <w:t>ing</w:t>
      </w:r>
      <w:r w:rsidRPr="0042521F">
        <w:rPr>
          <w:rFonts w:eastAsia="Times New Roman" w:cstheme="minorHAnsi"/>
          <w:sz w:val="24"/>
          <w:szCs w:val="24"/>
        </w:rPr>
        <w:t xml:space="preserve"> c</w:t>
      </w:r>
      <w:r w:rsidR="00AC7A86" w:rsidRPr="0042521F">
        <w:rPr>
          <w:rFonts w:eastAsia="Times New Roman" w:cstheme="minorHAnsi"/>
          <w:sz w:val="24"/>
          <w:szCs w:val="24"/>
        </w:rPr>
        <w:t>over crop</w:t>
      </w:r>
      <w:r w:rsidRPr="0042521F">
        <w:rPr>
          <w:rFonts w:eastAsia="Times New Roman" w:cstheme="minorHAnsi"/>
          <w:sz w:val="24"/>
          <w:szCs w:val="24"/>
        </w:rPr>
        <w:t>s</w:t>
      </w:r>
      <w:r w:rsidR="00AC7A86" w:rsidRPr="0042521F">
        <w:rPr>
          <w:rFonts w:eastAsia="Times New Roman" w:cstheme="minorHAnsi"/>
          <w:sz w:val="24"/>
          <w:szCs w:val="24"/>
        </w:rPr>
        <w:t xml:space="preserve"> into </w:t>
      </w:r>
      <w:r w:rsidRPr="0042521F">
        <w:rPr>
          <w:rFonts w:eastAsia="Times New Roman" w:cstheme="minorHAnsi"/>
          <w:sz w:val="24"/>
          <w:szCs w:val="24"/>
        </w:rPr>
        <w:t xml:space="preserve">Midwestern </w:t>
      </w:r>
      <w:r w:rsidR="00AC7A86" w:rsidRPr="0042521F">
        <w:rPr>
          <w:rFonts w:eastAsia="Times New Roman" w:cstheme="minorHAnsi"/>
          <w:sz w:val="24"/>
          <w:szCs w:val="24"/>
        </w:rPr>
        <w:t>maize-soybean systems offer</w:t>
      </w:r>
      <w:r w:rsidRPr="0042521F">
        <w:rPr>
          <w:rFonts w:eastAsia="Times New Roman" w:cstheme="minorHAnsi"/>
          <w:sz w:val="24"/>
          <w:szCs w:val="24"/>
        </w:rPr>
        <w:t>s</w:t>
      </w:r>
      <w:r w:rsidR="00AC7A86" w:rsidRPr="0042521F">
        <w:rPr>
          <w:rFonts w:eastAsia="Times New Roman" w:cstheme="minorHAnsi"/>
          <w:sz w:val="24"/>
          <w:szCs w:val="24"/>
        </w:rPr>
        <w:t xml:space="preserve"> numerous</w:t>
      </w:r>
      <w:r w:rsidRPr="0042521F">
        <w:rPr>
          <w:rFonts w:eastAsia="Times New Roman" w:cstheme="minorHAnsi"/>
          <w:sz w:val="24"/>
          <w:szCs w:val="24"/>
        </w:rPr>
        <w:t xml:space="preserve"> environmental</w:t>
      </w:r>
      <w:r w:rsidR="00AC7A86" w:rsidRPr="0042521F">
        <w:rPr>
          <w:rFonts w:eastAsia="Times New Roman" w:cstheme="minorHAnsi"/>
          <w:sz w:val="24"/>
          <w:szCs w:val="24"/>
        </w:rPr>
        <w:t xml:space="preserve"> advantages</w:t>
      </w:r>
      <w:r w:rsidRPr="0042521F">
        <w:rPr>
          <w:rFonts w:eastAsia="Times New Roman" w:cstheme="minorHAnsi"/>
          <w:sz w:val="24"/>
          <w:szCs w:val="24"/>
        </w:rPr>
        <w:t xml:space="preserve"> including lower nitrate leaching and reduced soil erosion</w:t>
      </w:r>
      <w:r w:rsidR="00AC7A86" w:rsidRPr="0042521F">
        <w:rPr>
          <w:rFonts w:eastAsia="Times New Roman" w:cstheme="minorHAnsi"/>
          <w:sz w:val="24"/>
          <w:szCs w:val="24"/>
        </w:rPr>
        <w:t xml:space="preserve">. However, the contribution of cover crops to weed control is poorly understood, with wide ranges in study results. </w:t>
      </w:r>
      <w:r w:rsidR="00F90CF2">
        <w:rPr>
          <w:rFonts w:eastAsia="Times New Roman" w:cstheme="minorHAnsi"/>
          <w:sz w:val="24"/>
          <w:szCs w:val="24"/>
        </w:rPr>
        <w:t xml:space="preserve">Insight into the </w:t>
      </w:r>
      <w:r w:rsidR="00970465">
        <w:rPr>
          <w:rFonts w:eastAsia="Times New Roman" w:cstheme="minorHAnsi"/>
          <w:sz w:val="24"/>
          <w:szCs w:val="24"/>
        </w:rPr>
        <w:t xml:space="preserve">experimental, </w:t>
      </w:r>
      <w:r w:rsidR="00F90CF2" w:rsidRPr="0042521F">
        <w:rPr>
          <w:rFonts w:eastAsia="Times New Roman" w:cstheme="minorHAnsi"/>
          <w:sz w:val="24"/>
          <w:szCs w:val="24"/>
        </w:rPr>
        <w:t>environmental</w:t>
      </w:r>
      <w:r w:rsidR="00970465">
        <w:rPr>
          <w:rFonts w:eastAsia="Times New Roman" w:cstheme="minorHAnsi"/>
          <w:sz w:val="24"/>
          <w:szCs w:val="24"/>
        </w:rPr>
        <w:t>,</w:t>
      </w:r>
      <w:r w:rsidR="00F90CF2" w:rsidRPr="0042521F">
        <w:rPr>
          <w:rFonts w:eastAsia="Times New Roman" w:cstheme="minorHAnsi"/>
          <w:sz w:val="24"/>
          <w:szCs w:val="24"/>
        </w:rPr>
        <w:t xml:space="preserve"> and manage</w:t>
      </w:r>
      <w:r w:rsidR="00F90CF2">
        <w:rPr>
          <w:rFonts w:eastAsia="Times New Roman" w:cstheme="minorHAnsi"/>
          <w:sz w:val="24"/>
          <w:szCs w:val="24"/>
        </w:rPr>
        <w:t>rial</w:t>
      </w:r>
      <w:r w:rsidR="00F90CF2" w:rsidRPr="0042521F">
        <w:rPr>
          <w:rFonts w:eastAsia="Times New Roman" w:cstheme="minorHAnsi"/>
          <w:sz w:val="24"/>
          <w:szCs w:val="24"/>
        </w:rPr>
        <w:t xml:space="preserve"> factors that influence weed responses to cover crops in these systems</w:t>
      </w:r>
      <w:r w:rsidR="00F90CF2">
        <w:rPr>
          <w:rFonts w:eastAsia="Times New Roman" w:cstheme="minorHAnsi"/>
          <w:sz w:val="24"/>
          <w:szCs w:val="24"/>
        </w:rPr>
        <w:t xml:space="preserve"> is needed</w:t>
      </w:r>
      <w:r w:rsidR="00F90CF2" w:rsidRPr="0042521F">
        <w:rPr>
          <w:rFonts w:eastAsia="Times New Roman" w:cstheme="minorHAnsi"/>
          <w:sz w:val="24"/>
          <w:szCs w:val="24"/>
        </w:rPr>
        <w:t>.</w:t>
      </w:r>
      <w:r w:rsidR="005045B4">
        <w:rPr>
          <w:rFonts w:eastAsia="Times New Roman" w:cstheme="minorHAnsi"/>
          <w:sz w:val="24"/>
          <w:szCs w:val="24"/>
        </w:rPr>
        <w:t xml:space="preserve"> To address this</w:t>
      </w:r>
      <w:r w:rsidR="00F90CF2">
        <w:rPr>
          <w:rFonts w:eastAsia="Times New Roman" w:cstheme="minorHAnsi"/>
          <w:sz w:val="24"/>
          <w:szCs w:val="24"/>
        </w:rPr>
        <w:t>, w</w:t>
      </w:r>
      <w:r w:rsidR="00AC7A86" w:rsidRPr="0042521F">
        <w:rPr>
          <w:rFonts w:eastAsia="Times New Roman" w:cstheme="minorHAnsi"/>
          <w:sz w:val="24"/>
          <w:szCs w:val="24"/>
        </w:rPr>
        <w:t>e conducted a meta-analysis</w:t>
      </w:r>
      <w:r w:rsidR="005045B4">
        <w:rPr>
          <w:rFonts w:eastAsia="Times New Roman" w:cstheme="minorHAnsi"/>
          <w:sz w:val="24"/>
          <w:szCs w:val="24"/>
        </w:rPr>
        <w:t xml:space="preserve"> on studies </w:t>
      </w:r>
      <w:r w:rsidR="00AD6359">
        <w:rPr>
          <w:rFonts w:eastAsia="Times New Roman" w:cstheme="minorHAnsi"/>
          <w:sz w:val="24"/>
          <w:szCs w:val="24"/>
        </w:rPr>
        <w:t xml:space="preserve">that measured weed biomass </w:t>
      </w:r>
      <w:r w:rsidR="00AD6359">
        <w:rPr>
          <w:rFonts w:eastAsia="Times New Roman" w:cstheme="minorHAnsi"/>
          <w:sz w:val="24"/>
          <w:szCs w:val="24"/>
        </w:rPr>
        <w:t>and/</w:t>
      </w:r>
      <w:r w:rsidR="00AD6359">
        <w:rPr>
          <w:rFonts w:eastAsia="Times New Roman" w:cstheme="minorHAnsi"/>
          <w:sz w:val="24"/>
          <w:szCs w:val="24"/>
        </w:rPr>
        <w:t>or density in both a cover crop and no-cover treatment</w:t>
      </w:r>
      <w:r w:rsidR="00AD6359" w:rsidRPr="0042521F">
        <w:rPr>
          <w:rFonts w:eastAsia="Times New Roman" w:cstheme="minorHAnsi"/>
          <w:sz w:val="24"/>
          <w:szCs w:val="24"/>
        </w:rPr>
        <w:t xml:space="preserve"> </w:t>
      </w:r>
      <w:r w:rsidR="00AC7A86" w:rsidRPr="0042521F">
        <w:rPr>
          <w:rFonts w:eastAsia="Times New Roman" w:cstheme="minorHAnsi"/>
          <w:sz w:val="24"/>
          <w:szCs w:val="24"/>
        </w:rPr>
        <w:t>in maize-soybean rotations</w:t>
      </w:r>
      <w:r w:rsidR="00AD6359">
        <w:rPr>
          <w:rFonts w:eastAsia="Times New Roman" w:cstheme="minorHAnsi"/>
          <w:sz w:val="24"/>
          <w:szCs w:val="24"/>
        </w:rPr>
        <w:t>. The studies must have been done in the</w:t>
      </w:r>
      <w:r w:rsidR="00AC7A86" w:rsidRPr="0042521F">
        <w:rPr>
          <w:rFonts w:eastAsia="Times New Roman" w:cstheme="minorHAnsi"/>
          <w:sz w:val="24"/>
          <w:szCs w:val="24"/>
        </w:rPr>
        <w:t xml:space="preserve"> Midwestern grain</w:t>
      </w:r>
      <w:r w:rsidR="00A349D7">
        <w:rPr>
          <w:rFonts w:eastAsia="Times New Roman" w:cstheme="minorHAnsi"/>
          <w:sz w:val="24"/>
          <w:szCs w:val="24"/>
        </w:rPr>
        <w:t>-</w:t>
      </w:r>
      <w:r w:rsidR="00AC7A86" w:rsidRPr="0042521F">
        <w:rPr>
          <w:rFonts w:eastAsia="Times New Roman" w:cstheme="minorHAnsi"/>
          <w:sz w:val="24"/>
          <w:szCs w:val="24"/>
        </w:rPr>
        <w:t xml:space="preserve">producing region of </w:t>
      </w:r>
      <w:r w:rsidR="00A349D7">
        <w:rPr>
          <w:rFonts w:eastAsia="Times New Roman" w:cstheme="minorHAnsi"/>
          <w:sz w:val="24"/>
          <w:szCs w:val="24"/>
        </w:rPr>
        <w:t>the United States</w:t>
      </w:r>
      <w:r w:rsidR="005045B4">
        <w:rPr>
          <w:rFonts w:eastAsia="Times New Roman" w:cstheme="minorHAnsi"/>
          <w:sz w:val="24"/>
          <w:szCs w:val="24"/>
        </w:rPr>
        <w:t xml:space="preserve">. We found 15 studies that met our criteria, </w:t>
      </w:r>
      <w:r w:rsidR="007554FF">
        <w:rPr>
          <w:rFonts w:eastAsia="Times New Roman" w:cstheme="minorHAnsi"/>
          <w:sz w:val="24"/>
          <w:szCs w:val="24"/>
        </w:rPr>
        <w:t>resulting in</w:t>
      </w:r>
      <w:r w:rsidR="00AD6359">
        <w:rPr>
          <w:rFonts w:eastAsia="Times New Roman" w:cstheme="minorHAnsi"/>
          <w:sz w:val="24"/>
          <w:szCs w:val="24"/>
        </w:rPr>
        <w:t xml:space="preserve"> </w:t>
      </w:r>
      <w:r w:rsidR="00F90CF2">
        <w:rPr>
          <w:rFonts w:eastAsia="Times New Roman" w:cstheme="minorHAnsi"/>
          <w:sz w:val="24"/>
          <w:szCs w:val="24"/>
        </w:rPr>
        <w:t>paired comparisons of weed biomass</w:t>
      </w:r>
      <w:r w:rsidR="00AD6359">
        <w:rPr>
          <w:rFonts w:eastAsia="Times New Roman" w:cstheme="minorHAnsi"/>
          <w:sz w:val="24"/>
          <w:szCs w:val="24"/>
        </w:rPr>
        <w:t xml:space="preserve"> (n=123) and density (n=119) in cover-cropped and control treatments</w:t>
      </w:r>
      <w:r w:rsidR="00AC7A86" w:rsidRPr="0042521F">
        <w:rPr>
          <w:rFonts w:eastAsia="Times New Roman" w:cstheme="minorHAnsi"/>
          <w:sz w:val="24"/>
          <w:szCs w:val="24"/>
        </w:rPr>
        <w:t xml:space="preserve">. </w:t>
      </w:r>
      <w:r w:rsidR="00F90CF2">
        <w:rPr>
          <w:rFonts w:eastAsia="Times New Roman" w:cstheme="minorHAnsi"/>
          <w:sz w:val="24"/>
          <w:szCs w:val="24"/>
        </w:rPr>
        <w:t xml:space="preserve">Higher cover crop biomass was associated with more weed control, with </w:t>
      </w:r>
      <w:r w:rsidR="00AD6359">
        <w:rPr>
          <w:rFonts w:eastAsia="Times New Roman" w:cstheme="minorHAnsi"/>
          <w:sz w:val="24"/>
          <w:szCs w:val="24"/>
        </w:rPr>
        <w:t>~3</w:t>
      </w:r>
      <w:r w:rsidR="00F90CF2">
        <w:rPr>
          <w:rFonts w:eastAsia="Times New Roman" w:cstheme="minorHAnsi"/>
          <w:sz w:val="24"/>
          <w:szCs w:val="24"/>
        </w:rPr>
        <w:t xml:space="preserve"> Mg ha-1 providing </w:t>
      </w:r>
      <w:r w:rsidR="007E68D0">
        <w:rPr>
          <w:rFonts w:eastAsia="Times New Roman" w:cstheme="minorHAnsi"/>
          <w:sz w:val="24"/>
          <w:szCs w:val="24"/>
        </w:rPr>
        <w:t xml:space="preserve">a median reduction of </w:t>
      </w:r>
      <w:r w:rsidR="00970465">
        <w:rPr>
          <w:rFonts w:eastAsia="Times New Roman" w:cstheme="minorHAnsi"/>
          <w:sz w:val="24"/>
          <w:szCs w:val="24"/>
        </w:rPr>
        <w:t>50</w:t>
      </w:r>
      <w:r w:rsidR="00F90CF2">
        <w:rPr>
          <w:rFonts w:eastAsia="Times New Roman" w:cstheme="minorHAnsi"/>
          <w:sz w:val="24"/>
          <w:szCs w:val="24"/>
        </w:rPr>
        <w:t>% in weed biomass</w:t>
      </w:r>
      <w:r w:rsidR="00CF19BB">
        <w:rPr>
          <w:rFonts w:eastAsia="Times New Roman" w:cstheme="minorHAnsi"/>
          <w:sz w:val="24"/>
          <w:szCs w:val="24"/>
        </w:rPr>
        <w:t xml:space="preserve"> and </w:t>
      </w:r>
      <w:r w:rsidR="007E68D0">
        <w:rPr>
          <w:rFonts w:eastAsia="Times New Roman" w:cstheme="minorHAnsi"/>
          <w:color w:val="FF0000"/>
          <w:sz w:val="24"/>
          <w:szCs w:val="24"/>
        </w:rPr>
        <w:t>30</w:t>
      </w:r>
      <w:r w:rsidR="00CF19BB">
        <w:rPr>
          <w:rFonts w:eastAsia="Times New Roman" w:cstheme="minorHAnsi"/>
          <w:sz w:val="24"/>
          <w:szCs w:val="24"/>
        </w:rPr>
        <w:t xml:space="preserve">% </w:t>
      </w:r>
      <w:bookmarkStart w:id="0" w:name="_GoBack"/>
      <w:bookmarkEnd w:id="0"/>
      <w:r w:rsidR="00CF19BB">
        <w:rPr>
          <w:rFonts w:eastAsia="Times New Roman" w:cstheme="minorHAnsi"/>
          <w:sz w:val="24"/>
          <w:szCs w:val="24"/>
        </w:rPr>
        <w:t>in weed density</w:t>
      </w:r>
      <w:r w:rsidR="007A17A4">
        <w:rPr>
          <w:rFonts w:eastAsia="Times New Roman" w:cstheme="minorHAnsi"/>
          <w:sz w:val="24"/>
          <w:szCs w:val="24"/>
        </w:rPr>
        <w:t xml:space="preserve">. </w:t>
      </w:r>
      <w:r w:rsidR="00CF19BB">
        <w:rPr>
          <w:rFonts w:eastAsia="Times New Roman" w:cstheme="minorHAnsi"/>
          <w:sz w:val="24"/>
          <w:szCs w:val="24"/>
        </w:rPr>
        <w:t xml:space="preserve"> Even after accounting for cover crop </w:t>
      </w:r>
      <w:r w:rsidR="009B6E6F">
        <w:rPr>
          <w:rFonts w:eastAsia="Times New Roman" w:cstheme="minorHAnsi"/>
          <w:sz w:val="24"/>
          <w:szCs w:val="24"/>
        </w:rPr>
        <w:t>biomass</w:t>
      </w:r>
      <w:r w:rsidR="00CF19BB">
        <w:rPr>
          <w:rFonts w:eastAsia="Times New Roman" w:cstheme="minorHAnsi"/>
          <w:sz w:val="24"/>
          <w:szCs w:val="24"/>
        </w:rPr>
        <w:t xml:space="preserve"> production</w:t>
      </w:r>
      <w:r w:rsidR="009B6E6F">
        <w:rPr>
          <w:rFonts w:eastAsia="Times New Roman" w:cstheme="minorHAnsi"/>
          <w:sz w:val="24"/>
          <w:szCs w:val="24"/>
        </w:rPr>
        <w:t>, grass cover crops reduc</w:t>
      </w:r>
      <w:r w:rsidR="00CF19BB">
        <w:rPr>
          <w:rFonts w:eastAsia="Times New Roman" w:cstheme="minorHAnsi"/>
          <w:sz w:val="24"/>
          <w:szCs w:val="24"/>
        </w:rPr>
        <w:t>ed</w:t>
      </w:r>
      <w:r w:rsidR="009B6E6F">
        <w:rPr>
          <w:rFonts w:eastAsia="Times New Roman" w:cstheme="minorHAnsi"/>
          <w:sz w:val="24"/>
          <w:szCs w:val="24"/>
        </w:rPr>
        <w:t xml:space="preserve"> weed</w:t>
      </w:r>
      <w:r w:rsidR="00CF19BB">
        <w:rPr>
          <w:rFonts w:eastAsia="Times New Roman" w:cstheme="minorHAnsi"/>
          <w:sz w:val="24"/>
          <w:szCs w:val="24"/>
        </w:rPr>
        <w:t>s more</w:t>
      </w:r>
      <w:r w:rsidR="009B6E6F">
        <w:rPr>
          <w:rFonts w:eastAsia="Times New Roman" w:cstheme="minorHAnsi"/>
          <w:sz w:val="24"/>
          <w:szCs w:val="24"/>
        </w:rPr>
        <w:t xml:space="preserve"> compared to non-grasses. </w:t>
      </w:r>
      <w:r w:rsidR="00CF19BB">
        <w:rPr>
          <w:rFonts w:eastAsia="Times New Roman" w:cstheme="minorHAnsi"/>
          <w:sz w:val="24"/>
          <w:szCs w:val="24"/>
        </w:rPr>
        <w:t xml:space="preserve">Cover crops were most effective at controlling winter annuals, intermediate </w:t>
      </w:r>
      <w:r w:rsidR="005045B4">
        <w:rPr>
          <w:rFonts w:eastAsia="Times New Roman" w:cstheme="minorHAnsi"/>
          <w:sz w:val="24"/>
          <w:szCs w:val="24"/>
        </w:rPr>
        <w:t>for</w:t>
      </w:r>
      <w:r w:rsidR="00CF19BB">
        <w:rPr>
          <w:rFonts w:eastAsia="Times New Roman" w:cstheme="minorHAnsi"/>
          <w:sz w:val="24"/>
          <w:szCs w:val="24"/>
        </w:rPr>
        <w:t xml:space="preserve"> summer annuals, and had no effect on perennial weeds. </w:t>
      </w:r>
      <w:r w:rsidRPr="0042521F">
        <w:rPr>
          <w:rFonts w:eastAsia="Times New Roman" w:cstheme="minorHAnsi"/>
          <w:sz w:val="24"/>
          <w:szCs w:val="24"/>
        </w:rPr>
        <w:t xml:space="preserve">No </w:t>
      </w:r>
      <w:r w:rsidR="009B6E6F">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sidR="00C70541">
        <w:rPr>
          <w:rFonts w:eastAsia="Times New Roman" w:cstheme="minorHAnsi"/>
          <w:sz w:val="24"/>
          <w:szCs w:val="24"/>
        </w:rPr>
        <w:t>, cover crop termination to cash crop planting gap</w:t>
      </w:r>
      <w:r w:rsidRPr="0042521F">
        <w:rPr>
          <w:rFonts w:eastAsia="Times New Roman" w:cstheme="minorHAnsi"/>
          <w:sz w:val="24"/>
          <w:szCs w:val="24"/>
        </w:rPr>
        <w:t xml:space="preserve">) were important in determining weed suppression. </w:t>
      </w:r>
      <w:r w:rsidR="00970465">
        <w:rPr>
          <w:rFonts w:eastAsia="Times New Roman" w:cstheme="minorHAnsi"/>
          <w:sz w:val="24"/>
          <w:szCs w:val="24"/>
        </w:rPr>
        <w:t>We found there was no significant trade-off in managing cover crops for both weed suppression and yield maintenance. However, m</w:t>
      </w:r>
      <w:r w:rsidR="00F90CF2">
        <w:rPr>
          <w:rFonts w:eastAsia="Times New Roman" w:cstheme="minorHAnsi"/>
          <w:sz w:val="24"/>
          <w:szCs w:val="24"/>
        </w:rPr>
        <w:t xml:space="preserve">anaging cover crops to achieve maximum weed control may be </w:t>
      </w:r>
      <w:r w:rsidR="005045B4">
        <w:rPr>
          <w:rFonts w:eastAsia="Times New Roman" w:cstheme="minorHAnsi"/>
          <w:sz w:val="24"/>
          <w:szCs w:val="24"/>
        </w:rPr>
        <w:t xml:space="preserve">difficult under the climate and management constraints of a </w:t>
      </w:r>
      <w:r w:rsidR="00970465">
        <w:rPr>
          <w:rFonts w:eastAsia="Times New Roman" w:cstheme="minorHAnsi"/>
          <w:sz w:val="24"/>
          <w:szCs w:val="24"/>
        </w:rPr>
        <w:t xml:space="preserve">traditional </w:t>
      </w:r>
      <w:r w:rsidR="005045B4">
        <w:rPr>
          <w:rFonts w:eastAsia="Times New Roman" w:cstheme="minorHAnsi"/>
          <w:sz w:val="24"/>
          <w:szCs w:val="24"/>
        </w:rPr>
        <w:t xml:space="preserve">Midwestern </w:t>
      </w:r>
      <w:r w:rsidR="00970465">
        <w:rPr>
          <w:rFonts w:eastAsia="Times New Roman" w:cstheme="minorHAnsi"/>
          <w:sz w:val="24"/>
          <w:szCs w:val="24"/>
        </w:rPr>
        <w:t>maize-soybean system</w:t>
      </w:r>
      <w:r w:rsidR="00F90CF2">
        <w:rPr>
          <w:rFonts w:eastAsia="Times New Roman" w:cstheme="minorHAnsi"/>
          <w:sz w:val="24"/>
          <w:szCs w:val="24"/>
        </w:rPr>
        <w:t xml:space="preserve">. </w:t>
      </w:r>
    </w:p>
    <w:p w14:paraId="4DA581C0" w14:textId="616F905E" w:rsidR="00F90CF2" w:rsidRDefault="00F90CF2" w:rsidP="0077460E">
      <w:pPr>
        <w:shd w:val="clear" w:color="auto" w:fill="FFFFFF"/>
        <w:spacing w:after="0" w:line="240" w:lineRule="auto"/>
        <w:rPr>
          <w:rFonts w:eastAsia="Times New Roman" w:cstheme="minorHAnsi"/>
          <w:sz w:val="24"/>
          <w:szCs w:val="24"/>
        </w:rPr>
      </w:pPr>
    </w:p>
    <w:p w14:paraId="10025C63" w14:textId="77777777" w:rsidR="00F90CF2" w:rsidRDefault="00F90CF2" w:rsidP="0077460E">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AFC8BE4" w14:textId="384FCCE8" w:rsidR="00C70541" w:rsidRDefault="00F90CF2"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Cover crops over myriad benefits in many agricultural production systems (CITE). In maize-based systems, cover crops have been shown to</w:t>
      </w:r>
      <w:r w:rsidR="00C70541">
        <w:rPr>
          <w:rFonts w:eastAsia="Times New Roman" w:cstheme="minorHAnsi"/>
          <w:sz w:val="24"/>
          <w:szCs w:val="24"/>
        </w:rPr>
        <w:t xml:space="preserve"> improve soil water blah (</w:t>
      </w:r>
      <w:proofErr w:type="spellStart"/>
      <w:r w:rsidR="00C70541">
        <w:rPr>
          <w:rFonts w:eastAsia="Times New Roman" w:cstheme="minorHAnsi"/>
          <w:sz w:val="24"/>
          <w:szCs w:val="24"/>
        </w:rPr>
        <w:t>Basche</w:t>
      </w:r>
      <w:proofErr w:type="spellEnd"/>
      <w:r w:rsidR="00C70541">
        <w:rPr>
          <w:rFonts w:eastAsia="Times New Roman" w:cstheme="minorHAnsi"/>
          <w:sz w:val="24"/>
          <w:szCs w:val="24"/>
        </w:rPr>
        <w:t xml:space="preserve"> et al. 2016</w:t>
      </w:r>
      <w:proofErr w:type="gramStart"/>
      <w:r w:rsidR="00C70541">
        <w:rPr>
          <w:rFonts w:eastAsia="Times New Roman" w:cstheme="minorHAnsi"/>
          <w:sz w:val="24"/>
          <w:szCs w:val="24"/>
        </w:rPr>
        <w:t xml:space="preserve">), </w:t>
      </w:r>
      <w:r>
        <w:rPr>
          <w:rFonts w:eastAsia="Times New Roman" w:cstheme="minorHAnsi"/>
          <w:sz w:val="24"/>
          <w:szCs w:val="24"/>
        </w:rPr>
        <w:t xml:space="preserve"> blah</w:t>
      </w:r>
      <w:proofErr w:type="gramEnd"/>
      <w:r>
        <w:rPr>
          <w:rFonts w:eastAsia="Times New Roman" w:cstheme="minorHAnsi"/>
          <w:sz w:val="24"/>
          <w:szCs w:val="24"/>
        </w:rPr>
        <w:t xml:space="preserve"> blah (CITE). </w:t>
      </w:r>
      <w:r w:rsidR="00193C85">
        <w:rPr>
          <w:rFonts w:eastAsia="Times New Roman" w:cstheme="minorHAnsi"/>
          <w:sz w:val="24"/>
          <w:szCs w:val="24"/>
        </w:rPr>
        <w:t>R</w:t>
      </w:r>
      <w:r>
        <w:rPr>
          <w:rFonts w:eastAsia="Times New Roman" w:cstheme="minorHAnsi"/>
          <w:sz w:val="24"/>
          <w:szCs w:val="24"/>
        </w:rPr>
        <w:t xml:space="preserve">ecent meta-analyses have </w:t>
      </w:r>
      <w:r w:rsidR="00193C85">
        <w:rPr>
          <w:rFonts w:eastAsia="Times New Roman" w:cstheme="minorHAnsi"/>
          <w:sz w:val="24"/>
          <w:szCs w:val="24"/>
        </w:rPr>
        <w:t>shown cash crop diversification (</w:t>
      </w:r>
      <w:proofErr w:type="spellStart"/>
      <w:r w:rsidR="00193C85">
        <w:rPr>
          <w:rFonts w:eastAsia="Times New Roman" w:cstheme="minorHAnsi"/>
          <w:sz w:val="24"/>
          <w:szCs w:val="24"/>
        </w:rPr>
        <w:t>Weisberger</w:t>
      </w:r>
      <w:proofErr w:type="spellEnd"/>
      <w:r w:rsidR="00193C85">
        <w:rPr>
          <w:rFonts w:eastAsia="Times New Roman" w:cstheme="minorHAnsi"/>
          <w:sz w:val="24"/>
          <w:szCs w:val="24"/>
        </w:rPr>
        <w:t xml:space="preserve"> et al. 2019) and use of </w:t>
      </w:r>
      <w:r>
        <w:rPr>
          <w:rFonts w:eastAsia="Times New Roman" w:cstheme="minorHAnsi"/>
          <w:sz w:val="24"/>
          <w:szCs w:val="24"/>
        </w:rPr>
        <w:t xml:space="preserve">cover crops </w:t>
      </w:r>
      <w:r w:rsidR="00193C85">
        <w:rPr>
          <w:rFonts w:eastAsia="Times New Roman" w:cstheme="minorHAnsi"/>
          <w:sz w:val="24"/>
          <w:szCs w:val="24"/>
        </w:rPr>
        <w:t xml:space="preserve">(CITE that crappy </w:t>
      </w:r>
      <w:proofErr w:type="spellStart"/>
      <w:r w:rsidR="00193C85">
        <w:rPr>
          <w:rFonts w:eastAsia="Times New Roman" w:cstheme="minorHAnsi"/>
          <w:sz w:val="24"/>
          <w:szCs w:val="24"/>
        </w:rPr>
        <w:t>Ospitan</w:t>
      </w:r>
      <w:proofErr w:type="spellEnd"/>
      <w:r w:rsidR="00193C85">
        <w:rPr>
          <w:rFonts w:eastAsia="Times New Roman" w:cstheme="minorHAnsi"/>
          <w:sz w:val="24"/>
          <w:szCs w:val="24"/>
        </w:rPr>
        <w:t xml:space="preserve"> paper I guess) can offer weed control in </w:t>
      </w:r>
      <w:r w:rsidR="00193C85">
        <w:rPr>
          <w:rFonts w:eastAsia="Times New Roman" w:cstheme="minorHAnsi"/>
          <w:sz w:val="24"/>
          <w:szCs w:val="24"/>
        </w:rPr>
        <w:lastRenderedPageBreak/>
        <w:t xml:space="preserve">a range of </w:t>
      </w:r>
      <w:r w:rsidR="006664E7">
        <w:rPr>
          <w:rFonts w:eastAsia="Times New Roman" w:cstheme="minorHAnsi"/>
          <w:sz w:val="24"/>
          <w:szCs w:val="24"/>
        </w:rPr>
        <w:t xml:space="preserve">grain </w:t>
      </w:r>
      <w:r w:rsidR="00193C85">
        <w:rPr>
          <w:rFonts w:eastAsia="Times New Roman" w:cstheme="minorHAnsi"/>
          <w:sz w:val="24"/>
          <w:szCs w:val="24"/>
        </w:rPr>
        <w:t>production systems. However</w:t>
      </w:r>
      <w:r w:rsidR="006664E7">
        <w:rPr>
          <w:rFonts w:eastAsia="Times New Roman" w:cstheme="minorHAnsi"/>
          <w:sz w:val="24"/>
          <w:szCs w:val="24"/>
        </w:rPr>
        <w:t>,</w:t>
      </w:r>
      <w:r w:rsidR="00193C85">
        <w:rPr>
          <w:rFonts w:eastAsia="Times New Roman" w:cstheme="minorHAnsi"/>
          <w:sz w:val="24"/>
          <w:szCs w:val="24"/>
        </w:rPr>
        <w:t xml:space="preserve"> maize-soybean systems</w:t>
      </w:r>
      <w:r w:rsidR="007554FF">
        <w:rPr>
          <w:rFonts w:eastAsia="Times New Roman" w:cstheme="minorHAnsi"/>
          <w:sz w:val="24"/>
          <w:szCs w:val="24"/>
        </w:rPr>
        <w:t xml:space="preserve"> in the Mid-western United States (US)</w:t>
      </w:r>
      <w:r w:rsidR="00193C85">
        <w:rPr>
          <w:rFonts w:eastAsia="Times New Roman" w:cstheme="minorHAnsi"/>
          <w:sz w:val="24"/>
          <w:szCs w:val="24"/>
        </w:rPr>
        <w:t xml:space="preserve"> </w:t>
      </w:r>
      <w:r w:rsidR="006664E7">
        <w:rPr>
          <w:rFonts w:eastAsia="Times New Roman" w:cstheme="minorHAnsi"/>
          <w:sz w:val="24"/>
          <w:szCs w:val="24"/>
        </w:rPr>
        <w:t xml:space="preserve">make up a large percentage of US land-use and have disproportionate impacts on water quality in the Mississippi drainage basin (CITE). This unique and ubiquitous production system </w:t>
      </w:r>
      <w:r w:rsidR="00193C85">
        <w:rPr>
          <w:rFonts w:eastAsia="Times New Roman" w:cstheme="minorHAnsi"/>
          <w:sz w:val="24"/>
          <w:szCs w:val="24"/>
        </w:rPr>
        <w:t xml:space="preserve">merits specific consideration with regard to </w:t>
      </w:r>
      <w:r w:rsidR="00AD5DE8">
        <w:rPr>
          <w:rFonts w:eastAsia="Times New Roman" w:cstheme="minorHAnsi"/>
          <w:sz w:val="24"/>
          <w:szCs w:val="24"/>
        </w:rPr>
        <w:t>weed suppression offered by cover crops</w:t>
      </w:r>
      <w:r w:rsidR="006664E7">
        <w:rPr>
          <w:rFonts w:eastAsia="Times New Roman" w:cstheme="minorHAnsi"/>
          <w:sz w:val="24"/>
          <w:szCs w:val="24"/>
        </w:rPr>
        <w:t xml:space="preserve">, as context-specific analyses can offer insights not accessible through broader analyses. For example, a state-specific synthesis paper found </w:t>
      </w:r>
      <w:r w:rsidR="00592563">
        <w:rPr>
          <w:rFonts w:eastAsia="Times New Roman" w:cstheme="minorHAnsi"/>
          <w:sz w:val="24"/>
          <w:szCs w:val="24"/>
        </w:rPr>
        <w:t>grasses and broadleaf cover crops were equally and significantly weed-suppressive in their production systems (</w:t>
      </w:r>
      <w:proofErr w:type="spellStart"/>
      <w:r w:rsidR="00592563">
        <w:rPr>
          <w:rFonts w:eastAsia="Times New Roman" w:cstheme="minorHAnsi"/>
          <w:sz w:val="24"/>
          <w:szCs w:val="24"/>
        </w:rPr>
        <w:t>Baraibar</w:t>
      </w:r>
      <w:proofErr w:type="spellEnd"/>
      <w:r w:rsidR="00592563">
        <w:rPr>
          <w:rFonts w:eastAsia="Times New Roman" w:cstheme="minorHAnsi"/>
          <w:sz w:val="24"/>
          <w:szCs w:val="24"/>
        </w:rPr>
        <w:t xml:space="preserve"> et al. 2019), in contrast to results from a world-wide meta-analysis that found grass cover crops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god that paper is terrible). The state-specific analysis was also able to offer target cover crop biomasses that offer significant weed control. </w:t>
      </w:r>
      <w:proofErr w:type="spellStart"/>
      <w:r w:rsidR="00592563">
        <w:rPr>
          <w:rFonts w:eastAsia="Times New Roman" w:cstheme="minorHAnsi"/>
          <w:sz w:val="24"/>
          <w:szCs w:val="24"/>
        </w:rPr>
        <w:t>Quantiatively</w:t>
      </w:r>
      <w:proofErr w:type="spellEnd"/>
      <w:r w:rsidR="00592563">
        <w:rPr>
          <w:rFonts w:eastAsia="Times New Roman" w:cstheme="minorHAnsi"/>
          <w:sz w:val="24"/>
          <w:szCs w:val="24"/>
        </w:rPr>
        <w:t xml:space="preserve">-driven recommendations such as those are currently unavailable for the Corn Belt (CITE?). </w:t>
      </w:r>
    </w:p>
    <w:p w14:paraId="2667D7AE" w14:textId="78C9FB9C" w:rsidR="006664E7" w:rsidRDefault="006664E7" w:rsidP="00F90CF2">
      <w:pPr>
        <w:shd w:val="clear" w:color="auto" w:fill="FFFFFF"/>
        <w:spacing w:after="0" w:line="240" w:lineRule="auto"/>
        <w:rPr>
          <w:rFonts w:eastAsia="Times New Roman" w:cstheme="minorHAnsi"/>
          <w:sz w:val="24"/>
          <w:szCs w:val="24"/>
        </w:rPr>
      </w:pPr>
    </w:p>
    <w:p w14:paraId="09B76242" w14:textId="525541D6" w:rsidR="00812116" w:rsidRDefault="006664E7" w:rsidP="00866311">
      <w:pPr>
        <w:shd w:val="clear" w:color="auto" w:fill="FFFFFF"/>
        <w:spacing w:after="0" w:line="240" w:lineRule="auto"/>
        <w:rPr>
          <w:rFonts w:eastAsia="Times New Roman" w:cstheme="minorHAnsi"/>
          <w:sz w:val="24"/>
          <w:szCs w:val="24"/>
        </w:rPr>
      </w:pPr>
      <w:r>
        <w:t>Cover crops can suppress weeds by (</w:t>
      </w:r>
      <w:proofErr w:type="spellStart"/>
      <w:r>
        <w:t>i</w:t>
      </w:r>
      <w:proofErr w:type="spellEnd"/>
      <w:r>
        <w:t>) competing for resources as live plants (e.g. sunlight, nutrients), (ii) altering the soil environment in ways that affect weed seed germination (</w:t>
      </w:r>
      <w:proofErr w:type="spellStart"/>
      <w:r>
        <w:t>e.g</w:t>
      </w:r>
      <w:proofErr w:type="spellEnd"/>
      <w:r>
        <w:t xml:space="preserve"> allelopathy, soil moisture retention), (iii) altering the environment in which weed seedlings develop as mulch (e.g. reducing temperatures, creating light stress). Each of these may have a suppressive or stimulatory effect on weeds, largely depending on context (CITE). Ad</w:t>
      </w:r>
      <w:r w:rsidR="00592563">
        <w:t>ditionally, the production system</w:t>
      </w:r>
      <w:r>
        <w:t xml:space="preserve"> in which cover crops are employed can have a large impact on the observed weed response. For example, </w:t>
      </w:r>
      <w:r>
        <w:rPr>
          <w:rFonts w:eastAsia="Times New Roman" w:cstheme="minorHAnsi"/>
          <w:sz w:val="24"/>
          <w:szCs w:val="24"/>
        </w:rPr>
        <w:t>many producers use cover crops as part of larger conservation plans that include zero-tillage (CITE). Cash crop diversification offers higher weed suppression in no-till systems (</w:t>
      </w:r>
      <w:proofErr w:type="spellStart"/>
      <w:r>
        <w:rPr>
          <w:rFonts w:eastAsia="Times New Roman" w:cstheme="minorHAnsi"/>
          <w:sz w:val="24"/>
          <w:szCs w:val="24"/>
        </w:rPr>
        <w:t>Weisberger</w:t>
      </w:r>
      <w:proofErr w:type="spellEnd"/>
      <w:r>
        <w:rPr>
          <w:rFonts w:eastAsia="Times New Roman" w:cstheme="minorHAnsi"/>
          <w:sz w:val="24"/>
          <w:szCs w:val="24"/>
        </w:rPr>
        <w:t xml:space="preserve"> et al. 2019), but the effect of the overall production system tillage regime on cover crop weed suppression is poorly understood in the Corn Belt (CITE contradicting studies). </w:t>
      </w:r>
      <w:r w:rsidR="00592563">
        <w:rPr>
          <w:rFonts w:eastAsia="Times New Roman" w:cstheme="minorHAnsi"/>
          <w:sz w:val="24"/>
          <w:szCs w:val="24"/>
        </w:rPr>
        <w:t>Furthermore, l</w:t>
      </w:r>
      <w:r w:rsidR="00AD5DE8">
        <w:rPr>
          <w:rFonts w:eastAsia="Times New Roman" w:cstheme="minorHAnsi"/>
          <w:sz w:val="24"/>
          <w:szCs w:val="24"/>
        </w:rPr>
        <w:t xml:space="preserve">arge questions remain about how cover crop interfaces with the cash crop can </w:t>
      </w:r>
      <w:r w:rsidR="007554FF">
        <w:rPr>
          <w:rFonts w:eastAsia="Times New Roman" w:cstheme="minorHAnsi"/>
          <w:sz w:val="24"/>
          <w:szCs w:val="24"/>
        </w:rPr>
        <w:t>a</w:t>
      </w:r>
      <w:r w:rsidR="00AD5DE8">
        <w:rPr>
          <w:rFonts w:eastAsia="Times New Roman" w:cstheme="minorHAnsi"/>
          <w:sz w:val="24"/>
          <w:szCs w:val="24"/>
        </w:rPr>
        <w:t>ffect</w:t>
      </w:r>
      <w:r w:rsidR="007554FF">
        <w:rPr>
          <w:rFonts w:eastAsia="Times New Roman" w:cstheme="minorHAnsi"/>
          <w:sz w:val="24"/>
          <w:szCs w:val="24"/>
        </w:rPr>
        <w:t xml:space="preserve"> weed suppression in maize-soybean systems. </w:t>
      </w:r>
      <w:r w:rsidR="00627DF0">
        <w:rPr>
          <w:rFonts w:eastAsia="Times New Roman" w:cstheme="minorHAnsi"/>
          <w:sz w:val="24"/>
          <w:szCs w:val="24"/>
        </w:rPr>
        <w:t xml:space="preserve">Finally, cover crop weed research employs varying methodologies, and it is unclear how these can affect results and interpretation. </w:t>
      </w:r>
      <w:r w:rsidR="007554FF">
        <w:rPr>
          <w:rFonts w:eastAsia="Times New Roman" w:cstheme="minorHAnsi"/>
          <w:sz w:val="24"/>
          <w:szCs w:val="24"/>
        </w:rPr>
        <w:t xml:space="preserve">To begin to address these research gaps </w:t>
      </w:r>
      <w:r w:rsidR="00FE38AB" w:rsidRPr="0042521F">
        <w:rPr>
          <w:rFonts w:eastAsia="Times New Roman" w:cstheme="minorHAnsi"/>
          <w:sz w:val="24"/>
          <w:szCs w:val="24"/>
        </w:rPr>
        <w:t xml:space="preserve">we conducted a meta-analysis to understand the impact of </w:t>
      </w:r>
      <w:r w:rsidR="00627DF0">
        <w:rPr>
          <w:rFonts w:eastAsia="Times New Roman" w:cstheme="minorHAnsi"/>
          <w:sz w:val="24"/>
          <w:szCs w:val="24"/>
        </w:rPr>
        <w:t>(</w:t>
      </w:r>
      <w:proofErr w:type="spellStart"/>
      <w:r w:rsidR="00627DF0">
        <w:rPr>
          <w:rFonts w:eastAsia="Times New Roman" w:cstheme="minorHAnsi"/>
          <w:sz w:val="24"/>
          <w:szCs w:val="24"/>
        </w:rPr>
        <w:t>i</w:t>
      </w:r>
      <w:proofErr w:type="spellEnd"/>
      <w:r w:rsidR="00627DF0">
        <w:rPr>
          <w:rFonts w:eastAsia="Times New Roman" w:cstheme="minorHAnsi"/>
          <w:sz w:val="24"/>
          <w:szCs w:val="24"/>
        </w:rPr>
        <w:t xml:space="preserve">) experimental design, (ii) </w:t>
      </w:r>
      <w:r w:rsidR="007554FF">
        <w:rPr>
          <w:rFonts w:eastAsia="Times New Roman" w:cstheme="minorHAnsi"/>
          <w:sz w:val="24"/>
          <w:szCs w:val="24"/>
        </w:rPr>
        <w:t>environmental</w:t>
      </w:r>
      <w:r w:rsidR="00627DF0">
        <w:rPr>
          <w:rFonts w:eastAsia="Times New Roman" w:cstheme="minorHAnsi"/>
          <w:sz w:val="24"/>
          <w:szCs w:val="24"/>
        </w:rPr>
        <w:t xml:space="preserve"> growing conditions,</w:t>
      </w:r>
      <w:r w:rsidR="007554FF">
        <w:rPr>
          <w:rFonts w:eastAsia="Times New Roman" w:cstheme="minorHAnsi"/>
          <w:sz w:val="24"/>
          <w:szCs w:val="24"/>
        </w:rPr>
        <w:t xml:space="preserve"> and </w:t>
      </w:r>
      <w:r w:rsidR="00627DF0">
        <w:rPr>
          <w:rFonts w:eastAsia="Times New Roman" w:cstheme="minorHAnsi"/>
          <w:sz w:val="24"/>
          <w:szCs w:val="24"/>
        </w:rPr>
        <w:t xml:space="preserve">(iii) </w:t>
      </w:r>
      <w:r w:rsidR="007554FF">
        <w:rPr>
          <w:rFonts w:eastAsia="Times New Roman" w:cstheme="minorHAnsi"/>
          <w:sz w:val="24"/>
          <w:szCs w:val="24"/>
        </w:rPr>
        <w:t>managerial</w:t>
      </w:r>
      <w:r w:rsidR="00627DF0">
        <w:rPr>
          <w:rFonts w:eastAsia="Times New Roman" w:cstheme="minorHAnsi"/>
          <w:sz w:val="24"/>
          <w:szCs w:val="24"/>
        </w:rPr>
        <w:t xml:space="preserve"> choices</w:t>
      </w:r>
      <w:r w:rsidR="007554FF">
        <w:rPr>
          <w:rFonts w:eastAsia="Times New Roman" w:cstheme="minorHAnsi"/>
          <w:sz w:val="24"/>
          <w:szCs w:val="24"/>
        </w:rPr>
        <w:t xml:space="preserve"> on cover crop </w:t>
      </w:r>
      <w:r w:rsidR="00FE38AB" w:rsidRPr="0042521F">
        <w:rPr>
          <w:rFonts w:eastAsia="Times New Roman" w:cstheme="minorHAnsi"/>
          <w:sz w:val="24"/>
          <w:szCs w:val="24"/>
        </w:rPr>
        <w:t xml:space="preserve">weed control in </w:t>
      </w:r>
      <w:r w:rsidR="007554FF">
        <w:rPr>
          <w:rFonts w:eastAsia="Times New Roman" w:cstheme="minorHAnsi"/>
          <w:sz w:val="24"/>
          <w:szCs w:val="24"/>
        </w:rPr>
        <w:t>maize</w:t>
      </w:r>
      <w:r w:rsidR="00FE38AB" w:rsidRPr="0042521F">
        <w:rPr>
          <w:rFonts w:eastAsia="Times New Roman" w:cstheme="minorHAnsi"/>
          <w:sz w:val="24"/>
          <w:szCs w:val="24"/>
        </w:rPr>
        <w:t xml:space="preserve">-soybean </w:t>
      </w:r>
      <w:r w:rsidR="007554FF">
        <w:rPr>
          <w:rFonts w:eastAsia="Times New Roman" w:cstheme="minorHAnsi"/>
          <w:sz w:val="24"/>
          <w:szCs w:val="24"/>
        </w:rPr>
        <w:t>systems</w:t>
      </w:r>
      <w:r w:rsidR="00FE38AB" w:rsidRPr="0042521F">
        <w:rPr>
          <w:rFonts w:eastAsia="Times New Roman" w:cstheme="minorHAnsi"/>
          <w:sz w:val="24"/>
          <w:szCs w:val="24"/>
        </w:rPr>
        <w:t xml:space="preserve"> in the </w:t>
      </w:r>
      <w:r w:rsidR="007554FF">
        <w:rPr>
          <w:rFonts w:eastAsia="Times New Roman" w:cstheme="minorHAnsi"/>
          <w:sz w:val="24"/>
          <w:szCs w:val="24"/>
        </w:rPr>
        <w:t xml:space="preserve">US </w:t>
      </w:r>
      <w:r w:rsidR="00FE38AB" w:rsidRPr="0042521F">
        <w:rPr>
          <w:rFonts w:eastAsia="Times New Roman" w:cstheme="minorHAnsi"/>
          <w:sz w:val="24"/>
          <w:szCs w:val="24"/>
        </w:rPr>
        <w:t>Midwestern Corn Belt.</w:t>
      </w:r>
    </w:p>
    <w:p w14:paraId="34308EB7" w14:textId="77777777" w:rsidR="007554FF" w:rsidRDefault="007554FF" w:rsidP="009B6E6F">
      <w:pPr>
        <w:shd w:val="clear" w:color="auto" w:fill="FFFFFF"/>
        <w:spacing w:after="0" w:line="240" w:lineRule="auto"/>
        <w:rPr>
          <w:rFonts w:eastAsia="Times New Roman" w:cstheme="minorHAnsi"/>
          <w:b/>
          <w:sz w:val="24"/>
          <w:szCs w:val="24"/>
        </w:rPr>
      </w:pPr>
    </w:p>
    <w:p w14:paraId="068CD147" w14:textId="2175987B" w:rsidR="00F04873" w:rsidRPr="0042521F" w:rsidRDefault="00F04873" w:rsidP="0077460E">
      <w:pPr>
        <w:shd w:val="clear" w:color="auto" w:fill="FFFFFF"/>
        <w:spacing w:after="0" w:line="240" w:lineRule="auto"/>
        <w:rPr>
          <w:rFonts w:eastAsia="Times New Roman" w:cstheme="minorHAnsi"/>
          <w:b/>
          <w:sz w:val="32"/>
          <w:szCs w:val="32"/>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 xml:space="preserve">(weed* AND ("cover crop*" OR "green manure" OR "catch crop*") AND ("corn" OR "maize" OR "soybean*")). This resulted in a total of 676 studies that were screened for eligibility based on the following </w:t>
      </w:r>
      <w:r w:rsidR="0042521F">
        <w:rPr>
          <w:rFonts w:eastAsia="Times New Roman" w:cstheme="minorHAnsi"/>
          <w:sz w:val="24"/>
          <w:szCs w:val="24"/>
        </w:rPr>
        <w:t xml:space="preserve">three </w:t>
      </w:r>
      <w:r w:rsidR="0077460E" w:rsidRPr="0042521F">
        <w:rPr>
          <w:rFonts w:eastAsia="Times New Roman" w:cstheme="minorHAnsi"/>
          <w:sz w:val="24"/>
          <w:szCs w:val="24"/>
        </w:rPr>
        <w:t>criteria</w:t>
      </w:r>
      <w:r w:rsidR="0042521F">
        <w:rPr>
          <w:rFonts w:eastAsia="Times New Roman" w:cstheme="minorHAnsi"/>
          <w:sz w:val="24"/>
          <w:szCs w:val="24"/>
        </w:rPr>
        <w:t xml:space="preserve">: </w:t>
      </w:r>
    </w:p>
    <w:p w14:paraId="1B85DB49" w14:textId="5EAEF916" w:rsidR="0042521F" w:rsidRPr="00913733" w:rsidRDefault="0042521F" w:rsidP="0077460E">
      <w:pPr>
        <w:shd w:val="clear" w:color="auto" w:fill="FFFFFF"/>
        <w:spacing w:after="0" w:line="240" w:lineRule="auto"/>
        <w:rPr>
          <w:rFonts w:eastAsia="Times New Roman" w:cstheme="minorHAnsi"/>
          <w:color w:val="FF0000"/>
          <w:sz w:val="24"/>
          <w:szCs w:val="24"/>
        </w:rPr>
      </w:pPr>
      <w:r w:rsidRPr="00913733">
        <w:rPr>
          <w:rFonts w:eastAsia="Times New Roman" w:cstheme="minorHAnsi"/>
          <w:color w:val="FF0000"/>
          <w:sz w:val="24"/>
          <w:szCs w:val="24"/>
        </w:rPr>
        <w:t>(</w:t>
      </w:r>
      <w:proofErr w:type="spellStart"/>
      <w:r w:rsidRPr="00913733">
        <w:rPr>
          <w:rFonts w:eastAsia="Times New Roman" w:cstheme="minorHAnsi"/>
          <w:color w:val="FF0000"/>
          <w:sz w:val="24"/>
          <w:szCs w:val="24"/>
        </w:rPr>
        <w:t>i</w:t>
      </w:r>
      <w:proofErr w:type="spellEnd"/>
      <w:r w:rsidR="0077460E" w:rsidRPr="00913733">
        <w:rPr>
          <w:rFonts w:eastAsia="Times New Roman" w:cstheme="minorHAnsi"/>
          <w:color w:val="FF0000"/>
          <w:sz w:val="24"/>
          <w:szCs w:val="24"/>
        </w:rPr>
        <w:t xml:space="preserve">) </w:t>
      </w:r>
      <w:r w:rsidRPr="00913733">
        <w:rPr>
          <w:rFonts w:eastAsia="Times New Roman" w:cstheme="minorHAnsi"/>
          <w:color w:val="FF0000"/>
          <w:sz w:val="24"/>
          <w:szCs w:val="24"/>
        </w:rPr>
        <w:t>S</w:t>
      </w:r>
      <w:r w:rsidR="0077460E" w:rsidRPr="00913733">
        <w:rPr>
          <w:rFonts w:eastAsia="Times New Roman" w:cstheme="minorHAnsi"/>
          <w:color w:val="FF0000"/>
          <w:sz w:val="24"/>
          <w:szCs w:val="24"/>
        </w:rPr>
        <w:t xml:space="preserve">tudies must have been conducted in </w:t>
      </w:r>
      <w:r w:rsidR="007554FF">
        <w:rPr>
          <w:rFonts w:eastAsia="Times New Roman" w:cstheme="minorHAnsi"/>
          <w:color w:val="FF0000"/>
          <w:sz w:val="24"/>
          <w:szCs w:val="24"/>
        </w:rPr>
        <w:t>a</w:t>
      </w:r>
      <w:r w:rsidR="0077460E" w:rsidRPr="00913733">
        <w:rPr>
          <w:rFonts w:eastAsia="Times New Roman" w:cstheme="minorHAnsi"/>
          <w:color w:val="FF0000"/>
          <w:sz w:val="24"/>
          <w:szCs w:val="24"/>
        </w:rPr>
        <w:t xml:space="preserve"> </w:t>
      </w:r>
      <w:r w:rsidR="007554FF">
        <w:rPr>
          <w:rFonts w:eastAsia="Times New Roman" w:cstheme="minorHAnsi"/>
          <w:color w:val="FF0000"/>
          <w:sz w:val="24"/>
          <w:szCs w:val="24"/>
        </w:rPr>
        <w:t>US ‘</w:t>
      </w:r>
      <w:r w:rsidR="0077460E" w:rsidRPr="00913733">
        <w:rPr>
          <w:rFonts w:eastAsia="Times New Roman" w:cstheme="minorHAnsi"/>
          <w:color w:val="FF0000"/>
          <w:sz w:val="24"/>
          <w:szCs w:val="24"/>
        </w:rPr>
        <w:t>Corn Belt</w:t>
      </w:r>
      <w:r w:rsidR="007554FF">
        <w:rPr>
          <w:rFonts w:eastAsia="Times New Roman" w:cstheme="minorHAnsi"/>
          <w:color w:val="FF0000"/>
          <w:sz w:val="24"/>
          <w:szCs w:val="24"/>
        </w:rPr>
        <w:t>’</w:t>
      </w:r>
      <w:r w:rsidR="0077460E" w:rsidRPr="00913733">
        <w:rPr>
          <w:rFonts w:eastAsia="Times New Roman" w:cstheme="minorHAnsi"/>
          <w:color w:val="FF0000"/>
          <w:sz w:val="24"/>
          <w:szCs w:val="24"/>
        </w:rPr>
        <w:t xml:space="preserve"> state, </w:t>
      </w:r>
      <w:r w:rsidR="0080510A">
        <w:rPr>
          <w:rFonts w:eastAsia="Times New Roman" w:cstheme="minorHAnsi"/>
          <w:color w:val="FF0000"/>
          <w:sz w:val="24"/>
          <w:szCs w:val="24"/>
        </w:rPr>
        <w:t xml:space="preserve">defined as a state in the </w:t>
      </w:r>
      <w:r w:rsidR="0077460E" w:rsidRPr="00913733">
        <w:rPr>
          <w:rFonts w:eastAsia="Times New Roman" w:cstheme="minorHAnsi"/>
          <w:color w:val="FF0000"/>
          <w:sz w:val="24"/>
          <w:szCs w:val="24"/>
        </w:rPr>
        <w:t xml:space="preserve">contiguous </w:t>
      </w:r>
      <w:r w:rsidR="0080510A">
        <w:rPr>
          <w:rFonts w:eastAsia="Times New Roman" w:cstheme="minorHAnsi"/>
          <w:color w:val="FF0000"/>
          <w:sz w:val="24"/>
          <w:szCs w:val="24"/>
        </w:rPr>
        <w:t>Midwestern</w:t>
      </w:r>
      <w:r w:rsidR="0077460E" w:rsidRPr="00913733">
        <w:rPr>
          <w:rFonts w:eastAsia="Times New Roman" w:cstheme="minorHAnsi"/>
          <w:color w:val="FF0000"/>
          <w:sz w:val="24"/>
          <w:szCs w:val="24"/>
        </w:rPr>
        <w:t xml:space="preserve"> region with </w:t>
      </w:r>
      <w:r w:rsidR="0080510A">
        <w:rPr>
          <w:rFonts w:eastAsia="Times New Roman" w:cstheme="minorHAnsi"/>
          <w:color w:val="FF0000"/>
          <w:sz w:val="24"/>
          <w:szCs w:val="24"/>
        </w:rPr>
        <w:t>th</w:t>
      </w:r>
      <w:r w:rsidR="0077460E" w:rsidRPr="00913733">
        <w:rPr>
          <w:rFonts w:eastAsia="Times New Roman" w:cstheme="minorHAnsi"/>
          <w:color w:val="FF0000"/>
          <w:sz w:val="24"/>
          <w:szCs w:val="24"/>
        </w:rPr>
        <w:t>e largest acreage</w:t>
      </w:r>
      <w:r w:rsidR="0080510A">
        <w:rPr>
          <w:rFonts w:eastAsia="Times New Roman" w:cstheme="minorHAnsi"/>
          <w:color w:val="FF0000"/>
          <w:sz w:val="24"/>
          <w:szCs w:val="24"/>
        </w:rPr>
        <w:t>s</w:t>
      </w:r>
      <w:r w:rsidR="0077460E" w:rsidRPr="00913733">
        <w:rPr>
          <w:rFonts w:eastAsia="Times New Roman" w:cstheme="minorHAnsi"/>
          <w:color w:val="FF0000"/>
          <w:sz w:val="24"/>
          <w:szCs w:val="24"/>
        </w:rPr>
        <w:t xml:space="preserve"> of </w:t>
      </w:r>
      <w:r w:rsidR="007554FF">
        <w:rPr>
          <w:rFonts w:eastAsia="Times New Roman" w:cstheme="minorHAnsi"/>
          <w:color w:val="FF0000"/>
          <w:sz w:val="24"/>
          <w:szCs w:val="24"/>
        </w:rPr>
        <w:t>maize</w:t>
      </w:r>
      <w:r w:rsidR="0077460E" w:rsidRPr="00913733">
        <w:rPr>
          <w:rFonts w:eastAsia="Times New Roman" w:cstheme="minorHAnsi"/>
          <w:color w:val="FF0000"/>
          <w:sz w:val="24"/>
          <w:szCs w:val="24"/>
        </w:rPr>
        <w:t xml:space="preserve"> acres harvested in the most </w:t>
      </w:r>
      <w:r w:rsidR="0077460E" w:rsidRPr="00913733">
        <w:rPr>
          <w:rFonts w:eastAsia="Times New Roman" w:cstheme="minorHAnsi"/>
          <w:color w:val="FF0000"/>
          <w:sz w:val="24"/>
          <w:szCs w:val="24"/>
        </w:rPr>
        <w:lastRenderedPageBreak/>
        <w:t xml:space="preserve">recent </w:t>
      </w:r>
      <w:r w:rsidR="008029B9" w:rsidRPr="00913733">
        <w:rPr>
          <w:rFonts w:eastAsia="Times New Roman" w:cstheme="minorHAnsi"/>
          <w:color w:val="FF0000"/>
          <w:sz w:val="24"/>
          <w:szCs w:val="24"/>
        </w:rPr>
        <w:t xml:space="preserve">five </w:t>
      </w:r>
      <w:r w:rsidR="0077460E" w:rsidRPr="00913733">
        <w:rPr>
          <w:rFonts w:eastAsia="Times New Roman" w:cstheme="minorHAnsi"/>
          <w:color w:val="FF0000"/>
          <w:sz w:val="24"/>
          <w:szCs w:val="24"/>
        </w:rPr>
        <w:t>years</w:t>
      </w:r>
      <w:r w:rsidR="008029B9" w:rsidRPr="00913733">
        <w:rPr>
          <w:rFonts w:eastAsia="Times New Roman" w:cstheme="minorHAnsi"/>
          <w:color w:val="FF0000"/>
          <w:sz w:val="24"/>
          <w:szCs w:val="24"/>
        </w:rPr>
        <w:t xml:space="preserve"> of available data (USDA-NASS 2019)</w:t>
      </w:r>
      <w:r w:rsidR="007554FF">
        <w:rPr>
          <w:rFonts w:eastAsia="Times New Roman" w:cstheme="minorHAnsi"/>
          <w:color w:val="FF0000"/>
          <w:sz w:val="24"/>
          <w:szCs w:val="24"/>
        </w:rPr>
        <w:t xml:space="preserve"> including:</w:t>
      </w:r>
      <w:r w:rsidR="0077460E" w:rsidRPr="00913733">
        <w:rPr>
          <w:rFonts w:eastAsia="Times New Roman" w:cstheme="minorHAnsi"/>
          <w:color w:val="FF0000"/>
          <w:sz w:val="24"/>
          <w:szCs w:val="24"/>
        </w:rPr>
        <w:t xml:space="preserve"> Illinois, Indiana, Iowa, Kansas, Michigan, Minnesota, Missouri, Nebraska, North Dakota, Ohio, South Dakota, and Wisconsin</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23B7A4E3"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77460E" w:rsidRPr="0042521F">
        <w:rPr>
          <w:rFonts w:eastAsia="Times New Roman" w:cstheme="minorHAnsi"/>
          <w:sz w:val="24"/>
          <w:szCs w:val="24"/>
        </w:rPr>
        <w:t xml:space="preserve"> cover crop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913733">
        <w:rPr>
          <w:rFonts w:eastAsia="Times New Roman" w:cstheme="minorHAnsi"/>
          <w:sz w:val="24"/>
          <w:szCs w:val="24"/>
        </w:rPr>
        <w:t>c</w:t>
      </w:r>
      <w:r w:rsidR="0077460E" w:rsidRPr="0042521F">
        <w:rPr>
          <w:rFonts w:eastAsia="Times New Roman" w:cstheme="minorHAnsi"/>
          <w:sz w:val="24"/>
          <w:szCs w:val="24"/>
        </w:rPr>
        <w:t>over crop</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40CAFB18" w14:textId="1C951BEC" w:rsidR="0042521F" w:rsidRDefault="007554FF" w:rsidP="0077460E">
      <w:pPr>
        <w:shd w:val="clear" w:color="auto" w:fill="FFFFFF"/>
        <w:spacing w:after="0" w:line="240" w:lineRule="auto"/>
        <w:rPr>
          <w:rFonts w:eastAsia="Times New Roman" w:cstheme="minorHAnsi"/>
          <w:sz w:val="24"/>
          <w:szCs w:val="24"/>
        </w:rPr>
      </w:pPr>
      <w:r>
        <w:rPr>
          <w:rFonts w:eastAsia="Times New Roman" w:cstheme="minorHAnsi"/>
          <w:color w:val="FF0000"/>
          <w:sz w:val="24"/>
          <w:szCs w:val="24"/>
        </w:rPr>
        <w:t>Did we wind up accepting g</w:t>
      </w:r>
      <w:r w:rsidR="0042521F" w:rsidRPr="0042521F">
        <w:rPr>
          <w:rFonts w:eastAsia="Times New Roman" w:cstheme="minorHAnsi"/>
          <w:color w:val="FF0000"/>
          <w:sz w:val="24"/>
          <w:szCs w:val="24"/>
        </w:rPr>
        <w:t>ray literature?</w:t>
      </w:r>
      <w:r w:rsidR="0077460E" w:rsidRPr="0042521F">
        <w:rPr>
          <w:rFonts w:eastAsia="Times New Roman" w:cstheme="minorHAnsi"/>
          <w:sz w:val="24"/>
          <w:szCs w:val="24"/>
        </w:rPr>
        <w:t xml:space="preserve"> </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Can someone make a PRISMA diagram?</w:t>
      </w:r>
      <w:r w:rsidRPr="00FF1E71">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394C2348" w14:textId="0DD987AB" w:rsidR="00D42EBA" w:rsidRDefault="007554F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chose weed biomass and weed density as our response variables.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cover crop</w:t>
      </w:r>
      <w:r w:rsidR="00D41CFD">
        <w:rPr>
          <w:rFonts w:eastAsia="Times New Roman" w:cstheme="minorHAnsi"/>
          <w:sz w:val="24"/>
          <w:szCs w:val="24"/>
        </w:rPr>
        <w:t xml:space="preserve"> and a no-cover control</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D42EBA">
        <w:rPr>
          <w:rFonts w:eastAsia="Times New Roman" w:cstheme="minorHAnsi"/>
          <w:sz w:val="24"/>
          <w:szCs w:val="24"/>
        </w:rPr>
        <w:t>(</w:t>
      </w:r>
      <w:r w:rsidR="00D42EBA" w:rsidRPr="00F862A8">
        <w:rPr>
          <w:rFonts w:eastAsia="Times New Roman" w:cstheme="minorHAnsi"/>
          <w:color w:val="FF0000"/>
          <w:sz w:val="24"/>
          <w:szCs w:val="24"/>
        </w:rPr>
        <w:t>this seems weird</w:t>
      </w:r>
      <w:r w:rsidR="00D42EBA">
        <w:rPr>
          <w:rFonts w:eastAsia="Times New Roman" w:cstheme="minorHAnsi"/>
          <w:sz w:val="24"/>
          <w:szCs w:val="24"/>
        </w:rPr>
        <w:t xml:space="preserve">). </w:t>
      </w:r>
      <w:r w:rsidR="00A22853">
        <w:rPr>
          <w:rFonts w:eastAsia="Times New Roman" w:cstheme="minorHAnsi"/>
          <w:sz w:val="24"/>
          <w:szCs w:val="24"/>
        </w:rPr>
        <w:t xml:space="preserve">For each comparison, </w:t>
      </w:r>
      <w:r w:rsidR="00D42EBA">
        <w:rPr>
          <w:rFonts w:eastAsia="Times New Roman" w:cstheme="minorHAnsi"/>
          <w:sz w:val="24"/>
          <w:szCs w:val="24"/>
        </w:rPr>
        <w:t>a suite of</w:t>
      </w:r>
      <w:r w:rsidR="00A22853">
        <w:rPr>
          <w:rFonts w:eastAsia="Times New Roman" w:cstheme="minorHAnsi"/>
          <w:sz w:val="24"/>
          <w:szCs w:val="24"/>
        </w:rPr>
        <w:t xml:space="preserve"> accompanying</w:t>
      </w:r>
      <w:r w:rsidR="00D42EBA">
        <w:rPr>
          <w:rFonts w:eastAsia="Times New Roman" w:cstheme="minorHAnsi"/>
          <w:sz w:val="24"/>
          <w:szCs w:val="24"/>
        </w:rPr>
        <w:t xml:space="preserve"> information was extracted (Table X). </w:t>
      </w:r>
    </w:p>
    <w:p w14:paraId="4CEC2D2F" w14:textId="1B8E44A9" w:rsidR="00CF6E6C" w:rsidRDefault="00CF6E6C" w:rsidP="0077460E">
      <w:pPr>
        <w:shd w:val="clear" w:color="auto" w:fill="FFFFFF"/>
        <w:spacing w:after="0" w:line="240" w:lineRule="auto"/>
        <w:rPr>
          <w:rFonts w:eastAsia="Times New Roman" w:cstheme="minorHAnsi"/>
          <w:sz w:val="24"/>
          <w:szCs w:val="24"/>
        </w:rPr>
      </w:pP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77777777" w:rsidR="0077460E" w:rsidRPr="0042521F" w:rsidRDefault="0077460E" w:rsidP="0077460E">
      <w:pPr>
        <w:shd w:val="clear" w:color="auto" w:fill="FFFFFF"/>
        <w:spacing w:after="0" w:line="240" w:lineRule="auto"/>
        <w:rPr>
          <w:rFonts w:eastAsia="Times New Roman" w:cstheme="minorHAnsi"/>
          <w:sz w:val="24"/>
          <w:szCs w:val="24"/>
        </w:rPr>
      </w:pPr>
    </w:p>
    <w:p w14:paraId="72BD2E54" w14:textId="6510D00D" w:rsidR="00D41CFD" w:rsidRDefault="00EF1C37" w:rsidP="00A37A74">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For both weed density and biomass, the response ratio was the </w:t>
      </w:r>
      <w:r w:rsidR="00A37A74">
        <w:rPr>
          <w:rFonts w:eastAsia="Times New Roman" w:cstheme="minorHAnsi"/>
          <w:sz w:val="24"/>
          <w:szCs w:val="24"/>
        </w:rPr>
        <w:t>value i</w:t>
      </w:r>
      <w:r w:rsidR="008029B9" w:rsidRPr="0042521F">
        <w:rPr>
          <w:rFonts w:eastAsia="Times New Roman" w:cstheme="minorHAnsi"/>
          <w:sz w:val="24"/>
          <w:szCs w:val="24"/>
        </w:rPr>
        <w:t xml:space="preserve">n the cover crop treatment divided by the no cover crop treatment (citation). </w:t>
      </w:r>
      <w:r w:rsidR="00A37A74">
        <w:rPr>
          <w:rFonts w:eastAsia="Times New Roman" w:cstheme="minorHAnsi"/>
          <w:sz w:val="24"/>
          <w:szCs w:val="24"/>
        </w:rPr>
        <w:t xml:space="preserve">The natural log of the response ratio was used for all statistical analyses, and values were back-transformed and presented as a percent change for interpretation purposes. To estimate over-all effect sizes, we fit a linear mixed-model using the lmer4 package (cite) in R (cite) to the log-transformed response ratio accounting for the random effect of study and non-parametric weighting based on sample sizes (cite). We used this weighting method because only </w:t>
      </w:r>
      <w:r w:rsidR="00D41CFD">
        <w:rPr>
          <w:rFonts w:eastAsia="Times New Roman" w:cstheme="minorHAnsi"/>
          <w:sz w:val="24"/>
          <w:szCs w:val="24"/>
        </w:rPr>
        <w:t xml:space="preserve">3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p>
    <w:p w14:paraId="67CFEF29" w14:textId="00D7B71A" w:rsidR="00A37A74" w:rsidRDefault="00D41CFD" w:rsidP="00A37A74">
      <w:pPr>
        <w:shd w:val="clear" w:color="auto" w:fill="FFFFFF"/>
        <w:spacing w:after="0" w:line="240" w:lineRule="auto"/>
        <w:rPr>
          <w:rFonts w:eastAsia="Times New Roman" w:cstheme="minorHAnsi"/>
          <w:sz w:val="24"/>
          <w:szCs w:val="24"/>
        </w:rPr>
      </w:pPr>
      <w:r>
        <w:rPr>
          <w:rFonts w:eastAsia="Times New Roman" w:cstheme="minorHAnsi"/>
          <w:sz w:val="24"/>
          <w:szCs w:val="24"/>
        </w:rPr>
        <w:t>Importance of modifiers was assessed using a generalized boosted regression tree (CITE)</w:t>
      </w:r>
      <w:r w:rsidR="00010DDF">
        <w:rPr>
          <w:rFonts w:eastAsia="Times New Roman" w:cstheme="minorHAnsi"/>
          <w:sz w:val="24"/>
          <w:szCs w:val="24"/>
        </w:rPr>
        <w:t>.</w:t>
      </w:r>
      <w:r w:rsidR="00A37A74">
        <w:rPr>
          <w:rFonts w:eastAsia="Times New Roman" w:cstheme="minorHAnsi"/>
          <w:sz w:val="24"/>
          <w:szCs w:val="24"/>
        </w:rPr>
        <w:t xml:space="preserve">  </w:t>
      </w:r>
      <w:r w:rsidR="00010DDF">
        <w:rPr>
          <w:rFonts w:eastAsia="Times New Roman" w:cstheme="minorHAnsi"/>
          <w:sz w:val="24"/>
          <w:szCs w:val="24"/>
        </w:rPr>
        <w:t>Significance of individual factors were assessed using a linear mixed model as described above, but with one fixed effect modifier included at a time.</w:t>
      </w:r>
      <w:r w:rsidR="00CF19BB">
        <w:rPr>
          <w:rFonts w:eastAsia="Times New Roman" w:cstheme="minorHAnsi"/>
          <w:sz w:val="24"/>
          <w:szCs w:val="24"/>
        </w:rPr>
        <w:t xml:space="preserve"> Significance was </w:t>
      </w:r>
      <w:r w:rsidR="00AE5B5E">
        <w:rPr>
          <w:rFonts w:eastAsia="Times New Roman" w:cstheme="minorHAnsi"/>
          <w:sz w:val="24"/>
          <w:szCs w:val="24"/>
        </w:rPr>
        <w:t>assigned</w:t>
      </w:r>
      <w:r w:rsidR="00CF19BB">
        <w:rPr>
          <w:rFonts w:eastAsia="Times New Roman" w:cstheme="minorHAnsi"/>
          <w:sz w:val="24"/>
          <w:szCs w:val="24"/>
        </w:rPr>
        <w:t xml:space="preserve"> at a p-value less than 0.05, but </w:t>
      </w:r>
      <w:r w:rsidR="00AE5B5E">
        <w:rPr>
          <w:rFonts w:eastAsia="Times New Roman" w:cstheme="minorHAnsi"/>
          <w:sz w:val="24"/>
          <w:szCs w:val="24"/>
        </w:rPr>
        <w:t>intermediate p-values &lt;0.10 were investigated</w:t>
      </w:r>
      <w:r w:rsidR="00CF19BB">
        <w:rPr>
          <w:rFonts w:eastAsia="Times New Roman" w:cstheme="minorHAnsi"/>
          <w:sz w:val="24"/>
          <w:szCs w:val="24"/>
        </w:rPr>
        <w:t xml:space="preserve"> (CITE that Nature paper). </w:t>
      </w:r>
    </w:p>
    <w:p w14:paraId="6D5BBC78" w14:textId="735A4578" w:rsidR="00010DDF" w:rsidRDefault="00010DDF" w:rsidP="00A37A74">
      <w:pPr>
        <w:shd w:val="clear" w:color="auto" w:fill="FFFFFF"/>
        <w:spacing w:after="0" w:line="240" w:lineRule="auto"/>
        <w:rPr>
          <w:rFonts w:eastAsia="Times New Roman" w:cstheme="minorHAnsi"/>
          <w:sz w:val="24"/>
          <w:szCs w:val="24"/>
        </w:rPr>
      </w:pPr>
    </w:p>
    <w:p w14:paraId="692812CA" w14:textId="3EE2D892" w:rsidR="00010DDF" w:rsidRPr="00010DDF" w:rsidRDefault="00010DDF" w:rsidP="00A37A74">
      <w:pPr>
        <w:shd w:val="clear" w:color="auto" w:fill="FFFFFF"/>
        <w:spacing w:after="0" w:line="240" w:lineRule="auto"/>
        <w:rPr>
          <w:rFonts w:eastAsia="Times New Roman" w:cstheme="minorHAnsi"/>
          <w:color w:val="FF0000"/>
          <w:sz w:val="24"/>
          <w:szCs w:val="24"/>
        </w:rPr>
      </w:pPr>
      <w:r w:rsidRPr="00010DDF">
        <w:rPr>
          <w:rFonts w:eastAsia="Times New Roman" w:cstheme="minorHAnsi"/>
          <w:color w:val="FF0000"/>
          <w:sz w:val="24"/>
          <w:szCs w:val="24"/>
        </w:rPr>
        <w:t xml:space="preserve">I’m meeting with a statistician to see if I can control for the effect of biomass while assessing the grass vs non-grass comparison, or if I can justify not doing that. </w:t>
      </w:r>
    </w:p>
    <w:p w14:paraId="4F50D175" w14:textId="6E97FF8A" w:rsidR="00A37A74" w:rsidRDefault="00A37A74" w:rsidP="00A37A74">
      <w:pPr>
        <w:shd w:val="clear" w:color="auto" w:fill="FFFFFF"/>
        <w:spacing w:after="0" w:line="240" w:lineRule="auto"/>
      </w:pPr>
    </w:p>
    <w:p w14:paraId="58333995" w14:textId="4884618D" w:rsidR="00AE5B5E" w:rsidRPr="00AE5B5E" w:rsidRDefault="00AE5B5E" w:rsidP="00A37A74">
      <w:pPr>
        <w:shd w:val="clear" w:color="auto" w:fill="FFFFFF"/>
        <w:spacing w:after="0" w:line="240" w:lineRule="auto"/>
        <w:rPr>
          <w:color w:val="FF0000"/>
        </w:rPr>
      </w:pPr>
      <w:r w:rsidRPr="00AE5B5E">
        <w:rPr>
          <w:color w:val="FF0000"/>
        </w:rPr>
        <w:t>Need to do a sensitivity analysis to see if there is one study that is driving our results</w:t>
      </w:r>
    </w:p>
    <w:p w14:paraId="124E7552" w14:textId="66F781C9" w:rsidR="00D41CFD" w:rsidRDefault="00D41CFD" w:rsidP="00A37A74">
      <w:pPr>
        <w:shd w:val="clear" w:color="auto" w:fill="FFFFFF"/>
        <w:spacing w:after="0" w:line="240" w:lineRule="auto"/>
      </w:pPr>
    </w:p>
    <w:p w14:paraId="6BDCE3DA" w14:textId="531F80C6" w:rsidR="00B73B09" w:rsidRPr="0042521F" w:rsidRDefault="00010DDF" w:rsidP="00676DE4">
      <w:pPr>
        <w:pStyle w:val="NoSpacing"/>
        <w:rPr>
          <w:rFonts w:cstheme="minorHAnsi"/>
          <w:b/>
          <w:sz w:val="32"/>
          <w:szCs w:val="32"/>
        </w:rPr>
      </w:pPr>
      <w:r>
        <w:rPr>
          <w:rFonts w:cstheme="minorHAnsi"/>
          <w:b/>
          <w:sz w:val="32"/>
          <w:szCs w:val="32"/>
        </w:rPr>
        <w:t>Results and Discussion</w:t>
      </w:r>
    </w:p>
    <w:p w14:paraId="6AE54838" w14:textId="77777777" w:rsidR="005D7FA7" w:rsidRPr="0042521F" w:rsidRDefault="005D7FA7" w:rsidP="00676DE4">
      <w:pPr>
        <w:pStyle w:val="NoSpacing"/>
        <w:rPr>
          <w:rFonts w:cstheme="minorHAnsi"/>
          <w:sz w:val="24"/>
          <w:szCs w:val="24"/>
        </w:rPr>
      </w:pPr>
    </w:p>
    <w:p w14:paraId="71C5C0DC" w14:textId="77777777" w:rsidR="00676DE4" w:rsidRPr="0042521F" w:rsidRDefault="00676DE4" w:rsidP="00676DE4">
      <w:pPr>
        <w:pStyle w:val="NoSpacing"/>
        <w:rPr>
          <w:rFonts w:cstheme="minorHAnsi"/>
          <w:sz w:val="24"/>
          <w:szCs w:val="24"/>
          <w:u w:val="single"/>
        </w:rPr>
      </w:pPr>
      <w:r w:rsidRPr="0042521F">
        <w:rPr>
          <w:rFonts w:cstheme="minorHAnsi"/>
          <w:sz w:val="24"/>
          <w:szCs w:val="24"/>
          <w:u w:val="single"/>
        </w:rPr>
        <w:t>Database overview</w:t>
      </w:r>
    </w:p>
    <w:p w14:paraId="5D193C47" w14:textId="77777777" w:rsidR="00D42EBA" w:rsidRDefault="00D42EBA" w:rsidP="00676DE4">
      <w:pPr>
        <w:pStyle w:val="NoSpacing"/>
        <w:rPr>
          <w:rFonts w:cstheme="minorHAnsi"/>
          <w:sz w:val="24"/>
          <w:szCs w:val="24"/>
        </w:rPr>
      </w:pPr>
    </w:p>
    <w:p w14:paraId="618CCA4D" w14:textId="563E07D3" w:rsidR="00676DE4" w:rsidRDefault="00D42EBA" w:rsidP="00676DE4">
      <w:pPr>
        <w:pStyle w:val="NoSpacing"/>
        <w:rPr>
          <w:rFonts w:cstheme="minorHAnsi"/>
          <w:sz w:val="24"/>
          <w:szCs w:val="24"/>
        </w:rPr>
      </w:pPr>
      <w:r>
        <w:rPr>
          <w:rFonts w:cstheme="minorHAnsi"/>
          <w:sz w:val="24"/>
          <w:szCs w:val="24"/>
        </w:rPr>
        <w:lastRenderedPageBreak/>
        <w:t>F</w:t>
      </w:r>
      <w:r w:rsidR="00676DE4" w:rsidRPr="0042521F">
        <w:rPr>
          <w:rFonts w:cstheme="minorHAnsi"/>
          <w:sz w:val="24"/>
          <w:szCs w:val="24"/>
        </w:rPr>
        <w:t>ifteen articles</w:t>
      </w:r>
      <w:r>
        <w:rPr>
          <w:rFonts w:cstheme="minorHAnsi"/>
          <w:sz w:val="24"/>
          <w:szCs w:val="24"/>
        </w:rPr>
        <w:t xml:space="preserve"> (</w:t>
      </w:r>
      <w:proofErr w:type="spellStart"/>
      <w:r w:rsidRPr="00D42EBA">
        <w:rPr>
          <w:rFonts w:cstheme="minorHAnsi"/>
          <w:b/>
          <w:sz w:val="24"/>
          <w:szCs w:val="24"/>
        </w:rPr>
        <w:t>Supplmentary</w:t>
      </w:r>
      <w:proofErr w:type="spellEnd"/>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Pr>
          <w:rFonts w:cstheme="minorHAnsi"/>
          <w:sz w:val="24"/>
          <w:szCs w:val="24"/>
        </w:rPr>
        <w:t xml:space="preserve">, </w:t>
      </w:r>
      <w:r w:rsidR="00FD4E73">
        <w:rPr>
          <w:rFonts w:cstheme="minorHAnsi"/>
          <w:sz w:val="24"/>
          <w:szCs w:val="24"/>
        </w:rPr>
        <w:t>representing</w:t>
      </w:r>
      <w:r>
        <w:rPr>
          <w:rFonts w:cstheme="minorHAnsi"/>
          <w:sz w:val="24"/>
          <w:szCs w:val="24"/>
        </w:rPr>
        <w:t xml:space="preserve"> a range of site characteristics and managements representative of corn-soybean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7F59A711" w:rsidR="00FC675C" w:rsidRDefault="00FC675C" w:rsidP="00676DE4">
            <w:pPr>
              <w:pStyle w:val="NoSpacing"/>
              <w:rPr>
                <w:rFonts w:cstheme="minorHAnsi"/>
                <w:sz w:val="24"/>
                <w:szCs w:val="24"/>
              </w:rPr>
            </w:pPr>
            <w:r w:rsidRPr="00FC675C">
              <w:rPr>
                <w:rFonts w:cstheme="minorHAnsi"/>
                <w:noProof/>
                <w:sz w:val="24"/>
                <w:szCs w:val="24"/>
              </w:rPr>
              <w:drawing>
                <wp:inline distT="0" distB="0" distL="0" distR="0" wp14:anchorId="67F5B460" wp14:editId="6958B102">
                  <wp:extent cx="5857875" cy="4080112"/>
                  <wp:effectExtent l="0" t="0" r="0" b="0"/>
                  <wp:docPr id="8" name="Picture 8" descr="C:\Users\vnichols\Box Sync\1_Gina_Projects\proj_WeedMetaCC\_figs\manu_fig1_map-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ichols\Box Sync\1_Gina_Projects\proj_WeedMetaCC\_figs\manu_fig1_map-sit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4185" cy="4084507"/>
                          </a:xfrm>
                          <a:prstGeom prst="rect">
                            <a:avLst/>
                          </a:prstGeom>
                          <a:noFill/>
                          <a:ln>
                            <a:noFill/>
                          </a:ln>
                        </pic:spPr>
                      </pic:pic>
                    </a:graphicData>
                  </a:graphic>
                </wp:inline>
              </w:drawing>
            </w:r>
          </w:p>
        </w:tc>
      </w:tr>
      <w:tr w:rsidR="00FC675C" w14:paraId="63D4C30A" w14:textId="77777777" w:rsidTr="00FC675C">
        <w:tc>
          <w:tcPr>
            <w:tcW w:w="9350" w:type="dxa"/>
          </w:tcPr>
          <w:p w14:paraId="4DE4F696" w14:textId="3FC1BCE1" w:rsidR="00FC675C" w:rsidRDefault="00FC675C" w:rsidP="00676DE4">
            <w:pPr>
              <w:pStyle w:val="NoSpacing"/>
              <w:rPr>
                <w:rFonts w:cstheme="minorHAnsi"/>
                <w:sz w:val="24"/>
                <w:szCs w:val="24"/>
              </w:rPr>
            </w:pPr>
            <w:r>
              <w:rPr>
                <w:rFonts w:cstheme="minorHAnsi"/>
                <w:sz w:val="24"/>
                <w:szCs w:val="24"/>
              </w:rPr>
              <w:t>Figure 1. Rough draft of Corn Belt map, with number of points and aridity index indicated (except for Missouri)</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CBAAD8B"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 xml:space="preserve">Management, experimental design, and site characteristics were extracted from each publication.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091"/>
        <w:gridCol w:w="2935"/>
        <w:gridCol w:w="2137"/>
        <w:gridCol w:w="3187"/>
      </w:tblGrid>
      <w:tr w:rsidR="00D42EBA" w14:paraId="751CC4CD" w14:textId="77777777" w:rsidTr="00FC675C">
        <w:tc>
          <w:tcPr>
            <w:tcW w:w="1091" w:type="dxa"/>
          </w:tcPr>
          <w:p w14:paraId="4C8ECB72" w14:textId="77777777" w:rsidR="00D42EBA" w:rsidRDefault="00D42EBA" w:rsidP="00E30F5A">
            <w:pPr>
              <w:rPr>
                <w:rFonts w:eastAsia="Times New Roman" w:cstheme="minorHAnsi"/>
                <w:sz w:val="24"/>
                <w:szCs w:val="24"/>
              </w:rPr>
            </w:pPr>
            <w:r>
              <w:rPr>
                <w:rFonts w:eastAsia="Times New Roman" w:cstheme="minorHAnsi"/>
                <w:sz w:val="24"/>
                <w:szCs w:val="24"/>
              </w:rPr>
              <w:t>Category</w:t>
            </w:r>
          </w:p>
        </w:tc>
        <w:tc>
          <w:tcPr>
            <w:tcW w:w="2935" w:type="dxa"/>
          </w:tcPr>
          <w:p w14:paraId="1D1FB1ED" w14:textId="77777777" w:rsidR="00D42EBA" w:rsidRDefault="00D42EBA" w:rsidP="00E30F5A">
            <w:pPr>
              <w:rPr>
                <w:rFonts w:eastAsia="Times New Roman" w:cstheme="minorHAnsi"/>
                <w:sz w:val="24"/>
                <w:szCs w:val="24"/>
              </w:rPr>
            </w:pPr>
            <w:r>
              <w:rPr>
                <w:rFonts w:eastAsia="Times New Roman" w:cstheme="minorHAnsi"/>
                <w:sz w:val="24"/>
                <w:szCs w:val="24"/>
              </w:rPr>
              <w:t>Factor</w:t>
            </w:r>
          </w:p>
        </w:tc>
        <w:tc>
          <w:tcPr>
            <w:tcW w:w="2137" w:type="dxa"/>
          </w:tcPr>
          <w:p w14:paraId="63F99EF2" w14:textId="77777777" w:rsidR="00D42EBA" w:rsidRDefault="00D42EBA" w:rsidP="00E30F5A">
            <w:pPr>
              <w:rPr>
                <w:rFonts w:eastAsia="Times New Roman" w:cstheme="minorHAnsi"/>
                <w:sz w:val="24"/>
                <w:szCs w:val="24"/>
              </w:rPr>
            </w:pPr>
            <w:r>
              <w:rPr>
                <w:rFonts w:eastAsia="Times New Roman" w:cstheme="minorHAnsi"/>
                <w:sz w:val="24"/>
                <w:szCs w:val="24"/>
              </w:rPr>
              <w:t>Biomass (n = 123)</w:t>
            </w:r>
          </w:p>
        </w:tc>
        <w:tc>
          <w:tcPr>
            <w:tcW w:w="3187" w:type="dxa"/>
          </w:tcPr>
          <w:p w14:paraId="7A539F8C" w14:textId="77777777" w:rsidR="00D42EBA" w:rsidRDefault="00D42EBA" w:rsidP="00E30F5A">
            <w:pPr>
              <w:rPr>
                <w:rFonts w:eastAsia="Times New Roman" w:cstheme="minorHAnsi"/>
                <w:sz w:val="24"/>
                <w:szCs w:val="24"/>
              </w:rPr>
            </w:pPr>
            <w:r>
              <w:rPr>
                <w:rFonts w:eastAsia="Times New Roman" w:cstheme="minorHAnsi"/>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E30F5A">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E30F5A">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E30F5A">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E30F5A">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E30F5A">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E30F5A">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E30F5A">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E30F5A">
            <w:pPr>
              <w:rPr>
                <w:rFonts w:eastAsia="Times New Roman" w:cstheme="minorHAnsi"/>
                <w:sz w:val="24"/>
                <w:szCs w:val="24"/>
              </w:rPr>
            </w:pPr>
          </w:p>
        </w:tc>
        <w:tc>
          <w:tcPr>
            <w:tcW w:w="2935" w:type="dxa"/>
          </w:tcPr>
          <w:p w14:paraId="53507D5E" w14:textId="77777777" w:rsidR="00D42EBA" w:rsidRDefault="00D42EBA" w:rsidP="00E30F5A">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E30F5A">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E30F5A">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E30F5A">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E30F5A">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E30F5A">
            <w:pPr>
              <w:rPr>
                <w:rFonts w:eastAsia="Times New Roman" w:cstheme="minorHAnsi"/>
                <w:sz w:val="24"/>
                <w:szCs w:val="24"/>
              </w:rPr>
            </w:pPr>
          </w:p>
        </w:tc>
        <w:tc>
          <w:tcPr>
            <w:tcW w:w="2137" w:type="dxa"/>
          </w:tcPr>
          <w:p w14:paraId="2B2EACD7" w14:textId="77777777" w:rsidR="00D42EBA" w:rsidRDefault="00D42EBA" w:rsidP="00E30F5A">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E30F5A">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E30F5A">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E30F5A">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E30F5A">
            <w:pPr>
              <w:rPr>
                <w:rFonts w:eastAsia="Times New Roman" w:cstheme="minorHAnsi"/>
                <w:sz w:val="24"/>
                <w:szCs w:val="24"/>
              </w:rPr>
            </w:pPr>
          </w:p>
        </w:tc>
        <w:tc>
          <w:tcPr>
            <w:tcW w:w="2935" w:type="dxa"/>
          </w:tcPr>
          <w:p w14:paraId="3E4E1627" w14:textId="77777777" w:rsidR="00D42EBA" w:rsidRDefault="00D42EBA" w:rsidP="00E30F5A">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E30F5A">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E30F5A">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E30F5A">
            <w:pPr>
              <w:rPr>
                <w:rFonts w:eastAsia="Times New Roman" w:cstheme="minorHAnsi"/>
                <w:sz w:val="24"/>
                <w:szCs w:val="24"/>
              </w:rPr>
            </w:pPr>
          </w:p>
        </w:tc>
        <w:tc>
          <w:tcPr>
            <w:tcW w:w="2935" w:type="dxa"/>
          </w:tcPr>
          <w:p w14:paraId="661E82C4" w14:textId="77777777" w:rsidR="00D42EBA" w:rsidRDefault="00D42EBA" w:rsidP="00E30F5A">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E30F5A">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E30F5A">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E30F5A">
            <w:pPr>
              <w:rPr>
                <w:rFonts w:eastAsia="Times New Roman" w:cstheme="minorHAnsi"/>
                <w:sz w:val="24"/>
                <w:szCs w:val="24"/>
              </w:rPr>
            </w:pPr>
          </w:p>
        </w:tc>
        <w:tc>
          <w:tcPr>
            <w:tcW w:w="2935" w:type="dxa"/>
          </w:tcPr>
          <w:p w14:paraId="63505C61" w14:textId="77777777" w:rsidR="00D42EBA" w:rsidRDefault="00D42EBA" w:rsidP="00E30F5A">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E30F5A">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E30F5A">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E30F5A">
            <w:pPr>
              <w:rPr>
                <w:rFonts w:eastAsia="Times New Roman" w:cstheme="minorHAnsi"/>
                <w:sz w:val="24"/>
                <w:szCs w:val="24"/>
              </w:rPr>
            </w:pPr>
          </w:p>
        </w:tc>
        <w:tc>
          <w:tcPr>
            <w:tcW w:w="2935" w:type="dxa"/>
          </w:tcPr>
          <w:p w14:paraId="7161E471" w14:textId="77777777" w:rsidR="00D42EBA" w:rsidRDefault="00D42EBA" w:rsidP="00E30F5A">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E30F5A">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E30F5A">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E30F5A">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E30F5A">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E30F5A">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E30F5A">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E30F5A">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E30F5A">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E30F5A">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E30F5A">
            <w:pPr>
              <w:rPr>
                <w:rFonts w:eastAsia="Times New Roman" w:cstheme="minorHAnsi"/>
                <w:sz w:val="24"/>
                <w:szCs w:val="24"/>
              </w:rPr>
            </w:pPr>
          </w:p>
        </w:tc>
        <w:tc>
          <w:tcPr>
            <w:tcW w:w="2935" w:type="dxa"/>
          </w:tcPr>
          <w:p w14:paraId="61AF4A82" w14:textId="5A9EA259"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1B0248">
              <w:rPr>
                <w:rFonts w:eastAsia="Times New Roman" w:cstheme="minorHAnsi"/>
                <w:color w:val="FF0000"/>
                <w:sz w:val="24"/>
                <w:szCs w:val="24"/>
              </w:rPr>
              <w:t>termination</w:t>
            </w:r>
            <w:r>
              <w:rPr>
                <w:rFonts w:eastAsia="Times New Roman" w:cstheme="minorHAnsi"/>
                <w:color w:val="FF0000"/>
                <w:sz w:val="24"/>
                <w:szCs w:val="24"/>
              </w:rPr>
              <w:t>?</w:t>
            </w:r>
            <w:r w:rsidR="00C035C1">
              <w:rPr>
                <w:rFonts w:eastAsia="Times New Roman" w:cstheme="minorHAnsi"/>
                <w:color w:val="FF0000"/>
                <w:sz w:val="24"/>
                <w:szCs w:val="24"/>
              </w:rPr>
              <w:t xml:space="preserve"> </w:t>
            </w:r>
          </w:p>
        </w:tc>
        <w:tc>
          <w:tcPr>
            <w:tcW w:w="2137" w:type="dxa"/>
          </w:tcPr>
          <w:p w14:paraId="1CCA5963" w14:textId="4E562A39" w:rsidR="00D42EBA" w:rsidRDefault="00A23AB2" w:rsidP="00E30F5A">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E30F5A">
            <w:pPr>
              <w:rPr>
                <w:rFonts w:eastAsia="Times New Roman" w:cstheme="minorHAnsi"/>
                <w:sz w:val="24"/>
                <w:szCs w:val="24"/>
              </w:rPr>
            </w:pPr>
            <w:r>
              <w:rPr>
                <w:rFonts w:eastAsia="Times New Roman" w:cstheme="minorHAnsi"/>
                <w:sz w:val="24"/>
                <w:szCs w:val="24"/>
              </w:rPr>
              <w:t>0 – 9003 kg ha-1</w:t>
            </w:r>
          </w:p>
        </w:tc>
      </w:tr>
      <w:tr w:rsidR="00D41CFD" w14:paraId="2E18E5E0" w14:textId="77777777" w:rsidTr="00FC675C">
        <w:tc>
          <w:tcPr>
            <w:tcW w:w="1091" w:type="dxa"/>
          </w:tcPr>
          <w:p w14:paraId="4135E660" w14:textId="2AADD7B1" w:rsidR="00D41CFD" w:rsidRDefault="00010DDF" w:rsidP="00D41CFD">
            <w:pPr>
              <w:rPr>
                <w:rFonts w:eastAsia="Times New Roman" w:cstheme="minorHAnsi"/>
                <w:sz w:val="24"/>
                <w:szCs w:val="24"/>
              </w:rPr>
            </w:pPr>
            <w:r>
              <w:rPr>
                <w:rFonts w:eastAsia="Times New Roman" w:cstheme="minorHAnsi"/>
                <w:sz w:val="24"/>
                <w:szCs w:val="24"/>
              </w:rPr>
              <w:t>Cash Crop</w:t>
            </w:r>
          </w:p>
        </w:tc>
        <w:tc>
          <w:tcPr>
            <w:tcW w:w="2935" w:type="dxa"/>
          </w:tcPr>
          <w:p w14:paraId="4BD3B7C2" w14:textId="6BECCA63" w:rsidR="00D41CFD" w:rsidRDefault="00D41CFD" w:rsidP="00D41CFD">
            <w:pPr>
              <w:rPr>
                <w:rFonts w:eastAsia="Times New Roman" w:cstheme="minorHAnsi"/>
                <w:sz w:val="24"/>
                <w:szCs w:val="24"/>
              </w:rPr>
            </w:pPr>
            <w:r>
              <w:rPr>
                <w:rFonts w:eastAsia="Times New Roman" w:cstheme="minorHAnsi"/>
                <w:sz w:val="24"/>
                <w:szCs w:val="24"/>
              </w:rPr>
              <w:t>Previous crop</w:t>
            </w:r>
          </w:p>
        </w:tc>
        <w:tc>
          <w:tcPr>
            <w:tcW w:w="2137" w:type="dxa"/>
          </w:tcPr>
          <w:p w14:paraId="143D60E0" w14:textId="77777777" w:rsidR="00D41CFD" w:rsidRDefault="00D41CFD" w:rsidP="00D41CFD">
            <w:pPr>
              <w:rPr>
                <w:rFonts w:eastAsia="Times New Roman" w:cstheme="minorHAnsi"/>
                <w:sz w:val="24"/>
                <w:szCs w:val="24"/>
              </w:rPr>
            </w:pPr>
          </w:p>
        </w:tc>
        <w:tc>
          <w:tcPr>
            <w:tcW w:w="3187" w:type="dxa"/>
          </w:tcPr>
          <w:p w14:paraId="11BA2B39" w14:textId="761D243C" w:rsidR="00D41CFD" w:rsidRDefault="00D41CFD" w:rsidP="00D41CFD">
            <w:pPr>
              <w:rPr>
                <w:rFonts w:eastAsia="Times New Roman" w:cstheme="minorHAnsi"/>
                <w:sz w:val="24"/>
                <w:szCs w:val="24"/>
              </w:rPr>
            </w:pPr>
            <w:r>
              <w:rPr>
                <w:rFonts w:eastAsia="Times New Roman" w:cstheme="minorHAnsi"/>
                <w:sz w:val="24"/>
                <w:szCs w:val="24"/>
              </w:rPr>
              <w:t>D</w:t>
            </w:r>
            <w:r w:rsidRPr="00EE1944">
              <w:rPr>
                <w:rFonts w:eastAsia="Times New Roman" w:cstheme="minorHAnsi"/>
                <w:color w:val="FF0000"/>
                <w:sz w:val="24"/>
                <w:szCs w:val="24"/>
              </w:rPr>
              <w:t>on’t see this</w:t>
            </w:r>
          </w:p>
        </w:tc>
      </w:tr>
      <w:tr w:rsidR="00D41CFD" w14:paraId="279C04C3" w14:textId="77777777" w:rsidTr="00FC675C">
        <w:tc>
          <w:tcPr>
            <w:tcW w:w="1091" w:type="dxa"/>
          </w:tcPr>
          <w:p w14:paraId="0257DC8A" w14:textId="77777777" w:rsidR="00D41CFD" w:rsidRDefault="00D41CFD" w:rsidP="00D41CFD">
            <w:pPr>
              <w:rPr>
                <w:rFonts w:eastAsia="Times New Roman" w:cstheme="minorHAnsi"/>
                <w:sz w:val="24"/>
                <w:szCs w:val="24"/>
              </w:rPr>
            </w:pP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40-13500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77777777" w:rsidR="00D41CFD" w:rsidRDefault="00D41CFD" w:rsidP="00D41CFD">
            <w:pPr>
              <w:rPr>
                <w:rFonts w:eastAsia="Times New Roman" w:cstheme="minorHAnsi"/>
                <w:sz w:val="24"/>
                <w:szCs w:val="24"/>
              </w:rPr>
            </w:pPr>
            <w:r>
              <w:rPr>
                <w:rFonts w:eastAsia="Times New Roman" w:cstheme="minorHAnsi"/>
                <w:sz w:val="24"/>
                <w:szCs w:val="24"/>
              </w:rPr>
              <w:t>Perennial (1)</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9F3CE94" w:rsidR="00FC675C" w:rsidRDefault="00FC675C" w:rsidP="00FC675C">
            <w:pPr>
              <w:shd w:val="clear" w:color="auto" w:fill="FFFFFF"/>
              <w:rPr>
                <w:rFonts w:eastAsia="Times New Roman" w:cstheme="minorHAnsi"/>
                <w:sz w:val="24"/>
                <w:szCs w:val="24"/>
              </w:rPr>
            </w:pPr>
            <w:r>
              <w:rPr>
                <w:rFonts w:eastAsia="Times New Roman" w:cstheme="minorHAnsi"/>
                <w:sz w:val="24"/>
                <w:szCs w:val="24"/>
              </w:rPr>
              <w:t>Timing of weed measurement with respect to cover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5D8318DD"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3B6EF01E" w:rsidR="00FC675C" w:rsidRDefault="00FC675C" w:rsidP="00FC675C">
            <w:pPr>
              <w:rPr>
                <w:rFonts w:eastAsia="Times New Roman" w:cstheme="minorHAnsi"/>
                <w:sz w:val="24"/>
                <w:szCs w:val="24"/>
              </w:rPr>
            </w:pPr>
            <w:r>
              <w:rPr>
                <w:rFonts w:eastAsia="Times New Roman" w:cstheme="minorHAnsi"/>
                <w:sz w:val="24"/>
                <w:szCs w:val="24"/>
              </w:rPr>
              <w:t>Winter(September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992805">
        <w:tc>
          <w:tcPr>
            <w:tcW w:w="9350" w:type="dxa"/>
            <w:gridSpan w:val="4"/>
          </w:tcPr>
          <w:p w14:paraId="75C6B207" w14:textId="77777777" w:rsidR="00FC675C" w:rsidRPr="00FC675C" w:rsidRDefault="00FC675C" w:rsidP="00FC675C">
            <w:pPr>
              <w:shd w:val="clear" w:color="auto" w:fill="FFFFFF"/>
              <w:rPr>
                <w:ins w:id="1" w:author="Andrea Basche" w:date="2019-06-07T11:18:00Z"/>
                <w:rFonts w:eastAsia="Times New Roman" w:cstheme="minorHAnsi"/>
                <w:sz w:val="20"/>
                <w:szCs w:val="24"/>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2008).</w:t>
            </w:r>
          </w:p>
          <w:p w14:paraId="761968F3" w14:textId="77777777" w:rsidR="00FC675C" w:rsidRDefault="00FC675C" w:rsidP="00FC675C">
            <w:pPr>
              <w:rPr>
                <w:rFonts w:eastAsia="Times New Roman" w:cstheme="minorHAnsi"/>
                <w:sz w:val="24"/>
                <w:szCs w:val="24"/>
              </w:rPr>
            </w:pP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0D6A41CB" w14:textId="77777777" w:rsidR="00D42EBA" w:rsidRDefault="00D42EBA" w:rsidP="00D42EBA">
      <w:pPr>
        <w:shd w:val="clear" w:color="auto" w:fill="FFFFFF"/>
        <w:spacing w:after="0" w:line="240" w:lineRule="auto"/>
        <w:rPr>
          <w:rFonts w:eastAsia="Times New Roman" w:cstheme="minorHAnsi"/>
          <w:sz w:val="24"/>
          <w:szCs w:val="24"/>
        </w:rPr>
      </w:pPr>
    </w:p>
    <w:p w14:paraId="2FB55A81" w14:textId="403129EE" w:rsidR="00D42EBA" w:rsidRDefault="00D42EBA" w:rsidP="00676DE4">
      <w:pPr>
        <w:pStyle w:val="NoSpacing"/>
        <w:rPr>
          <w:rFonts w:cstheme="minorHAnsi"/>
          <w:sz w:val="24"/>
          <w:szCs w:val="24"/>
        </w:rPr>
      </w:pPr>
    </w:p>
    <w:p w14:paraId="2B6F3037" w14:textId="6D94817B" w:rsidR="00CF19BB" w:rsidRPr="00CF19BB" w:rsidRDefault="00CF19BB" w:rsidP="00B73B09">
      <w:pPr>
        <w:pStyle w:val="NoSpacing"/>
        <w:rPr>
          <w:rFonts w:cstheme="minorHAnsi"/>
          <w:color w:val="FF0000"/>
          <w:sz w:val="24"/>
          <w:szCs w:val="24"/>
          <w:u w:val="single"/>
        </w:rPr>
      </w:pPr>
      <w:r w:rsidRPr="00CF19BB">
        <w:rPr>
          <w:rFonts w:cstheme="minorHAnsi"/>
          <w:color w:val="FF0000"/>
          <w:sz w:val="24"/>
          <w:szCs w:val="24"/>
          <w:u w:val="single"/>
        </w:rPr>
        <w:t xml:space="preserve">NOTE: I don’t even think we should report the overall effects. There are significant moderators. Fernando and I have talked about this. </w:t>
      </w:r>
      <w:r w:rsidR="00866311">
        <w:rPr>
          <w:rFonts w:cstheme="minorHAnsi"/>
          <w:color w:val="FF0000"/>
          <w:sz w:val="24"/>
          <w:szCs w:val="24"/>
          <w:u w:val="single"/>
        </w:rPr>
        <w:t>W</w:t>
      </w:r>
      <w:r w:rsidRPr="00CF19BB">
        <w:rPr>
          <w:rFonts w:cstheme="minorHAnsi"/>
          <w:color w:val="FF0000"/>
          <w:sz w:val="24"/>
          <w:szCs w:val="24"/>
          <w:u w:val="single"/>
        </w:rPr>
        <w:t xml:space="preserve">e should be more nuanced. </w:t>
      </w:r>
    </w:p>
    <w:p w14:paraId="123069A8" w14:textId="77777777" w:rsidR="00CF19BB" w:rsidRDefault="00CF19BB" w:rsidP="00B73B09">
      <w:pPr>
        <w:pStyle w:val="NoSpacing"/>
        <w:rPr>
          <w:rFonts w:cstheme="minorHAnsi"/>
          <w:sz w:val="24"/>
          <w:szCs w:val="24"/>
          <w:u w:val="single"/>
        </w:rPr>
      </w:pPr>
    </w:p>
    <w:p w14:paraId="7FD80D2D" w14:textId="3417FA39" w:rsidR="00C7309B" w:rsidRDefault="00C7309B" w:rsidP="00B73B09">
      <w:pPr>
        <w:pStyle w:val="NoSpacing"/>
        <w:rPr>
          <w:rFonts w:cstheme="minorHAnsi"/>
          <w:sz w:val="24"/>
          <w:szCs w:val="24"/>
        </w:rPr>
      </w:pPr>
    </w:p>
    <w:p w14:paraId="16E722EB" w14:textId="773623B1" w:rsidR="007A17A4" w:rsidRDefault="00365DB0" w:rsidP="00B73B09">
      <w:pPr>
        <w:pStyle w:val="NoSpacing"/>
        <w:rPr>
          <w:rFonts w:cstheme="minorHAnsi"/>
          <w:sz w:val="24"/>
          <w:szCs w:val="24"/>
        </w:rPr>
      </w:pPr>
      <w:r>
        <w:rPr>
          <w:rFonts w:cstheme="minorHAnsi"/>
          <w:sz w:val="24"/>
          <w:szCs w:val="24"/>
        </w:rPr>
        <w:t xml:space="preserve">For all categorical factors, </w:t>
      </w:r>
      <w:r w:rsidR="007A17A4">
        <w:rPr>
          <w:rFonts w:cstheme="minorHAnsi"/>
          <w:sz w:val="24"/>
          <w:szCs w:val="24"/>
        </w:rPr>
        <w:t>we found weed biomass and density responded with the same patterns, but weed biomass responded more strongly</w:t>
      </w:r>
      <w:r>
        <w:rPr>
          <w:rFonts w:cstheme="minorHAnsi"/>
          <w:sz w:val="24"/>
          <w:szCs w:val="24"/>
        </w:rPr>
        <w:t xml:space="preserve"> (</w:t>
      </w:r>
      <w:r w:rsidRPr="00365DB0">
        <w:rPr>
          <w:rFonts w:cstheme="minorHAnsi"/>
          <w:color w:val="FF0000"/>
          <w:sz w:val="24"/>
          <w:szCs w:val="24"/>
        </w:rPr>
        <w:t>supplementary fig X</w:t>
      </w:r>
      <w:r>
        <w:rPr>
          <w:rFonts w:cstheme="minorHAnsi"/>
          <w:sz w:val="24"/>
          <w:szCs w:val="24"/>
        </w:rPr>
        <w:t>)</w:t>
      </w:r>
      <w:r w:rsidR="007A17A4">
        <w:rPr>
          <w:rFonts w:cstheme="minorHAnsi"/>
          <w:sz w:val="24"/>
          <w:szCs w:val="24"/>
        </w:rPr>
        <w:t xml:space="preserve">. </w:t>
      </w:r>
      <w:r>
        <w:rPr>
          <w:rFonts w:cstheme="minorHAnsi"/>
          <w:sz w:val="24"/>
          <w:szCs w:val="24"/>
        </w:rPr>
        <w:t>Three categorical modifiers had significantly different effects on weed biomass includi</w:t>
      </w:r>
      <w:r w:rsidR="00866311">
        <w:rPr>
          <w:rFonts w:cstheme="minorHAnsi"/>
          <w:sz w:val="24"/>
          <w:szCs w:val="24"/>
        </w:rPr>
        <w:t xml:space="preserve">ng cover crop type (grass, </w:t>
      </w:r>
      <w:r>
        <w:rPr>
          <w:rFonts w:cstheme="minorHAnsi"/>
          <w:sz w:val="24"/>
          <w:szCs w:val="24"/>
        </w:rPr>
        <w:t>other), the timing of the weed measurement (before planting, after planting), and the type of weed measured (winter annual, summer annual, perennial;</w:t>
      </w:r>
      <w:r w:rsidRPr="00365DB0">
        <w:rPr>
          <w:rFonts w:cstheme="minorHAnsi"/>
          <w:color w:val="FF0000"/>
          <w:sz w:val="24"/>
          <w:szCs w:val="24"/>
        </w:rPr>
        <w:t xml:space="preserve"> Fig X</w:t>
      </w:r>
      <w:r>
        <w:rPr>
          <w:rFonts w:cstheme="minorHAnsi"/>
          <w:sz w:val="24"/>
          <w:szCs w:val="24"/>
        </w:rPr>
        <w:t>).</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048EDAE9" w:rsidR="007A17A4" w:rsidRDefault="007A17A4" w:rsidP="00B73B09">
            <w:pPr>
              <w:pStyle w:val="NoSpacing"/>
              <w:rPr>
                <w:rFonts w:cstheme="minorHAnsi"/>
                <w:sz w:val="24"/>
                <w:szCs w:val="24"/>
              </w:rPr>
            </w:pPr>
            <w:r>
              <w:rPr>
                <w:noProof/>
              </w:rPr>
              <w:lastRenderedPageBreak/>
              <w:drawing>
                <wp:inline distT="0" distB="0" distL="0" distR="0" wp14:anchorId="7770C10E" wp14:editId="3BAB40EE">
                  <wp:extent cx="5943600" cy="413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9565"/>
                          </a:xfrm>
                          <a:prstGeom prst="rect">
                            <a:avLst/>
                          </a:prstGeom>
                        </pic:spPr>
                      </pic:pic>
                    </a:graphicData>
                  </a:graphic>
                </wp:inline>
              </w:drawing>
            </w:r>
          </w:p>
        </w:tc>
      </w:tr>
      <w:tr w:rsidR="007A17A4" w14:paraId="35F97826" w14:textId="77777777" w:rsidTr="007A17A4">
        <w:tc>
          <w:tcPr>
            <w:tcW w:w="9350" w:type="dxa"/>
          </w:tcPr>
          <w:p w14:paraId="0197C1FB" w14:textId="77777777" w:rsidR="007A17A4" w:rsidRDefault="007A17A4" w:rsidP="00B73B09">
            <w:pPr>
              <w:pStyle w:val="NoSpacing"/>
              <w:rPr>
                <w:rFonts w:cstheme="minorHAnsi"/>
                <w:sz w:val="24"/>
                <w:szCs w:val="24"/>
              </w:rPr>
            </w:pPr>
          </w:p>
        </w:tc>
      </w:tr>
    </w:tbl>
    <w:p w14:paraId="01E23AED" w14:textId="77777777" w:rsidR="007A17A4" w:rsidRDefault="007A17A4" w:rsidP="00B73B09">
      <w:pPr>
        <w:pStyle w:val="NoSpacing"/>
        <w:rPr>
          <w:rFonts w:cstheme="minorHAnsi"/>
          <w:sz w:val="24"/>
          <w:szCs w:val="24"/>
        </w:rPr>
      </w:pPr>
    </w:p>
    <w:p w14:paraId="17075D72" w14:textId="04351C64" w:rsidR="007A17A4" w:rsidRDefault="007A17A4" w:rsidP="00B73B09">
      <w:pPr>
        <w:pStyle w:val="NoSpacing"/>
        <w:rPr>
          <w:rFonts w:cstheme="minorHAnsi"/>
          <w:sz w:val="24"/>
          <w:szCs w:val="24"/>
        </w:rPr>
      </w:pPr>
    </w:p>
    <w:p w14:paraId="149072F2" w14:textId="77777777" w:rsidR="00365DB0" w:rsidRDefault="007A17A4" w:rsidP="00B73B09">
      <w:pPr>
        <w:pStyle w:val="NoSpacing"/>
        <w:rPr>
          <w:rFonts w:cstheme="minorHAnsi"/>
          <w:sz w:val="24"/>
          <w:szCs w:val="24"/>
        </w:rPr>
      </w:pPr>
      <w:r>
        <w:rPr>
          <w:rFonts w:cstheme="minorHAnsi"/>
          <w:sz w:val="24"/>
          <w:szCs w:val="24"/>
        </w:rPr>
        <w:t>Additionally, there was a significant relationship between cover crop biomass and weed suppression for both weed biomass (p=XX) and weed density (p=xx)</w:t>
      </w:r>
      <w:r w:rsidR="00365DB0">
        <w:rPr>
          <w:rFonts w:cstheme="minorHAnsi"/>
          <w:sz w:val="24"/>
          <w:szCs w:val="24"/>
        </w:rPr>
        <w:t xml:space="preserve">; </w:t>
      </w:r>
      <w:r w:rsidR="00365DB0" w:rsidRPr="002972E2">
        <w:rPr>
          <w:rFonts w:cstheme="minorHAnsi"/>
          <w:color w:val="FF0000"/>
          <w:sz w:val="24"/>
          <w:szCs w:val="24"/>
        </w:rPr>
        <w:t>Fig X</w:t>
      </w:r>
      <w:r w:rsidR="00365DB0">
        <w:rPr>
          <w:rFonts w:cstheme="minorHAnsi"/>
          <w:sz w:val="24"/>
          <w:szCs w:val="24"/>
        </w:rPr>
        <w:t>)</w:t>
      </w:r>
      <w:r>
        <w:rPr>
          <w:rFonts w:cstheme="minorHAnsi"/>
          <w:sz w:val="24"/>
          <w:szCs w:val="24"/>
        </w:rPr>
        <w:t>.</w:t>
      </w:r>
      <w:r w:rsidR="00365DB0">
        <w:rPr>
          <w:rFonts w:cstheme="minorHAnsi"/>
          <w:sz w:val="24"/>
          <w:szCs w:val="24"/>
        </w:rPr>
        <w:t xml:space="preserve"> </w:t>
      </w:r>
    </w:p>
    <w:p w14:paraId="19176003" w14:textId="77777777" w:rsidR="00365DB0" w:rsidRDefault="00365DB0" w:rsidP="00B73B09">
      <w:pPr>
        <w:pStyle w:val="NoSpacing"/>
        <w:rPr>
          <w:rFonts w:cstheme="minorHAnsi"/>
          <w:sz w:val="24"/>
          <w:szCs w:val="24"/>
        </w:rPr>
      </w:pPr>
    </w:p>
    <w:p w14:paraId="579C0D0F" w14:textId="7A94EB32" w:rsidR="00C54A5F" w:rsidRDefault="00866311" w:rsidP="00B73B09">
      <w:pPr>
        <w:pStyle w:val="NoSpacing"/>
        <w:rPr>
          <w:rFonts w:cstheme="minorHAnsi"/>
          <w:sz w:val="24"/>
          <w:szCs w:val="24"/>
          <w:u w:val="single"/>
        </w:rPr>
      </w:pPr>
      <w:r>
        <w:rPr>
          <w:rFonts w:cstheme="minorHAnsi"/>
          <w:sz w:val="24"/>
          <w:szCs w:val="24"/>
          <w:u w:val="single"/>
        </w:rPr>
        <w:t>Experimental Design Impacts Observed Response (</w:t>
      </w:r>
      <w:r w:rsidRPr="00866311">
        <w:rPr>
          <w:rFonts w:cstheme="minorHAnsi"/>
          <w:color w:val="FF0000"/>
          <w:sz w:val="24"/>
          <w:szCs w:val="24"/>
          <w:u w:val="single"/>
        </w:rPr>
        <w:t>needs more discussion probably</w:t>
      </w:r>
      <w:r>
        <w:rPr>
          <w:rFonts w:cstheme="minorHAnsi"/>
          <w:sz w:val="24"/>
          <w:szCs w:val="24"/>
          <w:u w:val="single"/>
        </w:rPr>
        <w:t>)</w:t>
      </w:r>
    </w:p>
    <w:p w14:paraId="3CCE446A" w14:textId="10B9A6AF" w:rsidR="00590B6D" w:rsidRDefault="00365DB0" w:rsidP="00B73B09">
      <w:pPr>
        <w:pStyle w:val="NoSpacing"/>
        <w:rPr>
          <w:rFonts w:cstheme="minorHAnsi"/>
          <w:sz w:val="24"/>
          <w:szCs w:val="24"/>
        </w:rPr>
      </w:pPr>
      <w:r>
        <w:rPr>
          <w:rFonts w:cstheme="minorHAnsi"/>
          <w:sz w:val="24"/>
          <w:szCs w:val="24"/>
        </w:rPr>
        <w:t>Studies that measure weeds before cash crop planting may over-estimate the weed suppressive effects of cover crops. Weeds measured after crop emergence are likely of more interest to producers,</w:t>
      </w:r>
      <w:r w:rsidR="00866311">
        <w:rPr>
          <w:rFonts w:cstheme="minorHAnsi"/>
          <w:sz w:val="24"/>
          <w:szCs w:val="24"/>
        </w:rPr>
        <w:t xml:space="preserve"> as the will have survived the stresses of </w:t>
      </w:r>
      <w:r>
        <w:rPr>
          <w:rFonts w:cstheme="minorHAnsi"/>
          <w:sz w:val="24"/>
          <w:szCs w:val="24"/>
        </w:rPr>
        <w:t xml:space="preserve">cover crop termination, crop planting, and pre-emergent herbicide application,  and thus may represent true resource competition with the cash crop. </w:t>
      </w:r>
    </w:p>
    <w:p w14:paraId="224FECC5" w14:textId="6F3B108A" w:rsidR="002972E2" w:rsidRDefault="002972E2" w:rsidP="00B73B09">
      <w:pPr>
        <w:pStyle w:val="NoSpacing"/>
        <w:rPr>
          <w:rFonts w:cstheme="minorHAnsi"/>
          <w:sz w:val="24"/>
          <w:szCs w:val="24"/>
        </w:rPr>
      </w:pPr>
    </w:p>
    <w:p w14:paraId="47F66935" w14:textId="4C0E03BF" w:rsidR="002972E2" w:rsidRPr="00365DB0" w:rsidRDefault="002972E2" w:rsidP="00B73B09">
      <w:pPr>
        <w:pStyle w:val="NoSpacing"/>
        <w:rPr>
          <w:rFonts w:cstheme="minorHAnsi"/>
          <w:sz w:val="24"/>
          <w:szCs w:val="24"/>
        </w:rPr>
      </w:pPr>
      <w:r>
        <w:rPr>
          <w:rFonts w:cstheme="minorHAnsi"/>
          <w:sz w:val="24"/>
          <w:szCs w:val="24"/>
        </w:rPr>
        <w:t xml:space="preserve">We found the cash crop following the cover crop (maize or soybean) had no effect on the measured response. This indicates the </w:t>
      </w:r>
      <w:r w:rsidR="00866311">
        <w:rPr>
          <w:rFonts w:cstheme="minorHAnsi"/>
          <w:sz w:val="24"/>
          <w:szCs w:val="24"/>
        </w:rPr>
        <w:t>e</w:t>
      </w:r>
      <w:r>
        <w:rPr>
          <w:rFonts w:cstheme="minorHAnsi"/>
          <w:sz w:val="24"/>
          <w:szCs w:val="24"/>
        </w:rPr>
        <w:t xml:space="preserve">ffects of the cover crop on weeds is not confounded by the differences in crop competition with weeds. </w:t>
      </w:r>
    </w:p>
    <w:p w14:paraId="295B0C0E" w14:textId="77777777" w:rsidR="00365DB0" w:rsidRDefault="00365DB0" w:rsidP="00B73B09">
      <w:pPr>
        <w:pStyle w:val="NoSpacing"/>
        <w:rPr>
          <w:rFonts w:cstheme="minorHAnsi"/>
          <w:sz w:val="24"/>
          <w:szCs w:val="24"/>
          <w:u w:val="single"/>
        </w:rPr>
      </w:pPr>
    </w:p>
    <w:p w14:paraId="1FC31DA5" w14:textId="77777777" w:rsidR="00365DB0" w:rsidRDefault="00365DB0" w:rsidP="00B73B09">
      <w:pPr>
        <w:pStyle w:val="NoSpacing"/>
        <w:rPr>
          <w:rFonts w:cstheme="minorHAnsi"/>
          <w:sz w:val="24"/>
          <w:szCs w:val="24"/>
          <w:u w:val="single"/>
        </w:rPr>
      </w:pPr>
    </w:p>
    <w:p w14:paraId="76198622" w14:textId="62DE773D" w:rsidR="00365DB0" w:rsidRDefault="00365DB0" w:rsidP="00365DB0">
      <w:pPr>
        <w:pStyle w:val="NoSpacing"/>
        <w:rPr>
          <w:rFonts w:cstheme="minorHAnsi"/>
          <w:sz w:val="24"/>
          <w:szCs w:val="24"/>
          <w:u w:val="single"/>
        </w:rPr>
      </w:pPr>
      <w:r>
        <w:rPr>
          <w:rFonts w:cstheme="minorHAnsi"/>
          <w:sz w:val="24"/>
          <w:szCs w:val="24"/>
          <w:u w:val="single"/>
        </w:rPr>
        <w:t>Environment</w:t>
      </w:r>
      <w:r w:rsidR="00866311">
        <w:rPr>
          <w:rFonts w:cstheme="minorHAnsi"/>
          <w:sz w:val="24"/>
          <w:szCs w:val="24"/>
          <w:u w:val="single"/>
        </w:rPr>
        <w:t>al Context Is Not Significant</w:t>
      </w:r>
    </w:p>
    <w:p w14:paraId="4F4B9991" w14:textId="3272ACC9"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 xml:space="preserve">ffect on the outcomes of the research. This indicates cover crop weed research </w:t>
      </w:r>
      <w:r>
        <w:rPr>
          <w:rFonts w:cstheme="minorHAnsi"/>
          <w:sz w:val="24"/>
          <w:szCs w:val="24"/>
        </w:rPr>
        <w:lastRenderedPageBreak/>
        <w:t xml:space="preserve">done within the contiguous Corn Belt is valid for maize and soybean systems grown throughout, so open knowledge sharing via organizations like the Cover Crop Working Group (or whatever that is) and extension material developed within this area is valuable for the entire region. </w:t>
      </w:r>
      <w:r w:rsidR="00866311" w:rsidRPr="00866311">
        <w:rPr>
          <w:rFonts w:cstheme="minorHAnsi"/>
          <w:color w:val="FF0000"/>
          <w:sz w:val="24"/>
          <w:szCs w:val="24"/>
        </w:rPr>
        <w:t>Discuss?</w:t>
      </w:r>
    </w:p>
    <w:p w14:paraId="57A87EE9" w14:textId="77777777" w:rsidR="00365DB0" w:rsidRDefault="00365DB0" w:rsidP="00B73B09">
      <w:pPr>
        <w:pStyle w:val="NoSpacing"/>
        <w:rPr>
          <w:rFonts w:cstheme="minorHAnsi"/>
          <w:sz w:val="24"/>
          <w:szCs w:val="24"/>
          <w:u w:val="single"/>
        </w:rPr>
      </w:pPr>
    </w:p>
    <w:p w14:paraId="34D0FAC1" w14:textId="3070BC99" w:rsidR="00590B6D" w:rsidRDefault="00590B6D" w:rsidP="00590B6D">
      <w:pPr>
        <w:pStyle w:val="NoSpacing"/>
        <w:rPr>
          <w:rFonts w:cstheme="minorHAnsi"/>
          <w:sz w:val="24"/>
          <w:szCs w:val="24"/>
          <w:u w:val="single"/>
        </w:rPr>
      </w:pPr>
      <w:r>
        <w:rPr>
          <w:rFonts w:cstheme="minorHAnsi"/>
          <w:sz w:val="24"/>
          <w:szCs w:val="24"/>
          <w:u w:val="single"/>
        </w:rPr>
        <w:t>Management Tactics</w:t>
      </w:r>
    </w:p>
    <w:p w14:paraId="4794DC37" w14:textId="77777777" w:rsidR="00590B6D" w:rsidRDefault="00590B6D" w:rsidP="00B73B09">
      <w:pPr>
        <w:pStyle w:val="NoSpacing"/>
        <w:rPr>
          <w:rFonts w:cstheme="minorHAnsi"/>
          <w:sz w:val="24"/>
          <w:szCs w:val="24"/>
          <w:u w:val="single"/>
        </w:rPr>
      </w:pPr>
    </w:p>
    <w:p w14:paraId="7E0A79B7" w14:textId="179ED503" w:rsidR="00590B6D" w:rsidRDefault="00365DB0" w:rsidP="00B73B09">
      <w:pPr>
        <w:pStyle w:val="NoSpacing"/>
        <w:rPr>
          <w:rFonts w:cstheme="minorHAnsi"/>
          <w:sz w:val="24"/>
          <w:szCs w:val="24"/>
        </w:rPr>
      </w:pPr>
      <w:r w:rsidRPr="002972E2">
        <w:rPr>
          <w:rFonts w:cstheme="minorHAnsi"/>
          <w:color w:val="FF0000"/>
          <w:sz w:val="24"/>
          <w:szCs w:val="24"/>
        </w:rPr>
        <w:t>Even after controlling for the effect of cover crop biomass</w:t>
      </w:r>
      <w:r>
        <w:rPr>
          <w:rFonts w:cstheme="minorHAnsi"/>
          <w:sz w:val="24"/>
          <w:szCs w:val="24"/>
        </w:rPr>
        <w:t>, grass cover crops offer</w:t>
      </w:r>
      <w:r w:rsidR="002972E2">
        <w:rPr>
          <w:rFonts w:cstheme="minorHAnsi"/>
          <w:sz w:val="24"/>
          <w:szCs w:val="24"/>
        </w:rPr>
        <w:t>ed</w:t>
      </w:r>
      <w:r>
        <w:rPr>
          <w:rFonts w:cstheme="minorHAnsi"/>
          <w:sz w:val="24"/>
          <w:szCs w:val="24"/>
        </w:rPr>
        <w:t xml:space="preserve"> more weed suppression compared to non-grass. This could be due to </w:t>
      </w:r>
      <w:r w:rsidR="00184772">
        <w:rPr>
          <w:rFonts w:cstheme="minorHAnsi"/>
          <w:sz w:val="24"/>
          <w:szCs w:val="24"/>
        </w:rPr>
        <w:t>several factors. T</w:t>
      </w:r>
      <w:r>
        <w:rPr>
          <w:rFonts w:cstheme="minorHAnsi"/>
          <w:sz w:val="24"/>
          <w:szCs w:val="24"/>
        </w:rPr>
        <w:t>he structural arrangement of grass plants</w:t>
      </w:r>
      <w:r w:rsidR="00184772">
        <w:rPr>
          <w:rFonts w:cstheme="minorHAnsi"/>
          <w:sz w:val="24"/>
          <w:szCs w:val="24"/>
        </w:rPr>
        <w:t xml:space="preserve"> could</w:t>
      </w:r>
      <w:r>
        <w:rPr>
          <w:rFonts w:cstheme="minorHAnsi"/>
          <w:sz w:val="24"/>
          <w:szCs w:val="24"/>
        </w:rPr>
        <w:t xml:space="preserve"> provide a larger amount of light interception per unit biomass compared to legumes</w:t>
      </w:r>
      <w:r w:rsidR="002972E2">
        <w:rPr>
          <w:rFonts w:cstheme="minorHAnsi"/>
          <w:sz w:val="24"/>
          <w:szCs w:val="24"/>
        </w:rPr>
        <w:t xml:space="preserve"> </w:t>
      </w:r>
      <w:r w:rsidR="00A00839">
        <w:rPr>
          <w:rFonts w:cstheme="minorHAnsi"/>
          <w:sz w:val="24"/>
          <w:szCs w:val="24"/>
        </w:rPr>
        <w:t>(</w:t>
      </w:r>
      <w:proofErr w:type="spellStart"/>
      <w:r w:rsidR="00A00839">
        <w:rPr>
          <w:rFonts w:cstheme="minorHAnsi"/>
          <w:sz w:val="24"/>
          <w:szCs w:val="24"/>
        </w:rPr>
        <w:t>Storkey</w:t>
      </w:r>
      <w:proofErr w:type="spellEnd"/>
      <w:r w:rsidR="00A00839">
        <w:rPr>
          <w:rFonts w:cstheme="minorHAnsi"/>
          <w:sz w:val="24"/>
          <w:szCs w:val="24"/>
        </w:rPr>
        <w:t xml:space="preserve"> et al. 2015; </w:t>
      </w:r>
      <w:r w:rsidR="002972E2">
        <w:rPr>
          <w:rFonts w:cstheme="minorHAnsi"/>
          <w:sz w:val="24"/>
          <w:szCs w:val="24"/>
        </w:rPr>
        <w:t>CITE).</w:t>
      </w:r>
      <w:r w:rsidR="00184772">
        <w:rPr>
          <w:rFonts w:cstheme="minorHAnsi"/>
          <w:color w:val="FF0000"/>
          <w:sz w:val="24"/>
          <w:szCs w:val="24"/>
        </w:rPr>
        <w:t xml:space="preserve"> </w:t>
      </w:r>
      <w:r w:rsidR="00184772">
        <w:rPr>
          <w:rFonts w:cstheme="minorHAnsi"/>
          <w:sz w:val="24"/>
          <w:szCs w:val="24"/>
        </w:rPr>
        <w:t xml:space="preserve">Rye </w:t>
      </w:r>
      <w:r w:rsidR="00866311">
        <w:rPr>
          <w:rFonts w:cstheme="minorHAnsi"/>
          <w:sz w:val="24"/>
          <w:szCs w:val="24"/>
        </w:rPr>
        <w:t xml:space="preserve">also </w:t>
      </w:r>
      <w:r w:rsidR="00184772">
        <w:rPr>
          <w:rFonts w:cstheme="minorHAnsi"/>
          <w:sz w:val="24"/>
          <w:szCs w:val="24"/>
        </w:rPr>
        <w:t xml:space="preserve">exhibits an allopathic effect, which can inhibit seed germination (CITE) and reduce plant biomass (CITE, maybe Barnes and Putnam 1983). </w:t>
      </w:r>
      <w:r w:rsidR="00866311">
        <w:rPr>
          <w:rFonts w:cstheme="minorHAnsi"/>
          <w:sz w:val="24"/>
          <w:szCs w:val="24"/>
        </w:rPr>
        <w:t>While brassica</w:t>
      </w:r>
      <w:r w:rsidR="00A00839">
        <w:rPr>
          <w:rFonts w:cstheme="minorHAnsi"/>
          <w:sz w:val="24"/>
          <w:szCs w:val="24"/>
        </w:rPr>
        <w:t xml:space="preserve"> cover crops</w:t>
      </w:r>
      <w:r w:rsidR="00866311">
        <w:rPr>
          <w:rFonts w:cstheme="minorHAnsi"/>
          <w:sz w:val="24"/>
          <w:szCs w:val="24"/>
        </w:rPr>
        <w:t xml:space="preserve"> may also </w:t>
      </w:r>
      <w:r w:rsidR="00A00839">
        <w:rPr>
          <w:rFonts w:cstheme="minorHAnsi"/>
          <w:sz w:val="24"/>
          <w:szCs w:val="24"/>
        </w:rPr>
        <w:t>suppress weeds via</w:t>
      </w:r>
      <w:r w:rsidR="00866311">
        <w:rPr>
          <w:rFonts w:cstheme="minorHAnsi"/>
          <w:sz w:val="24"/>
          <w:szCs w:val="24"/>
        </w:rPr>
        <w:t xml:space="preserve"> allelopath</w:t>
      </w:r>
      <w:r w:rsidR="00A00839">
        <w:rPr>
          <w:rFonts w:cstheme="minorHAnsi"/>
          <w:sz w:val="24"/>
          <w:szCs w:val="24"/>
        </w:rPr>
        <w:t>y (Bjorkman et al. 2015)</w:t>
      </w:r>
      <w:r w:rsidR="00866311">
        <w:rPr>
          <w:rFonts w:cstheme="minorHAnsi"/>
          <w:sz w:val="24"/>
          <w:szCs w:val="24"/>
        </w:rPr>
        <w:t>,</w:t>
      </w:r>
      <w:r w:rsidR="00A00839">
        <w:rPr>
          <w:rFonts w:cstheme="minorHAnsi"/>
          <w:sz w:val="24"/>
          <w:szCs w:val="24"/>
        </w:rPr>
        <w:t xml:space="preserve"> only 9 of the non-grass points were brassicas, and</w:t>
      </w:r>
      <w:r w:rsidR="00866311">
        <w:rPr>
          <w:rFonts w:cstheme="minorHAnsi"/>
          <w:sz w:val="24"/>
          <w:szCs w:val="24"/>
        </w:rPr>
        <w:t xml:space="preserve"> they </w:t>
      </w:r>
      <w:r w:rsidR="002A2EDE">
        <w:rPr>
          <w:rFonts w:cstheme="minorHAnsi"/>
          <w:sz w:val="24"/>
          <w:szCs w:val="24"/>
        </w:rPr>
        <w:t xml:space="preserve">did not exhibit significantly different suppressive effects compared to legumes (supplementary material X). </w:t>
      </w:r>
    </w:p>
    <w:p w14:paraId="7BD9B6C0" w14:textId="6A44E00E" w:rsidR="00184772" w:rsidRDefault="00184772" w:rsidP="00B73B09">
      <w:pPr>
        <w:pStyle w:val="NoSpacing"/>
        <w:rPr>
          <w:rFonts w:cstheme="minorHAnsi"/>
          <w:sz w:val="24"/>
          <w:szCs w:val="24"/>
        </w:rPr>
      </w:pPr>
    </w:p>
    <w:p w14:paraId="6F54601C" w14:textId="6D7F2428" w:rsidR="00184772" w:rsidRPr="00184772" w:rsidRDefault="00184772" w:rsidP="00B73B09">
      <w:pPr>
        <w:pStyle w:val="NoSpacing"/>
        <w:rPr>
          <w:rFonts w:cstheme="minorHAnsi"/>
          <w:sz w:val="24"/>
          <w:szCs w:val="24"/>
        </w:rPr>
      </w:pPr>
      <w:r>
        <w:rPr>
          <w:rFonts w:cstheme="minorHAnsi"/>
          <w:sz w:val="24"/>
          <w:szCs w:val="24"/>
        </w:rPr>
        <w:t>Note: rye grown in high fertility environments exhibits stronger allelopathy (</w:t>
      </w:r>
      <w:proofErr w:type="spellStart"/>
      <w:r>
        <w:rPr>
          <w:rFonts w:cstheme="minorHAnsi"/>
          <w:sz w:val="24"/>
          <w:szCs w:val="24"/>
        </w:rPr>
        <w:t>Mwaja</w:t>
      </w:r>
      <w:proofErr w:type="spellEnd"/>
      <w:r>
        <w:rPr>
          <w:rFonts w:cstheme="minorHAnsi"/>
          <w:sz w:val="24"/>
          <w:szCs w:val="24"/>
        </w:rPr>
        <w:t xml:space="preserve"> et al. 1995)</w:t>
      </w:r>
    </w:p>
    <w:p w14:paraId="72D957F8" w14:textId="33E6B444" w:rsidR="00590B6D" w:rsidRPr="00C54A5F" w:rsidRDefault="00590B6D" w:rsidP="00B73B09">
      <w:pPr>
        <w:pStyle w:val="NoSpacing"/>
        <w:rPr>
          <w:rFonts w:cstheme="minorHAnsi"/>
          <w:sz w:val="24"/>
          <w:szCs w:val="24"/>
          <w:u w:val="single"/>
        </w:rPr>
      </w:pPr>
    </w:p>
    <w:p w14:paraId="62F8698E" w14:textId="2634A3DD" w:rsidR="00C54A5F" w:rsidRDefault="002972E2" w:rsidP="00B73B09">
      <w:pPr>
        <w:pStyle w:val="NoSpacing"/>
        <w:rPr>
          <w:rFonts w:cstheme="minorHAnsi"/>
          <w:sz w:val="24"/>
          <w:szCs w:val="24"/>
        </w:rPr>
      </w:pPr>
      <w:r>
        <w:rPr>
          <w:rFonts w:cstheme="minorHAnsi"/>
          <w:sz w:val="24"/>
          <w:szCs w:val="24"/>
        </w:rPr>
        <w:t>Interestingly, the method of cover crop termination and the tillage regime of the overall system had no effect on the weed suppression of the cover crop (</w:t>
      </w:r>
      <w:r w:rsidRPr="002972E2">
        <w:rPr>
          <w:rFonts w:cstheme="minorHAnsi"/>
          <w:color w:val="FF0000"/>
          <w:sz w:val="24"/>
          <w:szCs w:val="24"/>
        </w:rPr>
        <w:t>supplemental table X</w:t>
      </w:r>
      <w:r>
        <w:rPr>
          <w:rFonts w:cstheme="minorHAnsi"/>
          <w:sz w:val="24"/>
          <w:szCs w:val="24"/>
        </w:rPr>
        <w:t xml:space="preserve">). The largest managerial effects were manifested through the effect of cover crop biomass on weed suppression. We found ~4 Mg/ha of biomass are needed to reduce both weed density and biomass by 50%. </w:t>
      </w:r>
      <w:r w:rsidR="00866311">
        <w:rPr>
          <w:rFonts w:cstheme="minorHAnsi"/>
          <w:sz w:val="24"/>
          <w:szCs w:val="24"/>
        </w:rPr>
        <w:t>This is similar to the amount needed in Pennsylvania grain-production systems, which require 2-6 Mg ha-1 to achieve significant weed suppression (</w:t>
      </w:r>
      <w:proofErr w:type="spellStart"/>
      <w:r w:rsidR="00866311">
        <w:rPr>
          <w:rFonts w:cstheme="minorHAnsi"/>
          <w:sz w:val="24"/>
          <w:szCs w:val="24"/>
        </w:rPr>
        <w:t>Baribar</w:t>
      </w:r>
      <w:proofErr w:type="spellEnd"/>
      <w:r w:rsidR="00866311">
        <w:rPr>
          <w:rFonts w:cstheme="minorHAnsi"/>
          <w:sz w:val="24"/>
          <w:szCs w:val="24"/>
        </w:rPr>
        <w:t xml:space="preserve"> et al. 2018). </w:t>
      </w:r>
      <w:r w:rsidR="00B6382A">
        <w:rPr>
          <w:rFonts w:cstheme="minorHAnsi"/>
          <w:sz w:val="24"/>
          <w:szCs w:val="24"/>
        </w:rPr>
        <w:t xml:space="preserve">In assessments of monoculture and mixed cover crops done in Iowa (CITE </w:t>
      </w:r>
      <w:proofErr w:type="spellStart"/>
      <w:r w:rsidR="00B6382A">
        <w:rPr>
          <w:rFonts w:cstheme="minorHAnsi"/>
          <w:sz w:val="24"/>
          <w:szCs w:val="24"/>
        </w:rPr>
        <w:t>Appelgate</w:t>
      </w:r>
      <w:proofErr w:type="spellEnd"/>
      <w:r w:rsidR="00B6382A">
        <w:rPr>
          <w:rFonts w:cstheme="minorHAnsi"/>
          <w:sz w:val="24"/>
          <w:szCs w:val="24"/>
        </w:rPr>
        <w:t xml:space="preserve"> 2017), other places…, a winter rye monoculture (Secale cereal L.) produced the most biomass, but with averages still well under 1 Mg ha-1. </w:t>
      </w:r>
      <w:r>
        <w:rPr>
          <w:rFonts w:cstheme="minorHAnsi"/>
          <w:sz w:val="24"/>
          <w:szCs w:val="24"/>
        </w:rPr>
        <w:t xml:space="preserve">Achieving </w:t>
      </w:r>
      <w:r w:rsidR="00B6382A">
        <w:rPr>
          <w:rFonts w:cstheme="minorHAnsi"/>
          <w:sz w:val="24"/>
          <w:szCs w:val="24"/>
        </w:rPr>
        <w:t xml:space="preserve">4 Mg ha-1 </w:t>
      </w:r>
      <w:r>
        <w:rPr>
          <w:rFonts w:cstheme="minorHAnsi"/>
          <w:sz w:val="24"/>
          <w:szCs w:val="24"/>
        </w:rPr>
        <w:t xml:space="preserve">of </w:t>
      </w:r>
      <w:r w:rsidR="00B6382A">
        <w:rPr>
          <w:rFonts w:cstheme="minorHAnsi"/>
          <w:sz w:val="24"/>
          <w:szCs w:val="24"/>
        </w:rPr>
        <w:t xml:space="preserve">cover crop </w:t>
      </w:r>
      <w:r>
        <w:rPr>
          <w:rFonts w:cstheme="minorHAnsi"/>
          <w:sz w:val="24"/>
          <w:szCs w:val="24"/>
        </w:rPr>
        <w:t xml:space="preserve">biomass </w:t>
      </w:r>
      <w:r w:rsidR="00B6382A">
        <w:rPr>
          <w:rFonts w:cstheme="minorHAnsi"/>
          <w:sz w:val="24"/>
          <w:szCs w:val="24"/>
        </w:rPr>
        <w:t xml:space="preserve">regularly </w:t>
      </w:r>
      <w:r>
        <w:rPr>
          <w:rFonts w:cstheme="minorHAnsi"/>
          <w:sz w:val="24"/>
          <w:szCs w:val="24"/>
        </w:rPr>
        <w:t>under typical Corn Belt production scenarios and climates would be challenging.</w:t>
      </w:r>
      <w:r w:rsidR="00B6382A">
        <w:rPr>
          <w:rFonts w:cstheme="minorHAnsi"/>
          <w:sz w:val="24"/>
          <w:szCs w:val="24"/>
        </w:rPr>
        <w:t xml:space="preserve"> Farmer research in Iowa has shown termination a rye cover crop before maize is crucial to preventing yield drag, however allowing the cover crop to continue growing even after soybean planting has shown no significant effect on yields and has anecdotally improved weed control (cite PFI report). </w:t>
      </w:r>
      <w:r w:rsidR="00184772">
        <w:rPr>
          <w:rFonts w:cstheme="minorHAnsi"/>
          <w:sz w:val="24"/>
          <w:szCs w:val="24"/>
        </w:rPr>
        <w:t xml:space="preserve">Fertilization cover crops is also another tactic that may improve </w:t>
      </w:r>
      <w:r w:rsidR="00452EE7">
        <w:rPr>
          <w:rFonts w:cstheme="minorHAnsi"/>
          <w:sz w:val="24"/>
          <w:szCs w:val="24"/>
        </w:rPr>
        <w:t>Research supporting e</w:t>
      </w:r>
      <w:r>
        <w:rPr>
          <w:rFonts w:cstheme="minorHAnsi"/>
          <w:sz w:val="24"/>
          <w:szCs w:val="24"/>
        </w:rPr>
        <w:t xml:space="preserve">quipment, breeding, and agronomic innovations will be needed to optimize cover crop </w:t>
      </w:r>
      <w:r w:rsidR="00452EE7">
        <w:rPr>
          <w:rFonts w:cstheme="minorHAnsi"/>
          <w:sz w:val="24"/>
          <w:szCs w:val="24"/>
        </w:rPr>
        <w:t xml:space="preserve">services such as weed control. </w:t>
      </w:r>
      <w:r>
        <w:rPr>
          <w:rFonts w:cstheme="minorHAnsi"/>
          <w:sz w:val="24"/>
          <w:szCs w:val="24"/>
        </w:rPr>
        <w:t xml:space="preserve"> </w:t>
      </w:r>
    </w:p>
    <w:p w14:paraId="389EB342" w14:textId="3B4FB562" w:rsidR="00452EE7" w:rsidRDefault="00452EE7" w:rsidP="00B73B09">
      <w:pPr>
        <w:pStyle w:val="NoSpacing"/>
        <w:rPr>
          <w:rFonts w:cstheme="minorHAnsi"/>
          <w:sz w:val="24"/>
          <w:szCs w:val="24"/>
        </w:rPr>
      </w:pPr>
    </w:p>
    <w:p w14:paraId="7BEE323C" w14:textId="5B96D218" w:rsidR="00452EE7" w:rsidRPr="00452EE7" w:rsidRDefault="00452EE7" w:rsidP="00B73B09">
      <w:pPr>
        <w:pStyle w:val="NoSpacing"/>
        <w:rPr>
          <w:rFonts w:cstheme="minorHAnsi"/>
          <w:sz w:val="24"/>
          <w:szCs w:val="24"/>
          <w:u w:val="single"/>
        </w:rPr>
      </w:pPr>
      <w:r w:rsidRPr="00452EE7">
        <w:rPr>
          <w:rFonts w:cstheme="minorHAnsi"/>
          <w:sz w:val="24"/>
          <w:szCs w:val="24"/>
          <w:u w:val="single"/>
        </w:rPr>
        <w:t>Yield considerations</w:t>
      </w:r>
    </w:p>
    <w:p w14:paraId="44A33BB6" w14:textId="7136FDD4" w:rsidR="002A2EDE" w:rsidRDefault="00C70541" w:rsidP="00B73B09">
      <w:pPr>
        <w:pStyle w:val="NoSpacing"/>
        <w:rPr>
          <w:rFonts w:cstheme="minorHAnsi"/>
          <w:sz w:val="24"/>
          <w:szCs w:val="24"/>
        </w:rPr>
      </w:pPr>
      <w:r>
        <w:rPr>
          <w:rFonts w:cstheme="minorHAnsi"/>
          <w:sz w:val="24"/>
          <w:szCs w:val="24"/>
        </w:rPr>
        <w:t>Other</w:t>
      </w:r>
      <w:r w:rsidR="00452EE7">
        <w:rPr>
          <w:rFonts w:cstheme="minorHAnsi"/>
          <w:sz w:val="24"/>
          <w:szCs w:val="24"/>
        </w:rPr>
        <w:t xml:space="preserve"> studies have looked specifically at the effects of cover crops on subsequent cash crop yields (</w:t>
      </w:r>
      <w:proofErr w:type="spellStart"/>
      <w:r w:rsidR="00452EE7">
        <w:rPr>
          <w:rFonts w:cstheme="minorHAnsi"/>
          <w:sz w:val="24"/>
          <w:szCs w:val="24"/>
        </w:rPr>
        <w:t>Miguez</w:t>
      </w:r>
      <w:proofErr w:type="spellEnd"/>
      <w:r w:rsidR="00452EE7">
        <w:rPr>
          <w:rFonts w:cstheme="minorHAnsi"/>
          <w:sz w:val="24"/>
          <w:szCs w:val="24"/>
        </w:rPr>
        <w:t xml:space="preserve"> et al. 200x, </w:t>
      </w:r>
      <w:proofErr w:type="spellStart"/>
      <w:r w:rsidR="00452EE7">
        <w:rPr>
          <w:rFonts w:cstheme="minorHAnsi"/>
          <w:sz w:val="24"/>
          <w:szCs w:val="24"/>
        </w:rPr>
        <w:t>Marcillo</w:t>
      </w:r>
      <w:proofErr w:type="spellEnd"/>
      <w:r w:rsidR="00452EE7">
        <w:rPr>
          <w:rFonts w:cstheme="minorHAnsi"/>
          <w:sz w:val="24"/>
          <w:szCs w:val="24"/>
        </w:rPr>
        <w:t xml:space="preserve"> et al. 201x)</w:t>
      </w:r>
      <w:r>
        <w:rPr>
          <w:rFonts w:cstheme="minorHAnsi"/>
          <w:sz w:val="24"/>
          <w:szCs w:val="24"/>
        </w:rPr>
        <w:t>, however</w:t>
      </w:r>
      <w:r w:rsidR="00452EE7">
        <w:rPr>
          <w:rFonts w:cstheme="minorHAnsi"/>
          <w:sz w:val="24"/>
          <w:szCs w:val="24"/>
        </w:rPr>
        <w:t xml:space="preserve"> assessing whether there exists a trade-off between weed control and yield maintenance is a useful question. In our data, we found </w:t>
      </w:r>
      <w:r w:rsidR="00F477C9">
        <w:rPr>
          <w:rFonts w:cstheme="minorHAnsi"/>
          <w:sz w:val="24"/>
          <w:szCs w:val="24"/>
        </w:rPr>
        <w:t>a no in</w:t>
      </w:r>
      <w:r w:rsidR="00452EE7">
        <w:rPr>
          <w:rFonts w:cstheme="minorHAnsi"/>
          <w:sz w:val="24"/>
          <w:szCs w:val="24"/>
        </w:rPr>
        <w:t>dication such a tradeoff exists (</w:t>
      </w:r>
      <w:r w:rsidR="00F477C9">
        <w:rPr>
          <w:rFonts w:cstheme="minorHAnsi"/>
          <w:sz w:val="24"/>
          <w:szCs w:val="24"/>
        </w:rPr>
        <w:t>chi-square statistic = 1.78, p-value=0.18)</w:t>
      </w:r>
      <w:r w:rsidR="00452EE7">
        <w:rPr>
          <w:rFonts w:cstheme="minorHAnsi"/>
          <w:sz w:val="24"/>
          <w:szCs w:val="24"/>
        </w:rPr>
        <w:t xml:space="preserve">, with decreased yield being equally likely in scenarios with more or less weed pressure. </w:t>
      </w:r>
    </w:p>
    <w:tbl>
      <w:tblPr>
        <w:tblStyle w:val="TableGrid"/>
        <w:tblW w:w="0" w:type="auto"/>
        <w:tblLook w:val="04A0" w:firstRow="1" w:lastRow="0" w:firstColumn="1" w:lastColumn="0" w:noHBand="0" w:noVBand="1"/>
      </w:tblPr>
      <w:tblGrid>
        <w:gridCol w:w="3257"/>
        <w:gridCol w:w="3258"/>
        <w:gridCol w:w="2835"/>
      </w:tblGrid>
      <w:tr w:rsidR="00F477C9" w14:paraId="624E7E89" w14:textId="530C3F6D" w:rsidTr="00F477C9">
        <w:tc>
          <w:tcPr>
            <w:tcW w:w="3257" w:type="dxa"/>
          </w:tcPr>
          <w:p w14:paraId="7894D92F" w14:textId="77777777" w:rsidR="00F477C9" w:rsidRDefault="00F477C9" w:rsidP="00B73B09">
            <w:pPr>
              <w:pStyle w:val="NoSpacing"/>
              <w:rPr>
                <w:rFonts w:cstheme="minorHAnsi"/>
                <w:sz w:val="24"/>
                <w:szCs w:val="24"/>
              </w:rPr>
            </w:pPr>
          </w:p>
        </w:tc>
        <w:tc>
          <w:tcPr>
            <w:tcW w:w="3258" w:type="dxa"/>
          </w:tcPr>
          <w:p w14:paraId="015CDB1C" w14:textId="652C8788" w:rsidR="00F477C9" w:rsidRDefault="00F477C9" w:rsidP="00B73B09">
            <w:pPr>
              <w:pStyle w:val="NoSpacing"/>
              <w:rPr>
                <w:rFonts w:cstheme="minorHAnsi"/>
                <w:sz w:val="24"/>
                <w:szCs w:val="24"/>
              </w:rPr>
            </w:pPr>
            <w:r>
              <w:rPr>
                <w:rFonts w:cstheme="minorHAnsi"/>
                <w:sz w:val="24"/>
                <w:szCs w:val="24"/>
              </w:rPr>
              <w:t>Increased yields</w:t>
            </w:r>
          </w:p>
        </w:tc>
        <w:tc>
          <w:tcPr>
            <w:tcW w:w="2835" w:type="dxa"/>
          </w:tcPr>
          <w:p w14:paraId="17EA1D3B" w14:textId="2855E0CA" w:rsidR="00F477C9" w:rsidRDefault="00F477C9" w:rsidP="00B73B09">
            <w:pPr>
              <w:pStyle w:val="NoSpacing"/>
              <w:rPr>
                <w:rFonts w:cstheme="minorHAnsi"/>
                <w:sz w:val="24"/>
                <w:szCs w:val="24"/>
              </w:rPr>
            </w:pPr>
            <w:r>
              <w:rPr>
                <w:rFonts w:cstheme="minorHAnsi"/>
                <w:sz w:val="24"/>
                <w:szCs w:val="24"/>
              </w:rPr>
              <w:t>Decreased yields</w:t>
            </w:r>
          </w:p>
        </w:tc>
      </w:tr>
      <w:tr w:rsidR="00F477C9" w14:paraId="2EBA59F9" w14:textId="0B7011BD" w:rsidTr="00F477C9">
        <w:tc>
          <w:tcPr>
            <w:tcW w:w="3257" w:type="dxa"/>
          </w:tcPr>
          <w:p w14:paraId="785944E7" w14:textId="61F42FD4" w:rsidR="00F477C9" w:rsidRDefault="00F477C9" w:rsidP="00B73B09">
            <w:pPr>
              <w:pStyle w:val="NoSpacing"/>
              <w:rPr>
                <w:rFonts w:cstheme="minorHAnsi"/>
                <w:sz w:val="24"/>
                <w:szCs w:val="24"/>
              </w:rPr>
            </w:pPr>
            <w:r>
              <w:rPr>
                <w:rFonts w:cstheme="minorHAnsi"/>
                <w:sz w:val="24"/>
                <w:szCs w:val="24"/>
              </w:rPr>
              <w:t>Decreased weeds</w:t>
            </w:r>
          </w:p>
        </w:tc>
        <w:tc>
          <w:tcPr>
            <w:tcW w:w="3258" w:type="dxa"/>
          </w:tcPr>
          <w:p w14:paraId="13B5563F" w14:textId="5C25114F" w:rsidR="00F477C9" w:rsidRDefault="00F477C9" w:rsidP="00F477C9">
            <w:pPr>
              <w:pStyle w:val="NoSpacing"/>
              <w:rPr>
                <w:rFonts w:cstheme="minorHAnsi"/>
                <w:sz w:val="24"/>
                <w:szCs w:val="24"/>
              </w:rPr>
            </w:pPr>
            <w:r>
              <w:rPr>
                <w:rFonts w:cstheme="minorHAnsi"/>
                <w:sz w:val="24"/>
                <w:szCs w:val="24"/>
              </w:rPr>
              <w:t>41</w:t>
            </w:r>
          </w:p>
        </w:tc>
        <w:tc>
          <w:tcPr>
            <w:tcW w:w="2835" w:type="dxa"/>
          </w:tcPr>
          <w:p w14:paraId="65654711" w14:textId="0F691EF0" w:rsidR="00F477C9" w:rsidRDefault="00F477C9" w:rsidP="00B73B09">
            <w:pPr>
              <w:pStyle w:val="NoSpacing"/>
              <w:rPr>
                <w:rFonts w:cstheme="minorHAnsi"/>
                <w:sz w:val="24"/>
                <w:szCs w:val="24"/>
              </w:rPr>
            </w:pPr>
            <w:r>
              <w:rPr>
                <w:rFonts w:cstheme="minorHAnsi"/>
                <w:sz w:val="24"/>
                <w:szCs w:val="24"/>
              </w:rPr>
              <w:t>25</w:t>
            </w:r>
          </w:p>
        </w:tc>
      </w:tr>
      <w:tr w:rsidR="00F477C9" w14:paraId="4B9E0B95" w14:textId="796434FC" w:rsidTr="00F477C9">
        <w:tc>
          <w:tcPr>
            <w:tcW w:w="3257" w:type="dxa"/>
          </w:tcPr>
          <w:p w14:paraId="59EDB8B5" w14:textId="545993D8" w:rsidR="00F477C9" w:rsidRDefault="00F477C9" w:rsidP="00B73B09">
            <w:pPr>
              <w:pStyle w:val="NoSpacing"/>
              <w:rPr>
                <w:rFonts w:cstheme="minorHAnsi"/>
                <w:sz w:val="24"/>
                <w:szCs w:val="24"/>
              </w:rPr>
            </w:pPr>
            <w:r>
              <w:rPr>
                <w:rFonts w:cstheme="minorHAnsi"/>
                <w:sz w:val="24"/>
                <w:szCs w:val="24"/>
              </w:rPr>
              <w:t>Increased weeds</w:t>
            </w:r>
          </w:p>
        </w:tc>
        <w:tc>
          <w:tcPr>
            <w:tcW w:w="3258" w:type="dxa"/>
          </w:tcPr>
          <w:p w14:paraId="0FD3CE4D" w14:textId="39C3CC4D" w:rsidR="00F477C9" w:rsidRDefault="00F477C9" w:rsidP="00B73B09">
            <w:pPr>
              <w:pStyle w:val="NoSpacing"/>
              <w:rPr>
                <w:rFonts w:cstheme="minorHAnsi"/>
                <w:sz w:val="24"/>
                <w:szCs w:val="24"/>
              </w:rPr>
            </w:pPr>
            <w:r>
              <w:rPr>
                <w:rFonts w:cstheme="minorHAnsi"/>
                <w:sz w:val="24"/>
                <w:szCs w:val="24"/>
              </w:rPr>
              <w:t>32</w:t>
            </w:r>
          </w:p>
        </w:tc>
        <w:tc>
          <w:tcPr>
            <w:tcW w:w="2835" w:type="dxa"/>
          </w:tcPr>
          <w:p w14:paraId="14519146" w14:textId="4CE3D9BD" w:rsidR="00F477C9" w:rsidRDefault="00F477C9" w:rsidP="00B73B09">
            <w:pPr>
              <w:pStyle w:val="NoSpacing"/>
              <w:rPr>
                <w:rFonts w:cstheme="minorHAnsi"/>
                <w:sz w:val="24"/>
                <w:szCs w:val="24"/>
              </w:rPr>
            </w:pPr>
            <w:r>
              <w:rPr>
                <w:rFonts w:cstheme="minorHAnsi"/>
                <w:sz w:val="24"/>
                <w:szCs w:val="24"/>
              </w:rPr>
              <w:t>11</w:t>
            </w:r>
          </w:p>
        </w:tc>
      </w:tr>
    </w:tbl>
    <w:p w14:paraId="5947FC7A" w14:textId="77777777" w:rsidR="002A2EDE" w:rsidRDefault="002A2EDE" w:rsidP="00B73B09">
      <w:pPr>
        <w:pStyle w:val="NoSpacing"/>
        <w:rPr>
          <w:rFonts w:cstheme="minorHAnsi"/>
          <w:sz w:val="24"/>
          <w:szCs w:val="24"/>
        </w:rPr>
      </w:pPr>
    </w:p>
    <w:p w14:paraId="28A5DDA4" w14:textId="7D40B072" w:rsidR="002972E2" w:rsidRDefault="00452EE7" w:rsidP="00B73B09">
      <w:pPr>
        <w:pStyle w:val="NoSpacing"/>
        <w:rPr>
          <w:rFonts w:cstheme="minorHAnsi"/>
          <w:sz w:val="24"/>
          <w:szCs w:val="24"/>
        </w:rPr>
      </w:pPr>
      <w:r>
        <w:rPr>
          <w:rFonts w:cstheme="minorHAnsi"/>
          <w:sz w:val="24"/>
          <w:szCs w:val="24"/>
        </w:rPr>
        <w:t xml:space="preserve">In fact, </w:t>
      </w:r>
      <w:proofErr w:type="gramStart"/>
      <w:r>
        <w:rPr>
          <w:rFonts w:cstheme="minorHAnsi"/>
          <w:sz w:val="24"/>
          <w:szCs w:val="24"/>
        </w:rPr>
        <w:t>the majority of</w:t>
      </w:r>
      <w:proofErr w:type="gramEnd"/>
      <w:r>
        <w:rPr>
          <w:rFonts w:cstheme="minorHAnsi"/>
          <w:sz w:val="24"/>
          <w:szCs w:val="24"/>
        </w:rPr>
        <w:t xml:space="preserve"> scenarios included a reduction in yield and an increase in weeds with the use of a cover crop (n = 73</w:t>
      </w:r>
      <w:r w:rsidR="002A2EDE">
        <w:rPr>
          <w:rFonts w:cstheme="minorHAnsi"/>
          <w:sz w:val="24"/>
          <w:szCs w:val="24"/>
        </w:rPr>
        <w:t>; XX%</w:t>
      </w:r>
      <w:r>
        <w:rPr>
          <w:rFonts w:cstheme="minorHAnsi"/>
          <w:sz w:val="24"/>
          <w:szCs w:val="24"/>
        </w:rPr>
        <w:t xml:space="preserve">). Only </w:t>
      </w:r>
      <w:r w:rsidR="00F477C9">
        <w:rPr>
          <w:rFonts w:cstheme="minorHAnsi"/>
          <w:sz w:val="24"/>
          <w:szCs w:val="24"/>
        </w:rPr>
        <w:t>23</w:t>
      </w:r>
      <w:r>
        <w:rPr>
          <w:rFonts w:cstheme="minorHAnsi"/>
          <w:sz w:val="24"/>
          <w:szCs w:val="24"/>
        </w:rPr>
        <w:t>% of the comparisons exhibited a ‘win-win’ situation, with a concomitant increase in cash crop yield and decrease in weed pressure.</w:t>
      </w:r>
      <w:r w:rsidRPr="00F477C9">
        <w:rPr>
          <w:rFonts w:cstheme="minorHAnsi"/>
          <w:i/>
          <w:sz w:val="24"/>
          <w:szCs w:val="24"/>
        </w:rPr>
        <w:t xml:space="preserve"> </w:t>
      </w:r>
      <w:r w:rsidR="00F477C9" w:rsidRPr="00F477C9">
        <w:rPr>
          <w:rFonts w:cstheme="minorHAnsi"/>
          <w:i/>
          <w:sz w:val="24"/>
          <w:szCs w:val="24"/>
        </w:rPr>
        <w:t>We could use these categories as responses and do an analysis to see when/where these occur, but</w:t>
      </w:r>
      <w:proofErr w:type="gramStart"/>
      <w:r w:rsidR="00F477C9" w:rsidRPr="00F477C9">
        <w:rPr>
          <w:rFonts w:cstheme="minorHAnsi"/>
          <w:i/>
          <w:sz w:val="24"/>
          <w:szCs w:val="24"/>
        </w:rPr>
        <w:t>….</w:t>
      </w:r>
      <w:r w:rsidR="00F477C9">
        <w:rPr>
          <w:rFonts w:cstheme="minorHAnsi"/>
          <w:i/>
          <w:sz w:val="24"/>
          <w:szCs w:val="24"/>
        </w:rPr>
        <w:t>I</w:t>
      </w:r>
      <w:proofErr w:type="gramEnd"/>
      <w:r w:rsidR="00F477C9">
        <w:rPr>
          <w:rFonts w:cstheme="minorHAnsi"/>
          <w:i/>
          <w:sz w:val="24"/>
          <w:szCs w:val="24"/>
        </w:rPr>
        <w:t xml:space="preserve"> haven’t done that. Not sure it would produce anything useful….</w:t>
      </w:r>
    </w:p>
    <w:p w14:paraId="629FE6B9" w14:textId="77777777" w:rsidR="00452EE7" w:rsidRDefault="00452EE7" w:rsidP="00B73B09">
      <w:pPr>
        <w:pStyle w:val="NoSpacing"/>
        <w:rPr>
          <w:rFonts w:cstheme="minorHAnsi"/>
          <w:sz w:val="24"/>
          <w:szCs w:val="24"/>
        </w:rPr>
      </w:pPr>
    </w:p>
    <w:p w14:paraId="424D91D6" w14:textId="77777777" w:rsidR="002972E2" w:rsidRDefault="002972E2" w:rsidP="00B73B09">
      <w:pPr>
        <w:pStyle w:val="NoSpacing"/>
        <w:rPr>
          <w:rFonts w:cstheme="minorHAnsi"/>
          <w:sz w:val="24"/>
          <w:szCs w:val="24"/>
        </w:rPr>
      </w:pPr>
    </w:p>
    <w:p w14:paraId="5838D8ED" w14:textId="77777777" w:rsidR="00452EE7" w:rsidRPr="009B6E6F" w:rsidRDefault="00452EE7" w:rsidP="00452EE7">
      <w:pPr>
        <w:shd w:val="clear" w:color="auto" w:fill="FFFFFF"/>
        <w:spacing w:after="0" w:line="240" w:lineRule="auto"/>
        <w:rPr>
          <w:rFonts w:eastAsia="Times New Roman" w:cstheme="minorHAnsi"/>
          <w:b/>
          <w:sz w:val="24"/>
          <w:szCs w:val="24"/>
        </w:rPr>
      </w:pPr>
      <w:r w:rsidRPr="009B6E6F">
        <w:rPr>
          <w:rFonts w:eastAsia="Times New Roman" w:cstheme="minorHAnsi"/>
          <w:b/>
          <w:sz w:val="24"/>
          <w:szCs w:val="24"/>
        </w:rPr>
        <w:t>Conclusions</w:t>
      </w:r>
    </w:p>
    <w:p w14:paraId="17E6E2E7" w14:textId="55432937"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Weed biomass and density responded similarly to cover crops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 (</w:t>
      </w:r>
      <w:r w:rsidRPr="00A349D7">
        <w:rPr>
          <w:rFonts w:eastAsia="Times New Roman" w:cstheme="minorHAnsi"/>
          <w:color w:val="FF0000"/>
          <w:sz w:val="24"/>
          <w:szCs w:val="24"/>
        </w:rPr>
        <w:t>X-X years</w:t>
      </w:r>
      <w:r w:rsidRPr="0042521F">
        <w:rPr>
          <w:rFonts w:eastAsia="Times New Roman" w:cstheme="minorHAnsi"/>
          <w:sz w:val="24"/>
          <w:szCs w:val="24"/>
        </w:rPr>
        <w:t xml:space="preserve">). Long term (+5 years) studies are needed to better understand if repeated reductions in weed biomass from cover crop use can reduce weed densities over time. </w:t>
      </w:r>
      <w:r>
        <w:rPr>
          <w:rFonts w:eastAsia="Times New Roman" w:cstheme="minorHAnsi"/>
          <w:sz w:val="24"/>
          <w:szCs w:val="24"/>
        </w:rPr>
        <w:t xml:space="preserve">Cover crop biomass production of at least 4 Mg ha-1 is needed to see a meaningful decrease in weed pressure. Independent of biomass production, grass species are the most effective at suppressing weeds. </w:t>
      </w:r>
      <w:r w:rsidRPr="0042521F">
        <w:rPr>
          <w:rFonts w:eastAsia="Times New Roman" w:cstheme="minorHAnsi"/>
          <w:sz w:val="24"/>
          <w:szCs w:val="24"/>
        </w:rPr>
        <w:t>In conclusion, cover crops reduce weed biomass</w:t>
      </w:r>
      <w:r>
        <w:rPr>
          <w:rFonts w:eastAsia="Times New Roman" w:cstheme="minorHAnsi"/>
          <w:sz w:val="24"/>
          <w:szCs w:val="24"/>
        </w:rPr>
        <w:t xml:space="preserve"> and may decrease weed density</w:t>
      </w:r>
      <w:r w:rsidRPr="0042521F">
        <w:rPr>
          <w:rFonts w:eastAsia="Times New Roman" w:cstheme="minorHAnsi"/>
          <w:sz w:val="24"/>
          <w:szCs w:val="24"/>
        </w:rPr>
        <w:t>, but th</w:t>
      </w:r>
      <w:r>
        <w:rPr>
          <w:rFonts w:eastAsia="Times New Roman" w:cstheme="minorHAnsi"/>
          <w:sz w:val="24"/>
          <w:szCs w:val="24"/>
        </w:rPr>
        <w:t>ese</w:t>
      </w:r>
      <w:r w:rsidRPr="0042521F">
        <w:rPr>
          <w:rFonts w:eastAsia="Times New Roman" w:cstheme="minorHAnsi"/>
          <w:sz w:val="24"/>
          <w:szCs w:val="24"/>
        </w:rPr>
        <w:t xml:space="preserve"> reduction</w:t>
      </w:r>
      <w:r>
        <w:rPr>
          <w:rFonts w:eastAsia="Times New Roman" w:cstheme="minorHAnsi"/>
          <w:sz w:val="24"/>
          <w:szCs w:val="24"/>
        </w:rPr>
        <w:t>s</w:t>
      </w:r>
      <w:r w:rsidRPr="0042521F">
        <w:rPr>
          <w:rFonts w:eastAsia="Times New Roman" w:cstheme="minorHAnsi"/>
          <w:sz w:val="24"/>
          <w:szCs w:val="24"/>
        </w:rPr>
        <w:t xml:space="preserve"> may be hard to achieve in </w:t>
      </w:r>
      <w:r>
        <w:rPr>
          <w:rFonts w:eastAsia="Times New Roman" w:cstheme="minorHAnsi"/>
          <w:sz w:val="24"/>
          <w:szCs w:val="24"/>
        </w:rPr>
        <w:t xml:space="preserve">Corn Belt </w:t>
      </w:r>
      <w:r w:rsidRPr="0042521F">
        <w:rPr>
          <w:rFonts w:eastAsia="Times New Roman" w:cstheme="minorHAnsi"/>
          <w:sz w:val="24"/>
          <w:szCs w:val="24"/>
        </w:rPr>
        <w:t xml:space="preserve">production systems, and may not translate to </w:t>
      </w:r>
      <w:r>
        <w:rPr>
          <w:rFonts w:eastAsia="Times New Roman" w:cstheme="minorHAnsi"/>
          <w:sz w:val="24"/>
          <w:szCs w:val="24"/>
        </w:rPr>
        <w:t xml:space="preserve">an </w:t>
      </w:r>
      <w:r w:rsidRPr="0042521F">
        <w:rPr>
          <w:rFonts w:eastAsia="Times New Roman" w:cstheme="minorHAnsi"/>
          <w:sz w:val="24"/>
          <w:szCs w:val="24"/>
        </w:rPr>
        <w:t xml:space="preserve">increase in yields.       </w:t>
      </w:r>
    </w:p>
    <w:p w14:paraId="07376305" w14:textId="77777777" w:rsidR="002972E2" w:rsidRDefault="002972E2" w:rsidP="00B73B09">
      <w:pPr>
        <w:pStyle w:val="NoSpacing"/>
        <w:rPr>
          <w:rFonts w:cstheme="minorHAnsi"/>
          <w:sz w:val="24"/>
          <w:szCs w:val="24"/>
        </w:rPr>
      </w:pPr>
    </w:p>
    <w:p w14:paraId="7ACD8F1E" w14:textId="47BAC197" w:rsidR="002B35A8" w:rsidRDefault="002B35A8" w:rsidP="00B73B09">
      <w:pPr>
        <w:spacing w:after="0" w:line="240" w:lineRule="auto"/>
        <w:rPr>
          <w:rFonts w:cstheme="minorHAnsi"/>
          <w:sz w:val="24"/>
          <w:szCs w:val="24"/>
        </w:rPr>
      </w:pPr>
    </w:p>
    <w:p w14:paraId="62A1A46E" w14:textId="4B9DD329" w:rsidR="002972E2" w:rsidRDefault="00AE5B5E" w:rsidP="00B73B09">
      <w:pPr>
        <w:spacing w:after="0" w:line="240" w:lineRule="auto"/>
        <w:rPr>
          <w:rFonts w:cstheme="minorHAnsi"/>
          <w:sz w:val="24"/>
          <w:szCs w:val="24"/>
        </w:rPr>
      </w:pPr>
      <w:r>
        <w:rPr>
          <w:rFonts w:cstheme="minorHAnsi"/>
          <w:sz w:val="24"/>
          <w:szCs w:val="24"/>
        </w:rPr>
        <w:t xml:space="preserve">Overall effects, I think we shouldn’t even include them. </w:t>
      </w:r>
    </w:p>
    <w:p w14:paraId="0DC1A564" w14:textId="77777777" w:rsidR="00AE5B5E" w:rsidRDefault="00AE5B5E" w:rsidP="00AE5B5E">
      <w:pPr>
        <w:pStyle w:val="NoSpacing"/>
        <w:rPr>
          <w:rFonts w:cstheme="minorHAnsi"/>
          <w:sz w:val="24"/>
          <w:szCs w:val="24"/>
          <w:u w:val="single"/>
        </w:rPr>
      </w:pPr>
      <w:r>
        <w:rPr>
          <w:rFonts w:cstheme="minorHAnsi"/>
          <w:sz w:val="24"/>
          <w:szCs w:val="24"/>
          <w:u w:val="single"/>
        </w:rPr>
        <w:t>Cover crops reduce weed biomass, but not weed density</w:t>
      </w:r>
    </w:p>
    <w:p w14:paraId="58F29304" w14:textId="77777777" w:rsidR="00AE5B5E" w:rsidRDefault="00AE5B5E" w:rsidP="00AE5B5E">
      <w:pPr>
        <w:pStyle w:val="NoSpacing"/>
        <w:rPr>
          <w:rFonts w:cstheme="minorHAnsi"/>
          <w:sz w:val="24"/>
          <w:szCs w:val="24"/>
          <w:u w:val="single"/>
        </w:rPr>
      </w:pPr>
    </w:p>
    <w:p w14:paraId="6CFEE84D" w14:textId="77777777"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Overall, cover crops significantly reduced weed biomass (-57%, p = 0.02) but not weed density (+0.8%, p = 0.98; Fig X). This suggests cover crops are an effective in-season weed management tool. It is interesting to note that there were a number of experiments where cover crops led to an increase in weed density, counter to what we anticipated we might find. In </w:t>
      </w:r>
      <w:proofErr w:type="gramStart"/>
      <w:r w:rsidRPr="007A17A4">
        <w:rPr>
          <w:rFonts w:cstheme="minorHAnsi"/>
          <w:i/>
          <w:color w:val="A6A6A6" w:themeColor="background1" w:themeShade="A6"/>
          <w:sz w:val="24"/>
          <w:szCs w:val="24"/>
        </w:rPr>
        <w:t>general</w:t>
      </w:r>
      <w:proofErr w:type="gramEnd"/>
      <w:r w:rsidRPr="007A17A4">
        <w:rPr>
          <w:rFonts w:cstheme="minorHAnsi"/>
          <w:i/>
          <w:color w:val="A6A6A6" w:themeColor="background1" w:themeShade="A6"/>
          <w:sz w:val="24"/>
          <w:szCs w:val="24"/>
        </w:rPr>
        <w:t xml:space="preserve"> there are several possible explanations for why this occurred. It is possible that interactions with the cover crop biomass and herbicides applied for weed control and/or cover crop termination reduced product efficacy. It is also possible that for a variety of reasons the cover crop treatments created a more favorable environment for weeds (i.e. soil moisture retention). However, our results could simply be an artifact of the </w:t>
      </w:r>
      <w:proofErr w:type="gramStart"/>
      <w:r w:rsidRPr="007A17A4">
        <w:rPr>
          <w:rFonts w:cstheme="minorHAnsi"/>
          <w:i/>
          <w:color w:val="A6A6A6" w:themeColor="background1" w:themeShade="A6"/>
          <w:sz w:val="24"/>
          <w:szCs w:val="24"/>
        </w:rPr>
        <w:t>manner in which</w:t>
      </w:r>
      <w:proofErr w:type="gramEnd"/>
      <w:r w:rsidRPr="007A17A4">
        <w:rPr>
          <w:rFonts w:cstheme="minorHAnsi"/>
          <w:i/>
          <w:color w:val="A6A6A6" w:themeColor="background1" w:themeShade="A6"/>
          <w:sz w:val="24"/>
          <w:szCs w:val="24"/>
        </w:rPr>
        <w:t xml:space="preserve"> cover crops are studied in research. All of the included studies had been in place less than 5 years, and weed density reflects seedbank dynamics, which require longer to reach steady-state when exposed to changes in system managements (CITE). The strong effect on weed biomass suggests cover crops offer weed suppression mainly through competition of </w:t>
      </w:r>
      <w:proofErr w:type="spellStart"/>
      <w:r w:rsidRPr="007A17A4">
        <w:rPr>
          <w:rFonts w:cstheme="minorHAnsi"/>
          <w:i/>
          <w:color w:val="A6A6A6" w:themeColor="background1" w:themeShade="A6"/>
          <w:sz w:val="24"/>
          <w:szCs w:val="24"/>
        </w:rPr>
        <w:t>resoueces</w:t>
      </w:r>
      <w:proofErr w:type="spellEnd"/>
      <w:r w:rsidRPr="007A17A4">
        <w:rPr>
          <w:rFonts w:cstheme="minorHAnsi"/>
          <w:i/>
          <w:color w:val="A6A6A6" w:themeColor="background1" w:themeShade="A6"/>
          <w:sz w:val="24"/>
          <w:szCs w:val="24"/>
        </w:rPr>
        <w:t xml:space="preserve"> (e.g. light) – this information can help target management strategies to enhance weed suppression from cover crops. </w:t>
      </w:r>
    </w:p>
    <w:p w14:paraId="0A22C8BD" w14:textId="77777777" w:rsidR="00AE5B5E" w:rsidRPr="007A17A4" w:rsidRDefault="00AE5B5E" w:rsidP="00AE5B5E">
      <w:pPr>
        <w:pStyle w:val="NoSpacing"/>
        <w:rPr>
          <w:rFonts w:cstheme="minorHAnsi"/>
          <w:i/>
          <w:color w:val="A6A6A6" w:themeColor="background1" w:themeShade="A6"/>
          <w:sz w:val="24"/>
          <w:szCs w:val="24"/>
        </w:rPr>
      </w:pPr>
    </w:p>
    <w:p w14:paraId="737BAA63" w14:textId="77777777"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The significant reduction of weed biomass without a concomitant reduction in weed density suggests cover crops promote smaller weeds compared to no-cover controls. This has important implications for the effectiveness of weed control measures. Smaller weeds are more susceptible to herbicides (CITE) and mechanical control (CITE), meaning cover crops are an important tool in an integrated weed management program. </w:t>
      </w:r>
    </w:p>
    <w:p w14:paraId="7643630B" w14:textId="123B84A0" w:rsidR="002972E2" w:rsidRDefault="002972E2" w:rsidP="00B73B09">
      <w:pPr>
        <w:spacing w:after="0" w:line="240" w:lineRule="auto"/>
        <w:rPr>
          <w:rFonts w:cstheme="minorHAnsi"/>
          <w:sz w:val="24"/>
          <w:szCs w:val="24"/>
        </w:rPr>
      </w:pPr>
    </w:p>
    <w:p w14:paraId="105BA9B2" w14:textId="2789D4A7" w:rsidR="002972E2" w:rsidRDefault="002972E2" w:rsidP="00B73B09">
      <w:pPr>
        <w:spacing w:after="0" w:line="240" w:lineRule="auto"/>
        <w:rPr>
          <w:rFonts w:cstheme="minorHAnsi"/>
          <w:sz w:val="24"/>
          <w:szCs w:val="24"/>
        </w:rPr>
      </w:pPr>
    </w:p>
    <w:p w14:paraId="6DAFCCFA" w14:textId="77777777" w:rsidR="002972E2" w:rsidRDefault="002972E2" w:rsidP="00B73B09">
      <w:pPr>
        <w:spacing w:after="0" w:line="240" w:lineRule="auto"/>
        <w:rPr>
          <w:rFonts w:cstheme="minorHAnsi"/>
          <w:sz w:val="24"/>
          <w:szCs w:val="24"/>
        </w:rPr>
      </w:pPr>
    </w:p>
    <w:p w14:paraId="6A23EB42" w14:textId="5925A321" w:rsidR="002B35A8" w:rsidRDefault="002B35A8" w:rsidP="00B73B09">
      <w:pPr>
        <w:spacing w:after="0" w:line="240" w:lineRule="auto"/>
        <w:rPr>
          <w:rFonts w:cstheme="minorHAnsi"/>
          <w:i/>
          <w:sz w:val="24"/>
          <w:szCs w:val="24"/>
        </w:rPr>
      </w:pPr>
      <w:r>
        <w:rPr>
          <w:rFonts w:cstheme="minorHAnsi"/>
          <w:i/>
          <w:sz w:val="24"/>
          <w:szCs w:val="24"/>
        </w:rPr>
        <w:t>Old Text from Andrea</w:t>
      </w:r>
    </w:p>
    <w:p w14:paraId="09E87DBE" w14:textId="3AF87EC4" w:rsidR="00B73B09" w:rsidRPr="002B35A8" w:rsidRDefault="00FF252A" w:rsidP="00B73B09">
      <w:pPr>
        <w:spacing w:after="0" w:line="240" w:lineRule="auto"/>
        <w:rPr>
          <w:rFonts w:cstheme="minorHAnsi"/>
          <w:i/>
          <w:sz w:val="24"/>
          <w:szCs w:val="24"/>
        </w:rPr>
      </w:pPr>
      <w:r w:rsidRPr="002B35A8">
        <w:rPr>
          <w:rFonts w:cstheme="minorHAnsi"/>
          <w:i/>
          <w:sz w:val="24"/>
          <w:szCs w:val="24"/>
        </w:rPr>
        <w:t>Updated database does not show significant differences between termination methods groups for either weed biomass or weed density</w:t>
      </w:r>
      <w:r w:rsidR="00486004" w:rsidRPr="002B35A8">
        <w:rPr>
          <w:rFonts w:cstheme="minorHAnsi"/>
          <w:i/>
          <w:sz w:val="24"/>
          <w:szCs w:val="24"/>
        </w:rPr>
        <w:t xml:space="preserve">. </w:t>
      </w:r>
      <w:r w:rsidRPr="002B35A8">
        <w:rPr>
          <w:rFonts w:cstheme="minorHAnsi"/>
          <w:i/>
          <w:sz w:val="24"/>
          <w:szCs w:val="24"/>
        </w:rPr>
        <w:t>Figures suggest that herbicides were</w:t>
      </w:r>
      <w:r w:rsidR="005D7FA7" w:rsidRPr="002B35A8">
        <w:rPr>
          <w:rFonts w:cstheme="minorHAnsi"/>
          <w:i/>
          <w:sz w:val="24"/>
          <w:szCs w:val="24"/>
        </w:rPr>
        <w:t xml:space="preserve"> the</w:t>
      </w:r>
      <w:r w:rsidRPr="002B35A8">
        <w:rPr>
          <w:rFonts w:cstheme="minorHAnsi"/>
          <w:i/>
          <w:sz w:val="24"/>
          <w:szCs w:val="24"/>
        </w:rPr>
        <w:t xml:space="preserve"> most effective </w:t>
      </w:r>
      <w:r w:rsidR="008A1B12" w:rsidRPr="002B35A8">
        <w:rPr>
          <w:rFonts w:cstheme="minorHAnsi"/>
          <w:i/>
          <w:sz w:val="24"/>
          <w:szCs w:val="24"/>
        </w:rPr>
        <w:t xml:space="preserve">termination method </w:t>
      </w:r>
      <w:r w:rsidRPr="002B35A8">
        <w:rPr>
          <w:rFonts w:cstheme="minorHAnsi"/>
          <w:i/>
          <w:sz w:val="24"/>
          <w:szCs w:val="24"/>
        </w:rPr>
        <w:t>for reducing weed biomass</w:t>
      </w:r>
      <w:r w:rsidR="005A0905" w:rsidRPr="002B35A8">
        <w:rPr>
          <w:rFonts w:cstheme="minorHAnsi"/>
          <w:i/>
          <w:sz w:val="24"/>
          <w:szCs w:val="24"/>
        </w:rPr>
        <w:t>, which could be different from the effect h</w:t>
      </w:r>
      <w:r w:rsidR="00812116" w:rsidRPr="002B35A8">
        <w:rPr>
          <w:rFonts w:cstheme="minorHAnsi"/>
          <w:i/>
          <w:sz w:val="24"/>
          <w:szCs w:val="24"/>
        </w:rPr>
        <w:t>erbicides have on weed density but</w:t>
      </w:r>
      <w:r w:rsidR="005A0905" w:rsidRPr="002B35A8">
        <w:rPr>
          <w:rFonts w:cstheme="minorHAnsi"/>
          <w:i/>
          <w:sz w:val="24"/>
          <w:szCs w:val="24"/>
        </w:rPr>
        <w:t xml:space="preserve"> per seedling biomass would be less</w:t>
      </w:r>
      <w:r w:rsidRPr="002B35A8">
        <w:rPr>
          <w:rFonts w:cstheme="minorHAnsi"/>
          <w:i/>
          <w:sz w:val="24"/>
          <w:szCs w:val="24"/>
        </w:rPr>
        <w:t>. Previously we had been describing this as: e</w:t>
      </w:r>
      <w:r w:rsidR="00B73B09" w:rsidRPr="002B35A8">
        <w:rPr>
          <w:rFonts w:cstheme="minorHAnsi"/>
          <w:i/>
          <w:sz w:val="24"/>
          <w:szCs w:val="24"/>
        </w:rPr>
        <w:t xml:space="preserve">xperiments that used herbicides or a combination of herbicides and mowing to </w:t>
      </w:r>
      <w:proofErr w:type="gramStart"/>
      <w:r w:rsidR="00B73B09" w:rsidRPr="002B35A8">
        <w:rPr>
          <w:rFonts w:cstheme="minorHAnsi"/>
          <w:i/>
          <w:sz w:val="24"/>
          <w:szCs w:val="24"/>
        </w:rPr>
        <w:t>terminate, or</w:t>
      </w:r>
      <w:proofErr w:type="gramEnd"/>
      <w:r w:rsidR="00B73B09" w:rsidRPr="002B35A8">
        <w:rPr>
          <w:rFonts w:cstheme="minorHAnsi"/>
          <w:i/>
          <w:sz w:val="24"/>
          <w:szCs w:val="24"/>
        </w:rPr>
        <w:t xml:space="preserve"> cover crops that were winter-killed were found to be more effective at weed control than cover crops terminated solely by crimping or mowing.</w:t>
      </w:r>
      <w:r w:rsidR="00CA68E4" w:rsidRPr="002B35A8">
        <w:rPr>
          <w:rFonts w:cstheme="minorHAnsi"/>
          <w:i/>
          <w:sz w:val="24"/>
          <w:szCs w:val="24"/>
        </w:rPr>
        <w:t xml:space="preserve"> </w:t>
      </w:r>
      <w:proofErr w:type="gramStart"/>
      <w:r w:rsidR="00CA68E4" w:rsidRPr="002B35A8">
        <w:rPr>
          <w:rFonts w:cstheme="minorHAnsi"/>
          <w:i/>
          <w:sz w:val="24"/>
          <w:szCs w:val="24"/>
        </w:rPr>
        <w:t xml:space="preserve">In particular </w:t>
      </w:r>
      <w:proofErr w:type="spellStart"/>
      <w:r w:rsidR="00CA68E4" w:rsidRPr="002B35A8">
        <w:rPr>
          <w:rFonts w:cstheme="minorHAnsi"/>
          <w:i/>
          <w:sz w:val="24"/>
          <w:szCs w:val="24"/>
        </w:rPr>
        <w:t>DeBruin</w:t>
      </w:r>
      <w:proofErr w:type="spellEnd"/>
      <w:proofErr w:type="gramEnd"/>
      <w:r w:rsidR="00CA68E4" w:rsidRPr="002B35A8">
        <w:rPr>
          <w:rFonts w:cstheme="minorHAnsi"/>
          <w:i/>
          <w:sz w:val="24"/>
          <w:szCs w:val="24"/>
        </w:rPr>
        <w:t xml:space="preserve"> found two glyphosate applications to be the most effective termination method. Evidence from studies in the southeast </w:t>
      </w:r>
      <w:r w:rsidR="005D7FA7" w:rsidRPr="002B35A8">
        <w:rPr>
          <w:rFonts w:cstheme="minorHAnsi"/>
          <w:i/>
          <w:sz w:val="24"/>
          <w:szCs w:val="24"/>
        </w:rPr>
        <w:t>suggests that herbicides applied</w:t>
      </w:r>
      <w:r w:rsidR="00CA68E4" w:rsidRPr="002B35A8">
        <w:rPr>
          <w:rFonts w:cstheme="minorHAnsi"/>
          <w:i/>
          <w:sz w:val="24"/>
          <w:szCs w:val="24"/>
        </w:rPr>
        <w:t xml:space="preserve"> later in the season or with residual action were most effective at weed control in tandem with cover crops (</w:t>
      </w:r>
      <w:proofErr w:type="spellStart"/>
      <w:r w:rsidR="00CA68E4" w:rsidRPr="002B35A8">
        <w:rPr>
          <w:rFonts w:cstheme="minorHAnsi"/>
          <w:i/>
          <w:sz w:val="24"/>
          <w:szCs w:val="24"/>
        </w:rPr>
        <w:t>Norsworthy</w:t>
      </w:r>
      <w:proofErr w:type="spellEnd"/>
      <w:r w:rsidR="00CA68E4" w:rsidRPr="002B35A8">
        <w:rPr>
          <w:rFonts w:cstheme="minorHAnsi"/>
          <w:i/>
          <w:sz w:val="24"/>
          <w:szCs w:val="24"/>
        </w:rPr>
        <w:t xml:space="preserve"> et al. 2016; Wiggins et al. 2014; Montgomery et al. 2018).</w:t>
      </w:r>
    </w:p>
    <w:p w14:paraId="372CA6F5" w14:textId="77777777" w:rsidR="00486004" w:rsidRPr="0042521F" w:rsidRDefault="00486004" w:rsidP="00676DE4">
      <w:pPr>
        <w:pStyle w:val="NoSpacing"/>
        <w:rPr>
          <w:rFonts w:cstheme="minorHAnsi"/>
          <w:b/>
          <w:sz w:val="24"/>
          <w:szCs w:val="24"/>
        </w:rPr>
      </w:pPr>
    </w:p>
    <w:p w14:paraId="25920E16" w14:textId="77777777" w:rsidR="00B73B09" w:rsidRPr="0042521F" w:rsidRDefault="00B73B09" w:rsidP="00676DE4">
      <w:pPr>
        <w:pStyle w:val="NoSpacing"/>
        <w:rPr>
          <w:rFonts w:cstheme="minorHAnsi"/>
          <w:sz w:val="24"/>
          <w:szCs w:val="24"/>
          <w:u w:val="single"/>
        </w:rPr>
      </w:pPr>
    </w:p>
    <w:p w14:paraId="163B893A" w14:textId="77777777" w:rsidR="00CA68E4" w:rsidRPr="0042521F" w:rsidRDefault="00CA68E4" w:rsidP="00676DE4">
      <w:pPr>
        <w:pStyle w:val="NoSpacing"/>
        <w:rPr>
          <w:rFonts w:cstheme="minorHAnsi"/>
          <w:i/>
          <w:sz w:val="24"/>
          <w:szCs w:val="24"/>
        </w:rPr>
      </w:pPr>
    </w:p>
    <w:p w14:paraId="050C21E8" w14:textId="77777777" w:rsidR="00B73B09" w:rsidRPr="0042521F" w:rsidRDefault="00B73B09" w:rsidP="00676DE4">
      <w:pPr>
        <w:pStyle w:val="NoSpacing"/>
        <w:rPr>
          <w:rFonts w:cstheme="minorHAnsi"/>
          <w:i/>
          <w:sz w:val="24"/>
          <w:szCs w:val="24"/>
        </w:rPr>
      </w:pPr>
      <w:r w:rsidRPr="0042521F">
        <w:rPr>
          <w:rFonts w:cstheme="minorHAnsi"/>
          <w:i/>
          <w:sz w:val="24"/>
          <w:szCs w:val="24"/>
        </w:rPr>
        <w:t xml:space="preserve">Regression type </w:t>
      </w:r>
      <w:r w:rsidR="00CA68E4" w:rsidRPr="0042521F">
        <w:rPr>
          <w:rFonts w:cstheme="minorHAnsi"/>
          <w:i/>
          <w:sz w:val="24"/>
          <w:szCs w:val="24"/>
        </w:rPr>
        <w:t>figure</w:t>
      </w:r>
      <w:r w:rsidRPr="0042521F">
        <w:rPr>
          <w:rFonts w:cstheme="minorHAnsi"/>
          <w:i/>
          <w:sz w:val="24"/>
          <w:szCs w:val="24"/>
        </w:rPr>
        <w:t xml:space="preserve"> of response ratios by biomass, could be sorted by crop following or cover crop species or both (F4)</w:t>
      </w:r>
      <w:r w:rsidR="00B31367" w:rsidRPr="0042521F">
        <w:rPr>
          <w:rFonts w:cstheme="minorHAnsi"/>
          <w:i/>
          <w:sz w:val="24"/>
          <w:szCs w:val="24"/>
        </w:rPr>
        <w:t>- note that if we include a regression line it not a good idea to include groups beyond the two panels</w:t>
      </w:r>
    </w:p>
    <w:p w14:paraId="3D7D7EB9" w14:textId="77777777" w:rsidR="00B31367" w:rsidRPr="0042521F" w:rsidRDefault="00B31367" w:rsidP="00676DE4">
      <w:pPr>
        <w:pStyle w:val="NoSpacing"/>
        <w:rPr>
          <w:rFonts w:cstheme="minorHAnsi"/>
          <w:i/>
          <w:sz w:val="24"/>
          <w:szCs w:val="24"/>
        </w:rPr>
      </w:pPr>
    </w:p>
    <w:p w14:paraId="127356F3" w14:textId="2121136A" w:rsidR="00B31367" w:rsidRPr="0042521F" w:rsidRDefault="00B31367" w:rsidP="00676DE4">
      <w:pPr>
        <w:pStyle w:val="NoSpacing"/>
        <w:rPr>
          <w:rFonts w:cstheme="minorHAnsi"/>
          <w:i/>
          <w:sz w:val="24"/>
          <w:szCs w:val="24"/>
        </w:rPr>
      </w:pPr>
    </w:p>
    <w:p w14:paraId="6DDB76A6" w14:textId="77777777" w:rsidR="00486004" w:rsidRPr="0042521F" w:rsidRDefault="00486004" w:rsidP="00676DE4">
      <w:pPr>
        <w:pStyle w:val="NoSpacing"/>
        <w:rPr>
          <w:rFonts w:cstheme="minorHAnsi"/>
          <w:sz w:val="24"/>
          <w:szCs w:val="24"/>
        </w:rPr>
      </w:pPr>
    </w:p>
    <w:p w14:paraId="1763BE5C"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Cover crop species</w:t>
      </w:r>
    </w:p>
    <w:p w14:paraId="688A933B" w14:textId="77777777" w:rsidR="00B73B09" w:rsidRPr="002972E2" w:rsidRDefault="00B73B09" w:rsidP="00676DE4">
      <w:pPr>
        <w:pStyle w:val="NoSpacing"/>
        <w:rPr>
          <w:rFonts w:cstheme="minorHAnsi"/>
          <w:i/>
          <w:sz w:val="24"/>
          <w:szCs w:val="24"/>
          <w:u w:val="single"/>
        </w:rPr>
      </w:pPr>
    </w:p>
    <w:p w14:paraId="273F2709" w14:textId="77777777" w:rsidR="00CA68E4" w:rsidRPr="002972E2" w:rsidRDefault="00CA68E4" w:rsidP="00CA68E4">
      <w:pPr>
        <w:spacing w:after="0" w:line="240" w:lineRule="auto"/>
        <w:rPr>
          <w:rFonts w:cstheme="minorHAnsi"/>
          <w:i/>
          <w:sz w:val="24"/>
          <w:szCs w:val="24"/>
        </w:rPr>
      </w:pPr>
      <w:r w:rsidRPr="002972E2">
        <w:rPr>
          <w:rFonts w:cstheme="minorHAnsi"/>
          <w:i/>
          <w:sz w:val="24"/>
          <w:szCs w:val="24"/>
        </w:rPr>
        <w:t xml:space="preserve">Experiments included in our analysis utilized grass, legume and mixed cover crop species. We did not find differences in the efficacy of weed </w:t>
      </w:r>
      <w:r w:rsidR="00FF252A" w:rsidRPr="002972E2">
        <w:rPr>
          <w:rFonts w:cstheme="minorHAnsi"/>
          <w:i/>
          <w:sz w:val="24"/>
          <w:szCs w:val="24"/>
        </w:rPr>
        <w:t xml:space="preserve">density </w:t>
      </w:r>
      <w:r w:rsidRPr="002972E2">
        <w:rPr>
          <w:rFonts w:cstheme="minorHAnsi"/>
          <w:i/>
          <w:sz w:val="24"/>
          <w:szCs w:val="24"/>
        </w:rPr>
        <w:t>control with different cover crop species</w:t>
      </w:r>
      <w:r w:rsidR="00FF252A" w:rsidRPr="002972E2">
        <w:rPr>
          <w:rFonts w:cstheme="minorHAnsi"/>
          <w:i/>
          <w:sz w:val="24"/>
          <w:szCs w:val="24"/>
        </w:rPr>
        <w:t>, but did see a significant difference in cover crop species for weed biomass control (when analyzing type as a fixed effect in our mixed effects model, to be clear)</w:t>
      </w:r>
      <w:r w:rsidRPr="002972E2">
        <w:rPr>
          <w:rFonts w:cstheme="minorHAnsi"/>
          <w:i/>
          <w:sz w:val="24"/>
          <w:szCs w:val="24"/>
        </w:rPr>
        <w:t xml:space="preserve">. </w:t>
      </w:r>
    </w:p>
    <w:p w14:paraId="3CC94DA0" w14:textId="77777777" w:rsidR="00CA68E4" w:rsidRPr="002972E2" w:rsidRDefault="00CA68E4" w:rsidP="00B73B09">
      <w:pPr>
        <w:pStyle w:val="NoSpacing"/>
        <w:rPr>
          <w:rFonts w:cstheme="minorHAnsi"/>
          <w:i/>
          <w:sz w:val="24"/>
          <w:szCs w:val="24"/>
        </w:rPr>
      </w:pPr>
    </w:p>
    <w:p w14:paraId="11B3C64C" w14:textId="77777777" w:rsidR="00B73B09" w:rsidRPr="002972E2" w:rsidRDefault="00B73B09" w:rsidP="00B73B09">
      <w:pPr>
        <w:pStyle w:val="NoSpacing"/>
        <w:rPr>
          <w:rFonts w:cstheme="minorHAnsi"/>
          <w:i/>
          <w:sz w:val="24"/>
          <w:szCs w:val="24"/>
        </w:rPr>
      </w:pPr>
      <w:r w:rsidRPr="002972E2">
        <w:rPr>
          <w:rFonts w:cstheme="minorHAnsi"/>
          <w:i/>
          <w:sz w:val="24"/>
          <w:szCs w:val="24"/>
        </w:rPr>
        <w:t>Figure of distributions broken out by cover crop species (F5 – if not included in F4)</w:t>
      </w:r>
      <w:r w:rsidR="00FF252A" w:rsidRPr="002972E2">
        <w:rPr>
          <w:rFonts w:cstheme="minorHAnsi"/>
          <w:i/>
          <w:sz w:val="24"/>
          <w:szCs w:val="24"/>
        </w:rPr>
        <w:t xml:space="preserve">. This mostly looks like the same trend as F2 will show –weed biomass is better controlled with cover crops than weed density. The stats results suggest that grass cover crop species are more effective at reducing weed biomass. </w:t>
      </w:r>
    </w:p>
    <w:p w14:paraId="38CB1CEA" w14:textId="77777777" w:rsidR="00FF252A" w:rsidRPr="002972E2" w:rsidRDefault="00FF252A" w:rsidP="00B73B09">
      <w:pPr>
        <w:pStyle w:val="NoSpacing"/>
        <w:rPr>
          <w:rFonts w:cstheme="minorHAnsi"/>
          <w:i/>
          <w:sz w:val="24"/>
          <w:szCs w:val="24"/>
        </w:rPr>
      </w:pPr>
    </w:p>
    <w:p w14:paraId="63210589" w14:textId="0CF284A1" w:rsidR="00FF252A" w:rsidRPr="002972E2" w:rsidRDefault="00FF252A" w:rsidP="00B73B09">
      <w:pPr>
        <w:pStyle w:val="NoSpacing"/>
        <w:rPr>
          <w:rFonts w:cstheme="minorHAnsi"/>
          <w:i/>
          <w:sz w:val="24"/>
          <w:szCs w:val="24"/>
        </w:rPr>
      </w:pPr>
    </w:p>
    <w:p w14:paraId="04DE5262" w14:textId="4ED6D407" w:rsidR="00FF252A" w:rsidRPr="002972E2" w:rsidRDefault="00FF252A" w:rsidP="00B73B09">
      <w:pPr>
        <w:pStyle w:val="NoSpacing"/>
        <w:rPr>
          <w:rFonts w:cstheme="minorHAnsi"/>
          <w:i/>
          <w:sz w:val="24"/>
          <w:szCs w:val="24"/>
        </w:rPr>
      </w:pPr>
    </w:p>
    <w:p w14:paraId="600B2582" w14:textId="77777777" w:rsidR="00486004" w:rsidRPr="002972E2" w:rsidRDefault="00486004" w:rsidP="00676DE4">
      <w:pPr>
        <w:pStyle w:val="NoSpacing"/>
        <w:rPr>
          <w:rFonts w:cstheme="minorHAnsi"/>
          <w:i/>
          <w:sz w:val="24"/>
          <w:szCs w:val="24"/>
          <w:u w:val="single"/>
        </w:rPr>
      </w:pPr>
    </w:p>
    <w:p w14:paraId="26AAD700" w14:textId="287F2A3E"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following the cover crop</w:t>
      </w:r>
      <w:r w:rsidR="00CE66EA" w:rsidRPr="002972E2">
        <w:rPr>
          <w:rFonts w:cstheme="minorHAnsi"/>
          <w:i/>
          <w:sz w:val="24"/>
          <w:szCs w:val="24"/>
          <w:u w:val="single"/>
        </w:rPr>
        <w:t xml:space="preserve"> – from here down still needs to be updated</w:t>
      </w:r>
      <w:r w:rsidR="005D7FA7" w:rsidRPr="002972E2">
        <w:rPr>
          <w:rFonts w:cstheme="minorHAnsi"/>
          <w:i/>
          <w:sz w:val="24"/>
          <w:szCs w:val="24"/>
          <w:u w:val="single"/>
        </w:rPr>
        <w:t xml:space="preserve"> w/ new database info</w:t>
      </w:r>
    </w:p>
    <w:p w14:paraId="0306EEA0" w14:textId="77777777" w:rsidR="00B73B09" w:rsidRPr="002972E2" w:rsidRDefault="00B73B09" w:rsidP="00676DE4">
      <w:pPr>
        <w:pStyle w:val="NoSpacing"/>
        <w:rPr>
          <w:rFonts w:cstheme="minorHAnsi"/>
          <w:i/>
          <w:sz w:val="24"/>
          <w:szCs w:val="24"/>
          <w:u w:val="single"/>
        </w:rPr>
      </w:pPr>
    </w:p>
    <w:p w14:paraId="3BFD1883" w14:textId="77777777" w:rsidR="00B73B09" w:rsidRPr="002972E2" w:rsidRDefault="00B73B09" w:rsidP="00676DE4">
      <w:pPr>
        <w:pStyle w:val="NoSpacing"/>
        <w:rPr>
          <w:rFonts w:cstheme="minorHAnsi"/>
          <w:i/>
          <w:sz w:val="24"/>
          <w:szCs w:val="24"/>
        </w:rPr>
      </w:pPr>
      <w:r w:rsidRPr="002972E2">
        <w:rPr>
          <w:rFonts w:cstheme="minorHAnsi"/>
          <w:i/>
          <w:sz w:val="24"/>
          <w:szCs w:val="24"/>
        </w:rPr>
        <w:t>Maybe no new figure here if included in F4</w:t>
      </w:r>
    </w:p>
    <w:p w14:paraId="77A22FC2" w14:textId="77777777" w:rsidR="00486004" w:rsidRPr="002972E2" w:rsidRDefault="00486004" w:rsidP="00676DE4">
      <w:pPr>
        <w:pStyle w:val="NoSpacing"/>
        <w:rPr>
          <w:rFonts w:cstheme="minorHAnsi"/>
          <w:i/>
          <w:sz w:val="24"/>
          <w:szCs w:val="24"/>
          <w:u w:val="single"/>
        </w:rPr>
      </w:pPr>
    </w:p>
    <w:p w14:paraId="240F11FA"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yields</w:t>
      </w:r>
    </w:p>
    <w:p w14:paraId="713157E5" w14:textId="77777777" w:rsidR="00486004" w:rsidRPr="002972E2" w:rsidRDefault="00486004" w:rsidP="00676DE4">
      <w:pPr>
        <w:pStyle w:val="NoSpacing"/>
        <w:rPr>
          <w:rFonts w:cstheme="minorHAnsi"/>
          <w:i/>
          <w:sz w:val="24"/>
          <w:szCs w:val="24"/>
          <w:u w:val="single"/>
        </w:rPr>
      </w:pPr>
    </w:p>
    <w:p w14:paraId="0D05CF40" w14:textId="1FCCD3C5" w:rsidR="00CA68E4" w:rsidRPr="002972E2" w:rsidRDefault="00CA68E4" w:rsidP="00CA68E4">
      <w:pPr>
        <w:pStyle w:val="Default"/>
        <w:rPr>
          <w:rFonts w:asciiTheme="minorHAnsi" w:hAnsiTheme="minorHAnsi" w:cstheme="minorHAnsi"/>
          <w:i/>
        </w:rPr>
      </w:pPr>
      <w:r w:rsidRPr="002972E2">
        <w:rPr>
          <w:rFonts w:asciiTheme="minorHAnsi" w:hAnsiTheme="minorHAnsi" w:cstheme="minorHAnsi"/>
          <w:i/>
        </w:rPr>
        <w:lastRenderedPageBreak/>
        <w:t xml:space="preserve">When experiments included </w:t>
      </w:r>
      <w:proofErr w:type="gramStart"/>
      <w:r w:rsidRPr="002972E2">
        <w:rPr>
          <w:rFonts w:asciiTheme="minorHAnsi" w:hAnsiTheme="minorHAnsi" w:cstheme="minorHAnsi"/>
          <w:i/>
        </w:rPr>
        <w:t>yields</w:t>
      </w:r>
      <w:proofErr w:type="gramEnd"/>
      <w:r w:rsidRPr="002972E2">
        <w:rPr>
          <w:rFonts w:asciiTheme="minorHAnsi" w:hAnsiTheme="minorHAnsi" w:cstheme="minorHAnsi"/>
          <w:i/>
        </w:rPr>
        <w:t xml:space="preserve"> we found that cover crops represented “win-win” scenarios 18% of the time, where weeds were reduced and yields were increased. “Lose-lose” situations (weeds increased and yield decreased) represented 46% of possible response ratios. Our analysis confirms other work that corn following a cover crop in the North Central region can decrease yields (</w:t>
      </w:r>
      <w:proofErr w:type="spellStart"/>
      <w:r w:rsidRPr="002972E2">
        <w:rPr>
          <w:rFonts w:asciiTheme="minorHAnsi" w:hAnsiTheme="minorHAnsi" w:cstheme="minorHAnsi"/>
          <w:i/>
        </w:rPr>
        <w:t>Miguez</w:t>
      </w:r>
      <w:proofErr w:type="spellEnd"/>
      <w:r w:rsidRPr="002972E2">
        <w:rPr>
          <w:rFonts w:asciiTheme="minorHAnsi" w:hAnsiTheme="minorHAnsi" w:cstheme="minorHAnsi"/>
          <w:i/>
        </w:rPr>
        <w:t xml:space="preserve"> and </w:t>
      </w:r>
      <w:proofErr w:type="spellStart"/>
      <w:r w:rsidRPr="002972E2">
        <w:rPr>
          <w:rFonts w:asciiTheme="minorHAnsi" w:hAnsiTheme="minorHAnsi" w:cstheme="minorHAnsi"/>
          <w:i/>
        </w:rPr>
        <w:t>Bollero</w:t>
      </w:r>
      <w:proofErr w:type="spellEnd"/>
      <w:r w:rsidRPr="002972E2">
        <w:rPr>
          <w:rFonts w:asciiTheme="minorHAnsi" w:hAnsiTheme="minorHAnsi" w:cstheme="minorHAnsi"/>
          <w:i/>
        </w:rPr>
        <w:t xml:space="preserve"> 2005; </w:t>
      </w:r>
      <w:proofErr w:type="spellStart"/>
      <w:r w:rsidRPr="002972E2">
        <w:rPr>
          <w:rFonts w:asciiTheme="minorHAnsi" w:hAnsiTheme="minorHAnsi" w:cstheme="minorHAnsi"/>
          <w:i/>
        </w:rPr>
        <w:t>Marcillo</w:t>
      </w:r>
      <w:proofErr w:type="spellEnd"/>
      <w:r w:rsidRPr="002972E2">
        <w:rPr>
          <w:rFonts w:asciiTheme="minorHAnsi" w:hAnsiTheme="minorHAnsi" w:cstheme="minorHAnsi"/>
          <w:i/>
        </w:rPr>
        <w:t xml:space="preserve"> and </w:t>
      </w:r>
      <w:proofErr w:type="spellStart"/>
      <w:r w:rsidRPr="002972E2">
        <w:rPr>
          <w:rFonts w:asciiTheme="minorHAnsi" w:hAnsiTheme="minorHAnsi" w:cstheme="minorHAnsi"/>
          <w:i/>
        </w:rPr>
        <w:t>Miguez</w:t>
      </w:r>
      <w:proofErr w:type="spellEnd"/>
      <w:r w:rsidRPr="002972E2">
        <w:rPr>
          <w:rFonts w:asciiTheme="minorHAnsi" w:hAnsiTheme="minorHAnsi" w:cstheme="minorHAnsi"/>
          <w:i/>
        </w:rPr>
        <w:t xml:space="preserve"> 2017).</w:t>
      </w:r>
      <w:r w:rsidR="00F04873" w:rsidRPr="002972E2">
        <w:rPr>
          <w:rFonts w:asciiTheme="minorHAnsi" w:hAnsiTheme="minorHAnsi" w:cstheme="minorHAnsi"/>
          <w:i/>
        </w:rPr>
        <w:t xml:space="preserve"> Note that these numbers need to be updated with the new database info.</w:t>
      </w:r>
    </w:p>
    <w:p w14:paraId="32EC82D2" w14:textId="77777777" w:rsidR="00CA68E4" w:rsidRPr="002972E2" w:rsidRDefault="00CA68E4" w:rsidP="00676DE4">
      <w:pPr>
        <w:pStyle w:val="NoSpacing"/>
        <w:rPr>
          <w:rFonts w:cstheme="minorHAnsi"/>
          <w:i/>
          <w:sz w:val="24"/>
          <w:szCs w:val="24"/>
        </w:rPr>
      </w:pPr>
    </w:p>
    <w:p w14:paraId="36639173" w14:textId="77777777" w:rsidR="00B73B09" w:rsidRPr="002972E2" w:rsidRDefault="00B73B09" w:rsidP="00676DE4">
      <w:pPr>
        <w:pStyle w:val="NoSpacing"/>
        <w:rPr>
          <w:rFonts w:cstheme="minorHAnsi"/>
          <w:i/>
          <w:sz w:val="24"/>
          <w:szCs w:val="24"/>
        </w:rPr>
      </w:pPr>
      <w:r w:rsidRPr="002972E2">
        <w:rPr>
          <w:rFonts w:cstheme="minorHAnsi"/>
          <w:i/>
          <w:sz w:val="24"/>
          <w:szCs w:val="24"/>
        </w:rPr>
        <w:t>Figure: Win-Win plot (F5 or F6)</w:t>
      </w:r>
    </w:p>
    <w:p w14:paraId="24CFB67B" w14:textId="77777777" w:rsidR="00486004" w:rsidRPr="002972E2" w:rsidRDefault="00486004" w:rsidP="00676DE4">
      <w:pPr>
        <w:pStyle w:val="NoSpacing"/>
        <w:rPr>
          <w:rFonts w:cstheme="minorHAnsi"/>
          <w:i/>
          <w:sz w:val="24"/>
          <w:szCs w:val="24"/>
        </w:rPr>
      </w:pPr>
    </w:p>
    <w:p w14:paraId="4F984E05" w14:textId="4C2A10E6" w:rsidR="00486004" w:rsidRPr="002972E2" w:rsidRDefault="00812116" w:rsidP="00486004">
      <w:pPr>
        <w:pStyle w:val="NoSpacing"/>
        <w:rPr>
          <w:rFonts w:cstheme="minorHAnsi"/>
          <w:i/>
          <w:sz w:val="24"/>
          <w:szCs w:val="24"/>
          <w:u w:val="single"/>
        </w:rPr>
      </w:pPr>
      <w:r w:rsidRPr="002972E2">
        <w:rPr>
          <w:rFonts w:cstheme="minorHAnsi"/>
          <w:i/>
          <w:sz w:val="24"/>
          <w:szCs w:val="24"/>
          <w:u w:val="single"/>
        </w:rPr>
        <w:t>Weather variables</w:t>
      </w:r>
    </w:p>
    <w:p w14:paraId="20F5FEA5" w14:textId="77777777" w:rsidR="00486004" w:rsidRPr="002972E2" w:rsidRDefault="00486004" w:rsidP="00676DE4">
      <w:pPr>
        <w:pStyle w:val="NoSpacing"/>
        <w:rPr>
          <w:rFonts w:cstheme="minorHAnsi"/>
          <w:i/>
          <w:sz w:val="24"/>
          <w:szCs w:val="24"/>
        </w:rPr>
      </w:pPr>
    </w:p>
    <w:p w14:paraId="1836B7D7" w14:textId="4F2B6CBE" w:rsidR="00486004" w:rsidRPr="002972E2" w:rsidRDefault="00F04873" w:rsidP="00676DE4">
      <w:pPr>
        <w:pStyle w:val="NoSpacing"/>
        <w:rPr>
          <w:rFonts w:cstheme="minorHAnsi"/>
          <w:i/>
          <w:sz w:val="24"/>
          <w:szCs w:val="24"/>
        </w:rPr>
      </w:pPr>
      <w:r w:rsidRPr="002972E2">
        <w:rPr>
          <w:rFonts w:cstheme="minorHAnsi"/>
          <w:i/>
          <w:sz w:val="24"/>
          <w:szCs w:val="24"/>
        </w:rPr>
        <w:t>Need to add more if this turns out to be something interest</w:t>
      </w:r>
    </w:p>
    <w:p w14:paraId="063779EB" w14:textId="77777777" w:rsidR="00B73B09" w:rsidRPr="002972E2" w:rsidRDefault="00B73B09" w:rsidP="00676DE4">
      <w:pPr>
        <w:pStyle w:val="NoSpacing"/>
        <w:rPr>
          <w:rFonts w:cstheme="minorHAnsi"/>
          <w:i/>
          <w:sz w:val="24"/>
          <w:szCs w:val="24"/>
        </w:rPr>
      </w:pP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410E0E8B" w14:textId="77777777" w:rsidR="00CA68E4" w:rsidRPr="002972E2" w:rsidRDefault="00CA68E4" w:rsidP="00676DE4">
      <w:pPr>
        <w:pStyle w:val="NoSpacing"/>
        <w:rPr>
          <w:rFonts w:cstheme="minorHAnsi"/>
          <w:i/>
          <w:sz w:val="24"/>
          <w:szCs w:val="24"/>
        </w:rPr>
      </w:pPr>
    </w:p>
    <w:p w14:paraId="5350C6CF" w14:textId="77777777" w:rsidR="00CA68E4" w:rsidRPr="002972E2" w:rsidRDefault="00CA68E4" w:rsidP="00CA68E4">
      <w:pPr>
        <w:pStyle w:val="NoSpacing"/>
        <w:rPr>
          <w:rFonts w:cstheme="minorHAnsi"/>
          <w:i/>
          <w:sz w:val="24"/>
          <w:szCs w:val="24"/>
        </w:rPr>
      </w:pPr>
      <w:r w:rsidRPr="002972E2">
        <w:rPr>
          <w:rFonts w:cstheme="minorHAnsi"/>
          <w:i/>
          <w:sz w:val="24"/>
          <w:szCs w:val="24"/>
        </w:rPr>
        <w:t xml:space="preserve">Figure: </w:t>
      </w:r>
      <w:r w:rsidR="001D18B2" w:rsidRPr="002972E2">
        <w:rPr>
          <w:rFonts w:cstheme="minorHAnsi"/>
          <w:i/>
          <w:sz w:val="24"/>
          <w:szCs w:val="24"/>
        </w:rPr>
        <w:t xml:space="preserve">Possible win </w:t>
      </w:r>
      <w:proofErr w:type="spellStart"/>
      <w:r w:rsidR="001D18B2" w:rsidRPr="002972E2">
        <w:rPr>
          <w:rFonts w:cstheme="minorHAnsi"/>
          <w:i/>
          <w:sz w:val="24"/>
          <w:szCs w:val="24"/>
        </w:rPr>
        <w:t>win</w:t>
      </w:r>
      <w:proofErr w:type="spellEnd"/>
      <w:r w:rsidR="001D18B2" w:rsidRPr="002972E2">
        <w:rPr>
          <w:rFonts w:cstheme="minorHAnsi"/>
          <w:i/>
          <w:sz w:val="24"/>
          <w:szCs w:val="24"/>
        </w:rPr>
        <w:t xml:space="preserve"> plot just for organic experiments, or distribution of these studies together</w:t>
      </w:r>
    </w:p>
    <w:p w14:paraId="5CE7C4A5" w14:textId="647819A2" w:rsidR="00CA68E4" w:rsidRDefault="00CA68E4" w:rsidP="00676DE4">
      <w:pPr>
        <w:pStyle w:val="NoSpacing"/>
        <w:rPr>
          <w:rFonts w:cstheme="minorHAnsi"/>
          <w:sz w:val="24"/>
          <w:szCs w:val="24"/>
        </w:rPr>
      </w:pPr>
    </w:p>
    <w:p w14:paraId="6E7C40B4" w14:textId="2FCB25F7" w:rsidR="007554FF" w:rsidRDefault="007554FF" w:rsidP="00676DE4">
      <w:pPr>
        <w:pStyle w:val="NoSpacing"/>
        <w:rPr>
          <w:rFonts w:cstheme="minorHAnsi"/>
          <w:sz w:val="24"/>
          <w:szCs w:val="24"/>
        </w:rPr>
      </w:pP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77777777" w:rsidR="00827950" w:rsidRPr="0042521F" w:rsidRDefault="00827950" w:rsidP="00676DE4">
      <w:pPr>
        <w:pStyle w:val="NoSpacing"/>
        <w:rPr>
          <w:rFonts w:cstheme="minorHAnsi"/>
          <w:sz w:val="24"/>
          <w:szCs w:val="24"/>
        </w:rPr>
      </w:pPr>
      <w:r w:rsidRPr="0042521F">
        <w:rPr>
          <w:rFonts w:cstheme="minorHAnsi"/>
          <w:sz w:val="24"/>
          <w:szCs w:val="24"/>
        </w:rPr>
        <w:t>Community of weeds vs individual weed species?</w:t>
      </w:r>
    </w:p>
    <w:p w14:paraId="3A2C1D13" w14:textId="59913E53" w:rsidR="00486004" w:rsidRPr="0042521F" w:rsidRDefault="00C501AE" w:rsidP="00676DE4">
      <w:pPr>
        <w:pStyle w:val="NoSpacing"/>
        <w:rPr>
          <w:rFonts w:cstheme="minorHAnsi"/>
          <w:sz w:val="24"/>
          <w:szCs w:val="24"/>
        </w:rPr>
      </w:pPr>
      <w:r w:rsidRPr="0042521F">
        <w:rPr>
          <w:rFonts w:cstheme="minorHAnsi"/>
          <w:sz w:val="24"/>
          <w:szCs w:val="24"/>
        </w:rPr>
        <w:t>Is the method of planting stimulating weeds?</w:t>
      </w:r>
    </w:p>
    <w:p w14:paraId="54688DB8" w14:textId="5CB2527E" w:rsidR="00D53A48" w:rsidRPr="0042521F" w:rsidRDefault="00812116" w:rsidP="00676DE4">
      <w:pPr>
        <w:pStyle w:val="NoSpacing"/>
        <w:rPr>
          <w:rFonts w:cstheme="minorHAnsi"/>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4A119FFD" w14:textId="77777777" w:rsidR="00D53A48" w:rsidRPr="0042521F"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21338614" w14:textId="407CC8A2" w:rsidR="00C501AE" w:rsidRPr="0042521F" w:rsidRDefault="00C501AE" w:rsidP="00676DE4">
      <w:pPr>
        <w:pStyle w:val="NoSpacing"/>
        <w:rPr>
          <w:rFonts w:cstheme="minorHAnsi"/>
          <w:sz w:val="24"/>
          <w:szCs w:val="24"/>
        </w:rPr>
      </w:pPr>
      <w:r w:rsidRPr="0042521F">
        <w:rPr>
          <w:rFonts w:cstheme="minorHAnsi"/>
          <w:sz w:val="24"/>
          <w:szCs w:val="24"/>
        </w:rPr>
        <w:t>CC biomass relationship to yield</w:t>
      </w:r>
    </w:p>
    <w:p w14:paraId="0E29C8C5" w14:textId="7407DFD7" w:rsidR="005D7FA7" w:rsidRPr="0042521F" w:rsidRDefault="005D7FA7" w:rsidP="00676DE4">
      <w:pPr>
        <w:pStyle w:val="NoSpacing"/>
        <w:rPr>
          <w:rFonts w:cstheme="minorHAnsi"/>
          <w:sz w:val="24"/>
          <w:szCs w:val="24"/>
        </w:rPr>
      </w:pPr>
    </w:p>
    <w:p w14:paraId="7F2C6D72" w14:textId="72CDDEF9" w:rsidR="00626459" w:rsidRPr="0042521F" w:rsidRDefault="00626459" w:rsidP="00676DE4">
      <w:pPr>
        <w:pStyle w:val="NoSpacing"/>
        <w:rPr>
          <w:rFonts w:cstheme="minorHAnsi"/>
          <w:sz w:val="24"/>
          <w:szCs w:val="24"/>
        </w:rPr>
      </w:pPr>
    </w:p>
    <w:sectPr w:rsidR="00626459" w:rsidRPr="0042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227A"/>
    <w:multiLevelType w:val="hybridMultilevel"/>
    <w:tmpl w:val="B90E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36B9F"/>
    <w:multiLevelType w:val="hybridMultilevel"/>
    <w:tmpl w:val="05E0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14D28"/>
    <w:multiLevelType w:val="hybridMultilevel"/>
    <w:tmpl w:val="9760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AD" w15:userId="S-1-5-21-527237240-492894223-682003330-1963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817AF"/>
    <w:rsid w:val="0008293D"/>
    <w:rsid w:val="000A551A"/>
    <w:rsid w:val="00143E24"/>
    <w:rsid w:val="00184772"/>
    <w:rsid w:val="00193C85"/>
    <w:rsid w:val="001A600F"/>
    <w:rsid w:val="001B0248"/>
    <w:rsid w:val="001D18B2"/>
    <w:rsid w:val="002209FF"/>
    <w:rsid w:val="002972E2"/>
    <w:rsid w:val="002A2EDE"/>
    <w:rsid w:val="002B35A8"/>
    <w:rsid w:val="002D612D"/>
    <w:rsid w:val="00316CEF"/>
    <w:rsid w:val="00365DB0"/>
    <w:rsid w:val="003E5556"/>
    <w:rsid w:val="003F1771"/>
    <w:rsid w:val="004032EA"/>
    <w:rsid w:val="0042149A"/>
    <w:rsid w:val="0042521F"/>
    <w:rsid w:val="00452EE7"/>
    <w:rsid w:val="00486004"/>
    <w:rsid w:val="00493B9E"/>
    <w:rsid w:val="005045B4"/>
    <w:rsid w:val="005455BF"/>
    <w:rsid w:val="00561834"/>
    <w:rsid w:val="00582320"/>
    <w:rsid w:val="00590B6D"/>
    <w:rsid w:val="00592563"/>
    <w:rsid w:val="005A0905"/>
    <w:rsid w:val="005D7FA7"/>
    <w:rsid w:val="005F3847"/>
    <w:rsid w:val="00616889"/>
    <w:rsid w:val="00626459"/>
    <w:rsid w:val="00627DF0"/>
    <w:rsid w:val="006664E7"/>
    <w:rsid w:val="00676DE4"/>
    <w:rsid w:val="007170BB"/>
    <w:rsid w:val="00723402"/>
    <w:rsid w:val="007357D6"/>
    <w:rsid w:val="007554FF"/>
    <w:rsid w:val="0077460E"/>
    <w:rsid w:val="007A17A4"/>
    <w:rsid w:val="007D5930"/>
    <w:rsid w:val="007E68D0"/>
    <w:rsid w:val="007E6C4B"/>
    <w:rsid w:val="008029B9"/>
    <w:rsid w:val="0080510A"/>
    <w:rsid w:val="00812116"/>
    <w:rsid w:val="00827950"/>
    <w:rsid w:val="00866311"/>
    <w:rsid w:val="008A1B12"/>
    <w:rsid w:val="008F5C5B"/>
    <w:rsid w:val="00913733"/>
    <w:rsid w:val="00970465"/>
    <w:rsid w:val="009A7D21"/>
    <w:rsid w:val="009B6E6F"/>
    <w:rsid w:val="00A00839"/>
    <w:rsid w:val="00A22853"/>
    <w:rsid w:val="00A23AB2"/>
    <w:rsid w:val="00A349D7"/>
    <w:rsid w:val="00A3787B"/>
    <w:rsid w:val="00A37A74"/>
    <w:rsid w:val="00A41CE4"/>
    <w:rsid w:val="00A43294"/>
    <w:rsid w:val="00A4378B"/>
    <w:rsid w:val="00A62D8C"/>
    <w:rsid w:val="00A64D69"/>
    <w:rsid w:val="00AC258E"/>
    <w:rsid w:val="00AC7A86"/>
    <w:rsid w:val="00AD5DE8"/>
    <w:rsid w:val="00AD6359"/>
    <w:rsid w:val="00AE5B5E"/>
    <w:rsid w:val="00B03050"/>
    <w:rsid w:val="00B31367"/>
    <w:rsid w:val="00B4717B"/>
    <w:rsid w:val="00B6382A"/>
    <w:rsid w:val="00B73B09"/>
    <w:rsid w:val="00BF7C47"/>
    <w:rsid w:val="00C02D3F"/>
    <w:rsid w:val="00C035C1"/>
    <w:rsid w:val="00C501AE"/>
    <w:rsid w:val="00C54A5F"/>
    <w:rsid w:val="00C56D13"/>
    <w:rsid w:val="00C6411A"/>
    <w:rsid w:val="00C70541"/>
    <w:rsid w:val="00C7309B"/>
    <w:rsid w:val="00CA4997"/>
    <w:rsid w:val="00CA68E4"/>
    <w:rsid w:val="00CE66EA"/>
    <w:rsid w:val="00CF19BB"/>
    <w:rsid w:val="00CF6E6C"/>
    <w:rsid w:val="00D41CFD"/>
    <w:rsid w:val="00D42EBA"/>
    <w:rsid w:val="00D53A48"/>
    <w:rsid w:val="00DC032D"/>
    <w:rsid w:val="00E02C6D"/>
    <w:rsid w:val="00EB589C"/>
    <w:rsid w:val="00EE1944"/>
    <w:rsid w:val="00EF1C37"/>
    <w:rsid w:val="00F04873"/>
    <w:rsid w:val="00F414C6"/>
    <w:rsid w:val="00F477C9"/>
    <w:rsid w:val="00F862A8"/>
    <w:rsid w:val="00F90CF2"/>
    <w:rsid w:val="00FB3BB1"/>
    <w:rsid w:val="00FC675C"/>
    <w:rsid w:val="00FD4E73"/>
    <w:rsid w:val="00FE38AB"/>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5186</TotalTime>
  <Pages>11</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20</cp:revision>
  <dcterms:created xsi:type="dcterms:W3CDTF">2019-08-14T20:35:00Z</dcterms:created>
  <dcterms:modified xsi:type="dcterms:W3CDTF">2019-12-16T20:01:00Z</dcterms:modified>
</cp:coreProperties>
</file>