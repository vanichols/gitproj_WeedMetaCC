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954A704" w14:textId="77777777" w:rsidR="007A307F" w:rsidRDefault="00942408">
      <w:pPr>
        <w:shd w:val="clear" w:color="auto" w:fill="FFFFFF"/>
        <w:spacing w:after="0" w:line="240" w:lineRule="auto"/>
        <w:rPr>
          <w:b/>
          <w:bCs/>
          <w:sz w:val="32"/>
          <w:szCs w:val="32"/>
        </w:rPr>
      </w:pPr>
      <w:r>
        <w:rPr>
          <w:b/>
          <w:bCs/>
          <w:sz w:val="32"/>
          <w:szCs w:val="32"/>
        </w:rPr>
        <w:t>Target Journal:</w:t>
      </w:r>
      <w:r>
        <w:rPr>
          <w:sz w:val="32"/>
          <w:szCs w:val="32"/>
        </w:rPr>
        <w:t xml:space="preserve"> </w:t>
      </w:r>
      <w:commentRangeStart w:id="0"/>
      <w:r>
        <w:rPr>
          <w:sz w:val="32"/>
          <w:szCs w:val="32"/>
        </w:rPr>
        <w:t>MDPI Agronomy</w:t>
      </w:r>
      <w:commentRangeEnd w:id="0"/>
      <w:r>
        <w:commentReference w:id="0"/>
      </w:r>
    </w:p>
    <w:p w14:paraId="0F97F54F" w14:textId="77777777" w:rsidR="007A307F" w:rsidRDefault="00942408">
      <w:pPr>
        <w:shd w:val="clear" w:color="auto" w:fill="FFFFFF"/>
        <w:spacing w:after="0" w:line="240" w:lineRule="auto"/>
        <w:rPr>
          <w:ins w:id="1" w:author="Rafael Martinez-Feria" w:date="2020-01-28T19:34:00Z"/>
          <w:sz w:val="32"/>
          <w:szCs w:val="32"/>
        </w:rPr>
      </w:pPr>
      <w:r>
        <w:rPr>
          <w:b/>
          <w:bCs/>
          <w:sz w:val="32"/>
          <w:szCs w:val="32"/>
        </w:rPr>
        <w:t xml:space="preserve">Title: </w:t>
      </w:r>
      <w:commentRangeStart w:id="2"/>
      <w:r>
        <w:rPr>
          <w:sz w:val="32"/>
          <w:szCs w:val="32"/>
        </w:rPr>
        <w:t>Cover cropping in the US Corn Belt for weed control?</w:t>
      </w:r>
      <w:commentRangeEnd w:id="2"/>
      <w:r>
        <w:commentReference w:id="2"/>
      </w:r>
      <w:r>
        <w:rPr>
          <w:sz w:val="32"/>
          <w:szCs w:val="32"/>
        </w:rPr>
        <w:t xml:space="preserve"> A meta-analysis (open to suggestions….)</w:t>
      </w:r>
    </w:p>
    <w:p w14:paraId="53AA9BA9" w14:textId="77777777" w:rsidR="007A307F" w:rsidRDefault="007A307F">
      <w:pPr>
        <w:shd w:val="clear" w:color="auto" w:fill="FFFFFF"/>
        <w:spacing w:after="0" w:line="240" w:lineRule="auto"/>
        <w:rPr>
          <w:ins w:id="3" w:author="Rafael Martinez-Feria" w:date="2020-01-28T19:34:00Z"/>
          <w:sz w:val="32"/>
          <w:szCs w:val="32"/>
        </w:rPr>
      </w:pPr>
    </w:p>
    <w:p w14:paraId="53227291" w14:textId="7BC29BB9" w:rsidR="007A307F" w:rsidDel="00BF495C" w:rsidRDefault="00942408">
      <w:pPr>
        <w:shd w:val="clear" w:color="auto" w:fill="FFFFFF"/>
        <w:spacing w:after="0" w:line="240" w:lineRule="auto"/>
        <w:rPr>
          <w:del w:id="4" w:author="Martinez-Feria, Rafael" w:date="2020-01-28T20:49:00Z"/>
          <w:sz w:val="32"/>
          <w:szCs w:val="32"/>
        </w:rPr>
      </w:pPr>
      <w:ins w:id="5" w:author="Rafael Martinez-Feria" w:date="2020-01-28T19:34:00Z">
        <w:r>
          <w:rPr>
            <w:sz w:val="32"/>
            <w:szCs w:val="32"/>
          </w:rPr>
          <w:t>How effective are cover crops for weed control in the US</w:t>
        </w:r>
        <w:r>
          <w:rPr>
            <w:sz w:val="32"/>
            <w:szCs w:val="32"/>
          </w:rPr>
          <w:t xml:space="preserve"> Corn Belt?</w:t>
        </w:r>
        <w:r>
          <w:rPr>
            <w:sz w:val="32"/>
            <w:szCs w:val="32"/>
          </w:rPr>
          <w:t xml:space="preserve"> A meta-analysis</w:t>
        </w:r>
      </w:ins>
    </w:p>
    <w:p w14:paraId="73DD03E9" w14:textId="77777777" w:rsidR="00BF495C" w:rsidRDefault="00BF495C">
      <w:pPr>
        <w:shd w:val="clear" w:color="auto" w:fill="FFFFFF"/>
        <w:spacing w:after="0" w:line="240" w:lineRule="auto"/>
        <w:rPr>
          <w:ins w:id="6" w:author="Martinez-Feria, Rafael" w:date="2020-01-28T20:49:00Z"/>
          <w:sz w:val="32"/>
          <w:szCs w:val="32"/>
        </w:rPr>
      </w:pPr>
    </w:p>
    <w:p w14:paraId="6B920C26" w14:textId="32DDA2FD" w:rsidR="007A307F" w:rsidDel="00BF495C" w:rsidRDefault="00942408">
      <w:pPr>
        <w:shd w:val="clear" w:color="auto" w:fill="FFFFFF"/>
        <w:spacing w:after="0" w:line="240" w:lineRule="auto"/>
        <w:rPr>
          <w:ins w:id="7" w:author="Rafael Martinez-Feria" w:date="2020-01-28T19:34:00Z"/>
          <w:del w:id="8" w:author="Martinez-Feria, Rafael" w:date="2020-01-28T20:49:00Z"/>
          <w:sz w:val="32"/>
          <w:szCs w:val="32"/>
        </w:rPr>
      </w:pPr>
      <w:ins w:id="9" w:author="Rafael Martinez-Feria" w:date="2020-01-28T19:34:00Z">
        <w:r>
          <w:rPr>
            <w:sz w:val="32"/>
            <w:szCs w:val="32"/>
          </w:rPr>
          <w:br/>
        </w:r>
        <w:commentRangeStart w:id="10"/>
      </w:ins>
    </w:p>
    <w:p w14:paraId="5CE90816" w14:textId="77777777" w:rsidR="007A307F" w:rsidRDefault="00942408">
      <w:pPr>
        <w:shd w:val="clear" w:color="auto" w:fill="FFFFFF"/>
        <w:spacing w:after="0" w:line="240" w:lineRule="auto"/>
        <w:rPr>
          <w:ins w:id="11" w:author="Rafael Martinez-Feria" w:date="2020-01-28T19:34:00Z"/>
          <w:sz w:val="32"/>
          <w:szCs w:val="32"/>
        </w:rPr>
      </w:pPr>
      <w:ins w:id="12" w:author="Rafael Martinez-Feria" w:date="2020-01-28T19:34:00Z">
        <w:r>
          <w:rPr>
            <w:sz w:val="32"/>
            <w:szCs w:val="32"/>
          </w:rPr>
          <w:t xml:space="preserve">Is it feasible to replace traditional weed-control methods with cover crops in the US Corn Belt? </w:t>
        </w:r>
      </w:ins>
      <w:commentRangeEnd w:id="10"/>
      <w:r>
        <w:commentReference w:id="10"/>
      </w:r>
    </w:p>
    <w:p w14:paraId="72E81E9D" w14:textId="77777777" w:rsidR="007A307F" w:rsidRDefault="007A307F">
      <w:pPr>
        <w:shd w:val="clear" w:color="auto" w:fill="FFFFFF"/>
        <w:spacing w:after="0" w:line="240" w:lineRule="auto"/>
        <w:rPr>
          <w:b/>
          <w:bCs/>
          <w:sz w:val="32"/>
          <w:szCs w:val="32"/>
        </w:rPr>
      </w:pPr>
    </w:p>
    <w:p w14:paraId="4DEB5915" w14:textId="77777777" w:rsidR="007A307F" w:rsidRDefault="00942408">
      <w:pPr>
        <w:shd w:val="clear" w:color="auto" w:fill="FFFFFF"/>
        <w:spacing w:after="0" w:line="240" w:lineRule="auto"/>
        <w:rPr>
          <w:b/>
          <w:bCs/>
          <w:sz w:val="32"/>
          <w:szCs w:val="32"/>
        </w:rPr>
      </w:pPr>
      <w:r>
        <w:rPr>
          <w:b/>
          <w:bCs/>
          <w:sz w:val="32"/>
          <w:szCs w:val="32"/>
        </w:rPr>
        <w:t xml:space="preserve">Authors (order not yet determined): </w:t>
      </w:r>
      <w:r>
        <w:rPr>
          <w:sz w:val="32"/>
          <w:szCs w:val="32"/>
        </w:rPr>
        <w:t xml:space="preserve">Gina Nichols, Andrea </w:t>
      </w:r>
      <w:proofErr w:type="spellStart"/>
      <w:r>
        <w:rPr>
          <w:sz w:val="32"/>
          <w:szCs w:val="32"/>
        </w:rPr>
        <w:t>Basche</w:t>
      </w:r>
      <w:proofErr w:type="spellEnd"/>
      <w:r>
        <w:rPr>
          <w:sz w:val="32"/>
          <w:szCs w:val="32"/>
        </w:rPr>
        <w:t>, Rafa</w:t>
      </w:r>
      <w:ins w:id="13" w:author="Rafael Martinez-Feria" w:date="2020-01-26T13:11:00Z">
        <w:r>
          <w:rPr>
            <w:sz w:val="32"/>
            <w:szCs w:val="32"/>
          </w:rPr>
          <w:t>el</w:t>
        </w:r>
      </w:ins>
      <w:r>
        <w:rPr>
          <w:sz w:val="32"/>
          <w:szCs w:val="32"/>
        </w:rPr>
        <w:t xml:space="preserve"> Martinez-Feria, David </w:t>
      </w:r>
      <w:proofErr w:type="spellStart"/>
      <w:r>
        <w:rPr>
          <w:sz w:val="32"/>
          <w:szCs w:val="32"/>
        </w:rPr>
        <w:t>Weisberger</w:t>
      </w:r>
      <w:proofErr w:type="spellEnd"/>
      <w:r>
        <w:rPr>
          <w:sz w:val="32"/>
          <w:szCs w:val="32"/>
        </w:rPr>
        <w:t>, Bruno Basso (?) Sarah Carlson, Matt Liebman?</w:t>
      </w:r>
      <w:r>
        <w:rPr>
          <w:b/>
          <w:bCs/>
          <w:sz w:val="32"/>
          <w:szCs w:val="32"/>
        </w:rPr>
        <w:t xml:space="preserve"> </w:t>
      </w:r>
    </w:p>
    <w:p w14:paraId="58C551C5" w14:textId="77777777" w:rsidR="007A307F" w:rsidRDefault="007A307F">
      <w:pPr>
        <w:shd w:val="clear" w:color="auto" w:fill="FFFFFF"/>
        <w:spacing w:after="0" w:line="240" w:lineRule="auto"/>
        <w:rPr>
          <w:b/>
          <w:bCs/>
          <w:sz w:val="32"/>
          <w:szCs w:val="32"/>
        </w:rPr>
      </w:pPr>
    </w:p>
    <w:p w14:paraId="24DED5EC" w14:textId="77777777" w:rsidR="007A307F" w:rsidRDefault="00942408">
      <w:pPr>
        <w:shd w:val="clear" w:color="auto" w:fill="FFFFFF"/>
        <w:spacing w:after="0" w:line="240" w:lineRule="auto"/>
        <w:rPr>
          <w:b/>
          <w:bCs/>
          <w:sz w:val="32"/>
          <w:szCs w:val="32"/>
        </w:rPr>
      </w:pPr>
      <w:r>
        <w:rPr>
          <w:b/>
          <w:bCs/>
          <w:sz w:val="32"/>
          <w:szCs w:val="32"/>
        </w:rPr>
        <w:t>A</w:t>
      </w:r>
      <w:commentRangeStart w:id="14"/>
      <w:r>
        <w:rPr>
          <w:b/>
          <w:bCs/>
          <w:sz w:val="32"/>
          <w:szCs w:val="32"/>
        </w:rPr>
        <w:t>bstract (&lt;300 words)</w:t>
      </w:r>
      <w:commentRangeEnd w:id="14"/>
      <w:r>
        <w:commentReference w:id="14"/>
      </w:r>
    </w:p>
    <w:p w14:paraId="13C19308" w14:textId="77777777" w:rsidR="007A307F" w:rsidRDefault="00942408">
      <w:pPr>
        <w:shd w:val="clear" w:color="auto" w:fill="FFFFFF"/>
        <w:spacing w:after="0" w:line="240" w:lineRule="auto"/>
      </w:pPr>
      <w:r>
        <w:rPr>
          <w:sz w:val="24"/>
          <w:szCs w:val="24"/>
        </w:rPr>
        <w:t xml:space="preserve">Use of winter annual cover crops (CCs) in the US Corn Belt has increased steadily over the past decade. </w:t>
      </w:r>
      <w:del w:id="15" w:author="Rafael Martinez-Feria" w:date="2020-01-26T10:59:00Z">
        <w:r>
          <w:rPr>
            <w:sz w:val="24"/>
            <w:szCs w:val="24"/>
          </w:rPr>
          <w:delText>Winter CCing</w:delText>
        </w:r>
      </w:del>
      <w:ins w:id="16" w:author="Rafael Martinez-Feria" w:date="2020-01-26T11:00:00Z">
        <w:r>
          <w:rPr>
            <w:sz w:val="24"/>
            <w:szCs w:val="24"/>
          </w:rPr>
          <w:t xml:space="preserve">In addition to </w:t>
        </w:r>
      </w:ins>
      <w:del w:id="17" w:author="Rafael Martinez-Feria" w:date="2020-01-26T11:05:00Z">
        <w:r>
          <w:rPr>
            <w:sz w:val="24"/>
            <w:szCs w:val="24"/>
          </w:rPr>
          <w:delText xml:space="preserve"> </w:delText>
        </w:r>
      </w:del>
      <w:ins w:id="18" w:author="Rafael Martinez-Feria" w:date="2020-01-26T11:01:00Z">
        <w:r>
          <w:rPr>
            <w:sz w:val="24"/>
            <w:szCs w:val="24"/>
          </w:rPr>
          <w:t>their soil conservation benefits,</w:t>
        </w:r>
      </w:ins>
      <w:del w:id="19" w:author="Rafael Martinez-Feria" w:date="2020-01-26T11:00:00Z">
        <w:r>
          <w:rPr>
            <w:sz w:val="24"/>
            <w:szCs w:val="24"/>
          </w:rPr>
          <w:delText>decreases soil nitrate leaching and erosion,</w:delText>
        </w:r>
      </w:del>
      <w:r>
        <w:rPr>
          <w:sz w:val="24"/>
          <w:szCs w:val="24"/>
        </w:rPr>
        <w:t xml:space="preserve"> </w:t>
      </w:r>
      <w:ins w:id="20" w:author="Rafael Martinez-Feria" w:date="2020-01-26T11:00:00Z">
        <w:r>
          <w:rPr>
            <w:sz w:val="24"/>
            <w:szCs w:val="24"/>
          </w:rPr>
          <w:t xml:space="preserve">CCs </w:t>
        </w:r>
      </w:ins>
      <w:del w:id="21" w:author="Rafael Martinez-Feria" w:date="2020-01-26T11:00:00Z">
        <w:r>
          <w:rPr>
            <w:sz w:val="24"/>
            <w:szCs w:val="24"/>
          </w:rPr>
          <w:delText xml:space="preserve">and </w:delText>
        </w:r>
      </w:del>
      <w:r>
        <w:rPr>
          <w:sz w:val="24"/>
          <w:szCs w:val="24"/>
        </w:rPr>
        <w:t xml:space="preserve">may </w:t>
      </w:r>
      <w:ins w:id="22" w:author="Rafael Martinez-Feria" w:date="2020-01-26T11:01:00Z">
        <w:r>
          <w:rPr>
            <w:sz w:val="24"/>
            <w:szCs w:val="24"/>
          </w:rPr>
          <w:t xml:space="preserve">also </w:t>
        </w:r>
      </w:ins>
      <w:r>
        <w:rPr>
          <w:sz w:val="24"/>
          <w:szCs w:val="24"/>
        </w:rPr>
        <w:t>offer an alternative to chemical- or tillage-based weed control</w:t>
      </w:r>
      <w:ins w:id="23" w:author="Rafael Martinez-Feria" w:date="2020-01-26T11:02:00Z">
        <w:r>
          <w:rPr>
            <w:sz w:val="24"/>
            <w:szCs w:val="24"/>
          </w:rPr>
          <w:t>,</w:t>
        </w:r>
      </w:ins>
      <w:del w:id="24" w:author="Rafael Martinez-Feria" w:date="2020-01-26T11:02:00Z">
        <w:r>
          <w:rPr>
            <w:sz w:val="24"/>
            <w:szCs w:val="24"/>
          </w:rPr>
          <w:delText>. CCs have the potential to contribute positively to weed management by reducing input costs for farmers, and by adding an additional non-chemical ‘mode of action’.</w:delText>
        </w:r>
      </w:del>
      <w:r>
        <w:rPr>
          <w:sz w:val="24"/>
          <w:szCs w:val="24"/>
        </w:rPr>
        <w:t xml:space="preserve"> </w:t>
      </w:r>
      <w:ins w:id="25" w:author="Rafael Martinez-Feria" w:date="2020-01-26T11:04:00Z">
        <w:r>
          <w:rPr>
            <w:sz w:val="24"/>
            <w:szCs w:val="24"/>
          </w:rPr>
          <w:t xml:space="preserve">which could be beneficial </w:t>
        </w:r>
      </w:ins>
      <w:del w:id="26" w:author="Rafael Martinez-Feria" w:date="2020-01-26T11:02:00Z">
        <w:r>
          <w:rPr>
            <w:sz w:val="24"/>
            <w:szCs w:val="24"/>
          </w:rPr>
          <w:delText>T</w:delText>
        </w:r>
        <w:r>
          <w:rPr>
            <w:sz w:val="24"/>
            <w:szCs w:val="24"/>
          </w:rPr>
          <w:delText>his</w:delText>
        </w:r>
      </w:del>
      <w:del w:id="27" w:author="Rafael Martinez-Feria" w:date="2020-01-26T11:04:00Z">
        <w:r>
          <w:rPr>
            <w:sz w:val="24"/>
            <w:szCs w:val="24"/>
          </w:rPr>
          <w:delText xml:space="preserve"> may be especially important </w:delText>
        </w:r>
      </w:del>
      <w:r>
        <w:rPr>
          <w:sz w:val="24"/>
          <w:szCs w:val="24"/>
        </w:rPr>
        <w:t xml:space="preserve">given </w:t>
      </w:r>
      <w:del w:id="28" w:author="Rafael Martinez-Feria" w:date="2020-01-26T11:03:00Z">
        <w:r>
          <w:rPr>
            <w:sz w:val="24"/>
            <w:szCs w:val="24"/>
          </w:rPr>
          <w:delText>both the scope and severity of</w:delText>
        </w:r>
      </w:del>
      <w:ins w:id="29" w:author="Rafael Martinez-Feria" w:date="2020-01-26T11:17:00Z">
        <w:r>
          <w:rPr>
            <w:sz w:val="24"/>
            <w:szCs w:val="24"/>
          </w:rPr>
          <w:t>the increase in</w:t>
        </w:r>
      </w:ins>
      <w:r>
        <w:rPr>
          <w:sz w:val="24"/>
          <w:szCs w:val="24"/>
        </w:rPr>
        <w:t xml:space="preserve"> herbicide resistant weeds</w:t>
      </w:r>
      <w:ins w:id="30" w:author="Rafael Martinez-Feria" w:date="2020-01-26T11:03:00Z">
        <w:r>
          <w:rPr>
            <w:sz w:val="24"/>
            <w:szCs w:val="24"/>
          </w:rPr>
          <w:t xml:space="preserve"> in the region</w:t>
        </w:r>
      </w:ins>
      <w:r>
        <w:rPr>
          <w:sz w:val="24"/>
          <w:szCs w:val="24"/>
        </w:rPr>
        <w:t>. However, published literature regarding the effectiveness of CCs for weed control reports wide-ranging results. Thus, a better unde</w:t>
      </w:r>
      <w:r>
        <w:rPr>
          <w:sz w:val="24"/>
          <w:szCs w:val="24"/>
        </w:rPr>
        <w:t xml:space="preserve">rstanding of the factors influencing weed responses to CCs in these systems is needed. </w:t>
      </w:r>
      <w:r>
        <w:t>We conducted a meta-analysis of studies that measured weed biomass or density in both a CC and no-cover treatment under maize-soybean rotations in the United States Midw</w:t>
      </w:r>
      <w:r>
        <w:t>est. Fifteen</w:t>
      </w:r>
      <w:r>
        <w:rPr>
          <w:sz w:val="24"/>
          <w:szCs w:val="24"/>
        </w:rPr>
        <w:t xml:space="preserve"> studies met our criteria, resulting in 123 paired comparisons of weed biomass and 119 of weed density. After accounting for CC biomass production, we found that grass CCs reduced weeds more than non-grasses. Higher CC biomass was associated wi</w:t>
      </w:r>
      <w:r>
        <w:rPr>
          <w:sz w:val="24"/>
          <w:szCs w:val="24"/>
        </w:rPr>
        <w:t>th more weed control, and a 75% reduction in weed biomass required 5 Mg ha</w:t>
      </w:r>
      <w:r>
        <w:rPr>
          <w:sz w:val="24"/>
          <w:szCs w:val="24"/>
          <w:vertAlign w:val="superscript"/>
        </w:rPr>
        <w:t>-1</w:t>
      </w:r>
      <w:r>
        <w:rPr>
          <w:sz w:val="24"/>
          <w:szCs w:val="24"/>
        </w:rPr>
        <w:t xml:space="preserve"> of</w:t>
      </w:r>
      <w:ins w:id="31" w:author="Rafael Martinez-Feria" w:date="2020-01-26T11:17:00Z">
        <w:r>
          <w:rPr>
            <w:sz w:val="24"/>
            <w:szCs w:val="24"/>
          </w:rPr>
          <w:t xml:space="preserve"> aboveground</w:t>
        </w:r>
      </w:ins>
      <w:r>
        <w:rPr>
          <w:sz w:val="24"/>
          <w:szCs w:val="24"/>
        </w:rPr>
        <w:t xml:space="preserve"> grass CC residue. CCs were most effective in suppressing </w:t>
      </w:r>
      <w:r>
        <w:t>winter annual weeds, having less effect on summer annuals, and no effect on perennial weeds. We found no evidence that management factors (termination method, planting method, tillage system, CC termination to cash crop planting gap) significantly impacted</w:t>
      </w:r>
      <w:r>
        <w:t xml:space="preserve"> CC weed suppression. </w:t>
      </w:r>
      <w:r>
        <w:rPr>
          <w:sz w:val="24"/>
          <w:szCs w:val="24"/>
        </w:rPr>
        <w:t xml:space="preserve">While these analyses suggest it is possible to manage CCs for significant weed control, ancillary use of a process-based model (SALUS) </w:t>
      </w:r>
      <w:del w:id="32" w:author="Rafael Martinez-Feria" w:date="2020-01-26T11:10:00Z">
        <w:r>
          <w:rPr>
            <w:sz w:val="24"/>
            <w:szCs w:val="24"/>
          </w:rPr>
          <w:delText xml:space="preserve">predicted </w:delText>
        </w:r>
      </w:del>
      <w:ins w:id="33" w:author="Rafael Martinez-Feria" w:date="2020-01-26T11:10:00Z">
        <w:r>
          <w:rPr>
            <w:sz w:val="24"/>
            <w:szCs w:val="24"/>
          </w:rPr>
          <w:t xml:space="preserve">demonstrated </w:t>
        </w:r>
      </w:ins>
      <w:del w:id="34" w:author="Rafael Martinez-Feria" w:date="2020-01-26T11:10:00Z">
        <w:r>
          <w:rPr>
            <w:sz w:val="24"/>
            <w:szCs w:val="24"/>
          </w:rPr>
          <w:delText>it may be challenging to</w:delText>
        </w:r>
      </w:del>
      <w:ins w:id="35" w:author="Rafael Martinez-Feria" w:date="2020-01-26T11:07:00Z">
        <w:r>
          <w:rPr>
            <w:sz w:val="24"/>
            <w:szCs w:val="24"/>
          </w:rPr>
          <w:t>that</w:t>
        </w:r>
      </w:ins>
      <w:r>
        <w:rPr>
          <w:sz w:val="24"/>
          <w:szCs w:val="24"/>
        </w:rPr>
        <w:t xml:space="preserve"> achiev</w:t>
      </w:r>
      <w:ins w:id="36" w:author="Rafael Martinez-Feria" w:date="2020-01-26T11:07:00Z">
        <w:r>
          <w:rPr>
            <w:sz w:val="24"/>
            <w:szCs w:val="24"/>
          </w:rPr>
          <w:t>ing</w:t>
        </w:r>
      </w:ins>
      <w:del w:id="37" w:author="Rafael Martinez-Feria" w:date="2020-01-26T11:07:00Z">
        <w:r>
          <w:rPr>
            <w:sz w:val="24"/>
            <w:szCs w:val="24"/>
          </w:rPr>
          <w:delText>e</w:delText>
        </w:r>
      </w:del>
      <w:r>
        <w:rPr>
          <w:sz w:val="24"/>
          <w:szCs w:val="24"/>
        </w:rPr>
        <w:t xml:space="preserve"> the quantity of CC biomass needed</w:t>
      </w:r>
      <w:ins w:id="38" w:author="Rafael Martinez-Feria" w:date="2020-01-26T11:08:00Z">
        <w:r>
          <w:rPr>
            <w:sz w:val="24"/>
            <w:szCs w:val="24"/>
          </w:rPr>
          <w:t xml:space="preserve"> fo</w:t>
        </w:r>
        <w:r>
          <w:rPr>
            <w:sz w:val="24"/>
            <w:szCs w:val="24"/>
          </w:rPr>
          <w:t>r effective weed control</w:t>
        </w:r>
      </w:ins>
      <w:r>
        <w:rPr>
          <w:sz w:val="24"/>
          <w:szCs w:val="24"/>
        </w:rPr>
        <w:t xml:space="preserve"> </w:t>
      </w:r>
      <w:ins w:id="39" w:author="Rafael Martinez-Feria" w:date="2020-01-26T11:19:00Z">
        <w:r>
          <w:rPr>
            <w:sz w:val="24"/>
            <w:szCs w:val="24"/>
          </w:rPr>
          <w:t>would require substantially delaying termination in most years, interfering with planting timing of maize and soybean.</w:t>
        </w:r>
      </w:ins>
      <w:del w:id="40" w:author="Rafael Martinez-Feria" w:date="2020-01-26T11:10:00Z">
        <w:r>
          <w:rPr>
            <w:sz w:val="24"/>
            <w:szCs w:val="24"/>
          </w:rPr>
          <w:delText>under the current climate and management constraints of a contemporary Corn Belt system.</w:delText>
        </w:r>
      </w:del>
      <w:r>
        <w:rPr>
          <w:sz w:val="24"/>
          <w:szCs w:val="24"/>
        </w:rPr>
        <w:t xml:space="preserve"> </w:t>
      </w:r>
      <w:ins w:id="41" w:author="Rafael Martinez-Feria" w:date="2020-01-26T11:11:00Z">
        <w:r>
          <w:rPr>
            <w:sz w:val="24"/>
            <w:szCs w:val="24"/>
          </w:rPr>
          <w:t>Therefore, we conclude t</w:t>
        </w:r>
        <w:r>
          <w:rPr>
            <w:sz w:val="24"/>
            <w:szCs w:val="24"/>
          </w:rPr>
          <w:t xml:space="preserve">hat </w:t>
        </w:r>
      </w:ins>
      <w:del w:id="42" w:author="Rafael Martinez-Feria" w:date="2020-01-26T11:11:00Z">
        <w:r>
          <w:rPr>
            <w:sz w:val="24"/>
            <w:szCs w:val="24"/>
          </w:rPr>
          <w:delText xml:space="preserve">In conclusion, </w:delText>
        </w:r>
      </w:del>
      <w:r>
        <w:rPr>
          <w:sz w:val="24"/>
          <w:szCs w:val="24"/>
        </w:rPr>
        <w:t xml:space="preserve">CCs </w:t>
      </w:r>
      <w:del w:id="43" w:author="Rafael Martinez-Feria" w:date="2020-01-26T11:13:00Z">
        <w:r>
          <w:rPr>
            <w:sz w:val="24"/>
            <w:szCs w:val="24"/>
          </w:rPr>
          <w:delText>serve as a compliment</w:delText>
        </w:r>
      </w:del>
      <w:ins w:id="44" w:author="Rafael Martinez-Feria" w:date="2020-01-26T11:13:00Z">
        <w:r>
          <w:rPr>
            <w:sz w:val="24"/>
            <w:szCs w:val="24"/>
          </w:rPr>
          <w:t xml:space="preserve">should be used in conjunction </w:t>
        </w:r>
      </w:ins>
      <w:del w:id="45" w:author="Rafael Martinez-Feria" w:date="2020-01-26T11:12:00Z">
        <w:r>
          <w:rPr>
            <w:sz w:val="24"/>
            <w:szCs w:val="24"/>
          </w:rPr>
          <w:delText xml:space="preserve"> to</w:delText>
        </w:r>
      </w:del>
      <w:ins w:id="46" w:author="Rafael Martinez-Feria" w:date="2020-01-26T11:13:00Z">
        <w:r>
          <w:rPr>
            <w:sz w:val="24"/>
            <w:szCs w:val="24"/>
          </w:rPr>
          <w:t xml:space="preserve">with </w:t>
        </w:r>
      </w:ins>
      <w:del w:id="47" w:author="Rafael Martinez-Feria" w:date="2020-01-26T11:14:00Z">
        <w:r>
          <w:rPr>
            <w:sz w:val="24"/>
            <w:szCs w:val="24"/>
          </w:rPr>
          <w:delText xml:space="preserve"> rather than a replacement for </w:delText>
        </w:r>
      </w:del>
      <w:r>
        <w:rPr>
          <w:sz w:val="24"/>
          <w:szCs w:val="24"/>
        </w:rPr>
        <w:t xml:space="preserve">other </w:t>
      </w:r>
      <w:del w:id="48" w:author="Rafael Martinez-Feria" w:date="2020-01-26T11:14:00Z">
        <w:r>
          <w:rPr>
            <w:sz w:val="24"/>
            <w:szCs w:val="24"/>
          </w:rPr>
          <w:delText xml:space="preserve">weed control </w:delText>
        </w:r>
      </w:del>
      <w:r>
        <w:rPr>
          <w:sz w:val="24"/>
          <w:szCs w:val="24"/>
        </w:rPr>
        <w:t>practices</w:t>
      </w:r>
      <w:ins w:id="49" w:author="Rafael Martinez-Feria" w:date="2020-01-26T11:15:00Z">
        <w:r>
          <w:rPr>
            <w:sz w:val="24"/>
            <w:szCs w:val="24"/>
          </w:rPr>
          <w:t xml:space="preserve"> to effectively control weeds in this region</w:t>
        </w:r>
      </w:ins>
      <w:r>
        <w:rPr>
          <w:sz w:val="24"/>
          <w:szCs w:val="24"/>
        </w:rPr>
        <w:t xml:space="preserve">. </w:t>
      </w:r>
    </w:p>
    <w:p w14:paraId="04325AA6" w14:textId="77777777" w:rsidR="007A307F" w:rsidRDefault="007A307F">
      <w:pPr>
        <w:shd w:val="clear" w:color="auto" w:fill="FFFFFF"/>
        <w:spacing w:after="0" w:line="240" w:lineRule="auto"/>
        <w:rPr>
          <w:ins w:id="50" w:author="Rafael Martinez-Feria" w:date="2020-01-26T11:15:00Z"/>
          <w:sz w:val="24"/>
          <w:szCs w:val="24"/>
        </w:rPr>
      </w:pPr>
    </w:p>
    <w:p w14:paraId="1ACC4363" w14:textId="77777777" w:rsidR="007A307F" w:rsidRDefault="007A307F">
      <w:pPr>
        <w:shd w:val="clear" w:color="auto" w:fill="FFFFFF"/>
        <w:spacing w:after="0" w:line="240" w:lineRule="auto"/>
        <w:rPr>
          <w:del w:id="51" w:author="Rafael Martinez-Feria" w:date="2020-01-26T11:15:00Z"/>
        </w:rPr>
      </w:pPr>
      <w:commentRangeStart w:id="52"/>
    </w:p>
    <w:p w14:paraId="2941DF78" w14:textId="77777777" w:rsidR="007A307F" w:rsidRDefault="00942408">
      <w:pPr>
        <w:shd w:val="clear" w:color="auto" w:fill="FFFFFF"/>
        <w:spacing w:after="0" w:line="240" w:lineRule="auto"/>
        <w:rPr>
          <w:b/>
          <w:bCs/>
          <w:sz w:val="32"/>
          <w:szCs w:val="32"/>
        </w:rPr>
      </w:pPr>
      <w:r>
        <w:rPr>
          <w:b/>
          <w:bCs/>
          <w:sz w:val="32"/>
          <w:szCs w:val="32"/>
        </w:rPr>
        <w:t>Introduction</w:t>
      </w:r>
      <w:commentRangeEnd w:id="52"/>
      <w:r w:rsidR="00826BBA">
        <w:rPr>
          <w:rStyle w:val="CommentReference"/>
        </w:rPr>
        <w:commentReference w:id="52"/>
      </w:r>
    </w:p>
    <w:p w14:paraId="5F26C267" w14:textId="77777777" w:rsidR="007A307F" w:rsidRDefault="007A307F">
      <w:pPr>
        <w:shd w:val="clear" w:color="auto" w:fill="FFFFFF"/>
        <w:spacing w:after="0" w:line="240" w:lineRule="auto"/>
        <w:rPr>
          <w:sz w:val="24"/>
          <w:szCs w:val="24"/>
        </w:rPr>
      </w:pPr>
    </w:p>
    <w:p w14:paraId="6CFCD204" w14:textId="77777777" w:rsidR="007A307F" w:rsidRDefault="00942408">
      <w:pPr>
        <w:shd w:val="clear" w:color="auto" w:fill="FFFFFF"/>
        <w:spacing w:after="0" w:line="240" w:lineRule="auto"/>
        <w:rPr>
          <w:ins w:id="53" w:author="Rafael Martinez-Feria" w:date="2020-01-26T11:55:00Z"/>
          <w:sz w:val="24"/>
          <w:szCs w:val="24"/>
        </w:rPr>
      </w:pPr>
      <w:r>
        <w:rPr>
          <w:sz w:val="24"/>
          <w:szCs w:val="24"/>
        </w:rPr>
        <w:lastRenderedPageBreak/>
        <w:t xml:space="preserve">Use of winter annual cover crops (CCs) has been </w:t>
      </w:r>
      <w:r>
        <w:rPr>
          <w:sz w:val="24"/>
          <w:szCs w:val="24"/>
        </w:rPr>
        <w:t>increasing in the Corn Belt region of the United States (US) over the last decade</w:t>
      </w:r>
      <w:ins w:id="54" w:author="Rafael Martinez-Feria" w:date="2020-01-26T11:28:00Z">
        <w:r>
          <w:rPr>
            <w:sz w:val="24"/>
            <w:szCs w:val="24"/>
          </w:rPr>
          <w:t>, mainly</w:t>
        </w:r>
      </w:ins>
      <w:r>
        <w:rPr>
          <w:sz w:val="24"/>
          <w:szCs w:val="24"/>
        </w:rPr>
        <w:t xml:space="preserve"> due to an increasing </w:t>
      </w:r>
      <w:commentRangeStart w:id="55"/>
      <w:r>
        <w:rPr>
          <w:sz w:val="24"/>
          <w:szCs w:val="24"/>
        </w:rPr>
        <w:t>awareness</w:t>
      </w:r>
      <w:commentRangeEnd w:id="55"/>
      <w:r>
        <w:commentReference w:id="55"/>
      </w:r>
      <w:r>
        <w:rPr>
          <w:sz w:val="24"/>
          <w:szCs w:val="24"/>
        </w:rPr>
        <w:t xml:space="preserve"> of </w:t>
      </w:r>
      <w:ins w:id="56" w:author="Rafael Martinez-Feria" w:date="2020-01-26T11:28:00Z">
        <w:r>
          <w:rPr>
            <w:sz w:val="24"/>
            <w:szCs w:val="24"/>
          </w:rPr>
          <w:t>the</w:t>
        </w:r>
      </w:ins>
      <w:del w:id="57" w:author="Rafael Martinez-Feria" w:date="2020-01-26T11:28:00Z">
        <w:r>
          <w:rPr>
            <w:sz w:val="24"/>
            <w:szCs w:val="24"/>
          </w:rPr>
          <w:delText>and</w:delText>
        </w:r>
      </w:del>
      <w:r>
        <w:rPr>
          <w:sz w:val="24"/>
          <w:szCs w:val="24"/>
        </w:rPr>
        <w:t xml:space="preserve"> need for </w:t>
      </w:r>
      <w:ins w:id="58" w:author="Rafael Martinez-Feria" w:date="2020-01-26T11:29:00Z">
        <w:r>
          <w:rPr>
            <w:sz w:val="24"/>
            <w:szCs w:val="24"/>
          </w:rPr>
          <w:t>conserving</w:t>
        </w:r>
      </w:ins>
      <w:del w:id="59" w:author="Rafael Martinez-Feria" w:date="2020-01-26T11:29:00Z">
        <w:r>
          <w:rPr>
            <w:sz w:val="24"/>
            <w:szCs w:val="24"/>
          </w:rPr>
          <w:delText>practices that improve</w:delText>
        </w:r>
      </w:del>
      <w:r>
        <w:rPr>
          <w:sz w:val="24"/>
          <w:szCs w:val="24"/>
        </w:rPr>
        <w:t xml:space="preserve"> soil and</w:t>
      </w:r>
      <w:ins w:id="60" w:author="Rafael Martinez-Feria" w:date="2020-01-26T11:29:00Z">
        <w:r>
          <w:rPr>
            <w:sz w:val="24"/>
            <w:szCs w:val="24"/>
          </w:rPr>
          <w:t xml:space="preserve"> improving</w:t>
        </w:r>
      </w:ins>
      <w:r>
        <w:rPr>
          <w:sz w:val="24"/>
          <w:szCs w:val="24"/>
        </w:rPr>
        <w:t xml:space="preserve"> water quality (</w:t>
      </w:r>
      <w:r>
        <w:rPr>
          <w:color w:val="FF0000"/>
          <w:sz w:val="24"/>
          <w:szCs w:val="24"/>
          <w:u w:color="FF0000"/>
        </w:rPr>
        <w:t>CITE</w:t>
      </w:r>
      <w:r>
        <w:rPr>
          <w:sz w:val="24"/>
          <w:szCs w:val="24"/>
        </w:rPr>
        <w:t xml:space="preserve">). CCs have been found to decrease nitrate export from fields, reduce soil erosion, and </w:t>
      </w:r>
      <w:commentRangeStart w:id="61"/>
      <w:r>
        <w:rPr>
          <w:sz w:val="24"/>
          <w:szCs w:val="24"/>
        </w:rPr>
        <w:t xml:space="preserve">increase both </w:t>
      </w:r>
      <w:ins w:id="62" w:author="Rafael Martinez-Feria" w:date="2020-01-26T11:29:00Z">
        <w:r>
          <w:rPr>
            <w:sz w:val="24"/>
            <w:szCs w:val="24"/>
          </w:rPr>
          <w:t xml:space="preserve">soil </w:t>
        </w:r>
      </w:ins>
      <w:r>
        <w:rPr>
          <w:sz w:val="24"/>
          <w:szCs w:val="24"/>
        </w:rPr>
        <w:t>water holding capacity and infiltration rates</w:t>
      </w:r>
      <w:commentRangeEnd w:id="61"/>
      <w:r>
        <w:commentReference w:id="61"/>
      </w:r>
      <w:r>
        <w:rPr>
          <w:sz w:val="24"/>
          <w:szCs w:val="24"/>
        </w:rPr>
        <w:t xml:space="preserve"> (</w:t>
      </w:r>
      <w:proofErr w:type="spellStart"/>
      <w:r>
        <w:rPr>
          <w:sz w:val="24"/>
          <w:szCs w:val="24"/>
        </w:rPr>
        <w:t>Kaspar</w:t>
      </w:r>
      <w:proofErr w:type="spellEnd"/>
      <w:r>
        <w:rPr>
          <w:sz w:val="24"/>
          <w:szCs w:val="24"/>
        </w:rPr>
        <w:t xml:space="preserve"> and Singer 2011; Blanco-</w:t>
      </w:r>
      <w:proofErr w:type="spellStart"/>
      <w:r>
        <w:rPr>
          <w:sz w:val="24"/>
          <w:szCs w:val="24"/>
        </w:rPr>
        <w:t>Canqui</w:t>
      </w:r>
      <w:proofErr w:type="spellEnd"/>
      <w:r>
        <w:rPr>
          <w:sz w:val="24"/>
          <w:szCs w:val="24"/>
        </w:rPr>
        <w:t xml:space="preserve"> et al. 2015; </w:t>
      </w:r>
      <w:proofErr w:type="spellStart"/>
      <w:r>
        <w:rPr>
          <w:sz w:val="24"/>
          <w:szCs w:val="24"/>
        </w:rPr>
        <w:t>Basche</w:t>
      </w:r>
      <w:proofErr w:type="spellEnd"/>
      <w:r>
        <w:rPr>
          <w:sz w:val="24"/>
          <w:szCs w:val="24"/>
        </w:rPr>
        <w:t xml:space="preserve"> and </w:t>
      </w:r>
      <w:proofErr w:type="spellStart"/>
      <w:r>
        <w:rPr>
          <w:sz w:val="24"/>
          <w:szCs w:val="24"/>
        </w:rPr>
        <w:t>DeLonge</w:t>
      </w:r>
      <w:proofErr w:type="spellEnd"/>
      <w:r>
        <w:rPr>
          <w:sz w:val="24"/>
          <w:szCs w:val="24"/>
        </w:rPr>
        <w:t xml:space="preserve"> 2019). </w:t>
      </w:r>
      <w:ins w:id="63" w:author="Rafael Martinez-Feria" w:date="2020-01-26T11:36:00Z">
        <w:r>
          <w:rPr>
            <w:sz w:val="24"/>
            <w:szCs w:val="24"/>
          </w:rPr>
          <w:t>W</w:t>
        </w:r>
      </w:ins>
      <w:del w:id="64" w:author="Rafael Martinez-Feria" w:date="2020-01-26T11:35:00Z">
        <w:r>
          <w:rPr>
            <w:sz w:val="24"/>
            <w:szCs w:val="24"/>
          </w:rPr>
          <w:delText xml:space="preserve">While these benefits </w:delText>
        </w:r>
        <w:r>
          <w:rPr>
            <w:sz w:val="24"/>
            <w:szCs w:val="24"/>
          </w:rPr>
          <w:delText>have been quantified, the potential impact of CCs on weed management are less clearly understood. More</w:delText>
        </w:r>
      </w:del>
      <w:del w:id="65" w:author="Rafael Martinez-Feria" w:date="2020-01-26T11:36:00Z">
        <w:r>
          <w:rPr>
            <w:sz w:val="24"/>
            <w:szCs w:val="24"/>
          </w:rPr>
          <w:delText xml:space="preserve"> so, w</w:delText>
        </w:r>
      </w:del>
      <w:r>
        <w:rPr>
          <w:sz w:val="24"/>
          <w:szCs w:val="24"/>
        </w:rPr>
        <w:t xml:space="preserve">hile </w:t>
      </w:r>
      <w:ins w:id="66" w:author="Rafael Martinez-Feria" w:date="2020-01-26T11:36:00Z">
        <w:r>
          <w:rPr>
            <w:sz w:val="24"/>
            <w:szCs w:val="24"/>
          </w:rPr>
          <w:t>these</w:t>
        </w:r>
      </w:ins>
      <w:del w:id="67" w:author="Rafael Martinez-Feria" w:date="2020-01-26T11:36:00Z">
        <w:r>
          <w:rPr>
            <w:sz w:val="24"/>
            <w:szCs w:val="24"/>
          </w:rPr>
          <w:delText>soil and water</w:delText>
        </w:r>
      </w:del>
      <w:r>
        <w:rPr>
          <w:sz w:val="24"/>
          <w:szCs w:val="24"/>
        </w:rPr>
        <w:t xml:space="preserve"> </w:t>
      </w:r>
      <w:del w:id="68" w:author="Rafael Martinez-Feria" w:date="2020-01-26T11:37:00Z">
        <w:r>
          <w:rPr>
            <w:sz w:val="24"/>
            <w:szCs w:val="24"/>
          </w:rPr>
          <w:delText>benefits</w:delText>
        </w:r>
      </w:del>
      <w:ins w:id="69" w:author="Rafael Martinez-Feria" w:date="2020-01-26T11:37:00Z">
        <w:r>
          <w:rPr>
            <w:sz w:val="24"/>
            <w:szCs w:val="24"/>
          </w:rPr>
          <w:t>effects</w:t>
        </w:r>
      </w:ins>
      <w:r>
        <w:rPr>
          <w:sz w:val="24"/>
          <w:szCs w:val="24"/>
        </w:rPr>
        <w:t xml:space="preserve"> are </w:t>
      </w:r>
      <w:del w:id="70" w:author="Rafael Martinez-Feria" w:date="2020-01-26T11:37:00Z">
        <w:r>
          <w:rPr>
            <w:sz w:val="24"/>
            <w:szCs w:val="24"/>
          </w:rPr>
          <w:delText>essential</w:delText>
        </w:r>
      </w:del>
      <w:ins w:id="71" w:author="Rafael Martinez-Feria" w:date="2020-01-26T11:37:00Z">
        <w:r>
          <w:rPr>
            <w:sz w:val="24"/>
            <w:szCs w:val="24"/>
          </w:rPr>
          <w:t>beneficial</w:t>
        </w:r>
      </w:ins>
      <w:r>
        <w:rPr>
          <w:sz w:val="24"/>
          <w:szCs w:val="24"/>
        </w:rPr>
        <w:t xml:space="preserve"> to the environmental health of a given watershed or region, these benefits may not </w:t>
      </w:r>
      <w:r>
        <w:rPr>
          <w:sz w:val="24"/>
          <w:szCs w:val="24"/>
        </w:rPr>
        <w:t>be easily monetizable to farmers in the short term. A recent study using partial budgets showed that annual net returns to CCs are negative for most Midwestern producers (</w:t>
      </w:r>
      <w:proofErr w:type="spellStart"/>
      <w:r>
        <w:rPr>
          <w:sz w:val="24"/>
          <w:szCs w:val="24"/>
        </w:rPr>
        <w:t>Plastina</w:t>
      </w:r>
      <w:proofErr w:type="spellEnd"/>
      <w:r>
        <w:rPr>
          <w:sz w:val="24"/>
          <w:szCs w:val="24"/>
        </w:rPr>
        <w:t xml:space="preserve"> et al. 2018). </w:t>
      </w:r>
    </w:p>
    <w:p w14:paraId="3A11D32C" w14:textId="77777777" w:rsidR="007A307F" w:rsidRDefault="007A307F">
      <w:pPr>
        <w:shd w:val="clear" w:color="auto" w:fill="FFFFFF"/>
        <w:spacing w:after="0" w:line="240" w:lineRule="auto"/>
        <w:rPr>
          <w:ins w:id="72" w:author="Rafael Martinez-Feria" w:date="2020-01-26T11:55:00Z"/>
          <w:sz w:val="24"/>
          <w:szCs w:val="24"/>
        </w:rPr>
      </w:pPr>
    </w:p>
    <w:p w14:paraId="58DF123B" w14:textId="77777777" w:rsidR="007A307F" w:rsidRDefault="00942408">
      <w:pPr>
        <w:shd w:val="clear" w:color="auto" w:fill="FFFFFF"/>
        <w:spacing w:after="0" w:line="240" w:lineRule="auto"/>
        <w:rPr>
          <w:sz w:val="24"/>
          <w:szCs w:val="24"/>
        </w:rPr>
      </w:pPr>
      <w:r>
        <w:rPr>
          <w:sz w:val="24"/>
          <w:szCs w:val="24"/>
        </w:rPr>
        <w:t xml:space="preserve">One area in which CCs may provide </w:t>
      </w:r>
      <w:ins w:id="73" w:author="Rafael Martinez-Feria" w:date="2020-01-26T12:24:00Z">
        <w:r>
          <w:rPr>
            <w:sz w:val="24"/>
            <w:szCs w:val="24"/>
          </w:rPr>
          <w:t>short</w:t>
        </w:r>
      </w:ins>
      <w:del w:id="74" w:author="Rafael Martinez-Feria" w:date="2020-01-26T12:24:00Z">
        <w:r>
          <w:rPr>
            <w:sz w:val="24"/>
            <w:szCs w:val="24"/>
          </w:rPr>
          <w:delText>near</w:delText>
        </w:r>
      </w:del>
      <w:r>
        <w:rPr>
          <w:sz w:val="24"/>
          <w:szCs w:val="24"/>
        </w:rPr>
        <w:t xml:space="preserve">-term </w:t>
      </w:r>
      <w:del w:id="75" w:author="Rafael Martinez-Feria" w:date="2020-01-26T12:24:00Z">
        <w:r>
          <w:rPr>
            <w:sz w:val="24"/>
            <w:szCs w:val="24"/>
          </w:rPr>
          <w:delText>or same-yea</w:delText>
        </w:r>
        <w:r>
          <w:rPr>
            <w:sz w:val="24"/>
            <w:szCs w:val="24"/>
          </w:rPr>
          <w:delText xml:space="preserve">r </w:delText>
        </w:r>
      </w:del>
      <w:r>
        <w:rPr>
          <w:sz w:val="24"/>
          <w:szCs w:val="24"/>
        </w:rPr>
        <w:t xml:space="preserve">economic benefits is their potential in replacing or reducing herbicide use. CCs have been </w:t>
      </w:r>
      <w:ins w:id="76" w:author="Rafael Martinez-Feria" w:date="2020-01-26T11:39:00Z">
        <w:r>
          <w:rPr>
            <w:sz w:val="24"/>
            <w:szCs w:val="24"/>
          </w:rPr>
          <w:t>previously explored</w:t>
        </w:r>
      </w:ins>
      <w:del w:id="77" w:author="Rafael Martinez-Feria" w:date="2020-01-26T11:39:00Z">
        <w:r>
          <w:rPr>
            <w:sz w:val="24"/>
            <w:szCs w:val="24"/>
          </w:rPr>
          <w:delText>suggested</w:delText>
        </w:r>
      </w:del>
      <w:r>
        <w:rPr>
          <w:sz w:val="24"/>
          <w:szCs w:val="24"/>
        </w:rPr>
        <w:t xml:space="preserve"> as a component of integrated approaches to weed management </w:t>
      </w:r>
      <w:del w:id="78" w:author="Rafael Martinez-Feria" w:date="2020-01-26T11:39:00Z">
        <w:r>
          <w:rPr>
            <w:sz w:val="24"/>
            <w:szCs w:val="24"/>
          </w:rPr>
          <w:delText xml:space="preserve">for some time </w:delText>
        </w:r>
      </w:del>
      <w:r>
        <w:rPr>
          <w:sz w:val="24"/>
          <w:szCs w:val="24"/>
        </w:rPr>
        <w:t xml:space="preserve">(Teasdale 1996; Liebman et al. 1997), and </w:t>
      </w:r>
      <w:ins w:id="79" w:author="Rafael Martinez-Feria" w:date="2020-01-26T11:40:00Z">
        <w:r>
          <w:rPr>
            <w:sz w:val="24"/>
            <w:szCs w:val="24"/>
          </w:rPr>
          <w:t xml:space="preserve">it has been show that </w:t>
        </w:r>
      </w:ins>
      <w:r>
        <w:rPr>
          <w:sz w:val="24"/>
          <w:szCs w:val="24"/>
        </w:rPr>
        <w:t>managing CCs such that they replace weed control costs</w:t>
      </w:r>
      <w:ins w:id="80" w:author="Rafael Martinez-Feria" w:date="2020-01-26T11:43:00Z">
        <w:r>
          <w:rPr>
            <w:sz w:val="24"/>
            <w:szCs w:val="24"/>
          </w:rPr>
          <w:t xml:space="preserve"> of chemical- or tillage-based methods can improve profitability</w:t>
        </w:r>
      </w:ins>
      <w:del w:id="81" w:author="Rafael Martinez-Feria" w:date="2020-01-26T11:43:00Z">
        <w:r>
          <w:rPr>
            <w:sz w:val="24"/>
            <w:szCs w:val="24"/>
          </w:rPr>
          <w:delText xml:space="preserve"> may create net positive balances </w:delText>
        </w:r>
      </w:del>
      <w:ins w:id="82" w:author="Rafael Martinez-Feria" w:date="2020-01-26T11:43:00Z">
        <w:r>
          <w:rPr>
            <w:sz w:val="24"/>
            <w:szCs w:val="24"/>
          </w:rPr>
          <w:t xml:space="preserve"> </w:t>
        </w:r>
      </w:ins>
      <w:r>
        <w:rPr>
          <w:sz w:val="24"/>
          <w:szCs w:val="24"/>
        </w:rPr>
        <w:t>under certain circumstances (</w:t>
      </w:r>
      <w:proofErr w:type="spellStart"/>
      <w:r>
        <w:rPr>
          <w:sz w:val="24"/>
          <w:szCs w:val="24"/>
        </w:rPr>
        <w:t>Mischler</w:t>
      </w:r>
      <w:proofErr w:type="spellEnd"/>
      <w:r>
        <w:rPr>
          <w:sz w:val="24"/>
          <w:szCs w:val="24"/>
        </w:rPr>
        <w:t xml:space="preserve"> e</w:t>
      </w:r>
      <w:r>
        <w:rPr>
          <w:sz w:val="24"/>
          <w:szCs w:val="24"/>
        </w:rPr>
        <w:t>t al. 2010). Additionally, given the threat posed by herbicide-resistant weeds, CCs may become a requisite strategy in their management (Price et al. 2011; Wallace et al. 2019).</w:t>
      </w:r>
    </w:p>
    <w:p w14:paraId="00CB33B6" w14:textId="77777777" w:rsidR="007A307F" w:rsidRDefault="007A307F">
      <w:pPr>
        <w:shd w:val="clear" w:color="auto" w:fill="FFFFFF"/>
        <w:spacing w:after="0" w:line="240" w:lineRule="auto"/>
      </w:pPr>
    </w:p>
    <w:p w14:paraId="0E8B6B2B" w14:textId="77777777" w:rsidR="007A307F" w:rsidRDefault="00942408">
      <w:pPr>
        <w:shd w:val="clear" w:color="auto" w:fill="FFFFFF"/>
        <w:spacing w:after="0" w:line="240" w:lineRule="auto"/>
        <w:rPr>
          <w:sz w:val="24"/>
          <w:szCs w:val="24"/>
        </w:rPr>
      </w:pPr>
      <w:r>
        <w:rPr>
          <w:sz w:val="24"/>
          <w:szCs w:val="24"/>
        </w:rPr>
        <w:t>Recent global meta-analyses have shown diversification of cash crop rotations</w:t>
      </w:r>
      <w:r>
        <w:rPr>
          <w:sz w:val="24"/>
          <w:szCs w:val="24"/>
        </w:rPr>
        <w:t xml:space="preserve"> (</w:t>
      </w:r>
      <w:proofErr w:type="spellStart"/>
      <w:r>
        <w:rPr>
          <w:sz w:val="24"/>
          <w:szCs w:val="24"/>
        </w:rPr>
        <w:t>Weisberger</w:t>
      </w:r>
      <w:proofErr w:type="spellEnd"/>
      <w:r>
        <w:rPr>
          <w:sz w:val="24"/>
          <w:szCs w:val="24"/>
        </w:rPr>
        <w:t xml:space="preserve"> et al. 2019) and use of CCs (</w:t>
      </w:r>
      <w:proofErr w:type="spellStart"/>
      <w:r>
        <w:rPr>
          <w:sz w:val="24"/>
          <w:szCs w:val="24"/>
        </w:rPr>
        <w:t>Osipitan</w:t>
      </w:r>
      <w:proofErr w:type="spellEnd"/>
      <w:r>
        <w:rPr>
          <w:sz w:val="24"/>
          <w:szCs w:val="24"/>
        </w:rPr>
        <w:t xml:space="preserve"> et al. 2018) can offer weed suppression in a range of production systems. However, the maize-soybean production system</w:t>
      </w:r>
      <w:ins w:id="83" w:author="Rafael Martinez-Feria" w:date="2020-01-26T11:41:00Z">
        <w:r>
          <w:rPr>
            <w:sz w:val="24"/>
            <w:szCs w:val="24"/>
          </w:rPr>
          <w:t>,</w:t>
        </w:r>
      </w:ins>
      <w:r>
        <w:rPr>
          <w:sz w:val="24"/>
          <w:szCs w:val="24"/>
        </w:rPr>
        <w:t xml:space="preserve"> </w:t>
      </w:r>
      <w:del w:id="84" w:author="Rafael Martinez-Feria" w:date="2020-01-26T11:41:00Z">
        <w:r>
          <w:rPr>
            <w:sz w:val="24"/>
            <w:szCs w:val="24"/>
          </w:rPr>
          <w:delText xml:space="preserve">production </w:delText>
        </w:r>
      </w:del>
      <w:r>
        <w:rPr>
          <w:sz w:val="24"/>
          <w:szCs w:val="24"/>
        </w:rPr>
        <w:t>ubiquitous in the US Corn Belt</w:t>
      </w:r>
      <w:ins w:id="85" w:author="Rafael Martinez-Feria" w:date="2020-01-26T11:41:00Z">
        <w:r>
          <w:rPr>
            <w:sz w:val="24"/>
            <w:szCs w:val="24"/>
          </w:rPr>
          <w:t>,</w:t>
        </w:r>
      </w:ins>
      <w:r>
        <w:rPr>
          <w:sz w:val="24"/>
          <w:szCs w:val="24"/>
        </w:rPr>
        <w:t xml:space="preserve"> merits specific consideration, as context-</w:t>
      </w:r>
      <w:r>
        <w:rPr>
          <w:sz w:val="24"/>
          <w:szCs w:val="24"/>
        </w:rPr>
        <w:t>specific analyses can offer insights not accessible when global scopes are considered. For example, a state-specific synthesis paper found</w:t>
      </w:r>
      <w:ins w:id="86" w:author="Rafael Martinez-Feria" w:date="2020-01-26T12:25:00Z">
        <w:r>
          <w:rPr>
            <w:sz w:val="24"/>
            <w:szCs w:val="24"/>
          </w:rPr>
          <w:t xml:space="preserve"> that weed-suppression of</w:t>
        </w:r>
      </w:ins>
      <w:r>
        <w:rPr>
          <w:sz w:val="24"/>
          <w:szCs w:val="24"/>
        </w:rPr>
        <w:t xml:space="preserve"> grasses and broadleaf CCs were</w:t>
      </w:r>
      <w:ins w:id="87" w:author="Rafael Martinez-Feria" w:date="2020-01-26T11:46:00Z">
        <w:r>
          <w:rPr>
            <w:sz w:val="24"/>
            <w:szCs w:val="24"/>
          </w:rPr>
          <w:t xml:space="preserve"> roughly of</w:t>
        </w:r>
      </w:ins>
      <w:r>
        <w:rPr>
          <w:sz w:val="24"/>
          <w:szCs w:val="24"/>
        </w:rPr>
        <w:t xml:space="preserve"> equal</w:t>
      </w:r>
      <w:ins w:id="88" w:author="Rafael Martinez-Feria" w:date="2020-01-26T11:46:00Z">
        <w:r>
          <w:rPr>
            <w:sz w:val="24"/>
            <w:szCs w:val="24"/>
          </w:rPr>
          <w:t xml:space="preserve"> magnitude</w:t>
        </w:r>
      </w:ins>
      <w:del w:id="89" w:author="Rafael Martinez-Feria" w:date="2020-01-26T11:46:00Z">
        <w:r>
          <w:rPr>
            <w:sz w:val="24"/>
            <w:szCs w:val="24"/>
          </w:rPr>
          <w:delText>ly</w:delText>
        </w:r>
      </w:del>
      <w:r>
        <w:rPr>
          <w:sz w:val="24"/>
          <w:szCs w:val="24"/>
        </w:rPr>
        <w:t xml:space="preserve"> </w:t>
      </w:r>
      <w:del w:id="90" w:author="Rafael Martinez-Feria" w:date="2020-01-26T11:47:00Z">
        <w:r>
          <w:rPr>
            <w:sz w:val="24"/>
            <w:szCs w:val="24"/>
          </w:rPr>
          <w:delText>and significantly weed-suppressi</w:delText>
        </w:r>
        <w:r>
          <w:rPr>
            <w:sz w:val="24"/>
            <w:szCs w:val="24"/>
          </w:rPr>
          <w:delText xml:space="preserve">ve </w:delText>
        </w:r>
      </w:del>
      <w:r>
        <w:rPr>
          <w:sz w:val="24"/>
          <w:szCs w:val="24"/>
        </w:rPr>
        <w:t>in their production systems (</w:t>
      </w:r>
      <w:proofErr w:type="spellStart"/>
      <w:r>
        <w:rPr>
          <w:sz w:val="24"/>
          <w:szCs w:val="24"/>
        </w:rPr>
        <w:t>Baraibar</w:t>
      </w:r>
      <w:proofErr w:type="spellEnd"/>
      <w:r>
        <w:rPr>
          <w:sz w:val="24"/>
          <w:szCs w:val="24"/>
        </w:rPr>
        <w:t xml:space="preserve"> et al. 2018), in contrast to results from a world-wide meta-analysis that found grass CCs were not effective at reducing either weed biomass or density (</w:t>
      </w:r>
      <w:proofErr w:type="spellStart"/>
      <w:r>
        <w:rPr>
          <w:sz w:val="24"/>
          <w:szCs w:val="24"/>
        </w:rPr>
        <w:t>Osipitan</w:t>
      </w:r>
      <w:proofErr w:type="spellEnd"/>
      <w:r>
        <w:rPr>
          <w:sz w:val="24"/>
          <w:szCs w:val="24"/>
        </w:rPr>
        <w:t xml:space="preserve"> et al. 2018). Specific environmental and agronomic condi</w:t>
      </w:r>
      <w:r>
        <w:rPr>
          <w:sz w:val="24"/>
          <w:szCs w:val="24"/>
        </w:rPr>
        <w:t>tions in the US Corn Belt may constrain CC establishment and biomass production, which in turn may affect CC performance relative to weed management. Additionally, while cash crop diversification offers higher weed suppression in no-till systems (</w:t>
      </w:r>
      <w:proofErr w:type="spellStart"/>
      <w:r>
        <w:rPr>
          <w:sz w:val="24"/>
          <w:szCs w:val="24"/>
        </w:rPr>
        <w:t>Weisberge</w:t>
      </w:r>
      <w:r>
        <w:rPr>
          <w:sz w:val="24"/>
          <w:szCs w:val="24"/>
        </w:rPr>
        <w:t>r</w:t>
      </w:r>
      <w:proofErr w:type="spellEnd"/>
      <w:r>
        <w:rPr>
          <w:sz w:val="24"/>
          <w:szCs w:val="24"/>
        </w:rPr>
        <w:t xml:space="preserve"> et al. 2019), to our knowledge the effect of system tillage on CC weed suppression has not been examined for the Corn Belt. </w:t>
      </w:r>
      <w:ins w:id="91" w:author="Rafael Martinez-Feria" w:date="2020-01-26T12:26:00Z">
        <w:r>
          <w:rPr>
            <w:sz w:val="24"/>
            <w:szCs w:val="24"/>
          </w:rPr>
          <w:t>Q</w:t>
        </w:r>
      </w:ins>
      <w:del w:id="92" w:author="Rafael Martinez-Feria" w:date="2020-01-26T12:26:00Z">
        <w:r>
          <w:rPr>
            <w:sz w:val="24"/>
            <w:szCs w:val="24"/>
          </w:rPr>
          <w:delText>Large q</w:delText>
        </w:r>
      </w:del>
      <w:r>
        <w:rPr>
          <w:sz w:val="24"/>
          <w:szCs w:val="24"/>
        </w:rPr>
        <w:t>uestions also remain about how CC interactions with the cash crop can affect weed suppression (e.g. termination-to-plantin</w:t>
      </w:r>
      <w:r>
        <w:rPr>
          <w:sz w:val="24"/>
          <w:szCs w:val="24"/>
        </w:rPr>
        <w:t xml:space="preserve">g gaps, crop residue). </w:t>
      </w:r>
      <w:commentRangeStart w:id="93"/>
      <w:r>
        <w:rPr>
          <w:sz w:val="24"/>
          <w:szCs w:val="24"/>
        </w:rPr>
        <w:t>Finally, CC weed research employs varying methodologies, and it is unclear how these can affect results and interpretation.</w:t>
      </w:r>
      <w:commentRangeEnd w:id="93"/>
      <w:r>
        <w:commentReference w:id="93"/>
      </w:r>
    </w:p>
    <w:p w14:paraId="159AFDE2" w14:textId="77777777" w:rsidR="007A307F" w:rsidRDefault="007A307F">
      <w:pPr>
        <w:shd w:val="clear" w:color="auto" w:fill="FFFFFF"/>
        <w:spacing w:after="0" w:line="240" w:lineRule="auto"/>
        <w:rPr>
          <w:sz w:val="24"/>
          <w:szCs w:val="24"/>
        </w:rPr>
      </w:pPr>
    </w:p>
    <w:p w14:paraId="760A7AFD" w14:textId="77777777" w:rsidR="007A307F" w:rsidRDefault="00942408">
      <w:pPr>
        <w:shd w:val="clear" w:color="auto" w:fill="FFFFFF"/>
        <w:spacing w:after="0" w:line="240" w:lineRule="auto"/>
        <w:rPr>
          <w:sz w:val="24"/>
          <w:szCs w:val="24"/>
        </w:rPr>
      </w:pPr>
      <w:r>
        <w:rPr>
          <w:sz w:val="24"/>
          <w:szCs w:val="24"/>
        </w:rPr>
        <w:t xml:space="preserve">Region-specific analyses </w:t>
      </w:r>
      <w:ins w:id="94" w:author="Rafael Martinez-Feria" w:date="2020-01-26T12:29:00Z">
        <w:r>
          <w:rPr>
            <w:sz w:val="24"/>
            <w:szCs w:val="24"/>
          </w:rPr>
          <w:t xml:space="preserve">can </w:t>
        </w:r>
      </w:ins>
      <w:r>
        <w:rPr>
          <w:sz w:val="24"/>
          <w:szCs w:val="24"/>
        </w:rPr>
        <w:t xml:space="preserve">also provide more </w:t>
      </w:r>
      <w:del w:id="95" w:author="Rafael Martinez-Feria" w:date="2020-01-26T12:29:00Z">
        <w:r>
          <w:rPr>
            <w:sz w:val="24"/>
            <w:szCs w:val="24"/>
          </w:rPr>
          <w:delText>specific</w:delText>
        </w:r>
      </w:del>
      <w:ins w:id="96" w:author="Rafael Martinez-Feria" w:date="2020-01-26T12:29:00Z">
        <w:r>
          <w:rPr>
            <w:sz w:val="24"/>
            <w:szCs w:val="24"/>
          </w:rPr>
          <w:t>precise</w:t>
        </w:r>
      </w:ins>
      <w:r>
        <w:rPr>
          <w:sz w:val="24"/>
          <w:szCs w:val="24"/>
        </w:rPr>
        <w:t xml:space="preserve"> and </w:t>
      </w:r>
      <w:del w:id="97" w:author="Rafael Martinez-Feria" w:date="2020-01-26T12:31:00Z">
        <w:r>
          <w:rPr>
            <w:sz w:val="24"/>
            <w:szCs w:val="24"/>
          </w:rPr>
          <w:delText>useful</w:delText>
        </w:r>
      </w:del>
      <w:ins w:id="98" w:author="Rafael Martinez-Feria" w:date="2020-01-26T12:31:00Z">
        <w:r>
          <w:rPr>
            <w:sz w:val="24"/>
            <w:szCs w:val="24"/>
          </w:rPr>
          <w:t>refined</w:t>
        </w:r>
      </w:ins>
      <w:del w:id="99" w:author="Rafael Martinez-Feria" w:date="2020-01-26T12:31:00Z">
        <w:r>
          <w:rPr>
            <w:sz w:val="24"/>
            <w:szCs w:val="24"/>
          </w:rPr>
          <w:delText xml:space="preserve"> approximations</w:delText>
        </w:r>
      </w:del>
      <w:ins w:id="100" w:author="Rafael Martinez-Feria" w:date="2020-01-26T12:31:00Z">
        <w:r>
          <w:rPr>
            <w:sz w:val="24"/>
            <w:szCs w:val="24"/>
          </w:rPr>
          <w:t xml:space="preserve"> information on </w:t>
        </w:r>
      </w:ins>
      <w:del w:id="101" w:author="Rafael Martinez-Feria" w:date="2020-01-26T12:31:00Z">
        <w:r>
          <w:rPr>
            <w:sz w:val="24"/>
            <w:szCs w:val="24"/>
          </w:rPr>
          <w:delText xml:space="preserve"> of </w:delText>
        </w:r>
      </w:del>
      <w:ins w:id="102" w:author="Rafael Martinez-Feria" w:date="2020-01-26T12:32:00Z">
        <w:r>
          <w:rPr>
            <w:sz w:val="24"/>
            <w:szCs w:val="24"/>
          </w:rPr>
          <w:t>CC management targets</w:t>
        </w:r>
      </w:ins>
      <w:del w:id="103" w:author="Rafael Martinez-Feria" w:date="2020-01-26T12:30:00Z">
        <w:r>
          <w:rPr>
            <w:sz w:val="24"/>
            <w:szCs w:val="24"/>
          </w:rPr>
          <w:delText>CC</w:delText>
        </w:r>
      </w:del>
      <w:r>
        <w:rPr>
          <w:sz w:val="24"/>
          <w:szCs w:val="24"/>
        </w:rPr>
        <w:t xml:space="preserve"> </w:t>
      </w:r>
      <w:del w:id="104" w:author="Rafael Martinez-Feria" w:date="2020-01-26T12:32:00Z">
        <w:r>
          <w:rPr>
            <w:sz w:val="24"/>
            <w:szCs w:val="24"/>
          </w:rPr>
          <w:delText xml:space="preserve">biomass necessary </w:delText>
        </w:r>
      </w:del>
      <w:r>
        <w:rPr>
          <w:sz w:val="24"/>
          <w:szCs w:val="24"/>
        </w:rPr>
        <w:t xml:space="preserve">to </w:t>
      </w:r>
      <w:ins w:id="105" w:author="Rafael Martinez-Feria" w:date="2020-01-26T12:32:00Z">
        <w:r>
          <w:rPr>
            <w:sz w:val="24"/>
            <w:szCs w:val="24"/>
          </w:rPr>
          <w:t xml:space="preserve">effectively </w:t>
        </w:r>
      </w:ins>
      <w:r>
        <w:rPr>
          <w:sz w:val="24"/>
          <w:szCs w:val="24"/>
        </w:rPr>
        <w:t xml:space="preserve">suppress weeds. </w:t>
      </w:r>
      <w:ins w:id="106" w:author="Rafael Martinez-Feria" w:date="2020-01-26T12:32:00Z">
        <w:r>
          <w:rPr>
            <w:sz w:val="24"/>
            <w:szCs w:val="24"/>
          </w:rPr>
          <w:t xml:space="preserve">For example, </w:t>
        </w:r>
      </w:ins>
      <w:del w:id="107" w:author="Rafael Martinez-Feria" w:date="2020-01-26T12:32:00Z">
        <w:r>
          <w:rPr>
            <w:sz w:val="24"/>
            <w:szCs w:val="24"/>
          </w:rPr>
          <w:delText>Estimates</w:delText>
        </w:r>
      </w:del>
      <w:ins w:id="108" w:author="Rafael Martinez-Feria" w:date="2020-01-26T12:33:00Z">
        <w:r>
          <w:rPr>
            <w:sz w:val="24"/>
            <w:szCs w:val="24"/>
          </w:rPr>
          <w:t xml:space="preserve">data from studies conducted in the </w:t>
        </w:r>
      </w:ins>
      <w:del w:id="109" w:author="Rafael Martinez-Feria" w:date="2020-01-26T12:32:00Z">
        <w:r>
          <w:rPr>
            <w:sz w:val="24"/>
            <w:szCs w:val="24"/>
          </w:rPr>
          <w:delText xml:space="preserve"> from the </w:delText>
        </w:r>
      </w:del>
      <w:r>
        <w:rPr>
          <w:sz w:val="24"/>
          <w:szCs w:val="24"/>
        </w:rPr>
        <w:t>North</w:t>
      </w:r>
      <w:del w:id="110" w:author="Rafael Martinez-Feria" w:date="2020-01-26T12:32:00Z">
        <w:r>
          <w:rPr>
            <w:sz w:val="24"/>
            <w:szCs w:val="24"/>
          </w:rPr>
          <w:delText>-</w:delText>
        </w:r>
      </w:del>
      <w:r>
        <w:rPr>
          <w:sz w:val="24"/>
          <w:szCs w:val="24"/>
        </w:rPr>
        <w:t xml:space="preserve">eastern US suggest that CC biomass </w:t>
      </w:r>
      <w:ins w:id="111" w:author="Rafael Martinez-Feria" w:date="2020-01-26T12:34:00Z">
        <w:r>
          <w:rPr>
            <w:sz w:val="24"/>
            <w:szCs w:val="24"/>
          </w:rPr>
          <w:t>in excess of 5 Mg ha</w:t>
        </w:r>
        <w:r>
          <w:rPr>
            <w:sz w:val="24"/>
            <w:szCs w:val="24"/>
            <w:vertAlign w:val="superscript"/>
          </w:rPr>
          <w:t>-1</w:t>
        </w:r>
        <w:r>
          <w:rPr>
            <w:sz w:val="24"/>
            <w:szCs w:val="24"/>
          </w:rPr>
          <w:t xml:space="preserve"> </w:t>
        </w:r>
        <w:r>
          <w:rPr>
            <w:sz w:val="24"/>
            <w:szCs w:val="24"/>
          </w:rPr>
          <w:t xml:space="preserve">is required at termination </w:t>
        </w:r>
      </w:ins>
      <w:del w:id="112" w:author="Rafael Martinez-Feria" w:date="2020-01-26T12:34:00Z">
        <w:r>
          <w:rPr>
            <w:sz w:val="24"/>
            <w:szCs w:val="24"/>
          </w:rPr>
          <w:delText xml:space="preserve">necessary </w:delText>
        </w:r>
      </w:del>
      <w:r>
        <w:rPr>
          <w:sz w:val="24"/>
          <w:szCs w:val="24"/>
        </w:rPr>
        <w:t>to provide weed control equivalent to that of herbicides</w:t>
      </w:r>
      <w:del w:id="113" w:author="Rafael Martinez-Feria" w:date="2020-01-26T12:34:00Z">
        <w:r>
          <w:rPr>
            <w:sz w:val="24"/>
            <w:szCs w:val="24"/>
          </w:rPr>
          <w:delText xml:space="preserve"> requires in excess of 5 Mg ha</w:delText>
        </w:r>
        <w:r>
          <w:rPr>
            <w:sz w:val="24"/>
            <w:szCs w:val="24"/>
            <w:vertAlign w:val="superscript"/>
          </w:rPr>
          <w:delText>-1</w:delText>
        </w:r>
        <w:r>
          <w:rPr>
            <w:sz w:val="24"/>
            <w:szCs w:val="24"/>
          </w:rPr>
          <w:delText xml:space="preserve"> </w:delText>
        </w:r>
      </w:del>
      <w:ins w:id="114" w:author="Rafael Martinez-Feria" w:date="2020-01-26T12:34:00Z">
        <w:r>
          <w:rPr>
            <w:sz w:val="24"/>
            <w:szCs w:val="24"/>
          </w:rPr>
          <w:t xml:space="preserve"> </w:t>
        </w:r>
      </w:ins>
      <w:r>
        <w:rPr>
          <w:sz w:val="24"/>
          <w:szCs w:val="24"/>
        </w:rPr>
        <w:t>(</w:t>
      </w:r>
      <w:proofErr w:type="spellStart"/>
      <w:r>
        <w:rPr>
          <w:sz w:val="24"/>
          <w:szCs w:val="24"/>
        </w:rPr>
        <w:t>Mischler</w:t>
      </w:r>
      <w:proofErr w:type="spellEnd"/>
      <w:r>
        <w:rPr>
          <w:sz w:val="24"/>
          <w:szCs w:val="24"/>
        </w:rPr>
        <w:t xml:space="preserve"> et al. 2010; Mirsky et al. 2013). Similar recommendations are currently unavailable for the</w:t>
      </w:r>
      <w:ins w:id="115" w:author="Rafael Martinez-Feria" w:date="2020-01-26T12:10:00Z">
        <w:r>
          <w:rPr>
            <w:sz w:val="24"/>
            <w:szCs w:val="24"/>
          </w:rPr>
          <w:t xml:space="preserve"> maize-soybean systems of th</w:t>
        </w:r>
        <w:r>
          <w:rPr>
            <w:sz w:val="24"/>
            <w:szCs w:val="24"/>
          </w:rPr>
          <w:t>e</w:t>
        </w:r>
      </w:ins>
      <w:r>
        <w:rPr>
          <w:sz w:val="24"/>
          <w:szCs w:val="24"/>
        </w:rPr>
        <w:t xml:space="preserve"> Corn Belt.</w:t>
      </w:r>
      <w:ins w:id="116" w:author="Rafael Martinez-Feria" w:date="2020-01-26T11:54:00Z">
        <w:r>
          <w:rPr>
            <w:sz w:val="24"/>
            <w:szCs w:val="24"/>
          </w:rPr>
          <w:t xml:space="preserve"> </w:t>
        </w:r>
      </w:ins>
      <w:del w:id="117" w:author="Rafael Martinez-Feria" w:date="2020-01-26T11:54:00Z">
        <w:r>
          <w:rPr>
            <w:sz w:val="24"/>
            <w:szCs w:val="24"/>
          </w:rPr>
          <w:delText xml:space="preserve"> </w:delText>
        </w:r>
      </w:del>
      <w:r>
        <w:rPr>
          <w:sz w:val="24"/>
          <w:szCs w:val="24"/>
        </w:rPr>
        <w:t>More</w:t>
      </w:r>
      <w:del w:id="118" w:author="Rafael Martinez-Feria" w:date="2020-01-26T11:50:00Z">
        <w:r>
          <w:rPr>
            <w:sz w:val="24"/>
            <w:szCs w:val="24"/>
          </w:rPr>
          <w:delText>-</w:delText>
        </w:r>
      </w:del>
      <w:r>
        <w:rPr>
          <w:sz w:val="24"/>
          <w:szCs w:val="24"/>
        </w:rPr>
        <w:t xml:space="preserve">over, previous reviews of literature and multi-year trials have produced wide ranges in CC production estimates for this region (Snapp et al. 2005; Silva 2014; </w:t>
      </w:r>
      <w:proofErr w:type="spellStart"/>
      <w:r>
        <w:rPr>
          <w:sz w:val="24"/>
          <w:szCs w:val="24"/>
        </w:rPr>
        <w:t>Kaspar</w:t>
      </w:r>
      <w:proofErr w:type="spellEnd"/>
      <w:r>
        <w:rPr>
          <w:sz w:val="24"/>
          <w:szCs w:val="24"/>
        </w:rPr>
        <w:t xml:space="preserve"> and Bakker 2015)</w:t>
      </w:r>
      <w:ins w:id="119" w:author="Rafael Martinez-Feria" w:date="2020-01-26T12:36:00Z">
        <w:r>
          <w:rPr>
            <w:sz w:val="24"/>
            <w:szCs w:val="24"/>
          </w:rPr>
          <w:t>, and it is unknown whether consistently achieving the</w:t>
        </w:r>
        <w:r>
          <w:rPr>
            <w:sz w:val="24"/>
            <w:szCs w:val="24"/>
          </w:rPr>
          <w:t xml:space="preserve">se high biomass levels in the Corn Belt is even feasible under the limited growth period available for CC growth </w:t>
        </w:r>
        <w:r>
          <w:rPr>
            <w:sz w:val="24"/>
            <w:szCs w:val="24"/>
          </w:rPr>
          <w:lastRenderedPageBreak/>
          <w:t>before cash crop planting</w:t>
        </w:r>
      </w:ins>
      <w:r>
        <w:rPr>
          <w:sz w:val="24"/>
          <w:szCs w:val="24"/>
        </w:rPr>
        <w:t xml:space="preserve">. </w:t>
      </w:r>
      <w:ins w:id="120" w:author="Rafael Martinez-Feria" w:date="2020-01-26T11:58:00Z">
        <w:r>
          <w:rPr>
            <w:sz w:val="24"/>
            <w:szCs w:val="24"/>
          </w:rPr>
          <w:t>P</w:t>
        </w:r>
      </w:ins>
      <w:del w:id="121" w:author="Rafael Martinez-Feria" w:date="2020-01-26T11:58:00Z">
        <w:r>
          <w:rPr>
            <w:sz w:val="24"/>
            <w:szCs w:val="24"/>
          </w:rPr>
          <w:delText>While p</w:delText>
        </w:r>
      </w:del>
      <w:r>
        <w:rPr>
          <w:sz w:val="24"/>
          <w:szCs w:val="24"/>
        </w:rPr>
        <w:t xml:space="preserve">rocess-based </w:t>
      </w:r>
      <w:ins w:id="122" w:author="Rafael Martinez-Feria" w:date="2020-01-26T11:58:00Z">
        <w:r>
          <w:rPr>
            <w:sz w:val="24"/>
            <w:szCs w:val="24"/>
          </w:rPr>
          <w:t xml:space="preserve">simulation </w:t>
        </w:r>
      </w:ins>
      <w:r>
        <w:rPr>
          <w:sz w:val="24"/>
          <w:szCs w:val="24"/>
        </w:rPr>
        <w:t xml:space="preserve">models have been used to explore agronomic and environmental questions in the US </w:t>
      </w:r>
      <w:r>
        <w:rPr>
          <w:sz w:val="24"/>
          <w:szCs w:val="24"/>
        </w:rPr>
        <w:t>Corn Belt</w:t>
      </w:r>
      <w:ins w:id="123" w:author="Rafael Martinez-Feria" w:date="2020-01-26T11:59:00Z">
        <w:r>
          <w:rPr>
            <w:sz w:val="24"/>
            <w:szCs w:val="24"/>
          </w:rPr>
          <w:t>(</w:t>
        </w:r>
        <w:proofErr w:type="spellStart"/>
        <w:r>
          <w:rPr>
            <w:sz w:val="24"/>
            <w:szCs w:val="24"/>
          </w:rPr>
          <w:t>Basche</w:t>
        </w:r>
        <w:proofErr w:type="spellEnd"/>
        <w:r>
          <w:rPr>
            <w:sz w:val="24"/>
            <w:szCs w:val="24"/>
          </w:rPr>
          <w:t xml:space="preserve"> et al. 2016; Martinez-Feria et al. 2016)</w:t>
        </w:r>
      </w:ins>
      <w:r>
        <w:rPr>
          <w:sz w:val="24"/>
          <w:szCs w:val="24"/>
        </w:rPr>
        <w:t xml:space="preserve">, </w:t>
      </w:r>
      <w:ins w:id="124" w:author="Rafael Martinez-Feria" w:date="2020-01-26T11:59:00Z">
        <w:r>
          <w:rPr>
            <w:sz w:val="24"/>
            <w:szCs w:val="24"/>
          </w:rPr>
          <w:t xml:space="preserve">but </w:t>
        </w:r>
      </w:ins>
      <w:r>
        <w:rPr>
          <w:sz w:val="24"/>
          <w:szCs w:val="24"/>
        </w:rPr>
        <w:t>no</w:t>
      </w:r>
      <w:ins w:id="125" w:author="Rafael Martinez-Feria" w:date="2020-01-26T12:38:00Z">
        <w:r>
          <w:rPr>
            <w:sz w:val="24"/>
            <w:szCs w:val="24"/>
          </w:rPr>
          <w:t xml:space="preserve"> studies </w:t>
        </w:r>
      </w:ins>
      <w:del w:id="126" w:author="Rafael Martinez-Feria" w:date="2020-01-26T12:38:00Z">
        <w:r>
          <w:rPr>
            <w:sz w:val="24"/>
            <w:szCs w:val="24"/>
          </w:rPr>
          <w:delText xml:space="preserve">ne </w:delText>
        </w:r>
      </w:del>
      <w:r>
        <w:rPr>
          <w:sz w:val="24"/>
          <w:szCs w:val="24"/>
        </w:rPr>
        <w:t xml:space="preserve">have </w:t>
      </w:r>
      <w:del w:id="127" w:author="Rafael Martinez-Feria" w:date="2020-01-26T12:00:00Z">
        <w:r>
          <w:rPr>
            <w:sz w:val="24"/>
            <w:szCs w:val="24"/>
          </w:rPr>
          <w:delText>used</w:delText>
        </w:r>
      </w:del>
      <w:ins w:id="128" w:author="Rafael Martinez-Feria" w:date="2020-01-26T12:00:00Z">
        <w:r>
          <w:rPr>
            <w:sz w:val="24"/>
            <w:szCs w:val="24"/>
          </w:rPr>
          <w:t>applied</w:t>
        </w:r>
      </w:ins>
      <w:r>
        <w:rPr>
          <w:sz w:val="24"/>
          <w:szCs w:val="24"/>
        </w:rPr>
        <w:t xml:space="preserve"> these tools to verify the feasibility of achieving adequate CC biomass for a meaningful threshold of weed suppression</w:t>
      </w:r>
      <w:del w:id="129" w:author="Rafael Martinez-Feria" w:date="2020-01-26T11:59:00Z">
        <w:r>
          <w:rPr>
            <w:sz w:val="24"/>
            <w:szCs w:val="24"/>
          </w:rPr>
          <w:delText xml:space="preserve"> (Basche et al. 2016; Martinez-Feria et al. 2</w:delText>
        </w:r>
        <w:r>
          <w:rPr>
            <w:sz w:val="24"/>
            <w:szCs w:val="24"/>
          </w:rPr>
          <w:delText>016)</w:delText>
        </w:r>
      </w:del>
      <w:r>
        <w:rPr>
          <w:sz w:val="24"/>
          <w:szCs w:val="24"/>
        </w:rPr>
        <w:t xml:space="preserve">. </w:t>
      </w:r>
    </w:p>
    <w:p w14:paraId="0B1D20BB" w14:textId="77777777" w:rsidR="007A307F" w:rsidRDefault="007A307F">
      <w:pPr>
        <w:shd w:val="clear" w:color="auto" w:fill="FFFFFF"/>
        <w:spacing w:after="0" w:line="240" w:lineRule="auto"/>
        <w:rPr>
          <w:ins w:id="130" w:author="Rafael Martinez-Feria" w:date="2020-01-26T12:00:00Z"/>
          <w:sz w:val="24"/>
          <w:szCs w:val="24"/>
        </w:rPr>
      </w:pPr>
    </w:p>
    <w:p w14:paraId="777D5583" w14:textId="77777777" w:rsidR="007A307F" w:rsidRDefault="007A307F">
      <w:pPr>
        <w:shd w:val="clear" w:color="auto" w:fill="FFFFFF"/>
        <w:spacing w:after="0" w:line="240" w:lineRule="auto"/>
        <w:rPr>
          <w:del w:id="131" w:author="Rafael Martinez-Feria" w:date="2020-01-26T12:00:00Z"/>
        </w:rPr>
      </w:pPr>
    </w:p>
    <w:p w14:paraId="1E46698B" w14:textId="77777777" w:rsidR="007A307F" w:rsidRDefault="00942408">
      <w:pPr>
        <w:shd w:val="clear" w:color="auto" w:fill="FFFFFF"/>
        <w:spacing w:after="0" w:line="240" w:lineRule="auto"/>
        <w:rPr>
          <w:sz w:val="24"/>
          <w:szCs w:val="24"/>
        </w:rPr>
      </w:pPr>
      <w:r>
        <w:rPr>
          <w:sz w:val="24"/>
          <w:szCs w:val="24"/>
        </w:rPr>
        <w:t xml:space="preserve">To </w:t>
      </w:r>
      <w:del w:id="132" w:author="Rafael Martinez-Feria" w:date="2020-01-26T12:00:00Z">
        <w:r>
          <w:rPr>
            <w:sz w:val="24"/>
            <w:szCs w:val="24"/>
          </w:rPr>
          <w:delText xml:space="preserve">begin to </w:delText>
        </w:r>
      </w:del>
      <w:r>
        <w:rPr>
          <w:sz w:val="24"/>
          <w:szCs w:val="24"/>
        </w:rPr>
        <w:t>address these research gaps</w:t>
      </w:r>
      <w:ins w:id="133" w:author="Rafael Martinez-Feria" w:date="2020-01-26T12:41:00Z">
        <w:r>
          <w:rPr>
            <w:sz w:val="24"/>
            <w:szCs w:val="24"/>
          </w:rPr>
          <w:t xml:space="preserve">, </w:t>
        </w:r>
        <w:r>
          <w:t xml:space="preserve">we synthesized data from published literature studies on weed-control by CCs in the </w:t>
        </w:r>
        <w:r>
          <w:rPr>
            <w:sz w:val="24"/>
            <w:szCs w:val="24"/>
          </w:rPr>
          <w:t xml:space="preserve">maize-soybean systems of the </w:t>
        </w:r>
        <w:r>
          <w:t xml:space="preserve">US </w:t>
        </w:r>
        <w:r>
          <w:rPr>
            <w:sz w:val="24"/>
            <w:szCs w:val="24"/>
          </w:rPr>
          <w:t>Corn Belt. Our objectives were to</w:t>
        </w:r>
        <w:r>
          <w:t xml:space="preserve"> 1) </w:t>
        </w:r>
        <w:r>
          <w:rPr>
            <w:sz w:val="24"/>
            <w:szCs w:val="24"/>
          </w:rPr>
          <w:t xml:space="preserve">examine factors that may influence CC weed </w:t>
        </w:r>
        <w:r>
          <w:rPr>
            <w:sz w:val="24"/>
            <w:szCs w:val="24"/>
          </w:rPr>
          <w:t xml:space="preserve">effectiveness, including </w:t>
        </w:r>
      </w:ins>
      <w:del w:id="134" w:author="Rafael Martinez-Feria" w:date="2020-01-26T12:09:00Z">
        <w:r>
          <w:rPr>
            <w:sz w:val="24"/>
            <w:szCs w:val="24"/>
          </w:rPr>
          <w:delText xml:space="preserve"> we conducted a meta-analysis to understand the impact of </w:delText>
        </w:r>
      </w:del>
      <w:r>
        <w:rPr>
          <w:sz w:val="24"/>
          <w:szCs w:val="24"/>
        </w:rPr>
        <w:t>(</w:t>
      </w:r>
      <w:proofErr w:type="spellStart"/>
      <w:r>
        <w:rPr>
          <w:sz w:val="24"/>
          <w:szCs w:val="24"/>
        </w:rPr>
        <w:t>i</w:t>
      </w:r>
      <w:proofErr w:type="spellEnd"/>
      <w:r>
        <w:rPr>
          <w:sz w:val="24"/>
          <w:szCs w:val="24"/>
        </w:rPr>
        <w:t>) experimental design, (ii) environmental growing conditions, and (iii) manage</w:t>
      </w:r>
      <w:ins w:id="135" w:author="Rafael Martinez-Feria" w:date="2020-01-26T12:01:00Z">
        <w:r>
          <w:rPr>
            <w:sz w:val="24"/>
            <w:szCs w:val="24"/>
          </w:rPr>
          <w:t>ment</w:t>
        </w:r>
      </w:ins>
      <w:del w:id="136" w:author="Rafael Martinez-Feria" w:date="2020-01-26T12:01:00Z">
        <w:r>
          <w:rPr>
            <w:sz w:val="24"/>
            <w:szCs w:val="24"/>
          </w:rPr>
          <w:delText>rial</w:delText>
        </w:r>
      </w:del>
      <w:r>
        <w:rPr>
          <w:sz w:val="24"/>
          <w:szCs w:val="24"/>
        </w:rPr>
        <w:t xml:space="preserve"> choices</w:t>
      </w:r>
      <w:ins w:id="137" w:author="Rafael Martinez-Feria" w:date="2020-01-26T12:18:00Z">
        <w:r>
          <w:rPr>
            <w:sz w:val="24"/>
            <w:szCs w:val="24"/>
          </w:rPr>
          <w:t xml:space="preserve">; 2) </w:t>
        </w:r>
      </w:ins>
      <w:del w:id="138" w:author="Rafael Martinez-Feria" w:date="2020-01-26T12:18:00Z">
        <w:r>
          <w:rPr>
            <w:sz w:val="24"/>
            <w:szCs w:val="24"/>
          </w:rPr>
          <w:delText xml:space="preserve"> on CC weed control in maize-soybean systems in the Corn Belt.</w:delText>
        </w:r>
      </w:del>
      <w:ins w:id="139" w:author="Rafael Martinez-Feria" w:date="2020-01-26T12:18:00Z">
        <w:r>
          <w:rPr>
            <w:sz w:val="24"/>
            <w:szCs w:val="24"/>
          </w:rPr>
          <w:t>i</w:t>
        </w:r>
      </w:ins>
      <w:del w:id="140" w:author="Rafael Martinez-Feria" w:date="2020-01-26T12:17:00Z">
        <w:r>
          <w:rPr>
            <w:sz w:val="24"/>
            <w:szCs w:val="24"/>
          </w:rPr>
          <w:delText xml:space="preserve"> Addition</w:delText>
        </w:r>
        <w:r>
          <w:rPr>
            <w:sz w:val="24"/>
            <w:szCs w:val="24"/>
          </w:rPr>
          <w:delText>ally (iv), we sought to i</w:delText>
        </w:r>
      </w:del>
      <w:r>
        <w:rPr>
          <w:sz w:val="24"/>
          <w:szCs w:val="24"/>
        </w:rPr>
        <w:t xml:space="preserve">dentify </w:t>
      </w:r>
      <w:del w:id="141" w:author="Rafael Martinez-Feria" w:date="2020-01-26T12:18:00Z">
        <w:r>
          <w:rPr>
            <w:sz w:val="24"/>
            <w:szCs w:val="24"/>
          </w:rPr>
          <w:delText xml:space="preserve">Corn Belt-specific </w:delText>
        </w:r>
      </w:del>
      <w:r>
        <w:rPr>
          <w:sz w:val="24"/>
          <w:szCs w:val="24"/>
        </w:rPr>
        <w:t xml:space="preserve">CC biomass targets for providing significant weed suppression </w:t>
      </w:r>
      <w:ins w:id="142" w:author="Rafael Martinez-Feria" w:date="2020-01-26T12:22:00Z">
        <w:r>
          <w:rPr>
            <w:sz w:val="24"/>
            <w:szCs w:val="24"/>
          </w:rPr>
          <w:t xml:space="preserve">in the Corn Belt; </w:t>
        </w:r>
      </w:ins>
      <w:r>
        <w:rPr>
          <w:sz w:val="24"/>
          <w:szCs w:val="24"/>
        </w:rPr>
        <w:t>and</w:t>
      </w:r>
      <w:ins w:id="143" w:author="Rafael Martinez-Feria" w:date="2020-01-26T12:21:00Z">
        <w:r>
          <w:rPr>
            <w:sz w:val="24"/>
            <w:szCs w:val="24"/>
          </w:rPr>
          <w:t xml:space="preserve"> 3) </w:t>
        </w:r>
      </w:ins>
      <w:del w:id="144" w:author="Rafael Martinez-Feria" w:date="2020-01-26T12:21:00Z">
        <w:r>
          <w:rPr>
            <w:sz w:val="24"/>
            <w:szCs w:val="24"/>
          </w:rPr>
          <w:delText xml:space="preserve">, using a process-based model (SALUS; </w:delText>
        </w:r>
        <w:r>
          <w:rPr>
            <w:color w:val="FF0000"/>
            <w:sz w:val="24"/>
            <w:szCs w:val="24"/>
            <w:u w:color="FF0000"/>
          </w:rPr>
          <w:delText>CITE</w:delText>
        </w:r>
        <w:r>
          <w:rPr>
            <w:sz w:val="24"/>
            <w:szCs w:val="24"/>
          </w:rPr>
          <w:delText xml:space="preserve">), to </w:delText>
        </w:r>
      </w:del>
      <w:r>
        <w:rPr>
          <w:sz w:val="24"/>
          <w:szCs w:val="24"/>
        </w:rPr>
        <w:t>evaluate the feasibility of achieving these</w:t>
      </w:r>
      <w:del w:id="145" w:author="Rafael Martinez-Feria" w:date="2020-01-26T12:01:00Z">
        <w:r>
          <w:rPr>
            <w:sz w:val="24"/>
            <w:szCs w:val="24"/>
          </w:rPr>
          <w:delText xml:space="preserve"> statistically-determined</w:delText>
        </w:r>
      </w:del>
      <w:r>
        <w:rPr>
          <w:sz w:val="24"/>
          <w:szCs w:val="24"/>
        </w:rPr>
        <w:t xml:space="preserve"> </w:t>
      </w:r>
      <w:r>
        <w:rPr>
          <w:sz w:val="24"/>
          <w:szCs w:val="24"/>
        </w:rPr>
        <w:t>targets</w:t>
      </w:r>
      <w:ins w:id="146" w:author="Rafael Martinez-Feria" w:date="2020-01-26T12:42:00Z">
        <w:r>
          <w:rPr>
            <w:sz w:val="24"/>
            <w:szCs w:val="24"/>
          </w:rPr>
          <w:t xml:space="preserve"> under the current climate</w:t>
        </w:r>
      </w:ins>
      <w:r>
        <w:rPr>
          <w:sz w:val="24"/>
          <w:szCs w:val="24"/>
        </w:rPr>
        <w:t>.</w:t>
      </w:r>
      <w:ins w:id="147" w:author="Rafael Martinez-Feria" w:date="2020-01-26T12:21:00Z">
        <w:r>
          <w:rPr>
            <w:sz w:val="24"/>
            <w:szCs w:val="24"/>
          </w:rPr>
          <w:t xml:space="preserve"> </w:t>
        </w:r>
      </w:ins>
      <w:r>
        <w:rPr>
          <w:sz w:val="24"/>
          <w:szCs w:val="24"/>
        </w:rPr>
        <w:t xml:space="preserve">  </w:t>
      </w:r>
    </w:p>
    <w:p w14:paraId="0E4BC327" w14:textId="77777777" w:rsidR="007A307F" w:rsidRDefault="007A307F">
      <w:pPr>
        <w:shd w:val="clear" w:color="auto" w:fill="FFFFFF"/>
        <w:spacing w:after="0" w:line="240" w:lineRule="auto"/>
        <w:rPr>
          <w:b/>
          <w:bCs/>
          <w:sz w:val="32"/>
          <w:szCs w:val="32"/>
        </w:rPr>
      </w:pPr>
    </w:p>
    <w:p w14:paraId="0B8A77DA" w14:textId="77777777" w:rsidR="007A307F" w:rsidRDefault="00942408">
      <w:pPr>
        <w:shd w:val="clear" w:color="auto" w:fill="FFFFFF"/>
        <w:spacing w:after="0" w:line="240" w:lineRule="auto"/>
        <w:rPr>
          <w:b/>
          <w:bCs/>
          <w:sz w:val="32"/>
          <w:szCs w:val="32"/>
        </w:rPr>
      </w:pPr>
      <w:r>
        <w:rPr>
          <w:b/>
          <w:bCs/>
          <w:sz w:val="32"/>
          <w:szCs w:val="32"/>
        </w:rPr>
        <w:t>Methods</w:t>
      </w:r>
    </w:p>
    <w:p w14:paraId="5A24A103" w14:textId="77777777" w:rsidR="007A307F" w:rsidRDefault="007A307F">
      <w:pPr>
        <w:shd w:val="clear" w:color="auto" w:fill="FFFFFF"/>
        <w:spacing w:after="0" w:line="240" w:lineRule="auto"/>
        <w:rPr>
          <w:sz w:val="24"/>
          <w:szCs w:val="24"/>
          <w:u w:val="single"/>
        </w:rPr>
      </w:pPr>
    </w:p>
    <w:p w14:paraId="4A41E07B" w14:textId="77777777" w:rsidR="007A307F" w:rsidRDefault="00942408">
      <w:pPr>
        <w:shd w:val="clear" w:color="auto" w:fill="FFFFFF"/>
        <w:spacing w:after="0" w:line="240" w:lineRule="auto"/>
        <w:rPr>
          <w:sz w:val="24"/>
          <w:szCs w:val="24"/>
          <w:u w:val="single"/>
        </w:rPr>
      </w:pPr>
      <w:r>
        <w:rPr>
          <w:sz w:val="24"/>
          <w:szCs w:val="24"/>
          <w:u w:val="single"/>
        </w:rPr>
        <w:t>Database search</w:t>
      </w:r>
    </w:p>
    <w:p w14:paraId="5C4DBA34" w14:textId="77777777" w:rsidR="007A307F" w:rsidRDefault="007A307F">
      <w:pPr>
        <w:shd w:val="clear" w:color="auto" w:fill="FFFFFF"/>
        <w:spacing w:after="0" w:line="240" w:lineRule="auto"/>
        <w:rPr>
          <w:sz w:val="24"/>
          <w:szCs w:val="24"/>
        </w:rPr>
      </w:pPr>
    </w:p>
    <w:p w14:paraId="2CED4FD5" w14:textId="77777777" w:rsidR="007A307F" w:rsidRDefault="00942408">
      <w:pPr>
        <w:shd w:val="clear" w:color="auto" w:fill="FFFFFF"/>
        <w:spacing w:after="0" w:line="240" w:lineRule="auto"/>
        <w:rPr>
          <w:del w:id="148" w:author="Rafael Martinez-Feria" w:date="2020-01-26T12:02:00Z"/>
          <w:sz w:val="24"/>
          <w:szCs w:val="24"/>
        </w:rPr>
      </w:pPr>
      <w:r>
        <w:rPr>
          <w:sz w:val="24"/>
          <w:szCs w:val="24"/>
        </w:rPr>
        <w:t>We conducted a systematic search of relevant literature using ISI Web of Knowledge (</w:t>
      </w:r>
      <w:proofErr w:type="spellStart"/>
      <w:r>
        <w:rPr>
          <w:sz w:val="24"/>
          <w:szCs w:val="24"/>
        </w:rPr>
        <w:t>WoS</w:t>
      </w:r>
      <w:proofErr w:type="spellEnd"/>
      <w:r>
        <w:rPr>
          <w:sz w:val="24"/>
          <w:szCs w:val="24"/>
        </w:rPr>
        <w:t xml:space="preserve">, </w:t>
      </w:r>
    </w:p>
    <w:p w14:paraId="271C6A48" w14:textId="77777777" w:rsidR="007A307F" w:rsidRDefault="00942408">
      <w:pPr>
        <w:shd w:val="clear" w:color="auto" w:fill="FFFFFF"/>
        <w:spacing w:after="0" w:line="240" w:lineRule="auto"/>
        <w:rPr>
          <w:sz w:val="24"/>
          <w:szCs w:val="24"/>
        </w:rPr>
      </w:pPr>
      <w:r>
        <w:rPr>
          <w:sz w:val="24"/>
          <w:szCs w:val="24"/>
        </w:rPr>
        <w:t xml:space="preserve">available online). A literature </w:t>
      </w:r>
      <w:ins w:id="149" w:author="Rafael Martinez-Feria" w:date="2020-01-26T12:42:00Z">
        <w:r>
          <w:rPr>
            <w:sz w:val="24"/>
            <w:szCs w:val="24"/>
          </w:rPr>
          <w:t xml:space="preserve">search </w:t>
        </w:r>
      </w:ins>
      <w:r>
        <w:rPr>
          <w:sz w:val="24"/>
          <w:szCs w:val="24"/>
        </w:rPr>
        <w:t xml:space="preserve">was conducted in October 2018 using the following </w:t>
      </w:r>
      <w:r>
        <w:rPr>
          <w:sz w:val="24"/>
          <w:szCs w:val="24"/>
        </w:rPr>
        <w:t>Boolean string:</w:t>
      </w:r>
      <w:r>
        <w:rPr>
          <w:color w:val="2A2D35"/>
          <w:sz w:val="24"/>
          <w:szCs w:val="24"/>
          <w:u w:color="2A2D35"/>
        </w:rPr>
        <w:t xml:space="preserve"> </w:t>
      </w:r>
      <w:r>
        <w:rPr>
          <w:sz w:val="24"/>
          <w:szCs w:val="24"/>
        </w:rPr>
        <w:t xml:space="preserve">(weed* AND ("cover crop*" OR "green manure" OR "catch crop*") AND ("corn" OR "maize" OR "soybean*")). This resulted in a total of 676 studies that were screened for eligibility based on the following three criteria: </w:t>
      </w:r>
    </w:p>
    <w:p w14:paraId="08262613" w14:textId="77777777" w:rsidR="007A307F" w:rsidRDefault="00942408">
      <w:pPr>
        <w:shd w:val="clear" w:color="auto" w:fill="FFFFFF"/>
        <w:spacing w:after="0" w:line="240" w:lineRule="auto"/>
        <w:rPr>
          <w:del w:id="150" w:author="Rafael Martinez-Feria" w:date="2020-01-26T12:03:00Z"/>
          <w:sz w:val="24"/>
          <w:szCs w:val="24"/>
        </w:rPr>
      </w:pPr>
      <w:r>
        <w:rPr>
          <w:sz w:val="24"/>
          <w:szCs w:val="24"/>
        </w:rPr>
        <w:t>(</w:t>
      </w:r>
      <w:proofErr w:type="spellStart"/>
      <w:r>
        <w:rPr>
          <w:sz w:val="24"/>
          <w:szCs w:val="24"/>
        </w:rPr>
        <w:t>i</w:t>
      </w:r>
      <w:proofErr w:type="spellEnd"/>
      <w:r>
        <w:rPr>
          <w:sz w:val="24"/>
          <w:szCs w:val="24"/>
        </w:rPr>
        <w:t>) Studies must have b</w:t>
      </w:r>
      <w:r>
        <w:rPr>
          <w:sz w:val="24"/>
          <w:szCs w:val="24"/>
        </w:rPr>
        <w:t>een conducted in a US ‘Corn Belt’ state, defined as a state in the contiguous Midwestern region with the largest acreages of maize acres harvested in the most recent five years of available data (US Department of Agriculture National Agricultural Statistic</w:t>
      </w:r>
      <w:r>
        <w:rPr>
          <w:sz w:val="24"/>
          <w:szCs w:val="24"/>
        </w:rPr>
        <w:t>s Service) including: Illinois, Indiana, Iowa, Kansas, Michigan, Minnesota, Missouri, Nebraska, North Dakota, Ohio, South Dakota, and Wisconsin (Fig. 1)</w:t>
      </w:r>
      <w:ins w:id="151" w:author="Rafael Martinez-Feria" w:date="2020-01-26T12:03:00Z">
        <w:r>
          <w:rPr>
            <w:sz w:val="24"/>
            <w:szCs w:val="24"/>
          </w:rPr>
          <w:t xml:space="preserve"> </w:t>
        </w:r>
      </w:ins>
    </w:p>
    <w:p w14:paraId="3A8F592E" w14:textId="77777777" w:rsidR="007A307F" w:rsidRDefault="00942408">
      <w:pPr>
        <w:shd w:val="clear" w:color="auto" w:fill="FFFFFF"/>
        <w:spacing w:after="0" w:line="240" w:lineRule="auto"/>
        <w:rPr>
          <w:del w:id="152" w:author="Rafael Martinez-Feria" w:date="2020-01-26T12:43:00Z"/>
          <w:sz w:val="24"/>
          <w:szCs w:val="24"/>
        </w:rPr>
      </w:pPr>
      <w:r>
        <w:rPr>
          <w:sz w:val="24"/>
          <w:szCs w:val="24"/>
        </w:rPr>
        <w:t>(ii) Studies must have measured weed biomass and/or weed density</w:t>
      </w:r>
      <w:ins w:id="153" w:author="Rafael Martinez-Feria" w:date="2020-01-26T12:43:00Z">
        <w:r>
          <w:rPr>
            <w:sz w:val="24"/>
            <w:szCs w:val="24"/>
          </w:rPr>
          <w:t xml:space="preserve"> </w:t>
        </w:r>
      </w:ins>
    </w:p>
    <w:p w14:paraId="285D0EFB" w14:textId="77777777" w:rsidR="007A307F" w:rsidRDefault="00942408">
      <w:pPr>
        <w:shd w:val="clear" w:color="auto" w:fill="FFFFFF"/>
        <w:spacing w:after="0" w:line="240" w:lineRule="auto"/>
        <w:rPr>
          <w:del w:id="154" w:author="Rafael Martinez-Feria" w:date="2020-01-26T12:03:00Z"/>
          <w:color w:val="FF0000"/>
          <w:sz w:val="24"/>
          <w:szCs w:val="24"/>
          <w:u w:color="FF0000"/>
        </w:rPr>
      </w:pPr>
      <w:r>
        <w:rPr>
          <w:sz w:val="24"/>
          <w:szCs w:val="24"/>
        </w:rPr>
        <w:t xml:space="preserve">(iii) Studies must have </w:t>
      </w:r>
      <w:r>
        <w:rPr>
          <w:sz w:val="24"/>
          <w:szCs w:val="24"/>
        </w:rPr>
        <w:t>included a treatment that tested the effects of a fall-planted CC followed by either maize or soybean against a treatment that included no CC holding all other factors constant.</w:t>
      </w:r>
      <w:ins w:id="155" w:author="Rafael Martinez-Feria" w:date="2020-01-26T12:03:00Z">
        <w:r>
          <w:rPr>
            <w:color w:val="FF0000"/>
            <w:sz w:val="24"/>
            <w:szCs w:val="24"/>
            <w:u w:color="FF0000"/>
          </w:rPr>
          <w:t xml:space="preserve"> </w:t>
        </w:r>
      </w:ins>
    </w:p>
    <w:p w14:paraId="151481C9" w14:textId="77777777" w:rsidR="007A307F" w:rsidRDefault="00942408">
      <w:pPr>
        <w:shd w:val="clear" w:color="auto" w:fill="FFFFFF"/>
        <w:spacing w:after="0" w:line="240" w:lineRule="auto"/>
        <w:rPr>
          <w:i/>
          <w:iCs/>
          <w:sz w:val="24"/>
          <w:szCs w:val="24"/>
        </w:rPr>
      </w:pPr>
      <w:r>
        <w:rPr>
          <w:sz w:val="24"/>
          <w:szCs w:val="24"/>
        </w:rPr>
        <w:t xml:space="preserve">From this search, we screened the full text of 220 articles for inclusion in </w:t>
      </w:r>
      <w:r>
        <w:rPr>
          <w:sz w:val="24"/>
          <w:szCs w:val="24"/>
        </w:rPr>
        <w:t>the database. From this, 15 articles met our three criteria (</w:t>
      </w:r>
      <w:bookmarkStart w:id="156" w:name="_Hlk30688808"/>
      <w:r>
        <w:rPr>
          <w:color w:val="FF0000"/>
          <w:sz w:val="24"/>
          <w:szCs w:val="24"/>
          <w:u w:color="FF0000"/>
        </w:rPr>
        <w:t>Supplementary material</w:t>
      </w:r>
      <w:bookmarkEnd w:id="156"/>
      <w:r>
        <w:rPr>
          <w:color w:val="FF0000"/>
          <w:sz w:val="24"/>
          <w:szCs w:val="24"/>
          <w:u w:color="FF0000"/>
        </w:rPr>
        <w:t xml:space="preserve"> 1</w:t>
      </w:r>
      <w:r>
        <w:rPr>
          <w:sz w:val="24"/>
          <w:szCs w:val="24"/>
        </w:rPr>
        <w:t>).</w:t>
      </w:r>
      <w:r>
        <w:rPr>
          <w:i/>
          <w:iCs/>
          <w:sz w:val="24"/>
          <w:szCs w:val="24"/>
        </w:rPr>
        <w:t xml:space="preserve"> </w:t>
      </w:r>
    </w:p>
    <w:p w14:paraId="4EC3C440" w14:textId="77777777" w:rsidR="007A307F" w:rsidRDefault="007A307F">
      <w:pPr>
        <w:shd w:val="clear" w:color="auto" w:fill="FFFFFF"/>
        <w:spacing w:after="0" w:line="240" w:lineRule="auto"/>
        <w:rPr>
          <w:i/>
          <w:iCs/>
          <w:sz w:val="24"/>
          <w:szCs w:val="24"/>
        </w:rPr>
      </w:pPr>
    </w:p>
    <w:p w14:paraId="474CA8FC" w14:textId="77777777" w:rsidR="007A307F" w:rsidRDefault="007A307F">
      <w:pPr>
        <w:shd w:val="clear" w:color="auto" w:fill="FFFFFF"/>
        <w:spacing w:after="0" w:line="240" w:lineRule="auto"/>
        <w:rPr>
          <w:sz w:val="24"/>
          <w:szCs w:val="24"/>
        </w:rPr>
      </w:pPr>
    </w:p>
    <w:p w14:paraId="62FBAE4D" w14:textId="77777777" w:rsidR="007A307F" w:rsidRDefault="00942408">
      <w:pPr>
        <w:shd w:val="clear" w:color="auto" w:fill="FFFFFF"/>
        <w:spacing w:after="0" w:line="240" w:lineRule="auto"/>
        <w:rPr>
          <w:sz w:val="24"/>
          <w:szCs w:val="24"/>
          <w:u w:val="single"/>
        </w:rPr>
      </w:pPr>
      <w:r>
        <w:rPr>
          <w:sz w:val="24"/>
          <w:szCs w:val="24"/>
          <w:u w:val="single"/>
        </w:rPr>
        <w:t>Database development</w:t>
      </w:r>
    </w:p>
    <w:p w14:paraId="6C5AA93F" w14:textId="77777777" w:rsidR="007A307F" w:rsidRDefault="007A307F">
      <w:pPr>
        <w:shd w:val="clear" w:color="auto" w:fill="FFFFFF"/>
        <w:spacing w:after="0" w:line="240" w:lineRule="auto"/>
        <w:rPr>
          <w:sz w:val="24"/>
          <w:szCs w:val="24"/>
        </w:rPr>
      </w:pPr>
    </w:p>
    <w:p w14:paraId="6D1BB797" w14:textId="77777777" w:rsidR="007A307F" w:rsidRDefault="00942408">
      <w:pPr>
        <w:shd w:val="clear" w:color="auto" w:fill="FFFFFF"/>
        <w:spacing w:after="0" w:line="240" w:lineRule="auto"/>
        <w:rPr>
          <w:sz w:val="24"/>
          <w:szCs w:val="24"/>
        </w:rPr>
      </w:pPr>
      <w:r>
        <w:rPr>
          <w:sz w:val="24"/>
          <w:szCs w:val="24"/>
        </w:rPr>
        <w:t>We included weed biomass, weed density, and cash crop yield as our response variables in our database. Values were recorded in a paired format,</w:t>
      </w:r>
      <w:r>
        <w:rPr>
          <w:sz w:val="24"/>
          <w:szCs w:val="24"/>
        </w:rPr>
        <w:t xml:space="preserve"> requiring the response variable to be measured in the same crop at the same time with all aspects of management held constant</w:t>
      </w:r>
      <w:ins w:id="157" w:author="Rafael Martinez-Feria" w:date="2020-01-26T12:44:00Z">
        <w:r>
          <w:rPr>
            <w:sz w:val="24"/>
            <w:szCs w:val="24"/>
          </w:rPr>
          <w:t>,</w:t>
        </w:r>
      </w:ins>
      <w:r>
        <w:rPr>
          <w:sz w:val="24"/>
          <w:szCs w:val="24"/>
        </w:rPr>
        <w:t xml:space="preserve"> </w:t>
      </w:r>
      <w:del w:id="158" w:author="Rafael Martinez-Feria" w:date="2020-01-26T12:44:00Z">
        <w:r>
          <w:rPr>
            <w:sz w:val="24"/>
            <w:szCs w:val="24"/>
          </w:rPr>
          <w:delText>save</w:delText>
        </w:r>
      </w:del>
      <w:ins w:id="159" w:author="Rafael Martinez-Feria" w:date="2020-01-26T12:44:00Z">
        <w:r>
          <w:rPr>
            <w:sz w:val="24"/>
            <w:szCs w:val="24"/>
          </w:rPr>
          <w:t>except</w:t>
        </w:r>
      </w:ins>
      <w:r>
        <w:rPr>
          <w:sz w:val="24"/>
          <w:szCs w:val="24"/>
        </w:rPr>
        <w:t xml:space="preserve"> for a treatment of a fall-planted CC. Data were recorded for each site-year separately or averaged, depending on how </w:t>
      </w:r>
      <w:r>
        <w:rPr>
          <w:sz w:val="24"/>
          <w:szCs w:val="24"/>
        </w:rPr>
        <w:t xml:space="preserve">they were reported. No zero values were reported. Extracted data included information pertaining to geographical location and soil characteristics of the study; cash and CC management such as tillage system, CC termination method, planting and termination </w:t>
      </w:r>
      <w:r>
        <w:rPr>
          <w:sz w:val="24"/>
          <w:szCs w:val="24"/>
        </w:rPr>
        <w:t xml:space="preserve">dates, and species; and experimental information such as timing of weed </w:t>
      </w:r>
      <w:r>
        <w:rPr>
          <w:sz w:val="24"/>
          <w:szCs w:val="24"/>
        </w:rPr>
        <w:lastRenderedPageBreak/>
        <w:t>measurements and type of weed (Table 1). Aridity index, an integrated measure of temperature, precipitation and potential evapotranspiration, was derived from location coordinates usin</w:t>
      </w:r>
      <w:r>
        <w:rPr>
          <w:sz w:val="24"/>
          <w:szCs w:val="24"/>
        </w:rPr>
        <w:t>g the CGIAR-CSI Global-Aridity and Global-PET databases (</w:t>
      </w:r>
      <w:proofErr w:type="spellStart"/>
      <w:r>
        <w:rPr>
          <w:sz w:val="24"/>
          <w:szCs w:val="24"/>
        </w:rPr>
        <w:t>Zomer</w:t>
      </w:r>
      <w:proofErr w:type="spellEnd"/>
      <w:r>
        <w:rPr>
          <w:sz w:val="24"/>
          <w:szCs w:val="24"/>
        </w:rPr>
        <w:t xml:space="preserve"> et al. 2008). All measurements were taken in plots where the treatments had been in place five or less years, with over 95% of the measurements being taken in treatments imposed the same or pre</w:t>
      </w:r>
      <w:r>
        <w:rPr>
          <w:sz w:val="24"/>
          <w:szCs w:val="24"/>
        </w:rPr>
        <w:t xml:space="preserve">vious crop year; we were therefore unable to include the duration of the experiment as a possible explanatory variable. </w:t>
      </w:r>
    </w:p>
    <w:p w14:paraId="5B5F16A9" w14:textId="77777777" w:rsidR="007A307F" w:rsidRDefault="007A307F">
      <w:pPr>
        <w:shd w:val="clear" w:color="auto" w:fill="FFFFFF"/>
        <w:spacing w:after="0" w:line="240" w:lineRule="auto"/>
        <w:rPr>
          <w:sz w:val="24"/>
          <w:szCs w:val="24"/>
        </w:rPr>
      </w:pPr>
    </w:p>
    <w:p w14:paraId="69F54681" w14:textId="77777777" w:rsidR="007A307F" w:rsidRDefault="00942408">
      <w:pPr>
        <w:shd w:val="clear" w:color="auto" w:fill="FFFFFF"/>
        <w:spacing w:after="0" w:line="240" w:lineRule="auto"/>
        <w:rPr>
          <w:sz w:val="24"/>
          <w:szCs w:val="24"/>
          <w:u w:val="single"/>
        </w:rPr>
      </w:pPr>
      <w:r>
        <w:rPr>
          <w:sz w:val="24"/>
          <w:szCs w:val="24"/>
          <w:u w:val="single"/>
        </w:rPr>
        <w:t>Statistical analysis</w:t>
      </w:r>
    </w:p>
    <w:p w14:paraId="019EBF66" w14:textId="77777777" w:rsidR="007A307F" w:rsidRDefault="007A307F">
      <w:pPr>
        <w:shd w:val="clear" w:color="auto" w:fill="FFFFFF"/>
        <w:spacing w:after="0" w:line="240" w:lineRule="auto"/>
        <w:rPr>
          <w:sz w:val="24"/>
          <w:szCs w:val="24"/>
        </w:rPr>
      </w:pPr>
    </w:p>
    <w:p w14:paraId="42215B2F" w14:textId="77777777" w:rsidR="007A307F" w:rsidRDefault="00942408">
      <w:pPr>
        <w:shd w:val="clear" w:color="auto" w:fill="FFFFFF"/>
        <w:spacing w:after="0" w:line="240" w:lineRule="auto"/>
        <w:rPr>
          <w:ins w:id="160" w:author="Rafael Martinez-Feria" w:date="2020-01-26T12:46:00Z"/>
          <w:sz w:val="24"/>
          <w:szCs w:val="24"/>
        </w:rPr>
      </w:pPr>
      <w:r>
        <w:rPr>
          <w:sz w:val="24"/>
          <w:szCs w:val="24"/>
        </w:rPr>
        <w:t xml:space="preserve">All data manipulation and statistical modelling was done in R version 3.6.1 (R Core Team) using the </w:t>
      </w:r>
      <w:proofErr w:type="spellStart"/>
      <w:r>
        <w:rPr>
          <w:sz w:val="24"/>
          <w:szCs w:val="24"/>
        </w:rPr>
        <w:t>tidyverse</w:t>
      </w:r>
      <w:proofErr w:type="spellEnd"/>
      <w:r>
        <w:rPr>
          <w:sz w:val="24"/>
          <w:szCs w:val="24"/>
        </w:rPr>
        <w:t xml:space="preserve"> me</w:t>
      </w:r>
      <w:r>
        <w:rPr>
          <w:sz w:val="24"/>
          <w:szCs w:val="24"/>
        </w:rPr>
        <w:t xml:space="preserve">ta-package (Wickham 2017) and other data manipulation packages (Wickham and Bryan </w:t>
      </w:r>
      <w:proofErr w:type="gramStart"/>
      <w:r>
        <w:rPr>
          <w:sz w:val="24"/>
          <w:szCs w:val="24"/>
        </w:rPr>
        <w:t>2018)(</w:t>
      </w:r>
      <w:proofErr w:type="spellStart"/>
      <w:proofErr w:type="gramEnd"/>
      <w:r>
        <w:rPr>
          <w:sz w:val="24"/>
          <w:szCs w:val="24"/>
        </w:rPr>
        <w:t>Grolemund</w:t>
      </w:r>
      <w:proofErr w:type="spellEnd"/>
      <w:r>
        <w:rPr>
          <w:sz w:val="24"/>
          <w:szCs w:val="24"/>
        </w:rPr>
        <w:t xml:space="preserve"> and Wickham 2011; Bryan and Zhao 2018; </w:t>
      </w:r>
      <w:proofErr w:type="spellStart"/>
      <w:r>
        <w:rPr>
          <w:sz w:val="24"/>
          <w:szCs w:val="24"/>
        </w:rPr>
        <w:t>Firke</w:t>
      </w:r>
      <w:proofErr w:type="spellEnd"/>
      <w:r>
        <w:rPr>
          <w:sz w:val="24"/>
          <w:szCs w:val="24"/>
        </w:rPr>
        <w:t xml:space="preserve"> 2019). Specific statistical packages are referenced below.</w:t>
      </w:r>
    </w:p>
    <w:p w14:paraId="14B3FD95" w14:textId="77777777" w:rsidR="007A307F" w:rsidRDefault="00942408">
      <w:pPr>
        <w:shd w:val="clear" w:color="auto" w:fill="FFFFFF"/>
        <w:spacing w:after="0" w:line="240" w:lineRule="auto"/>
        <w:rPr>
          <w:sz w:val="24"/>
          <w:szCs w:val="24"/>
        </w:rPr>
      </w:pPr>
      <w:r>
        <w:rPr>
          <w:sz w:val="24"/>
          <w:szCs w:val="24"/>
        </w:rPr>
        <w:t xml:space="preserve"> </w:t>
      </w:r>
    </w:p>
    <w:p w14:paraId="58140476" w14:textId="77777777" w:rsidR="007A307F" w:rsidRDefault="00942408">
      <w:pPr>
        <w:shd w:val="clear" w:color="auto" w:fill="FFFFFF"/>
        <w:spacing w:after="0" w:line="240" w:lineRule="auto"/>
        <w:rPr>
          <w:sz w:val="24"/>
          <w:szCs w:val="24"/>
        </w:rPr>
      </w:pPr>
      <w:ins w:id="161" w:author="Rafael Martinez-Feria" w:date="2020-01-26T12:49:00Z">
        <w:r>
          <w:rPr>
            <w:sz w:val="24"/>
            <w:szCs w:val="24"/>
          </w:rPr>
          <w:t>The response (</w:t>
        </w:r>
        <w:r>
          <w:rPr>
            <w:i/>
            <w:iCs/>
            <w:sz w:val="24"/>
            <w:szCs w:val="24"/>
            <w:u w:val="single"/>
          </w:rPr>
          <w:t>y</w:t>
        </w:r>
        <w:r>
          <w:rPr>
            <w:sz w:val="24"/>
            <w:szCs w:val="24"/>
          </w:rPr>
          <w:t xml:space="preserve">) variable in all </w:t>
        </w:r>
        <w:r>
          <w:rPr>
            <w:sz w:val="24"/>
            <w:szCs w:val="24"/>
          </w:rPr>
          <w:t>statistical analyses was t</w:t>
        </w:r>
      </w:ins>
      <w:del w:id="162" w:author="Rafael Martinez-Feria" w:date="2020-01-26T12:47:00Z">
        <w:r>
          <w:rPr>
            <w:sz w:val="24"/>
            <w:szCs w:val="24"/>
          </w:rPr>
          <w:delText>T</w:delText>
        </w:r>
      </w:del>
      <w:r>
        <w:rPr>
          <w:sz w:val="24"/>
          <w:szCs w:val="24"/>
        </w:rPr>
        <w:t>he response ratio</w:t>
      </w:r>
      <w:ins w:id="163" w:author="Rafael Martinez-Feria" w:date="2020-01-26T12:47:00Z">
        <w:r>
          <w:rPr>
            <w:sz w:val="24"/>
            <w:szCs w:val="24"/>
          </w:rPr>
          <w:t>,</w:t>
        </w:r>
      </w:ins>
      <w:del w:id="164" w:author="Rafael Martinez-Feria" w:date="2020-01-26T12:47:00Z">
        <w:r>
          <w:rPr>
            <w:sz w:val="24"/>
            <w:szCs w:val="24"/>
          </w:rPr>
          <w:delText xml:space="preserve"> was</w:delText>
        </w:r>
      </w:del>
      <w:r>
        <w:rPr>
          <w:sz w:val="24"/>
          <w:szCs w:val="24"/>
        </w:rPr>
        <w:t xml:space="preserve"> defined as the value of the response in the CC treatment divided by the value in the no-cover treatment (</w:t>
      </w:r>
      <w:proofErr w:type="spellStart"/>
      <w:r>
        <w:rPr>
          <w:sz w:val="24"/>
          <w:szCs w:val="24"/>
        </w:rPr>
        <w:t>Gurevitch</w:t>
      </w:r>
      <w:proofErr w:type="spellEnd"/>
      <w:r>
        <w:rPr>
          <w:sz w:val="24"/>
          <w:szCs w:val="24"/>
        </w:rPr>
        <w:t xml:space="preserve"> et al. 2018). The ratios exhibited a log-normal </w:t>
      </w:r>
      <w:proofErr w:type="gramStart"/>
      <w:r>
        <w:rPr>
          <w:sz w:val="24"/>
          <w:szCs w:val="24"/>
        </w:rPr>
        <w:t>distribution, and</w:t>
      </w:r>
      <w:proofErr w:type="gramEnd"/>
      <w:r>
        <w:rPr>
          <w:sz w:val="24"/>
          <w:szCs w:val="24"/>
        </w:rPr>
        <w:t xml:space="preserve"> were therefore log-transf</w:t>
      </w:r>
      <w:r>
        <w:rPr>
          <w:sz w:val="24"/>
          <w:szCs w:val="24"/>
        </w:rPr>
        <w:t xml:space="preserve">ormed (log-response-ratio, LRR) for all statistical analyses. Values were </w:t>
      </w:r>
      <w:proofErr w:type="gramStart"/>
      <w:r>
        <w:rPr>
          <w:sz w:val="24"/>
          <w:szCs w:val="24"/>
        </w:rPr>
        <w:t>back-transformed</w:t>
      </w:r>
      <w:proofErr w:type="gramEnd"/>
      <w:r>
        <w:rPr>
          <w:sz w:val="24"/>
          <w:szCs w:val="24"/>
        </w:rPr>
        <w:t xml:space="preserve"> and presented as a percent change for interpretation purposes and reported as geometric means. To estimate over-all effect sizes, we fit a linear mixed-model using t</w:t>
      </w:r>
      <w:r>
        <w:rPr>
          <w:sz w:val="24"/>
          <w:szCs w:val="24"/>
        </w:rPr>
        <w:t xml:space="preserve">he </w:t>
      </w:r>
      <w:r>
        <w:rPr>
          <w:i/>
          <w:iCs/>
          <w:sz w:val="24"/>
          <w:szCs w:val="24"/>
        </w:rPr>
        <w:t>lmer4</w:t>
      </w:r>
      <w:r>
        <w:rPr>
          <w:sz w:val="24"/>
          <w:szCs w:val="24"/>
        </w:rPr>
        <w:t xml:space="preserve"> package (Bates et al. 2015) </w:t>
      </w:r>
      <w:del w:id="165" w:author="Rafael Martinez-Feria" w:date="2020-01-26T12:48:00Z">
        <w:r>
          <w:rPr>
            <w:sz w:val="24"/>
            <w:szCs w:val="24"/>
          </w:rPr>
          <w:delText xml:space="preserve">in R </w:delText>
        </w:r>
      </w:del>
      <w:r>
        <w:rPr>
          <w:sz w:val="24"/>
          <w:szCs w:val="24"/>
        </w:rPr>
        <w:t xml:space="preserve">using the LRR as the response variable and accounting for the random effect of study with non-parametric weighting based on sample sizes (Adams et al. 1997). We used this weighting method because only three of the </w:t>
      </w:r>
      <w:r>
        <w:rPr>
          <w:sz w:val="24"/>
          <w:szCs w:val="24"/>
        </w:rPr>
        <w:t xml:space="preserve">15 studies reported variances on weed measurements. Results were analyzed using the </w:t>
      </w:r>
      <w:proofErr w:type="spellStart"/>
      <w:r>
        <w:rPr>
          <w:i/>
          <w:iCs/>
          <w:sz w:val="24"/>
          <w:szCs w:val="24"/>
        </w:rPr>
        <w:t>lmerTest</w:t>
      </w:r>
      <w:proofErr w:type="spellEnd"/>
      <w:r>
        <w:rPr>
          <w:sz w:val="24"/>
          <w:szCs w:val="24"/>
        </w:rPr>
        <w:t xml:space="preserve"> (Kuznetsova et al. 2017) and </w:t>
      </w:r>
      <w:proofErr w:type="spellStart"/>
      <w:r>
        <w:rPr>
          <w:i/>
          <w:iCs/>
          <w:sz w:val="24"/>
          <w:szCs w:val="24"/>
        </w:rPr>
        <w:t>emmeans</w:t>
      </w:r>
      <w:proofErr w:type="spellEnd"/>
      <w:r>
        <w:rPr>
          <w:sz w:val="24"/>
          <w:szCs w:val="24"/>
        </w:rPr>
        <w:t xml:space="preserve"> (</w:t>
      </w:r>
      <w:proofErr w:type="spellStart"/>
      <w:r>
        <w:rPr>
          <w:sz w:val="24"/>
          <w:szCs w:val="24"/>
        </w:rPr>
        <w:t>Lenth</w:t>
      </w:r>
      <w:proofErr w:type="spellEnd"/>
      <w:r>
        <w:rPr>
          <w:sz w:val="24"/>
          <w:szCs w:val="24"/>
        </w:rPr>
        <w:t xml:space="preserve"> et al. 2018) packages. </w:t>
      </w:r>
    </w:p>
    <w:p w14:paraId="12FBF9B6" w14:textId="77777777" w:rsidR="007A307F" w:rsidRDefault="007A307F">
      <w:pPr>
        <w:shd w:val="clear" w:color="auto" w:fill="FFFFFF"/>
        <w:spacing w:after="0" w:line="240" w:lineRule="auto"/>
        <w:rPr>
          <w:sz w:val="24"/>
          <w:szCs w:val="24"/>
        </w:rPr>
      </w:pPr>
    </w:p>
    <w:p w14:paraId="67A78299" w14:textId="77777777" w:rsidR="007A307F" w:rsidRDefault="00942408">
      <w:pPr>
        <w:shd w:val="clear" w:color="auto" w:fill="FFFFFF"/>
        <w:spacing w:after="0" w:line="240" w:lineRule="auto"/>
        <w:rPr>
          <w:sz w:val="24"/>
          <w:szCs w:val="24"/>
        </w:rPr>
      </w:pPr>
      <w:r>
        <w:rPr>
          <w:sz w:val="24"/>
          <w:szCs w:val="24"/>
        </w:rPr>
        <w:t xml:space="preserve">Cover crop biomass is known to have a strong effect on weed suppression (Mirsky et al. 2013; </w:t>
      </w:r>
      <w:proofErr w:type="spellStart"/>
      <w:r>
        <w:rPr>
          <w:sz w:val="24"/>
          <w:szCs w:val="24"/>
        </w:rPr>
        <w:t>Baraibar</w:t>
      </w:r>
      <w:proofErr w:type="spellEnd"/>
      <w:r>
        <w:rPr>
          <w:sz w:val="24"/>
          <w:szCs w:val="24"/>
        </w:rPr>
        <w:t xml:space="preserve"> et al. 2018; Wallace et al. 2019). </w:t>
      </w:r>
      <w:ins w:id="166" w:author="Rafael Martinez-Feria" w:date="2020-01-26T12:49:00Z">
        <w:r>
          <w:rPr>
            <w:sz w:val="24"/>
            <w:szCs w:val="24"/>
          </w:rPr>
          <w:t>T</w:t>
        </w:r>
      </w:ins>
      <w:del w:id="167" w:author="Rafael Martinez-Feria" w:date="2020-01-26T12:49:00Z">
        <w:r>
          <w:rPr>
            <w:sz w:val="24"/>
            <w:szCs w:val="24"/>
          </w:rPr>
          <w:delText>In order t</w:delText>
        </w:r>
      </w:del>
      <w:r>
        <w:rPr>
          <w:sz w:val="24"/>
          <w:szCs w:val="24"/>
        </w:rPr>
        <w:t>o assess individual modifiers’ effect on weed responses, we first assessed whether the CC biomass produced a</w:t>
      </w:r>
      <w:r>
        <w:rPr>
          <w:sz w:val="24"/>
          <w:szCs w:val="24"/>
        </w:rPr>
        <w:t>t each modifier level was significantly different by fitting a mixed effects model with CC biomass as the response, an individual modifier as a fixed effect, and a random effect of study. In the weed biomass dataset, CC type (grass and non-grass) significa</w:t>
      </w:r>
      <w:r>
        <w:rPr>
          <w:sz w:val="24"/>
          <w:szCs w:val="24"/>
        </w:rPr>
        <w:t>ntly affected CC biomass production (p=0.01). When testing for the effect of CC type on weed suppression, we therefore chose to include CC biomass as a covariate to control for these differences. We did so by including CC type (grass and non-grass), CC bio</w:t>
      </w:r>
      <w:r>
        <w:rPr>
          <w:sz w:val="24"/>
          <w:szCs w:val="24"/>
        </w:rPr>
        <w:t>mass at termination, and their interaction as fixed effects and study as a random effect and weighting as described above. The interaction was not significant based on nested model comparison, so the interaction was not included in the final model. For all</w:t>
      </w:r>
      <w:r>
        <w:rPr>
          <w:sz w:val="24"/>
          <w:szCs w:val="24"/>
        </w:rPr>
        <w:t xml:space="preserve"> other modifiers, they were assessed individually using a linear mixed model as described above, but with only one fixed effect modifier included at a time.</w:t>
      </w:r>
    </w:p>
    <w:p w14:paraId="204A0C5D" w14:textId="77777777" w:rsidR="007A307F" w:rsidRDefault="007A307F">
      <w:pPr>
        <w:shd w:val="clear" w:color="auto" w:fill="FFFFFF"/>
        <w:spacing w:after="0" w:line="240" w:lineRule="auto"/>
        <w:rPr>
          <w:sz w:val="24"/>
          <w:szCs w:val="24"/>
        </w:rPr>
      </w:pPr>
    </w:p>
    <w:p w14:paraId="53C90B06" w14:textId="77777777" w:rsidR="007A307F" w:rsidRDefault="00942408">
      <w:pPr>
        <w:shd w:val="clear" w:color="auto" w:fill="FFFFFF"/>
        <w:spacing w:after="0" w:line="240" w:lineRule="auto"/>
        <w:rPr>
          <w:color w:val="FF0000"/>
          <w:sz w:val="24"/>
          <w:szCs w:val="24"/>
          <w:u w:color="FF0000"/>
        </w:rPr>
      </w:pPr>
      <w:r>
        <w:rPr>
          <w:sz w:val="24"/>
          <w:szCs w:val="24"/>
        </w:rPr>
        <w:t xml:space="preserve">Significance was assigned at a p-value </w:t>
      </w:r>
      <w:ins w:id="168" w:author="Rafael Martinez-Feria" w:date="2020-01-26T12:51:00Z">
        <w:r>
          <w:rPr>
            <w:sz w:val="24"/>
            <w:szCs w:val="24"/>
          </w:rPr>
          <w:t>&lt;</w:t>
        </w:r>
      </w:ins>
      <w:del w:id="169" w:author="Rafael Martinez-Feria" w:date="2020-01-26T12:51:00Z">
        <w:r>
          <w:rPr>
            <w:sz w:val="24"/>
            <w:szCs w:val="24"/>
          </w:rPr>
          <w:delText>less than</w:delText>
        </w:r>
      </w:del>
      <w:r>
        <w:rPr>
          <w:sz w:val="24"/>
          <w:szCs w:val="24"/>
        </w:rPr>
        <w:t xml:space="preserve"> 0.05, but intermediate </w:t>
      </w:r>
      <w:ins w:id="170" w:author="Rafael Martinez-Feria" w:date="2020-01-26T12:51:00Z">
        <w:r>
          <w:rPr>
            <w:sz w:val="24"/>
            <w:szCs w:val="24"/>
          </w:rPr>
          <w:t xml:space="preserve">0.05 &lt; </w:t>
        </w:r>
      </w:ins>
      <w:r>
        <w:rPr>
          <w:sz w:val="24"/>
          <w:szCs w:val="24"/>
        </w:rPr>
        <w:t>p-values &lt;</w:t>
      </w:r>
      <w:ins w:id="171" w:author="Rafael Martinez-Feria" w:date="2020-01-26T12:51:00Z">
        <w:r>
          <w:rPr>
            <w:sz w:val="24"/>
            <w:szCs w:val="24"/>
          </w:rPr>
          <w:t xml:space="preserve"> </w:t>
        </w:r>
      </w:ins>
      <w:r>
        <w:rPr>
          <w:sz w:val="24"/>
          <w:szCs w:val="24"/>
        </w:rPr>
        <w:t>0.10 we</w:t>
      </w:r>
      <w:r>
        <w:rPr>
          <w:sz w:val="24"/>
          <w:szCs w:val="24"/>
        </w:rPr>
        <w:t xml:space="preserve">re investigated (Ho et al. 2019). The robustness of our results was assessed by removing one study at a time from the dataset and fitting the statistical model for each dataset individually </w:t>
      </w:r>
      <w:r>
        <w:rPr>
          <w:sz w:val="24"/>
          <w:szCs w:val="24"/>
        </w:rPr>
        <w:lastRenderedPageBreak/>
        <w:t>(Philibert et al. 2012). Additionally, select individual points we</w:t>
      </w:r>
      <w:r>
        <w:rPr>
          <w:sz w:val="24"/>
          <w:szCs w:val="24"/>
        </w:rPr>
        <w:t>re assessed for disproportionately influencing results in the same manner.  For significant results, robustness against possibly un-published non-significant results was assessed using a fail-safe number (Rosenthal 1979).</w:t>
      </w:r>
    </w:p>
    <w:p w14:paraId="62B8CAB5" w14:textId="77777777" w:rsidR="007A307F" w:rsidRDefault="007A307F">
      <w:pPr>
        <w:shd w:val="clear" w:color="auto" w:fill="FFFFFF"/>
        <w:spacing w:after="0" w:line="240" w:lineRule="auto"/>
        <w:rPr>
          <w:color w:val="FF0000"/>
          <w:sz w:val="24"/>
          <w:szCs w:val="24"/>
          <w:u w:color="FF0000"/>
        </w:rPr>
      </w:pPr>
    </w:p>
    <w:p w14:paraId="66456050" w14:textId="77777777" w:rsidR="007A307F" w:rsidRDefault="00942408">
      <w:pPr>
        <w:shd w:val="clear" w:color="auto" w:fill="FFFFFF"/>
        <w:spacing w:after="0" w:line="240" w:lineRule="auto"/>
        <w:rPr>
          <w:sz w:val="24"/>
          <w:szCs w:val="24"/>
        </w:rPr>
      </w:pPr>
      <w:ins w:id="172" w:author="Rafael Martinez-Feria" w:date="2020-01-26T13:03:00Z">
        <w:r>
          <w:rPr>
            <w:color w:val="FF0000"/>
            <w:u w:color="FF0000"/>
          </w:rPr>
          <w:t>Effective control of weeds was co</w:t>
        </w:r>
        <w:r>
          <w:rPr>
            <w:color w:val="FF0000"/>
            <w:u w:color="FF0000"/>
          </w:rPr>
          <w:t xml:space="preserve">nsidered when the CCs reduced weed biomass by a 75% compared to the no-cover control (i.e., </w:t>
        </w:r>
        <w:r>
          <w:rPr>
            <w:sz w:val="24"/>
            <w:szCs w:val="24"/>
          </w:rPr>
          <w:t>LRR = -1.38</w:t>
        </w:r>
        <w:r>
          <w:rPr>
            <w:color w:val="FF0000"/>
            <w:u w:color="FF0000"/>
          </w:rPr>
          <w:t xml:space="preserve">). We chose a 75% threshold because… </w:t>
        </w:r>
      </w:ins>
      <w:r>
        <w:rPr>
          <w:sz w:val="24"/>
          <w:szCs w:val="24"/>
        </w:rPr>
        <w:t xml:space="preserve">To assess the amount of CC biomass required to achieve </w:t>
      </w:r>
      <w:commentRangeStart w:id="173"/>
      <w:r>
        <w:rPr>
          <w:sz w:val="24"/>
          <w:szCs w:val="24"/>
        </w:rPr>
        <w:t>a 75% reduction in weed biomass</w:t>
      </w:r>
      <w:commentRangeEnd w:id="173"/>
      <w:r>
        <w:commentReference w:id="173"/>
      </w:r>
      <w:r>
        <w:rPr>
          <w:sz w:val="24"/>
          <w:szCs w:val="24"/>
        </w:rPr>
        <w:t>, we fit</w:t>
      </w:r>
      <w:ins w:id="174" w:author="Rafael Martinez-Feria" w:date="2020-01-26T12:57:00Z">
        <w:r>
          <w:rPr>
            <w:sz w:val="24"/>
            <w:szCs w:val="24"/>
          </w:rPr>
          <w:t>ted</w:t>
        </w:r>
      </w:ins>
      <w:r>
        <w:rPr>
          <w:sz w:val="24"/>
          <w:szCs w:val="24"/>
        </w:rPr>
        <w:t xml:space="preserve"> a </w:t>
      </w:r>
      <w:ins w:id="175" w:author="Rafael Martinez-Feria" w:date="2020-01-26T12:58:00Z">
        <w:r>
          <w:rPr>
            <w:sz w:val="24"/>
            <w:szCs w:val="24"/>
          </w:rPr>
          <w:t xml:space="preserve">linear </w:t>
        </w:r>
      </w:ins>
      <w:r>
        <w:rPr>
          <w:sz w:val="24"/>
          <w:szCs w:val="24"/>
        </w:rPr>
        <w:t xml:space="preserve">mixed effects model with CC biomass at termination as a </w:t>
      </w:r>
      <w:del w:id="176" w:author="Rafael Martinez-Feria" w:date="2020-01-26T12:58:00Z">
        <w:r>
          <w:rPr>
            <w:sz w:val="24"/>
            <w:szCs w:val="24"/>
          </w:rPr>
          <w:delText>fixed effect</w:delText>
        </w:r>
      </w:del>
      <w:ins w:id="177" w:author="Rafael Martinez-Feria" w:date="2020-01-26T12:58:00Z">
        <w:r>
          <w:rPr>
            <w:sz w:val="24"/>
            <w:szCs w:val="24"/>
          </w:rPr>
          <w:t>predictor</w:t>
        </w:r>
      </w:ins>
      <w:r>
        <w:rPr>
          <w:sz w:val="24"/>
          <w:szCs w:val="24"/>
        </w:rPr>
        <w:t xml:space="preserve"> and study as a random</w:t>
      </w:r>
      <w:ins w:id="178" w:author="Rafael Martinez-Feria" w:date="2020-01-26T12:58:00Z">
        <w:r>
          <w:rPr>
            <w:sz w:val="24"/>
            <w:szCs w:val="24"/>
          </w:rPr>
          <w:t xml:space="preserve"> intercept</w:t>
        </w:r>
      </w:ins>
      <w:del w:id="179" w:author="Rafael Martinez-Feria" w:date="2020-01-26T12:58:00Z">
        <w:r>
          <w:rPr>
            <w:sz w:val="24"/>
            <w:szCs w:val="24"/>
          </w:rPr>
          <w:delText xml:space="preserve"> effect</w:delText>
        </w:r>
      </w:del>
      <w:r>
        <w:rPr>
          <w:sz w:val="24"/>
          <w:szCs w:val="24"/>
        </w:rPr>
        <w:t>. The unconditioned fitted parameters were used to back-calculate</w:t>
      </w:r>
      <w:del w:id="180" w:author="Rafael Martinez-Feria" w:date="2020-01-26T12:59:00Z">
        <w:r>
          <w:rPr>
            <w:sz w:val="24"/>
            <w:szCs w:val="24"/>
          </w:rPr>
          <w:delText xml:space="preserve"> the amount of biomass needed to achieve an LRR of -1.38, which corr</w:delText>
        </w:r>
        <w:r>
          <w:rPr>
            <w:sz w:val="24"/>
            <w:szCs w:val="24"/>
          </w:rPr>
          <w:delText>esponds to a 75% reduction in</w:delText>
        </w:r>
      </w:del>
      <w:r>
        <w:rPr>
          <w:sz w:val="24"/>
          <w:szCs w:val="24"/>
        </w:rPr>
        <w:t xml:space="preserve"> weed biomass in the CC treatment. The uncertainty around this value was estimated using the delta method (Ver </w:t>
      </w:r>
      <w:proofErr w:type="spellStart"/>
      <w:r>
        <w:rPr>
          <w:sz w:val="24"/>
          <w:szCs w:val="24"/>
        </w:rPr>
        <w:t>Hoef</w:t>
      </w:r>
      <w:proofErr w:type="spellEnd"/>
      <w:r>
        <w:rPr>
          <w:sz w:val="24"/>
          <w:szCs w:val="24"/>
        </w:rPr>
        <w:t xml:space="preserve"> 2012). </w:t>
      </w:r>
    </w:p>
    <w:p w14:paraId="0E8CBFBF" w14:textId="77777777" w:rsidR="007A307F" w:rsidRDefault="00942408">
      <w:pPr>
        <w:shd w:val="clear" w:color="auto" w:fill="FFFFFF"/>
        <w:spacing w:after="0" w:line="240" w:lineRule="auto"/>
        <w:rPr>
          <w:sz w:val="24"/>
          <w:szCs w:val="24"/>
        </w:rPr>
      </w:pPr>
      <w:r>
        <w:rPr>
          <w:sz w:val="24"/>
          <w:szCs w:val="24"/>
        </w:rPr>
        <w:br/>
      </w:r>
      <w:commentRangeStart w:id="181"/>
    </w:p>
    <w:p w14:paraId="48A4BE54" w14:textId="77777777" w:rsidR="007A307F" w:rsidRDefault="00942408">
      <w:pPr>
        <w:shd w:val="clear" w:color="auto" w:fill="FFFFFF"/>
        <w:spacing w:after="0" w:line="240" w:lineRule="auto"/>
        <w:rPr>
          <w:sz w:val="24"/>
          <w:szCs w:val="24"/>
        </w:rPr>
      </w:pPr>
      <w:r>
        <w:rPr>
          <w:sz w:val="24"/>
          <w:szCs w:val="24"/>
        </w:rPr>
        <w:t>Finally, each point was categorized as a ‘win-win’ or a ‘other’ category based on cash-crop yield and</w:t>
      </w:r>
      <w:r>
        <w:rPr>
          <w:sz w:val="24"/>
          <w:szCs w:val="24"/>
        </w:rPr>
        <w:t xml:space="preserve"> weed pressure responses; if the comparison exhibited both an increase in cash-crop yield and a decrease in weed pressure it was assigned ‘win-win’, otherwise it was assigned a value of ‘other’. To explore possible predictors for win-win scenarios, we fit </w:t>
      </w:r>
      <w:r>
        <w:rPr>
          <w:sz w:val="24"/>
          <w:szCs w:val="24"/>
        </w:rPr>
        <w:t>random forest models (Kuhn and Johnson 2013) using several R packages (</w:t>
      </w:r>
      <w:proofErr w:type="spellStart"/>
      <w:r>
        <w:rPr>
          <w:sz w:val="24"/>
          <w:szCs w:val="24"/>
        </w:rPr>
        <w:t>Hothorn</w:t>
      </w:r>
      <w:proofErr w:type="spellEnd"/>
      <w:r>
        <w:rPr>
          <w:sz w:val="24"/>
          <w:szCs w:val="24"/>
        </w:rPr>
        <w:t xml:space="preserve"> et al. 2006).   </w:t>
      </w:r>
      <w:commentRangeEnd w:id="181"/>
      <w:r>
        <w:commentReference w:id="181"/>
      </w:r>
    </w:p>
    <w:p w14:paraId="73268257" w14:textId="77777777" w:rsidR="007A307F" w:rsidRDefault="007A307F">
      <w:pPr>
        <w:shd w:val="clear" w:color="auto" w:fill="FFFFFF"/>
        <w:spacing w:after="0" w:line="240" w:lineRule="auto"/>
      </w:pPr>
    </w:p>
    <w:p w14:paraId="27633E0A" w14:textId="77777777" w:rsidR="007A307F" w:rsidRDefault="00942408">
      <w:pPr>
        <w:shd w:val="clear" w:color="auto" w:fill="FFFFFF"/>
        <w:spacing w:after="0" w:line="240" w:lineRule="auto"/>
        <w:rPr>
          <w:sz w:val="24"/>
          <w:szCs w:val="24"/>
          <w:u w:val="single"/>
        </w:rPr>
      </w:pPr>
      <w:commentRangeStart w:id="182"/>
      <w:del w:id="183" w:author="Rafael Martinez-Feria" w:date="2020-01-26T13:02:00Z">
        <w:r>
          <w:rPr>
            <w:sz w:val="24"/>
            <w:szCs w:val="24"/>
            <w:u w:val="single"/>
          </w:rPr>
          <w:delText>Modelling Scenarios</w:delText>
        </w:r>
      </w:del>
      <w:ins w:id="184" w:author="Rafael Martinez-Feria" w:date="2020-01-28T17:55:00Z">
        <w:r>
          <w:rPr>
            <w:sz w:val="24"/>
            <w:szCs w:val="24"/>
            <w:u w:val="single"/>
          </w:rPr>
          <w:t>Simulation of cover crop biomass</w:t>
        </w:r>
      </w:ins>
      <w:commentRangeEnd w:id="182"/>
      <w:r w:rsidR="00826BBA">
        <w:rPr>
          <w:rStyle w:val="CommentReference"/>
        </w:rPr>
        <w:commentReference w:id="182"/>
      </w:r>
    </w:p>
    <w:p w14:paraId="254FD7FB" w14:textId="77777777" w:rsidR="007A307F" w:rsidRDefault="007A307F">
      <w:pPr>
        <w:shd w:val="clear" w:color="auto" w:fill="FFFFFF"/>
        <w:spacing w:after="0" w:line="240" w:lineRule="auto"/>
        <w:rPr>
          <w:ins w:id="185" w:author="Rafael Martinez-Feria" w:date="2020-01-26T13:01:00Z"/>
          <w:sz w:val="24"/>
          <w:szCs w:val="24"/>
          <w:u w:val="single"/>
        </w:rPr>
      </w:pPr>
    </w:p>
    <w:p w14:paraId="031D8391" w14:textId="77777777" w:rsidR="007A307F" w:rsidRDefault="00942408">
      <w:pPr>
        <w:shd w:val="clear" w:color="auto" w:fill="FFFFFF"/>
        <w:spacing w:after="0" w:line="240" w:lineRule="auto"/>
        <w:rPr>
          <w:ins w:id="186" w:author="Rafael Martinez-Feria" w:date="2020-01-28T17:48:00Z"/>
          <w:sz w:val="24"/>
          <w:szCs w:val="24"/>
        </w:rPr>
      </w:pPr>
      <w:r>
        <w:rPr>
          <w:sz w:val="24"/>
          <w:szCs w:val="24"/>
        </w:rPr>
        <w:t xml:space="preserve">To investigate </w:t>
      </w:r>
      <w:ins w:id="187" w:author="Rafael Martinez-Feria" w:date="2020-01-28T17:21:00Z">
        <w:r>
          <w:rPr>
            <w:sz w:val="24"/>
            <w:szCs w:val="24"/>
          </w:rPr>
          <w:t>whether it is feasible to manage</w:t>
        </w:r>
      </w:ins>
      <w:r>
        <w:rPr>
          <w:sz w:val="24"/>
          <w:szCs w:val="24"/>
        </w:rPr>
        <w:t xml:space="preserve"> </w:t>
      </w:r>
      <w:del w:id="188" w:author="Rafael Martinez-Feria" w:date="2020-01-28T17:21:00Z">
        <w:r>
          <w:rPr>
            <w:sz w:val="24"/>
            <w:szCs w:val="24"/>
          </w:rPr>
          <w:delText xml:space="preserve">feasibility of producers managing </w:delText>
        </w:r>
      </w:del>
      <w:r>
        <w:rPr>
          <w:sz w:val="24"/>
          <w:szCs w:val="24"/>
        </w:rPr>
        <w:t xml:space="preserve">CCs for </w:t>
      </w:r>
      <w:ins w:id="189" w:author="Rafael Martinez-Feria" w:date="2020-01-28T17:24:00Z">
        <w:r>
          <w:rPr>
            <w:sz w:val="24"/>
            <w:szCs w:val="24"/>
          </w:rPr>
          <w:t xml:space="preserve">effective </w:t>
        </w:r>
      </w:ins>
      <w:r>
        <w:rPr>
          <w:sz w:val="24"/>
          <w:szCs w:val="24"/>
        </w:rPr>
        <w:t>weed control in the US Corn Belt</w:t>
      </w:r>
      <w:ins w:id="190" w:author="Rafael Martinez-Feria" w:date="2020-01-28T17:16:00Z">
        <w:r>
          <w:rPr>
            <w:sz w:val="24"/>
            <w:szCs w:val="24"/>
          </w:rPr>
          <w:t xml:space="preserve">, </w:t>
        </w:r>
      </w:ins>
      <w:del w:id="191" w:author="Rafael Martinez-Feria" w:date="2020-01-28T17:16:00Z">
        <w:r>
          <w:rPr>
            <w:sz w:val="24"/>
            <w:szCs w:val="24"/>
          </w:rPr>
          <w:delText xml:space="preserve"> </w:delText>
        </w:r>
      </w:del>
      <w:r>
        <w:rPr>
          <w:sz w:val="24"/>
          <w:szCs w:val="24"/>
        </w:rPr>
        <w:t>we used the System Approach to Land Use Sustainability (SALUS) model to simulate winter rye (</w:t>
      </w:r>
      <w:r>
        <w:rPr>
          <w:i/>
          <w:iCs/>
          <w:sz w:val="24"/>
          <w:szCs w:val="24"/>
        </w:rPr>
        <w:t>Secale cereal</w:t>
      </w:r>
      <w:r>
        <w:rPr>
          <w:sz w:val="24"/>
          <w:szCs w:val="24"/>
        </w:rPr>
        <w:t>) biomass</w:t>
      </w:r>
      <w:ins w:id="192" w:author="Rafael Martinez-Feria" w:date="2020-01-28T17:39:00Z">
        <w:r>
          <w:rPr>
            <w:sz w:val="24"/>
            <w:szCs w:val="24"/>
          </w:rPr>
          <w:t xml:space="preserve"> across a range of soils and weather conditions</w:t>
        </w:r>
      </w:ins>
      <w:del w:id="193" w:author="Rafael Martinez-Feria" w:date="2020-01-28T17:24:00Z">
        <w:r>
          <w:rPr>
            <w:sz w:val="24"/>
            <w:szCs w:val="24"/>
          </w:rPr>
          <w:delText xml:space="preserve"> using </w:delText>
        </w:r>
        <w:r>
          <w:rPr>
            <w:sz w:val="24"/>
            <w:szCs w:val="24"/>
          </w:rPr>
          <w:delText>30 years of historical weather data</w:delText>
        </w:r>
      </w:del>
      <w:r>
        <w:rPr>
          <w:sz w:val="24"/>
          <w:szCs w:val="24"/>
        </w:rPr>
        <w:t xml:space="preserve">. </w:t>
      </w:r>
      <w:del w:id="194" w:author="Rafael Martinez-Feria" w:date="2020-01-26T13:07:00Z">
        <w:r>
          <w:rPr>
            <w:sz w:val="24"/>
            <w:szCs w:val="24"/>
          </w:rPr>
          <w:delText>There</w:delText>
        </w:r>
      </w:del>
      <w:ins w:id="195" w:author="Rafael Martinez-Feria" w:date="2020-01-28T17:27:00Z">
        <w:r>
          <w:rPr>
            <w:sz w:val="24"/>
            <w:szCs w:val="24"/>
          </w:rPr>
          <w:t xml:space="preserve">We chose to model winter rye growth because </w:t>
        </w:r>
      </w:ins>
      <w:del w:id="196" w:author="Rafael Martinez-Feria" w:date="2020-01-26T13:07:00Z">
        <w:r>
          <w:rPr>
            <w:sz w:val="24"/>
            <w:szCs w:val="24"/>
          </w:rPr>
          <w:delText xml:space="preserve"> is little information available about the</w:delText>
        </w:r>
      </w:del>
      <w:ins w:id="197" w:author="Rafael Martinez-Feria" w:date="2020-01-26T13:07:00Z">
        <w:r>
          <w:rPr>
            <w:sz w:val="24"/>
            <w:szCs w:val="24"/>
          </w:rPr>
          <w:t>it is the one of the</w:t>
        </w:r>
      </w:ins>
      <w:r>
        <w:rPr>
          <w:sz w:val="24"/>
          <w:szCs w:val="24"/>
        </w:rPr>
        <w:t xml:space="preserve"> most prevalent cover crop </w:t>
      </w:r>
      <w:ins w:id="198" w:author="Rafael Martinez-Feria" w:date="2020-01-28T17:17:00Z">
        <w:r>
          <w:rPr>
            <w:sz w:val="24"/>
            <w:szCs w:val="24"/>
          </w:rPr>
          <w:t xml:space="preserve">species </w:t>
        </w:r>
      </w:ins>
      <w:r>
        <w:rPr>
          <w:sz w:val="24"/>
          <w:szCs w:val="24"/>
        </w:rPr>
        <w:t xml:space="preserve">used in the </w:t>
      </w:r>
      <w:ins w:id="199" w:author="Rafael Martinez-Feria" w:date="2020-01-28T17:24:00Z">
        <w:r>
          <w:rPr>
            <w:sz w:val="24"/>
            <w:szCs w:val="24"/>
          </w:rPr>
          <w:t xml:space="preserve">US </w:t>
        </w:r>
      </w:ins>
      <w:r>
        <w:rPr>
          <w:sz w:val="24"/>
          <w:szCs w:val="24"/>
        </w:rPr>
        <w:t>Corn Belt</w:t>
      </w:r>
      <w:ins w:id="200" w:author="Rafael Martinez-Feria" w:date="2020-01-28T17:16:00Z">
        <w:r>
          <w:rPr>
            <w:sz w:val="24"/>
            <w:szCs w:val="24"/>
          </w:rPr>
          <w:t xml:space="preserve"> </w:t>
        </w:r>
      </w:ins>
      <w:del w:id="201" w:author="Rafael Martinez-Feria" w:date="2020-01-26T13:08:00Z">
        <w:r>
          <w:rPr>
            <w:sz w:val="24"/>
            <w:szCs w:val="24"/>
          </w:rPr>
          <w:delText xml:space="preserve">, but a 2008 survey indicated rye was the most common across four of the states included in our target area </w:delText>
        </w:r>
      </w:del>
      <w:r>
        <w:rPr>
          <w:sz w:val="24"/>
          <w:szCs w:val="24"/>
        </w:rPr>
        <w:t>(Singer 2008)</w:t>
      </w:r>
      <w:del w:id="202" w:author="Rafael Martinez-Feria" w:date="2020-01-26T13:08:00Z">
        <w:r>
          <w:rPr>
            <w:sz w:val="24"/>
            <w:szCs w:val="24"/>
          </w:rPr>
          <w:delText>. Additionally</w:delText>
        </w:r>
      </w:del>
      <w:r>
        <w:rPr>
          <w:sz w:val="24"/>
          <w:szCs w:val="24"/>
        </w:rPr>
        <w:t>,</w:t>
      </w:r>
      <w:ins w:id="203" w:author="Rafael Martinez-Feria" w:date="2020-01-26T13:08:00Z">
        <w:r>
          <w:rPr>
            <w:sz w:val="24"/>
            <w:szCs w:val="24"/>
          </w:rPr>
          <w:t xml:space="preserve"> and</w:t>
        </w:r>
      </w:ins>
      <w:r>
        <w:rPr>
          <w:sz w:val="24"/>
          <w:szCs w:val="24"/>
        </w:rPr>
        <w:t xml:space="preserve"> </w:t>
      </w:r>
      <w:del w:id="204" w:author="Rafael Martinez-Feria" w:date="2020-01-26T13:08:00Z">
        <w:r>
          <w:rPr>
            <w:sz w:val="24"/>
            <w:szCs w:val="24"/>
          </w:rPr>
          <w:delText xml:space="preserve">rye </w:delText>
        </w:r>
      </w:del>
      <w:r>
        <w:rPr>
          <w:sz w:val="24"/>
          <w:szCs w:val="24"/>
        </w:rPr>
        <w:t>represents the most optimistic cover crop choice for maximizing biomass production in this region (</w:t>
      </w:r>
      <w:proofErr w:type="spellStart"/>
      <w:r>
        <w:rPr>
          <w:sz w:val="24"/>
          <w:szCs w:val="24"/>
        </w:rPr>
        <w:t>Kaspar</w:t>
      </w:r>
      <w:proofErr w:type="spellEnd"/>
      <w:r>
        <w:rPr>
          <w:sz w:val="24"/>
          <w:szCs w:val="24"/>
        </w:rPr>
        <w:t xml:space="preserve"> and B</w:t>
      </w:r>
      <w:r>
        <w:rPr>
          <w:sz w:val="24"/>
          <w:szCs w:val="24"/>
        </w:rPr>
        <w:t xml:space="preserve">akker 2015). </w:t>
      </w:r>
    </w:p>
    <w:p w14:paraId="1E4CFAD0" w14:textId="77777777" w:rsidR="007A307F" w:rsidRDefault="007A307F">
      <w:pPr>
        <w:shd w:val="clear" w:color="auto" w:fill="FFFFFF"/>
        <w:spacing w:after="0" w:line="240" w:lineRule="auto"/>
        <w:rPr>
          <w:ins w:id="205" w:author="Rafael Martinez-Feria" w:date="2020-01-28T17:48:00Z"/>
          <w:sz w:val="24"/>
          <w:szCs w:val="24"/>
        </w:rPr>
      </w:pPr>
    </w:p>
    <w:p w14:paraId="0A3ECCB1" w14:textId="5940A25C" w:rsidR="007A307F" w:rsidRDefault="00942408">
      <w:pPr>
        <w:shd w:val="clear" w:color="auto" w:fill="FFFFFF"/>
        <w:spacing w:after="0" w:line="240" w:lineRule="auto"/>
        <w:rPr>
          <w:ins w:id="206" w:author="Rafael Martinez-Feria" w:date="2020-01-28T17:48:00Z"/>
          <w:sz w:val="24"/>
          <w:szCs w:val="24"/>
        </w:rPr>
      </w:pPr>
      <w:ins w:id="207" w:author="Rafael Martinez-Feria" w:date="2020-01-28T17:48:00Z">
        <w:r>
          <w:rPr>
            <w:sz w:val="24"/>
            <w:szCs w:val="24"/>
          </w:rPr>
          <w:t xml:space="preserve">SALUS is a </w:t>
        </w:r>
        <w:del w:id="208" w:author="Martinez-Feria, Rafael" w:date="2020-01-28T21:09:00Z">
          <w:r w:rsidDel="0096033F">
            <w:rPr>
              <w:sz w:val="24"/>
              <w:szCs w:val="24"/>
            </w:rPr>
            <w:delText>cropping systems</w:delText>
          </w:r>
        </w:del>
      </w:ins>
      <w:ins w:id="209" w:author="Martinez-Feria, Rafael" w:date="2020-01-28T21:09:00Z">
        <w:r w:rsidR="0096033F">
          <w:rPr>
            <w:sz w:val="24"/>
            <w:szCs w:val="24"/>
          </w:rPr>
          <w:t>cropping system</w:t>
        </w:r>
      </w:ins>
      <w:ins w:id="210" w:author="Rafael Martinez-Feria" w:date="2020-01-28T17:48:00Z">
        <w:r>
          <w:rPr>
            <w:sz w:val="24"/>
            <w:szCs w:val="24"/>
          </w:rPr>
          <w:t xml:space="preserve"> modeling platform, widely used to simulate crop growth and other plant-soil-atmosphere processes in the US Corn Belt and elsewhere (</w:t>
        </w:r>
        <w:commentRangeStart w:id="211"/>
        <w:r>
          <w:rPr>
            <w:sz w:val="24"/>
            <w:szCs w:val="24"/>
          </w:rPr>
          <w:t>Basso and Ritchie, 2015</w:t>
        </w:r>
      </w:ins>
      <w:commentRangeEnd w:id="211"/>
      <w:r w:rsidR="0096033F">
        <w:rPr>
          <w:rStyle w:val="CommentReference"/>
        </w:rPr>
        <w:commentReference w:id="211"/>
      </w:r>
      <w:ins w:id="212" w:author="Rafael Martinez-Feria" w:date="2020-01-28T17:48:00Z">
        <w:r>
          <w:rPr>
            <w:sz w:val="24"/>
            <w:szCs w:val="24"/>
          </w:rPr>
          <w:t>). The model is composed of a suite of soil, crop and hydr</w:t>
        </w:r>
        <w:r>
          <w:rPr>
            <w:sz w:val="24"/>
            <w:szCs w:val="24"/>
          </w:rPr>
          <w:t xml:space="preserve">ological process-based models that run on a daily time-step, and uses as inputs daily weather data, and information on soil characteristics and management. The platform allows the use of a </w:t>
        </w:r>
        <w:r>
          <w:rPr>
            <w:i/>
            <w:iCs/>
            <w:sz w:val="24"/>
            <w:szCs w:val="24"/>
          </w:rPr>
          <w:t>simple</w:t>
        </w:r>
        <w:r>
          <w:rPr>
            <w:sz w:val="24"/>
            <w:szCs w:val="24"/>
          </w:rPr>
          <w:t xml:space="preserve"> crop model, which provides great flexibility to represent ma</w:t>
        </w:r>
        <w:r>
          <w:rPr>
            <w:sz w:val="24"/>
            <w:szCs w:val="24"/>
          </w:rPr>
          <w:t>ny annual crops given the relatively low number of crop-specific parameters needed for simulation (</w:t>
        </w:r>
        <w:commentRangeStart w:id="213"/>
        <w:proofErr w:type="spellStart"/>
        <w:r>
          <w:rPr>
            <w:sz w:val="24"/>
            <w:szCs w:val="24"/>
          </w:rPr>
          <w:t>Dzotsi</w:t>
        </w:r>
        <w:proofErr w:type="spellEnd"/>
        <w:r>
          <w:rPr>
            <w:sz w:val="24"/>
            <w:szCs w:val="24"/>
          </w:rPr>
          <w:t xml:space="preserve"> et al., 2013</w:t>
        </w:r>
      </w:ins>
      <w:commentRangeEnd w:id="213"/>
      <w:r w:rsidR="0096033F">
        <w:rPr>
          <w:rStyle w:val="CommentReference"/>
        </w:rPr>
        <w:commentReference w:id="213"/>
      </w:r>
      <w:ins w:id="214" w:author="Rafael Martinez-Feria" w:date="2020-01-28T17:48:00Z">
        <w:r>
          <w:rPr>
            <w:sz w:val="24"/>
            <w:szCs w:val="24"/>
          </w:rPr>
          <w:t>). For this study, we developed crop-specific parameters for winter rye cover crop, calibrated using measurements of biomass at terminatio</w:t>
        </w:r>
        <w:r>
          <w:rPr>
            <w:sz w:val="24"/>
            <w:szCs w:val="24"/>
          </w:rPr>
          <w:t xml:space="preserve">n from published literature studies. For brevity, all the details on SALUS model set up, crop-specific parameter estimation, and performance against the observed data are included in the supplementary information (S2). </w:t>
        </w:r>
      </w:ins>
    </w:p>
    <w:p w14:paraId="263F6597" w14:textId="77777777" w:rsidR="007A307F" w:rsidRDefault="007A307F">
      <w:pPr>
        <w:shd w:val="clear" w:color="auto" w:fill="FFFFFF"/>
        <w:spacing w:after="0" w:line="240" w:lineRule="auto"/>
        <w:rPr>
          <w:ins w:id="215" w:author="Rafael Martinez-Feria" w:date="2020-01-28T17:48:00Z"/>
          <w:sz w:val="24"/>
          <w:szCs w:val="24"/>
        </w:rPr>
      </w:pPr>
    </w:p>
    <w:p w14:paraId="692909AD" w14:textId="1ED72064" w:rsidR="007A307F" w:rsidRDefault="00942408">
      <w:pPr>
        <w:shd w:val="clear" w:color="auto" w:fill="FFFFFF"/>
        <w:spacing w:after="0" w:line="240" w:lineRule="auto"/>
        <w:rPr>
          <w:color w:val="FF0000"/>
          <w:sz w:val="24"/>
          <w:szCs w:val="24"/>
          <w:u w:color="FF0000"/>
        </w:rPr>
      </w:pPr>
      <w:r>
        <w:rPr>
          <w:color w:val="FF0000"/>
          <w:sz w:val="24"/>
          <w:szCs w:val="24"/>
          <w:u w:color="FF0000"/>
        </w:rPr>
        <w:t xml:space="preserve">Simulations </w:t>
      </w:r>
      <w:ins w:id="216" w:author="Rafael Martinez-Feria" w:date="2020-01-28T17:48:00Z">
        <w:r>
          <w:rPr>
            <w:color w:val="FF0000"/>
            <w:sz w:val="24"/>
            <w:szCs w:val="24"/>
            <w:u w:color="FF0000"/>
          </w:rPr>
          <w:t>of rye cover crop growt</w:t>
        </w:r>
        <w:r>
          <w:rPr>
            <w:color w:val="FF0000"/>
            <w:sz w:val="24"/>
            <w:szCs w:val="24"/>
            <w:u w:color="FF0000"/>
          </w:rPr>
          <w:t xml:space="preserve">h </w:t>
        </w:r>
      </w:ins>
      <w:r>
        <w:rPr>
          <w:color w:val="FF0000"/>
          <w:sz w:val="24"/>
          <w:szCs w:val="24"/>
          <w:u w:color="FF0000"/>
        </w:rPr>
        <w:t xml:space="preserve">were </w:t>
      </w:r>
      <w:ins w:id="217" w:author="Rafael Martinez-Feria" w:date="2020-01-28T17:48:00Z">
        <w:r>
          <w:rPr>
            <w:color w:val="FF0000"/>
            <w:sz w:val="24"/>
            <w:szCs w:val="24"/>
            <w:u w:color="FF0000"/>
          </w:rPr>
          <w:t>performed</w:t>
        </w:r>
      </w:ins>
      <w:del w:id="218" w:author="Rafael Martinez-Feria" w:date="2020-01-28T17:48:00Z">
        <w:r>
          <w:rPr>
            <w:color w:val="FF0000"/>
            <w:sz w:val="24"/>
            <w:szCs w:val="24"/>
            <w:u w:color="FF0000"/>
          </w:rPr>
          <w:delText>done</w:delText>
        </w:r>
      </w:del>
      <w:r>
        <w:rPr>
          <w:color w:val="FF0000"/>
          <w:sz w:val="24"/>
          <w:szCs w:val="24"/>
          <w:u w:color="FF0000"/>
        </w:rPr>
        <w:t xml:space="preserve"> for 0.125 x </w:t>
      </w:r>
      <w:proofErr w:type="gramStart"/>
      <w:r>
        <w:rPr>
          <w:color w:val="FF0000"/>
          <w:sz w:val="24"/>
          <w:szCs w:val="24"/>
          <w:u w:color="FF0000"/>
        </w:rPr>
        <w:t>0.125 degree</w:t>
      </w:r>
      <w:proofErr w:type="gramEnd"/>
      <w:r>
        <w:rPr>
          <w:color w:val="FF0000"/>
          <w:sz w:val="24"/>
          <w:szCs w:val="24"/>
          <w:u w:color="FF0000"/>
        </w:rPr>
        <w:t xml:space="preserve"> grid (~9.5 km) that encompassed the area within the 12 Corn Belt states in our study. Daily weather data (1989-201</w:t>
      </w:r>
      <w:ins w:id="219" w:author="Rafael Martinez-Feria" w:date="2020-01-28T18:19:00Z">
        <w:r>
          <w:rPr>
            <w:color w:val="FF0000"/>
            <w:sz w:val="24"/>
            <w:szCs w:val="24"/>
            <w:u w:color="FF0000"/>
          </w:rPr>
          <w:t>8</w:t>
        </w:r>
      </w:ins>
      <w:del w:id="220" w:author="Rafael Martinez-Feria" w:date="2020-01-28T18:19:00Z">
        <w:r>
          <w:rPr>
            <w:color w:val="FF0000"/>
            <w:sz w:val="24"/>
            <w:szCs w:val="24"/>
            <w:u w:color="FF0000"/>
          </w:rPr>
          <w:delText>9</w:delText>
        </w:r>
      </w:del>
      <w:r>
        <w:rPr>
          <w:color w:val="FF0000"/>
          <w:sz w:val="24"/>
          <w:szCs w:val="24"/>
          <w:u w:color="FF0000"/>
        </w:rPr>
        <w:t xml:space="preserve">) at each grid cell were from the </w:t>
      </w:r>
      <w:proofErr w:type="spellStart"/>
      <w:ins w:id="221" w:author="Martinez-Feria, Rafael" w:date="2020-01-28T20:52:00Z">
        <w:r w:rsidR="00BF495C" w:rsidRPr="00BF495C">
          <w:rPr>
            <w:color w:val="FF0000"/>
            <w:sz w:val="24"/>
            <w:szCs w:val="24"/>
            <w:u w:color="FF0000"/>
          </w:rPr>
          <w:t>the</w:t>
        </w:r>
        <w:proofErr w:type="spellEnd"/>
        <w:r w:rsidR="00BF495C" w:rsidRPr="00BF495C">
          <w:rPr>
            <w:color w:val="FF0000"/>
            <w:sz w:val="24"/>
            <w:szCs w:val="24"/>
            <w:u w:color="FF0000"/>
          </w:rPr>
          <w:t xml:space="preserve"> North American Land Data Assimilation System project phase 2 (NLDAS-2) dataset (</w:t>
        </w:r>
        <w:commentRangeStart w:id="222"/>
        <w:r w:rsidR="00BF495C" w:rsidRPr="00BF495C">
          <w:rPr>
            <w:color w:val="FF0000"/>
            <w:sz w:val="24"/>
            <w:szCs w:val="24"/>
            <w:u w:color="FF0000"/>
          </w:rPr>
          <w:t>Xia et al., 2012</w:t>
        </w:r>
      </w:ins>
      <w:commentRangeEnd w:id="222"/>
      <w:ins w:id="223" w:author="Martinez-Feria, Rafael" w:date="2020-01-28T21:02:00Z">
        <w:r w:rsidR="0096033F">
          <w:rPr>
            <w:rStyle w:val="CommentReference"/>
          </w:rPr>
          <w:commentReference w:id="222"/>
        </w:r>
      </w:ins>
      <w:ins w:id="224" w:author="Martinez-Feria, Rafael" w:date="2020-01-28T20:52:00Z">
        <w:r w:rsidR="00BF495C" w:rsidRPr="00BF495C">
          <w:rPr>
            <w:color w:val="FF0000"/>
            <w:sz w:val="24"/>
            <w:szCs w:val="24"/>
            <w:u w:color="FF0000"/>
          </w:rPr>
          <w:t>)</w:t>
        </w:r>
      </w:ins>
      <w:del w:id="225" w:author="Martinez-Feria, Rafael" w:date="2020-01-28T20:52:00Z">
        <w:r w:rsidDel="00BF495C">
          <w:rPr>
            <w:color w:val="FF0000"/>
            <w:sz w:val="24"/>
            <w:szCs w:val="24"/>
            <w:u w:color="FF0000"/>
          </w:rPr>
          <w:delText>NLDAS-2 dataset</w:delText>
        </w:r>
      </w:del>
      <w:r>
        <w:rPr>
          <w:color w:val="FF0000"/>
          <w:sz w:val="24"/>
          <w:szCs w:val="24"/>
          <w:u w:color="FF0000"/>
        </w:rPr>
        <w:t xml:space="preserve">. Soil data for the simulations were </w:t>
      </w:r>
      <w:r>
        <w:rPr>
          <w:color w:val="FF0000"/>
          <w:sz w:val="24"/>
          <w:szCs w:val="24"/>
          <w:u w:color="FF0000"/>
        </w:rPr>
        <w:t xml:space="preserve">retrieved </w:t>
      </w:r>
      <w:r>
        <w:rPr>
          <w:color w:val="FF0000"/>
          <w:sz w:val="24"/>
          <w:szCs w:val="24"/>
          <w:u w:color="FF0000"/>
        </w:rPr>
        <w:lastRenderedPageBreak/>
        <w:t xml:space="preserve">from the </w:t>
      </w:r>
      <w:del w:id="226" w:author="Martinez-Feria, Rafael" w:date="2020-01-28T20:52:00Z">
        <w:r w:rsidDel="00BF495C">
          <w:rPr>
            <w:color w:val="FF0000"/>
            <w:sz w:val="24"/>
            <w:szCs w:val="24"/>
            <w:u w:color="FF0000"/>
          </w:rPr>
          <w:delText>g</w:delText>
        </w:r>
      </w:del>
      <w:ins w:id="227" w:author="Martinez-Feria, Rafael" w:date="2020-01-28T20:53:00Z">
        <w:r w:rsidR="00BF495C">
          <w:rPr>
            <w:color w:val="FF0000"/>
            <w:sz w:val="24"/>
            <w:szCs w:val="24"/>
            <w:u w:color="FF0000"/>
          </w:rPr>
          <w:t xml:space="preserve">gridded </w:t>
        </w:r>
        <w:r w:rsidR="00BF495C">
          <w:t xml:space="preserve">Soil </w:t>
        </w:r>
        <w:proofErr w:type="spellStart"/>
        <w:r w:rsidR="00BF495C">
          <w:t>SURvey</w:t>
        </w:r>
        <w:proofErr w:type="spellEnd"/>
        <w:r w:rsidR="00BF495C">
          <w:t xml:space="preserve"> </w:t>
        </w:r>
        <w:proofErr w:type="spellStart"/>
        <w:r w:rsidR="00BF495C">
          <w:t>GeOgraphic</w:t>
        </w:r>
        <w:proofErr w:type="spellEnd"/>
        <w:r w:rsidR="00BF495C">
          <w:t xml:space="preserve"> database (SSURGO; </w:t>
        </w:r>
        <w:r w:rsidR="00BF495C">
          <w:fldChar w:fldCharType="begin" w:fldLock="1"/>
        </w:r>
        <w:r w:rsidR="00BF495C">
          <w:instrText>ADDIN CSL_CITATION {"citationItems":[{"id":"ITEM-1","itemData":{"URL":"https://sdmdataaccess.sc.egov.usda.gov","accessed":{"date-parts":[["2019","4","19"]]},"author":[{"dropping-particle":"","family":"Soil Survey Staff","given":"","non-dropping-particle":"","parse-names":false,"suffix":""}],"id":"ITEM-1","issued":{"date-parts":[["0"]]},"publisher":"Natural Resources Conservation Service, United States Department of Agriculture","title":"Soil Survey Geographic (SSURGO) Database","type":"webpage"},"uris":["http://www.mendeley.com/documents/?uuid=32139783-b91c-4009-ac50-cead7955a7bb"]}],"mendeley":{"formattedCitation":"(Soil Survey Staff, n.d.)","manualFormatting":"Soil Survey Staff","plainTextFormattedCitation":"(Soil Survey Staff, n.d.)","previouslyFormattedCitation":"(Soil Survey Staff, n.d.)"},"properties":{"noteIndex":0},"schema":"https://github.com/citation-style-language/schema/raw/master/csl-citation.json"}</w:instrText>
        </w:r>
        <w:r w:rsidR="00BF495C">
          <w:fldChar w:fldCharType="separate"/>
        </w:r>
        <w:r w:rsidR="00BF495C" w:rsidRPr="00A74370">
          <w:rPr>
            <w:noProof/>
          </w:rPr>
          <w:t>Soil Survey Staff</w:t>
        </w:r>
        <w:r w:rsidR="00BF495C">
          <w:fldChar w:fldCharType="end"/>
        </w:r>
        <w:r w:rsidR="00BF495C">
          <w:t>)</w:t>
        </w:r>
        <w:r w:rsidR="00BF495C">
          <w:t xml:space="preserve"> </w:t>
        </w:r>
      </w:ins>
      <w:del w:id="228" w:author="Martinez-Feria, Rafael" w:date="2020-01-28T20:53:00Z">
        <w:r w:rsidDel="00BF495C">
          <w:rPr>
            <w:color w:val="FF0000"/>
            <w:sz w:val="24"/>
            <w:szCs w:val="24"/>
            <w:u w:color="FF0000"/>
          </w:rPr>
          <w:delText>SSURGO database</w:delText>
        </w:r>
      </w:del>
      <w:r>
        <w:rPr>
          <w:color w:val="FF0000"/>
          <w:sz w:val="24"/>
          <w:szCs w:val="24"/>
          <w:u w:color="FF0000"/>
        </w:rPr>
        <w:t xml:space="preserve">. For each grid cell, we extracted soil data for the most prevalent soil map unit in </w:t>
      </w:r>
      <w:del w:id="229" w:author="Martinez-Feria, Rafael" w:date="2020-01-28T20:53:00Z">
        <w:r w:rsidDel="00BF495C">
          <w:rPr>
            <w:color w:val="FF0000"/>
            <w:sz w:val="24"/>
            <w:szCs w:val="24"/>
            <w:u w:color="FF0000"/>
          </w:rPr>
          <w:delText>g</w:delText>
        </w:r>
      </w:del>
      <w:r>
        <w:rPr>
          <w:color w:val="FF0000"/>
          <w:sz w:val="24"/>
          <w:szCs w:val="24"/>
          <w:u w:color="FF0000"/>
        </w:rPr>
        <w:t xml:space="preserve">SSURGO that was identified as </w:t>
      </w:r>
      <w:del w:id="230" w:author="Martinez-Feria, Rafael" w:date="2020-01-28T20:59:00Z">
        <w:r w:rsidDel="0096033F">
          <w:rPr>
            <w:color w:val="FF0000"/>
            <w:sz w:val="24"/>
            <w:szCs w:val="24"/>
            <w:u w:color="FF0000"/>
          </w:rPr>
          <w:delText xml:space="preserve">corn </w:delText>
        </w:r>
      </w:del>
      <w:ins w:id="231" w:author="Martinez-Feria, Rafael" w:date="2020-01-28T20:59:00Z">
        <w:r w:rsidR="0096033F">
          <w:rPr>
            <w:color w:val="FF0000"/>
            <w:sz w:val="24"/>
            <w:szCs w:val="24"/>
            <w:u w:color="FF0000"/>
          </w:rPr>
          <w:t>maize or soybean</w:t>
        </w:r>
        <w:r w:rsidR="0096033F">
          <w:rPr>
            <w:color w:val="FF0000"/>
            <w:sz w:val="24"/>
            <w:szCs w:val="24"/>
            <w:u w:color="FF0000"/>
          </w:rPr>
          <w:t xml:space="preserve"> </w:t>
        </w:r>
      </w:ins>
      <w:r>
        <w:rPr>
          <w:color w:val="FF0000"/>
          <w:sz w:val="24"/>
          <w:szCs w:val="24"/>
          <w:u w:color="FF0000"/>
        </w:rPr>
        <w:t xml:space="preserve">cropland during the last 5 years in the </w:t>
      </w:r>
      <w:del w:id="232" w:author="Martinez-Feria, Rafael" w:date="2020-01-28T20:57:00Z">
        <w:r w:rsidDel="00BF495C">
          <w:rPr>
            <w:color w:val="FF0000"/>
            <w:sz w:val="24"/>
            <w:szCs w:val="24"/>
            <w:u w:color="FF0000"/>
          </w:rPr>
          <w:delText xml:space="preserve">NASS </w:delText>
        </w:r>
      </w:del>
      <w:del w:id="233" w:author="Martinez-Feria, Rafael" w:date="2020-01-28T20:58:00Z">
        <w:r w:rsidDel="00BF495C">
          <w:rPr>
            <w:color w:val="FF0000"/>
            <w:sz w:val="24"/>
            <w:szCs w:val="24"/>
            <w:u w:color="FF0000"/>
          </w:rPr>
          <w:delText>Crop Data Layer</w:delText>
        </w:r>
      </w:del>
      <w:proofErr w:type="spellStart"/>
      <w:ins w:id="234" w:author="Martinez-Feria, Rafael" w:date="2020-01-28T20:58:00Z">
        <w:r w:rsidR="00BF495C">
          <w:rPr>
            <w:color w:val="FF0000"/>
            <w:sz w:val="24"/>
            <w:szCs w:val="24"/>
            <w:u w:color="FF0000"/>
          </w:rPr>
          <w:t>Crop</w:t>
        </w:r>
      </w:ins>
      <w:ins w:id="235" w:author="Martinez-Feria, Rafael" w:date="2020-01-28T20:59:00Z">
        <w:r w:rsidR="0096033F">
          <w:rPr>
            <w:color w:val="FF0000"/>
            <w:sz w:val="24"/>
            <w:szCs w:val="24"/>
            <w:u w:color="FF0000"/>
          </w:rPr>
          <w:t>Scape</w:t>
        </w:r>
        <w:proofErr w:type="spellEnd"/>
        <w:r w:rsidR="0096033F">
          <w:rPr>
            <w:color w:val="FF0000"/>
            <w:sz w:val="24"/>
            <w:szCs w:val="24"/>
            <w:u w:color="FF0000"/>
          </w:rPr>
          <w:t xml:space="preserve"> data layer </w:t>
        </w:r>
        <w:commentRangeStart w:id="236"/>
        <w:r w:rsidR="0096033F">
          <w:rPr>
            <w:color w:val="FF0000"/>
            <w:sz w:val="24"/>
            <w:szCs w:val="24"/>
            <w:u w:color="FF0000"/>
          </w:rPr>
          <w:t>(</w:t>
        </w:r>
      </w:ins>
      <w:ins w:id="237" w:author="Martinez-Feria, Rafael" w:date="2020-01-28T21:00:00Z">
        <w:r w:rsidR="0096033F">
          <w:rPr>
            <w:color w:val="FF0000"/>
            <w:sz w:val="24"/>
            <w:szCs w:val="24"/>
            <w:u w:color="FF0000"/>
          </w:rPr>
          <w:t>Han et al. 2012</w:t>
        </w:r>
      </w:ins>
      <w:ins w:id="238" w:author="Martinez-Feria, Rafael" w:date="2020-01-28T20:59:00Z">
        <w:r w:rsidR="0096033F">
          <w:rPr>
            <w:color w:val="FF0000"/>
            <w:sz w:val="24"/>
            <w:szCs w:val="24"/>
            <w:u w:color="FF0000"/>
          </w:rPr>
          <w:t>)</w:t>
        </w:r>
      </w:ins>
      <w:ins w:id="239" w:author="Martinez-Feria, Rafael" w:date="2020-01-28T21:00:00Z">
        <w:r w:rsidR="0096033F">
          <w:rPr>
            <w:color w:val="FF0000"/>
            <w:sz w:val="24"/>
            <w:szCs w:val="24"/>
            <w:u w:color="FF0000"/>
          </w:rPr>
          <w:t>.</w:t>
        </w:r>
        <w:commentRangeEnd w:id="236"/>
        <w:r w:rsidR="0096033F">
          <w:rPr>
            <w:rStyle w:val="CommentReference"/>
          </w:rPr>
          <w:commentReference w:id="236"/>
        </w:r>
        <w:r w:rsidR="0096033F">
          <w:rPr>
            <w:color w:val="FF0000"/>
            <w:sz w:val="24"/>
            <w:szCs w:val="24"/>
            <w:u w:color="FF0000"/>
          </w:rPr>
          <w:t xml:space="preserve"> </w:t>
        </w:r>
      </w:ins>
      <w:del w:id="240" w:author="Martinez-Feria, Rafael" w:date="2020-01-28T21:00:00Z">
        <w:r w:rsidDel="0096033F">
          <w:rPr>
            <w:color w:val="FF0000"/>
            <w:sz w:val="24"/>
            <w:szCs w:val="24"/>
            <w:u w:color="FF0000"/>
          </w:rPr>
          <w:delText xml:space="preserve"> </w:delText>
        </w:r>
        <w:r w:rsidDel="0096033F">
          <w:rPr>
            <w:color w:val="FF0000"/>
            <w:sz w:val="24"/>
            <w:szCs w:val="24"/>
            <w:u w:color="FF0000"/>
          </w:rPr>
          <w:delText>dataset.</w:delText>
        </w:r>
      </w:del>
    </w:p>
    <w:p w14:paraId="6665180C" w14:textId="77777777" w:rsidR="007A307F" w:rsidRDefault="007A307F">
      <w:pPr>
        <w:shd w:val="clear" w:color="auto" w:fill="FFFFFF"/>
        <w:spacing w:after="0" w:line="240" w:lineRule="auto"/>
        <w:rPr>
          <w:ins w:id="241" w:author="Rafael Martinez-Feria" w:date="2020-01-28T18:24:00Z"/>
          <w:color w:val="FF0000"/>
          <w:sz w:val="24"/>
          <w:szCs w:val="24"/>
          <w:u w:color="FF0000"/>
        </w:rPr>
      </w:pPr>
    </w:p>
    <w:p w14:paraId="4F587B45" w14:textId="25E7B8EA" w:rsidR="007A307F" w:rsidRDefault="00942408">
      <w:pPr>
        <w:shd w:val="clear" w:color="auto" w:fill="FFFFFF"/>
        <w:spacing w:after="0" w:line="240" w:lineRule="auto"/>
        <w:rPr>
          <w:del w:id="242" w:author="Rafael Martinez-Feria" w:date="2020-01-28T18:21:00Z"/>
          <w:color w:val="FF0000"/>
          <w:sz w:val="24"/>
          <w:szCs w:val="24"/>
          <w:u w:color="FF0000"/>
        </w:rPr>
      </w:pPr>
      <w:ins w:id="243" w:author="Rafael Martinez-Feria" w:date="2020-01-28T18:24:00Z">
        <w:r>
          <w:rPr>
            <w:color w:val="FF0000"/>
            <w:sz w:val="24"/>
            <w:szCs w:val="24"/>
            <w:u w:color="FF0000"/>
          </w:rPr>
          <w:t>At each grid cell, we simulat</w:t>
        </w:r>
        <w:r>
          <w:rPr>
            <w:color w:val="FF0000"/>
            <w:sz w:val="24"/>
            <w:szCs w:val="24"/>
            <w:u w:color="FF0000"/>
          </w:rPr>
          <w:t xml:space="preserve">ed three planting date scenarios: September 15 (optimistic), October 7 (realistic), and November 1 (late). Each scenario was run for the 30 years of historical data </w:t>
        </w:r>
        <w:proofErr w:type="gramStart"/>
        <w:r>
          <w:rPr>
            <w:color w:val="FF0000"/>
            <w:sz w:val="24"/>
            <w:szCs w:val="24"/>
            <w:u w:color="FF0000"/>
          </w:rPr>
          <w:t>so as to</w:t>
        </w:r>
        <w:proofErr w:type="gramEnd"/>
        <w:r>
          <w:rPr>
            <w:color w:val="FF0000"/>
            <w:sz w:val="24"/>
            <w:szCs w:val="24"/>
            <w:u w:color="FF0000"/>
          </w:rPr>
          <w:t xml:space="preserve"> obtain a distribution of biomass growth curves for each planting date scenario and</w:t>
        </w:r>
        <w:r>
          <w:rPr>
            <w:color w:val="FF0000"/>
            <w:sz w:val="24"/>
            <w:szCs w:val="24"/>
            <w:u w:color="FF0000"/>
          </w:rPr>
          <w:t xml:space="preserve"> grid cell. Then each cover crop growth curve was examined to identify the date when 5 Mg ha-1 of growth were achieved. This day was effectively the earliest date in which the cover crop can be terminated and still achieve effective weed control (see resul</w:t>
        </w:r>
        <w:r>
          <w:rPr>
            <w:color w:val="FF0000"/>
            <w:sz w:val="24"/>
            <w:szCs w:val="24"/>
            <w:u w:color="FF0000"/>
          </w:rPr>
          <w:t xml:space="preserve">ts). The termination dates for each year were aggregated by county, so each county in each scenario had a distribution of 30 values of termination dates. We removed counties that had less than </w:t>
        </w:r>
      </w:ins>
      <w:ins w:id="244" w:author="Martinez-Feria, Rafael" w:date="2020-01-28T20:56:00Z">
        <w:r w:rsidR="00BF495C">
          <w:rPr>
            <w:color w:val="FF0000"/>
            <w:sz w:val="24"/>
            <w:szCs w:val="24"/>
            <w:u w:color="FF0000"/>
          </w:rPr>
          <w:t>30,000</w:t>
        </w:r>
      </w:ins>
      <w:ins w:id="245" w:author="Rafael Martinez-Feria" w:date="2020-01-28T18:24:00Z">
        <w:del w:id="246" w:author="Martinez-Feria, Rafael" w:date="2020-01-28T20:56:00Z">
          <w:r w:rsidDel="00BF495C">
            <w:rPr>
              <w:color w:val="FF0000"/>
              <w:sz w:val="24"/>
              <w:szCs w:val="24"/>
              <w:u w:color="FF0000"/>
            </w:rPr>
            <w:delText>XX</w:delText>
          </w:r>
          <w:r w:rsidDel="00BF495C">
            <w:rPr>
              <w:color w:val="FF0000"/>
              <w:sz w:val="24"/>
              <w:szCs w:val="24"/>
              <w:u w:color="FF0000"/>
            </w:rPr>
            <w:delText>XX</w:delText>
          </w:r>
        </w:del>
        <w:r>
          <w:rPr>
            <w:color w:val="FF0000"/>
            <w:sz w:val="24"/>
            <w:szCs w:val="24"/>
            <w:u w:color="FF0000"/>
          </w:rPr>
          <w:t xml:space="preserve"> ha of maize</w:t>
        </w:r>
      </w:ins>
      <w:ins w:id="247" w:author="Martinez-Feria, Rafael" w:date="2020-01-28T20:56:00Z">
        <w:r w:rsidR="00BF495C">
          <w:rPr>
            <w:color w:val="FF0000"/>
            <w:sz w:val="24"/>
            <w:szCs w:val="24"/>
            <w:u w:color="FF0000"/>
          </w:rPr>
          <w:t>-soybean</w:t>
        </w:r>
      </w:ins>
      <w:ins w:id="248" w:author="Rafael Martinez-Feria" w:date="2020-01-28T18:24:00Z">
        <w:r>
          <w:rPr>
            <w:color w:val="FF0000"/>
            <w:sz w:val="24"/>
            <w:szCs w:val="24"/>
            <w:u w:color="FF0000"/>
          </w:rPr>
          <w:t xml:space="preserve"> planted during the last </w:t>
        </w:r>
        <w:del w:id="249" w:author="Martinez-Feria, Rafael" w:date="2020-01-28T20:56:00Z">
          <w:r w:rsidDel="00BF495C">
            <w:rPr>
              <w:color w:val="FF0000"/>
              <w:sz w:val="24"/>
              <w:szCs w:val="24"/>
              <w:u w:color="FF0000"/>
            </w:rPr>
            <w:delText>XXX</w:delText>
          </w:r>
        </w:del>
      </w:ins>
      <w:ins w:id="250" w:author="Martinez-Feria, Rafael" w:date="2020-01-28T20:56:00Z">
        <w:r w:rsidR="00BF495C">
          <w:rPr>
            <w:color w:val="FF0000"/>
            <w:sz w:val="24"/>
            <w:szCs w:val="24"/>
            <w:u w:color="FF0000"/>
          </w:rPr>
          <w:t>5</w:t>
        </w:r>
      </w:ins>
      <w:ins w:id="251" w:author="Rafael Martinez-Feria" w:date="2020-01-28T18:24:00Z">
        <w:r>
          <w:rPr>
            <w:color w:val="FF0000"/>
            <w:sz w:val="24"/>
            <w:szCs w:val="24"/>
            <w:u w:color="FF0000"/>
          </w:rPr>
          <w:t xml:space="preserve"> years</w:t>
        </w:r>
      </w:ins>
      <w:ins w:id="252" w:author="Martinez-Feria, Rafael" w:date="2020-01-28T20:57:00Z">
        <w:r w:rsidR="00BF495C">
          <w:rPr>
            <w:color w:val="FF0000"/>
            <w:sz w:val="24"/>
            <w:szCs w:val="24"/>
            <w:u w:color="FF0000"/>
          </w:rPr>
          <w:t xml:space="preserve">. </w:t>
        </w:r>
      </w:ins>
      <w:ins w:id="253" w:author="Rafael Martinez-Feria" w:date="2020-01-28T18:24:00Z">
        <w:del w:id="254" w:author="Martinez-Feria, Rafael" w:date="2020-01-28T20:57:00Z">
          <w:r w:rsidDel="00BF495C">
            <w:rPr>
              <w:color w:val="FF0000"/>
              <w:sz w:val="24"/>
              <w:szCs w:val="24"/>
              <w:u w:color="FF0000"/>
            </w:rPr>
            <w:delText xml:space="preserve">, </w:delText>
          </w:r>
          <w:r w:rsidDel="00BF495C">
            <w:rPr>
              <w:color w:val="FF0000"/>
              <w:sz w:val="24"/>
              <w:szCs w:val="24"/>
              <w:u w:color="FF0000"/>
            </w:rPr>
            <w:delText>or counties</w:delText>
          </w:r>
          <w:r w:rsidDel="00BF495C">
            <w:rPr>
              <w:color w:val="FF0000"/>
              <w:sz w:val="24"/>
              <w:szCs w:val="24"/>
              <w:u w:color="FF0000"/>
            </w:rPr>
            <w:delText xml:space="preserve"> that had population greater to XXXX. </w:delText>
          </w:r>
        </w:del>
        <w:r>
          <w:rPr>
            <w:color w:val="FF0000"/>
            <w:sz w:val="24"/>
            <w:szCs w:val="24"/>
            <w:u w:color="FF0000"/>
          </w:rPr>
          <w:t>Finally, county-level effective weed-control termination dates were summarized at the 0.2, 0.5 and 0.8 probability levels.</w:t>
        </w:r>
      </w:ins>
    </w:p>
    <w:p w14:paraId="107DEA06" w14:textId="77777777" w:rsidR="007A307F" w:rsidRDefault="00942408">
      <w:pPr>
        <w:shd w:val="clear" w:color="auto" w:fill="FFFFFF"/>
        <w:spacing w:after="0" w:line="240" w:lineRule="auto"/>
        <w:rPr>
          <w:del w:id="255" w:author="Rafael Martinez-Feria" w:date="2020-01-28T18:18:00Z"/>
          <w:color w:val="FF0000"/>
          <w:sz w:val="24"/>
          <w:szCs w:val="24"/>
          <w:u w:color="FF0000"/>
        </w:rPr>
      </w:pPr>
      <w:del w:id="256" w:author="Rafael Martinez-Feria" w:date="2020-01-28T18:21:00Z">
        <w:r>
          <w:rPr>
            <w:color w:val="FF0000"/>
            <w:sz w:val="24"/>
            <w:szCs w:val="24"/>
            <w:u w:color="FF0000"/>
          </w:rPr>
          <w:delText>At each grid cell, we simulated three planting date scenarios: September 15 (optimistic), Octob</w:delText>
        </w:r>
        <w:r>
          <w:rPr>
            <w:color w:val="FF0000"/>
            <w:sz w:val="24"/>
            <w:szCs w:val="24"/>
            <w:u w:color="FF0000"/>
          </w:rPr>
          <w:delText>er 7 (realistic), and November 1 (late). Each scenario was run for the 30 years of historical data so as to obtain biomass growth curve for each combination of scenario, year and grid cell. Then each cover crop growth curve was examined to identify the dat</w:delText>
        </w:r>
        <w:r>
          <w:rPr>
            <w:color w:val="FF0000"/>
            <w:sz w:val="24"/>
            <w:szCs w:val="24"/>
            <w:u w:color="FF0000"/>
          </w:rPr>
          <w:delText>e when 5 Mg ha-1 of growth were achieved. This day was effectively the earliest date when the cover crop should be terminated to achieve effective weed control (see results). The average termination date for each year was summarized by county, so each coun</w:delText>
        </w:r>
        <w:r>
          <w:rPr>
            <w:color w:val="FF0000"/>
            <w:sz w:val="24"/>
            <w:szCs w:val="24"/>
            <w:u w:color="FF0000"/>
          </w:rPr>
          <w:delText xml:space="preserve">ty in each scenarion had a distribution of 30 values of termination dates. Finally, </w:delText>
        </w:r>
      </w:del>
    </w:p>
    <w:p w14:paraId="4987A77E" w14:textId="77777777" w:rsidR="007A307F" w:rsidRDefault="007A307F">
      <w:pPr>
        <w:shd w:val="clear" w:color="auto" w:fill="FFFFFF"/>
        <w:spacing w:after="0" w:line="240" w:lineRule="auto"/>
        <w:rPr>
          <w:del w:id="257" w:author="Rafael Martinez-Feria" w:date="2020-01-28T18:18:00Z"/>
          <w:color w:val="FF0000"/>
          <w:sz w:val="24"/>
          <w:szCs w:val="24"/>
          <w:u w:color="FF0000"/>
        </w:rPr>
      </w:pPr>
    </w:p>
    <w:p w14:paraId="74317944" w14:textId="77777777" w:rsidR="007A307F" w:rsidRDefault="00942408">
      <w:pPr>
        <w:shd w:val="clear" w:color="auto" w:fill="FFFFFF"/>
        <w:spacing w:after="0" w:line="240" w:lineRule="auto"/>
        <w:rPr>
          <w:del w:id="258" w:author="Rafael Martinez-Feria" w:date="2020-01-28T18:18:00Z"/>
          <w:color w:val="FF0000"/>
          <w:sz w:val="24"/>
          <w:szCs w:val="24"/>
          <w:u w:color="FF0000"/>
        </w:rPr>
      </w:pPr>
      <w:del w:id="259" w:author="Rafael Martinez-Feria" w:date="2020-01-28T18:18:00Z">
        <w:r>
          <w:rPr>
            <w:color w:val="FF0000"/>
            <w:sz w:val="24"/>
            <w:szCs w:val="24"/>
            <w:u w:color="FF0000"/>
          </w:rPr>
          <w:delText xml:space="preserve">Results form </w:delText>
        </w:r>
      </w:del>
    </w:p>
    <w:p w14:paraId="29062682" w14:textId="77777777" w:rsidR="007A307F" w:rsidRDefault="00942408">
      <w:pPr>
        <w:shd w:val="clear" w:color="auto" w:fill="FFFFFF"/>
        <w:spacing w:after="0" w:line="240" w:lineRule="auto"/>
        <w:rPr>
          <w:color w:val="FF0000"/>
          <w:sz w:val="24"/>
          <w:szCs w:val="24"/>
          <w:u w:color="FF0000"/>
        </w:rPr>
      </w:pPr>
      <w:del w:id="260" w:author="Rafael Martinez-Feria" w:date="2020-01-28T18:18:00Z">
        <w:r>
          <w:rPr>
            <w:color w:val="FF0000"/>
            <w:sz w:val="24"/>
            <w:szCs w:val="24"/>
            <w:u w:color="FF0000"/>
          </w:rPr>
          <w:delText xml:space="preserve">in on a field scale averaged at the county level within the 10 states included in our study area. Planting dates included were September 15 </w:delText>
        </w:r>
        <w:r>
          <w:rPr>
            <w:color w:val="FF0000"/>
            <w:sz w:val="24"/>
            <w:szCs w:val="24"/>
            <w:u w:color="FF0000"/>
          </w:rPr>
          <w:delText>(optimistic), October 7 (realistic), and November 1 (late). The date when the CC reached a threshold value was recorded blah blah. Rafa? (Supplementary material 2).</w:delText>
        </w:r>
      </w:del>
    </w:p>
    <w:p w14:paraId="6C0005FE" w14:textId="77777777" w:rsidR="007A307F" w:rsidRDefault="007A307F">
      <w:pPr>
        <w:shd w:val="clear" w:color="auto" w:fill="FFFFFF"/>
        <w:spacing w:after="0" w:line="240" w:lineRule="auto"/>
      </w:pPr>
    </w:p>
    <w:p w14:paraId="57F2C706" w14:textId="77777777" w:rsidR="007A307F" w:rsidRDefault="00942408">
      <w:pPr>
        <w:pStyle w:val="NoSpacing"/>
        <w:rPr>
          <w:b/>
          <w:bCs/>
          <w:sz w:val="32"/>
          <w:szCs w:val="32"/>
        </w:rPr>
      </w:pPr>
      <w:r>
        <w:rPr>
          <w:b/>
          <w:bCs/>
          <w:sz w:val="32"/>
          <w:szCs w:val="32"/>
        </w:rPr>
        <w:t>3. Results and Discussion</w:t>
      </w:r>
    </w:p>
    <w:p w14:paraId="17CA24CC" w14:textId="77777777" w:rsidR="007A307F" w:rsidRDefault="007A307F">
      <w:pPr>
        <w:pStyle w:val="NoSpacing"/>
        <w:rPr>
          <w:sz w:val="24"/>
          <w:szCs w:val="24"/>
        </w:rPr>
      </w:pPr>
    </w:p>
    <w:p w14:paraId="40F26400" w14:textId="77777777" w:rsidR="007A307F" w:rsidRDefault="00942408">
      <w:pPr>
        <w:pStyle w:val="NoSpacing"/>
        <w:rPr>
          <w:b/>
          <w:bCs/>
          <w:sz w:val="24"/>
          <w:szCs w:val="24"/>
          <w:u w:val="single"/>
        </w:rPr>
      </w:pPr>
      <w:r>
        <w:rPr>
          <w:b/>
          <w:bCs/>
          <w:sz w:val="24"/>
          <w:szCs w:val="24"/>
          <w:u w:val="single"/>
        </w:rPr>
        <w:t>3.1 Database overview</w:t>
      </w:r>
    </w:p>
    <w:p w14:paraId="2DF32F30" w14:textId="77777777" w:rsidR="007A307F" w:rsidRDefault="007A307F">
      <w:pPr>
        <w:pStyle w:val="NoSpacing"/>
        <w:rPr>
          <w:sz w:val="24"/>
          <w:szCs w:val="24"/>
        </w:rPr>
      </w:pPr>
    </w:p>
    <w:p w14:paraId="65662073" w14:textId="77777777" w:rsidR="007A307F" w:rsidRDefault="00942408">
      <w:pPr>
        <w:shd w:val="clear" w:color="auto" w:fill="FFFFFF"/>
        <w:spacing w:after="0" w:line="240" w:lineRule="auto"/>
        <w:rPr>
          <w:sz w:val="24"/>
          <w:szCs w:val="24"/>
        </w:rPr>
      </w:pPr>
      <w:r>
        <w:rPr>
          <w:sz w:val="24"/>
          <w:szCs w:val="24"/>
        </w:rPr>
        <w:t>Fifteen articles (</w:t>
      </w:r>
      <w:r>
        <w:rPr>
          <w:b/>
          <w:bCs/>
          <w:color w:val="FF0000"/>
          <w:sz w:val="24"/>
          <w:szCs w:val="24"/>
          <w:u w:color="FF0000"/>
        </w:rPr>
        <w:t>Supplementary material 3</w:t>
      </w:r>
      <w:r>
        <w:rPr>
          <w:sz w:val="24"/>
          <w:szCs w:val="24"/>
        </w:rPr>
        <w:t>) fit our criteria, producing 123 response ratios for weed biomass and 119 response ratios for weed density. The studies represent a range of site characteristics and management</w:t>
      </w:r>
      <w:del w:id="261" w:author="Rafael Martinez-Feria" w:date="2020-01-28T18:25:00Z">
        <w:r>
          <w:rPr>
            <w:sz w:val="24"/>
            <w:szCs w:val="24"/>
          </w:rPr>
          <w:delText>s</w:delText>
        </w:r>
      </w:del>
      <w:r>
        <w:rPr>
          <w:sz w:val="24"/>
          <w:szCs w:val="24"/>
        </w:rPr>
        <w:t xml:space="preserve"> representative of maize-soybean production systems of</w:t>
      </w:r>
      <w:r>
        <w:rPr>
          <w:sz w:val="24"/>
          <w:szCs w:val="24"/>
        </w:rPr>
        <w:t xml:space="preserve"> the Corn Belt (Fig 1; Table 1). Although the subsequent cash crop’s planting density can affect a CC’s weed suppression effectiveness (Ryan et al. 2011), we were unable to assess that aspect of the cropping systems due to a paucity of reported cash crop p</w:t>
      </w:r>
      <w:r>
        <w:rPr>
          <w:sz w:val="24"/>
          <w:szCs w:val="24"/>
        </w:rPr>
        <w:t>lanting densities in the papers.</w:t>
      </w:r>
    </w:p>
    <w:p w14:paraId="19F7B7B8" w14:textId="77777777" w:rsidR="007A307F" w:rsidRDefault="007A307F">
      <w:pPr>
        <w:pStyle w:val="NoSpacing"/>
        <w:rPr>
          <w:sz w:val="24"/>
          <w:szCs w:val="24"/>
        </w:rPr>
      </w:pPr>
    </w:p>
    <w:p w14:paraId="4F4FBC73" w14:textId="77777777" w:rsidR="007A307F" w:rsidRDefault="007A307F">
      <w:pPr>
        <w:pStyle w:val="NoSpacing"/>
        <w:rPr>
          <w:sz w:val="24"/>
          <w:szCs w:val="24"/>
        </w:rPr>
      </w:pP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576"/>
      </w:tblGrid>
      <w:tr w:rsidR="007A307F" w14:paraId="5379FD5D" w14:textId="77777777">
        <w:trPr>
          <w:trHeight w:val="5033"/>
        </w:trPr>
        <w:tc>
          <w:tcPr>
            <w:tcW w:w="9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D60DE" w14:textId="77777777" w:rsidR="007A307F" w:rsidRDefault="00942408">
            <w:pPr>
              <w:pStyle w:val="NoSpacing"/>
              <w:spacing w:after="0" w:line="240" w:lineRule="auto"/>
            </w:pPr>
            <w:r>
              <w:rPr>
                <w:noProof/>
                <w:sz w:val="24"/>
                <w:szCs w:val="24"/>
              </w:rPr>
              <w:lastRenderedPageBreak/>
              <w:drawing>
                <wp:inline distT="0" distB="0" distL="0" distR="0" wp14:anchorId="433E6517" wp14:editId="4BB900B7">
                  <wp:extent cx="5946820" cy="321949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10"/>
                          <a:stretch>
                            <a:fillRect/>
                          </a:stretch>
                        </pic:blipFill>
                        <pic:spPr>
                          <a:xfrm>
                            <a:off x="0" y="0"/>
                            <a:ext cx="5946820" cy="3219496"/>
                          </a:xfrm>
                          <a:prstGeom prst="rect">
                            <a:avLst/>
                          </a:prstGeom>
                          <a:ln w="12700" cap="flat">
                            <a:noFill/>
                            <a:miter lim="400000"/>
                          </a:ln>
                          <a:effectLst/>
                        </pic:spPr>
                      </pic:pic>
                    </a:graphicData>
                  </a:graphic>
                </wp:inline>
              </w:drawing>
            </w:r>
          </w:p>
        </w:tc>
      </w:tr>
      <w:tr w:rsidR="007A307F" w14:paraId="4BA271A8" w14:textId="77777777">
        <w:trPr>
          <w:trHeight w:val="1690"/>
        </w:trPr>
        <w:tc>
          <w:tcPr>
            <w:tcW w:w="9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9B507" w14:textId="77777777" w:rsidR="007A307F" w:rsidRDefault="00942408">
            <w:pPr>
              <w:pStyle w:val="NoSpacing"/>
              <w:spacing w:after="0" w:line="240" w:lineRule="auto"/>
            </w:pPr>
            <w:r>
              <w:rPr>
                <w:b/>
                <w:bCs/>
                <w:sz w:val="24"/>
                <w:szCs w:val="24"/>
              </w:rPr>
              <w:t>Figure 1</w:t>
            </w:r>
            <w:r>
              <w:rPr>
                <w:sz w:val="24"/>
                <w:szCs w:val="24"/>
              </w:rPr>
              <w:t xml:space="preserve"> (rough draft). Our database comprised 15 published studies done in one of the 12 Corn Belt states that measured weed biomass or weed density in a winter cover cropped and no-cover treatment of maize or soybean</w:t>
            </w:r>
            <w:r>
              <w:rPr>
                <w:sz w:val="24"/>
                <w:szCs w:val="24"/>
              </w:rPr>
              <w:t xml:space="preserve">; point shape indicates the weed response reported, point size the number of comparisons extracted from the study location, and point color the tillage classification of the study. No studies from North and South Dakota met our selection criteria. </w:t>
            </w:r>
          </w:p>
        </w:tc>
      </w:tr>
    </w:tbl>
    <w:p w14:paraId="31EF2900" w14:textId="77777777" w:rsidR="007A307F" w:rsidRDefault="007A307F">
      <w:pPr>
        <w:pStyle w:val="NoSpacing"/>
        <w:widowControl w:val="0"/>
        <w:spacing w:line="240" w:lineRule="auto"/>
        <w:rPr>
          <w:sz w:val="24"/>
          <w:szCs w:val="24"/>
        </w:rPr>
      </w:pPr>
    </w:p>
    <w:p w14:paraId="3F04BF37" w14:textId="77777777" w:rsidR="007A307F" w:rsidRDefault="007A307F">
      <w:pPr>
        <w:pStyle w:val="NoSpacing"/>
        <w:rPr>
          <w:sz w:val="24"/>
          <w:szCs w:val="24"/>
        </w:rPr>
      </w:pPr>
    </w:p>
    <w:p w14:paraId="34286F22" w14:textId="77777777" w:rsidR="007A307F" w:rsidRDefault="007A307F">
      <w:pPr>
        <w:pStyle w:val="NoSpacing"/>
        <w:rPr>
          <w:sz w:val="24"/>
          <w:szCs w:val="24"/>
        </w:rPr>
      </w:pPr>
    </w:p>
    <w:p w14:paraId="0E3C3024" w14:textId="77777777" w:rsidR="007A307F" w:rsidRDefault="00942408">
      <w:pPr>
        <w:shd w:val="clear" w:color="auto" w:fill="FFFFFF"/>
        <w:spacing w:after="0" w:line="240" w:lineRule="auto"/>
        <w:rPr>
          <w:sz w:val="24"/>
          <w:szCs w:val="24"/>
        </w:rPr>
      </w:pPr>
      <w:r>
        <w:rPr>
          <w:b/>
          <w:bCs/>
          <w:sz w:val="24"/>
          <w:szCs w:val="24"/>
        </w:rPr>
        <w:t xml:space="preserve">Table 1. </w:t>
      </w:r>
      <w:r>
        <w:rPr>
          <w:sz w:val="24"/>
          <w:szCs w:val="24"/>
        </w:rPr>
        <w:t xml:space="preserve">Management, experimental design, and site characteristics were extracted from each publication; weed biomass and weed density responses were separated into two separate datasets. The full database is available in Iowa State University’s </w:t>
      </w:r>
      <w:proofErr w:type="spellStart"/>
      <w:r>
        <w:rPr>
          <w:sz w:val="24"/>
          <w:szCs w:val="24"/>
        </w:rPr>
        <w:t>DataShare</w:t>
      </w:r>
      <w:proofErr w:type="spellEnd"/>
      <w:r>
        <w:rPr>
          <w:sz w:val="24"/>
          <w:szCs w:val="24"/>
        </w:rPr>
        <w:t xml:space="preserve"> </w:t>
      </w:r>
      <w:r>
        <w:rPr>
          <w:sz w:val="24"/>
          <w:szCs w:val="24"/>
        </w:rPr>
        <w:t>repository (</w:t>
      </w:r>
      <w:r>
        <w:rPr>
          <w:color w:val="FF0000"/>
          <w:sz w:val="24"/>
          <w:szCs w:val="24"/>
          <w:u w:color="FF0000"/>
        </w:rPr>
        <w:t>CITE</w:t>
      </w:r>
      <w:r>
        <w:rPr>
          <w:sz w:val="24"/>
          <w:szCs w:val="24"/>
        </w:rPr>
        <w:t xml:space="preserve">). </w:t>
      </w:r>
    </w:p>
    <w:p w14:paraId="360F7ED0" w14:textId="77777777" w:rsidR="007A307F" w:rsidRDefault="007A307F">
      <w:pPr>
        <w:shd w:val="clear" w:color="auto" w:fill="FFFFFF"/>
        <w:spacing w:after="0" w:line="240" w:lineRule="auto"/>
        <w:rPr>
          <w:sz w:val="24"/>
          <w:szCs w:val="24"/>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08"/>
        <w:gridCol w:w="2930"/>
        <w:gridCol w:w="2133"/>
        <w:gridCol w:w="3179"/>
      </w:tblGrid>
      <w:tr w:rsidR="007A307F" w14:paraId="6C9BAEA0" w14:textId="77777777">
        <w:trPr>
          <w:trHeight w:val="57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80D213" w14:textId="77777777" w:rsidR="007A307F" w:rsidRDefault="00942408">
            <w:pPr>
              <w:spacing w:after="0" w:line="240" w:lineRule="auto"/>
            </w:pPr>
            <w:r>
              <w:rPr>
                <w:b/>
                <w:bCs/>
                <w:sz w:val="24"/>
                <w:szCs w:val="24"/>
              </w:rPr>
              <w:t>Category</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7D494" w14:textId="77777777" w:rsidR="007A307F" w:rsidRDefault="00942408">
            <w:pPr>
              <w:spacing w:after="0" w:line="240" w:lineRule="auto"/>
            </w:pPr>
            <w:r>
              <w:rPr>
                <w:b/>
                <w:bCs/>
                <w:sz w:val="24"/>
                <w:szCs w:val="24"/>
              </w:rPr>
              <w:t>Factor</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31C04" w14:textId="77777777" w:rsidR="007A307F" w:rsidRDefault="00942408">
            <w:pPr>
              <w:spacing w:after="0" w:line="240" w:lineRule="auto"/>
            </w:pPr>
            <w:r>
              <w:rPr>
                <w:b/>
                <w:bCs/>
                <w:sz w:val="24"/>
                <w:szCs w:val="24"/>
              </w:rPr>
              <w:t>Biomass (n = 123)</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68EA8" w14:textId="77777777" w:rsidR="007A307F" w:rsidRDefault="00942408">
            <w:pPr>
              <w:spacing w:after="0" w:line="240" w:lineRule="auto"/>
            </w:pPr>
            <w:r>
              <w:rPr>
                <w:b/>
                <w:bCs/>
                <w:sz w:val="24"/>
                <w:szCs w:val="24"/>
              </w:rPr>
              <w:t>Density (n = 119)</w:t>
            </w:r>
          </w:p>
        </w:tc>
      </w:tr>
      <w:tr w:rsidR="007A307F" w14:paraId="7B64631F" w14:textId="77777777">
        <w:trPr>
          <w:trHeight w:val="29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2B872A09" w14:textId="77777777" w:rsidR="007A307F" w:rsidRDefault="00942408">
            <w:pPr>
              <w:spacing w:after="0" w:line="240" w:lineRule="auto"/>
            </w:pPr>
            <w:r>
              <w:rPr>
                <w:b/>
                <w:bCs/>
                <w:i/>
                <w:iCs/>
                <w:sz w:val="24"/>
                <w:szCs w:val="24"/>
              </w:rPr>
              <w:t>Management</w:t>
            </w:r>
          </w:p>
        </w:tc>
      </w:tr>
      <w:tr w:rsidR="007A307F" w14:paraId="2A4ADF45" w14:textId="77777777">
        <w:trPr>
          <w:trHeight w:val="57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BA3E2" w14:textId="77777777" w:rsidR="007A307F" w:rsidRDefault="00942408">
            <w:pPr>
              <w:spacing w:after="0" w:line="240" w:lineRule="auto"/>
            </w:pPr>
            <w:r>
              <w:rPr>
                <w:sz w:val="24"/>
                <w:szCs w:val="24"/>
              </w:rPr>
              <w:t>System</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AE63F" w14:textId="77777777" w:rsidR="007A307F" w:rsidRDefault="00942408">
            <w:pPr>
              <w:spacing w:after="0" w:line="240" w:lineRule="auto"/>
            </w:pPr>
            <w:r>
              <w:rPr>
                <w:sz w:val="24"/>
                <w:szCs w:val="24"/>
              </w:rPr>
              <w:t>Tillage</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FF439" w14:textId="77777777" w:rsidR="007A307F" w:rsidRDefault="00942408">
            <w:pPr>
              <w:spacing w:after="0" w:line="240" w:lineRule="auto"/>
              <w:rPr>
                <w:sz w:val="24"/>
                <w:szCs w:val="24"/>
              </w:rPr>
            </w:pPr>
            <w:r>
              <w:rPr>
                <w:sz w:val="24"/>
                <w:szCs w:val="24"/>
              </w:rPr>
              <w:t xml:space="preserve">Tilled (n=30) </w:t>
            </w:r>
          </w:p>
          <w:p w14:paraId="3FB919EE" w14:textId="77777777" w:rsidR="007A307F" w:rsidRDefault="00942408">
            <w:pPr>
              <w:spacing w:after="0" w:line="240" w:lineRule="auto"/>
            </w:pPr>
            <w:r>
              <w:rPr>
                <w:sz w:val="24"/>
                <w:szCs w:val="24"/>
              </w:rPr>
              <w:t>Zero-till (n=93)</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4969A" w14:textId="77777777" w:rsidR="007A307F" w:rsidRDefault="00942408">
            <w:pPr>
              <w:spacing w:after="0" w:line="240" w:lineRule="auto"/>
              <w:rPr>
                <w:sz w:val="24"/>
                <w:szCs w:val="24"/>
              </w:rPr>
            </w:pPr>
            <w:r>
              <w:rPr>
                <w:sz w:val="24"/>
                <w:szCs w:val="24"/>
              </w:rPr>
              <w:t xml:space="preserve">Tilled (n=31) </w:t>
            </w:r>
          </w:p>
          <w:p w14:paraId="05B2754E" w14:textId="77777777" w:rsidR="007A307F" w:rsidRDefault="00942408">
            <w:pPr>
              <w:spacing w:after="0" w:line="240" w:lineRule="auto"/>
            </w:pPr>
            <w:r>
              <w:rPr>
                <w:sz w:val="24"/>
                <w:szCs w:val="24"/>
              </w:rPr>
              <w:t>Zero-till (n=88)</w:t>
            </w:r>
          </w:p>
        </w:tc>
      </w:tr>
      <w:tr w:rsidR="007A307F" w14:paraId="6C8B327D" w14:textId="77777777">
        <w:trPr>
          <w:trHeight w:val="85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641ACF" w14:textId="77777777" w:rsidR="007A307F" w:rsidRDefault="007A307F"/>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52847" w14:textId="77777777" w:rsidR="007A307F" w:rsidRDefault="00942408">
            <w:pPr>
              <w:spacing w:after="0" w:line="240" w:lineRule="auto"/>
            </w:pPr>
            <w:r>
              <w:rPr>
                <w:sz w:val="24"/>
                <w:szCs w:val="24"/>
              </w:rPr>
              <w:t>Time between cover crop termination and cash crop planting</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704A9" w14:textId="77777777" w:rsidR="007A307F" w:rsidRDefault="00942408">
            <w:pPr>
              <w:spacing w:after="0" w:line="240" w:lineRule="auto"/>
            </w:pPr>
            <w:r>
              <w:rPr>
                <w:sz w:val="24"/>
                <w:szCs w:val="24"/>
              </w:rPr>
              <w:t>-31 – 29 days</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A8B34" w14:textId="77777777" w:rsidR="007A307F" w:rsidRDefault="00942408">
            <w:pPr>
              <w:spacing w:after="0" w:line="240" w:lineRule="auto"/>
            </w:pPr>
            <w:r>
              <w:rPr>
                <w:sz w:val="24"/>
                <w:szCs w:val="24"/>
              </w:rPr>
              <w:t xml:space="preserve">-31 – 13 </w:t>
            </w:r>
            <w:r>
              <w:rPr>
                <w:sz w:val="24"/>
                <w:szCs w:val="24"/>
              </w:rPr>
              <w:t>days</w:t>
            </w:r>
          </w:p>
        </w:tc>
      </w:tr>
      <w:tr w:rsidR="007A307F" w14:paraId="378F66E1" w14:textId="77777777">
        <w:trPr>
          <w:trHeight w:val="169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CD521" w14:textId="77777777" w:rsidR="007A307F" w:rsidRDefault="00942408">
            <w:pPr>
              <w:spacing w:after="0" w:line="240" w:lineRule="auto"/>
            </w:pPr>
            <w:r>
              <w:rPr>
                <w:sz w:val="24"/>
                <w:szCs w:val="24"/>
              </w:rPr>
              <w:lastRenderedPageBreak/>
              <w:t>Cover Crop</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9263B" w14:textId="77777777" w:rsidR="007A307F" w:rsidRDefault="00942408">
            <w:pPr>
              <w:spacing w:after="0" w:line="240" w:lineRule="auto"/>
            </w:pPr>
            <w:r>
              <w:rPr>
                <w:sz w:val="24"/>
                <w:szCs w:val="24"/>
              </w:rPr>
              <w:t>Type</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C9E11" w14:textId="77777777" w:rsidR="007A307F" w:rsidRDefault="00942408">
            <w:pPr>
              <w:spacing w:after="0" w:line="240" w:lineRule="auto"/>
              <w:rPr>
                <w:sz w:val="24"/>
                <w:szCs w:val="24"/>
              </w:rPr>
            </w:pPr>
            <w:r>
              <w:rPr>
                <w:sz w:val="24"/>
                <w:szCs w:val="24"/>
              </w:rPr>
              <w:t>Grass (n=46)</w:t>
            </w:r>
          </w:p>
          <w:p w14:paraId="1E38DD1A" w14:textId="77777777" w:rsidR="007A307F" w:rsidRDefault="00942408">
            <w:pPr>
              <w:spacing w:after="0" w:line="240" w:lineRule="auto"/>
              <w:rPr>
                <w:sz w:val="24"/>
                <w:szCs w:val="24"/>
              </w:rPr>
            </w:pPr>
            <w:r>
              <w:rPr>
                <w:sz w:val="24"/>
                <w:szCs w:val="24"/>
              </w:rPr>
              <w:t>Non-grass (n=77)</w:t>
            </w:r>
          </w:p>
          <w:p w14:paraId="0686E9A4" w14:textId="77777777" w:rsidR="007A307F" w:rsidRDefault="00942408">
            <w:pPr>
              <w:spacing w:after="0" w:line="240" w:lineRule="auto"/>
            </w:pPr>
            <w:r>
              <w:rPr>
                <w:i/>
                <w:iCs/>
                <w:sz w:val="24"/>
                <w:szCs w:val="24"/>
              </w:rPr>
              <w:t>Non-grass category includes brassicas (3), legumes (74)</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DFF17" w14:textId="77777777" w:rsidR="007A307F" w:rsidRDefault="00942408">
            <w:pPr>
              <w:spacing w:after="0" w:line="240" w:lineRule="auto"/>
              <w:rPr>
                <w:sz w:val="24"/>
                <w:szCs w:val="24"/>
              </w:rPr>
            </w:pPr>
            <w:r>
              <w:rPr>
                <w:sz w:val="24"/>
                <w:szCs w:val="24"/>
              </w:rPr>
              <w:t>Grass (n=31)</w:t>
            </w:r>
          </w:p>
          <w:p w14:paraId="13EFC5E9" w14:textId="77777777" w:rsidR="007A307F" w:rsidRDefault="00942408">
            <w:pPr>
              <w:spacing w:after="0" w:line="240" w:lineRule="auto"/>
              <w:rPr>
                <w:sz w:val="24"/>
                <w:szCs w:val="24"/>
              </w:rPr>
            </w:pPr>
            <w:r>
              <w:rPr>
                <w:sz w:val="24"/>
                <w:szCs w:val="24"/>
              </w:rPr>
              <w:t>Non-grass (n=88)</w:t>
            </w:r>
          </w:p>
          <w:p w14:paraId="70884A18" w14:textId="77777777" w:rsidR="007A307F" w:rsidRDefault="00942408">
            <w:pPr>
              <w:spacing w:after="0" w:line="240" w:lineRule="auto"/>
            </w:pPr>
            <w:r>
              <w:rPr>
                <w:i/>
                <w:iCs/>
                <w:sz w:val="24"/>
                <w:szCs w:val="24"/>
              </w:rPr>
              <w:t>Non-grass category includes brassicas (9), legumes (73), mixtures (6)</w:t>
            </w:r>
          </w:p>
        </w:tc>
      </w:tr>
      <w:tr w:rsidR="007A307F" w14:paraId="00567393" w14:textId="77777777">
        <w:trPr>
          <w:trHeight w:val="29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6A940B" w14:textId="77777777" w:rsidR="007A307F" w:rsidRDefault="007A307F"/>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E165A" w14:textId="77777777" w:rsidR="007A307F" w:rsidRDefault="00942408">
            <w:pPr>
              <w:spacing w:after="0" w:line="240" w:lineRule="auto"/>
            </w:pPr>
            <w:r>
              <w:rPr>
                <w:sz w:val="24"/>
                <w:szCs w:val="24"/>
              </w:rPr>
              <w:t>Planting date</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C68EA" w14:textId="77777777" w:rsidR="007A307F" w:rsidRDefault="00942408">
            <w:pPr>
              <w:spacing w:after="0" w:line="240" w:lineRule="auto"/>
            </w:pPr>
            <w:r>
              <w:rPr>
                <w:sz w:val="24"/>
                <w:szCs w:val="24"/>
              </w:rPr>
              <w:t>Aug 15 – Oct 18</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1BA56" w14:textId="77777777" w:rsidR="007A307F" w:rsidRDefault="00942408">
            <w:pPr>
              <w:spacing w:after="0" w:line="240" w:lineRule="auto"/>
            </w:pPr>
            <w:r>
              <w:rPr>
                <w:sz w:val="24"/>
                <w:szCs w:val="24"/>
              </w:rPr>
              <w:t xml:space="preserve">Aug 15 – Oct </w:t>
            </w:r>
            <w:r>
              <w:rPr>
                <w:sz w:val="24"/>
                <w:szCs w:val="24"/>
              </w:rPr>
              <w:t>31</w:t>
            </w:r>
          </w:p>
        </w:tc>
      </w:tr>
      <w:tr w:rsidR="007A307F" w14:paraId="05A55E29" w14:textId="77777777">
        <w:trPr>
          <w:trHeight w:val="57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C8B79" w14:textId="77777777" w:rsidR="007A307F" w:rsidRDefault="007A307F"/>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F55DD" w14:textId="77777777" w:rsidR="007A307F" w:rsidRDefault="00942408">
            <w:pPr>
              <w:spacing w:after="0" w:line="240" w:lineRule="auto"/>
            </w:pPr>
            <w:r>
              <w:rPr>
                <w:sz w:val="24"/>
                <w:szCs w:val="24"/>
              </w:rPr>
              <w:t>Planting density</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DA3E9" w14:textId="77777777" w:rsidR="007A307F" w:rsidRDefault="00942408">
            <w:pPr>
              <w:spacing w:after="0" w:line="240" w:lineRule="auto"/>
            </w:pPr>
            <w:r>
              <w:rPr>
                <w:sz w:val="24"/>
                <w:szCs w:val="24"/>
              </w:rPr>
              <w:t>13.4 – 180 kg seed ha-1</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75D627" w14:textId="77777777" w:rsidR="007A307F" w:rsidRDefault="00942408">
            <w:pPr>
              <w:spacing w:after="0" w:line="240" w:lineRule="auto"/>
            </w:pPr>
            <w:r>
              <w:rPr>
                <w:sz w:val="24"/>
                <w:szCs w:val="24"/>
              </w:rPr>
              <w:t>9 – 135 kg seed ha-1</w:t>
            </w:r>
          </w:p>
        </w:tc>
      </w:tr>
      <w:tr w:rsidR="007A307F" w14:paraId="599E903D" w14:textId="77777777">
        <w:trPr>
          <w:trHeight w:val="29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9F53B" w14:textId="77777777" w:rsidR="007A307F" w:rsidRDefault="007A307F"/>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1A3F6" w14:textId="77777777" w:rsidR="007A307F" w:rsidRDefault="00942408">
            <w:pPr>
              <w:spacing w:after="0" w:line="240" w:lineRule="auto"/>
            </w:pPr>
            <w:r>
              <w:rPr>
                <w:sz w:val="24"/>
                <w:szCs w:val="24"/>
              </w:rPr>
              <w:t>Termination date</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5BF1CF" w14:textId="77777777" w:rsidR="007A307F" w:rsidRDefault="00942408">
            <w:pPr>
              <w:spacing w:after="0" w:line="240" w:lineRule="auto"/>
            </w:pPr>
            <w:r>
              <w:rPr>
                <w:sz w:val="24"/>
                <w:szCs w:val="24"/>
              </w:rPr>
              <w:t>April 18 – June 18</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5832B8" w14:textId="77777777" w:rsidR="007A307F" w:rsidRDefault="00942408">
            <w:pPr>
              <w:spacing w:after="0" w:line="240" w:lineRule="auto"/>
            </w:pPr>
            <w:r>
              <w:rPr>
                <w:sz w:val="24"/>
                <w:szCs w:val="24"/>
              </w:rPr>
              <w:t>April 18 – June 18</w:t>
            </w:r>
          </w:p>
        </w:tc>
      </w:tr>
      <w:tr w:rsidR="007A307F" w14:paraId="23517053" w14:textId="77777777">
        <w:trPr>
          <w:trHeight w:val="225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0545F" w14:textId="77777777" w:rsidR="007A307F" w:rsidRDefault="007A307F"/>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17CAF" w14:textId="77777777" w:rsidR="007A307F" w:rsidRDefault="00942408">
            <w:pPr>
              <w:spacing w:after="0" w:line="240" w:lineRule="auto"/>
            </w:pPr>
            <w:r>
              <w:rPr>
                <w:sz w:val="24"/>
                <w:szCs w:val="24"/>
              </w:rPr>
              <w:t>Termination method</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98F395" w14:textId="77777777" w:rsidR="007A307F" w:rsidRDefault="00942408">
            <w:pPr>
              <w:spacing w:after="0" w:line="240" w:lineRule="auto"/>
              <w:rPr>
                <w:sz w:val="24"/>
                <w:szCs w:val="24"/>
              </w:rPr>
            </w:pPr>
            <w:r>
              <w:rPr>
                <w:sz w:val="24"/>
                <w:szCs w:val="24"/>
              </w:rPr>
              <w:t>Several methods (n = 3)</w:t>
            </w:r>
          </w:p>
          <w:p w14:paraId="74C562D5" w14:textId="77777777" w:rsidR="007A307F" w:rsidRDefault="00942408">
            <w:pPr>
              <w:spacing w:after="0" w:line="240" w:lineRule="auto"/>
              <w:rPr>
                <w:sz w:val="24"/>
                <w:szCs w:val="24"/>
              </w:rPr>
            </w:pPr>
            <w:r>
              <w:rPr>
                <w:sz w:val="24"/>
                <w:szCs w:val="24"/>
              </w:rPr>
              <w:t>herbicides (n = 54)</w:t>
            </w:r>
          </w:p>
          <w:p w14:paraId="536D7F10" w14:textId="77777777" w:rsidR="007A307F" w:rsidRDefault="00942408">
            <w:pPr>
              <w:spacing w:after="0" w:line="240" w:lineRule="auto"/>
              <w:rPr>
                <w:sz w:val="24"/>
                <w:szCs w:val="24"/>
              </w:rPr>
            </w:pPr>
            <w:r>
              <w:rPr>
                <w:sz w:val="24"/>
                <w:szCs w:val="24"/>
              </w:rPr>
              <w:t>mechanical (roller crimper, mowing; n = 29)</w:t>
            </w:r>
          </w:p>
          <w:p w14:paraId="2AB0620E" w14:textId="77777777" w:rsidR="007A307F" w:rsidRDefault="00942408">
            <w:pPr>
              <w:spacing w:after="0" w:line="240" w:lineRule="auto"/>
            </w:pPr>
            <w:r>
              <w:rPr>
                <w:sz w:val="24"/>
                <w:szCs w:val="24"/>
              </w:rPr>
              <w:t>winterkill (n = 37)</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AE7360" w14:textId="77777777" w:rsidR="007A307F" w:rsidRDefault="00942408">
            <w:pPr>
              <w:spacing w:after="0" w:line="240" w:lineRule="auto"/>
              <w:rPr>
                <w:sz w:val="24"/>
                <w:szCs w:val="24"/>
              </w:rPr>
            </w:pPr>
            <w:r>
              <w:rPr>
                <w:sz w:val="24"/>
                <w:szCs w:val="24"/>
              </w:rPr>
              <w:t>Several methods (n = 3)</w:t>
            </w:r>
          </w:p>
          <w:p w14:paraId="7E8CFDDE" w14:textId="77777777" w:rsidR="007A307F" w:rsidRDefault="00942408">
            <w:pPr>
              <w:spacing w:after="0" w:line="240" w:lineRule="auto"/>
              <w:rPr>
                <w:sz w:val="24"/>
                <w:szCs w:val="24"/>
              </w:rPr>
            </w:pPr>
            <w:r>
              <w:rPr>
                <w:sz w:val="24"/>
                <w:szCs w:val="24"/>
              </w:rPr>
              <w:t>herbicides (n = 53)</w:t>
            </w:r>
          </w:p>
          <w:p w14:paraId="01F41F3E" w14:textId="77777777" w:rsidR="007A307F" w:rsidRDefault="00942408">
            <w:pPr>
              <w:spacing w:after="0" w:line="240" w:lineRule="auto"/>
              <w:rPr>
                <w:sz w:val="24"/>
                <w:szCs w:val="24"/>
              </w:rPr>
            </w:pPr>
            <w:r>
              <w:rPr>
                <w:sz w:val="24"/>
                <w:szCs w:val="24"/>
              </w:rPr>
              <w:t>mechanical (roller crimper, mowing; n = 22)</w:t>
            </w:r>
          </w:p>
          <w:p w14:paraId="0D5F4F17" w14:textId="77777777" w:rsidR="007A307F" w:rsidRDefault="00942408">
            <w:pPr>
              <w:spacing w:after="0" w:line="240" w:lineRule="auto"/>
              <w:rPr>
                <w:sz w:val="24"/>
                <w:szCs w:val="24"/>
              </w:rPr>
            </w:pPr>
            <w:r>
              <w:rPr>
                <w:sz w:val="24"/>
                <w:szCs w:val="24"/>
              </w:rPr>
              <w:t>winterkill (n = 37)</w:t>
            </w:r>
          </w:p>
          <w:p w14:paraId="1C69D65D" w14:textId="77777777" w:rsidR="007A307F" w:rsidRDefault="00942408">
            <w:pPr>
              <w:spacing w:after="0" w:line="240" w:lineRule="auto"/>
            </w:pPr>
            <w:r>
              <w:rPr>
                <w:sz w:val="24"/>
                <w:szCs w:val="24"/>
              </w:rPr>
              <w:t>none (n = 4)</w:t>
            </w:r>
          </w:p>
        </w:tc>
      </w:tr>
      <w:tr w:rsidR="007A307F" w14:paraId="49F4BC3A" w14:textId="77777777">
        <w:trPr>
          <w:trHeight w:val="57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4EDF05" w14:textId="77777777" w:rsidR="007A307F" w:rsidRDefault="007A307F"/>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E8581" w14:textId="77777777" w:rsidR="007A307F" w:rsidRDefault="00942408">
            <w:pPr>
              <w:spacing w:after="0" w:line="240" w:lineRule="auto"/>
            </w:pPr>
            <w:r>
              <w:rPr>
                <w:sz w:val="24"/>
                <w:szCs w:val="24"/>
              </w:rPr>
              <w:t>Cover crop biomass at termination</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472A9" w14:textId="77777777" w:rsidR="007A307F" w:rsidRDefault="00942408">
            <w:pPr>
              <w:spacing w:after="0" w:line="240" w:lineRule="auto"/>
            </w:pPr>
            <w:r>
              <w:rPr>
                <w:sz w:val="24"/>
                <w:szCs w:val="24"/>
              </w:rPr>
              <w:t>130 – 9003 kg ha-1</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FC490" w14:textId="77777777" w:rsidR="007A307F" w:rsidRDefault="00942408">
            <w:pPr>
              <w:spacing w:after="0" w:line="240" w:lineRule="auto"/>
            </w:pPr>
            <w:r>
              <w:rPr>
                <w:sz w:val="24"/>
                <w:szCs w:val="24"/>
              </w:rPr>
              <w:t>0 – 9003 kg ha-1</w:t>
            </w:r>
          </w:p>
        </w:tc>
      </w:tr>
      <w:tr w:rsidR="007A307F" w14:paraId="49E31F69" w14:textId="77777777">
        <w:trPr>
          <w:trHeight w:val="113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5D6E9" w14:textId="77777777" w:rsidR="007A307F" w:rsidRDefault="00942408">
            <w:pPr>
              <w:spacing w:after="0" w:line="240" w:lineRule="auto"/>
            </w:pPr>
            <w:r>
              <w:rPr>
                <w:sz w:val="24"/>
                <w:szCs w:val="24"/>
              </w:rPr>
              <w:t>Cash crop</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27A51" w14:textId="77777777" w:rsidR="007A307F" w:rsidRDefault="00942408">
            <w:pPr>
              <w:spacing w:after="0" w:line="240" w:lineRule="auto"/>
            </w:pPr>
            <w:r>
              <w:rPr>
                <w:sz w:val="24"/>
                <w:szCs w:val="24"/>
              </w:rPr>
              <w:t>Subsequent crop</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B4ED1" w14:textId="77777777" w:rsidR="007A307F" w:rsidRDefault="00942408">
            <w:pPr>
              <w:spacing w:after="0" w:line="240" w:lineRule="auto"/>
              <w:rPr>
                <w:sz w:val="24"/>
                <w:szCs w:val="24"/>
              </w:rPr>
            </w:pPr>
            <w:r>
              <w:rPr>
                <w:sz w:val="24"/>
                <w:szCs w:val="24"/>
              </w:rPr>
              <w:t>Maize (n=78)</w:t>
            </w:r>
          </w:p>
          <w:p w14:paraId="749B7626" w14:textId="77777777" w:rsidR="007A307F" w:rsidRDefault="00942408">
            <w:pPr>
              <w:spacing w:after="0" w:line="240" w:lineRule="auto"/>
            </w:pPr>
            <w:r>
              <w:rPr>
                <w:sz w:val="24"/>
                <w:szCs w:val="24"/>
              </w:rPr>
              <w:t>Soybean (n=45)</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081ED" w14:textId="77777777" w:rsidR="007A307F" w:rsidRDefault="00942408">
            <w:pPr>
              <w:spacing w:after="0" w:line="240" w:lineRule="auto"/>
              <w:rPr>
                <w:sz w:val="24"/>
                <w:szCs w:val="24"/>
              </w:rPr>
            </w:pPr>
            <w:r>
              <w:rPr>
                <w:sz w:val="24"/>
                <w:szCs w:val="24"/>
              </w:rPr>
              <w:t>Maize (n=73)</w:t>
            </w:r>
          </w:p>
          <w:p w14:paraId="135506CA" w14:textId="77777777" w:rsidR="007A307F" w:rsidRDefault="00942408">
            <w:pPr>
              <w:spacing w:after="0" w:line="240" w:lineRule="auto"/>
              <w:rPr>
                <w:sz w:val="24"/>
                <w:szCs w:val="24"/>
              </w:rPr>
            </w:pPr>
            <w:r>
              <w:rPr>
                <w:sz w:val="24"/>
                <w:szCs w:val="24"/>
              </w:rPr>
              <w:t>Soybean (n=42)</w:t>
            </w:r>
          </w:p>
          <w:p w14:paraId="3FF234DF" w14:textId="77777777" w:rsidR="007A307F" w:rsidRDefault="00942408">
            <w:pPr>
              <w:spacing w:after="0" w:line="240" w:lineRule="auto"/>
            </w:pPr>
            <w:r>
              <w:rPr>
                <w:sz w:val="24"/>
                <w:szCs w:val="24"/>
              </w:rPr>
              <w:t xml:space="preserve">Averaged over maize and soybean phases† (n=4) </w:t>
            </w:r>
          </w:p>
        </w:tc>
      </w:tr>
      <w:tr w:rsidR="007A307F" w14:paraId="127FF09E" w14:textId="77777777">
        <w:trPr>
          <w:trHeight w:val="29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8D52A" w14:textId="77777777" w:rsidR="007A307F" w:rsidRDefault="007A307F"/>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673D1" w14:textId="77777777" w:rsidR="007A307F" w:rsidRDefault="00942408">
            <w:pPr>
              <w:spacing w:after="0" w:line="240" w:lineRule="auto"/>
            </w:pPr>
            <w:r>
              <w:rPr>
                <w:sz w:val="24"/>
                <w:szCs w:val="24"/>
              </w:rPr>
              <w:t>Cash crop planting date</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5DE50" w14:textId="77777777" w:rsidR="007A307F" w:rsidRDefault="00942408">
            <w:pPr>
              <w:spacing w:after="0" w:line="240" w:lineRule="auto"/>
            </w:pPr>
            <w:r>
              <w:rPr>
                <w:sz w:val="24"/>
                <w:szCs w:val="24"/>
              </w:rPr>
              <w:t>April 20 – June 30</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E5E2F" w14:textId="77777777" w:rsidR="007A307F" w:rsidRDefault="00942408">
            <w:pPr>
              <w:spacing w:after="0" w:line="240" w:lineRule="auto"/>
            </w:pPr>
            <w:r>
              <w:rPr>
                <w:sz w:val="24"/>
                <w:szCs w:val="24"/>
              </w:rPr>
              <w:t>April 27 – June 18</w:t>
            </w:r>
          </w:p>
        </w:tc>
      </w:tr>
      <w:tr w:rsidR="007A307F" w14:paraId="16C02B7B" w14:textId="77777777">
        <w:trPr>
          <w:trHeight w:val="29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E9213" w14:textId="77777777" w:rsidR="007A307F" w:rsidRDefault="007A307F"/>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6B0FA" w14:textId="77777777" w:rsidR="007A307F" w:rsidRDefault="00942408">
            <w:pPr>
              <w:spacing w:after="0" w:line="240" w:lineRule="auto"/>
            </w:pPr>
            <w:r>
              <w:rPr>
                <w:sz w:val="24"/>
                <w:szCs w:val="24"/>
              </w:rPr>
              <w:t>Corn yield</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04B00" w14:textId="77777777" w:rsidR="007A307F" w:rsidRDefault="00942408">
            <w:pPr>
              <w:spacing w:after="0" w:line="240" w:lineRule="auto"/>
            </w:pPr>
            <w:r>
              <w:rPr>
                <w:sz w:val="24"/>
                <w:szCs w:val="24"/>
              </w:rPr>
              <w:t xml:space="preserve">40-13500 kg </w:t>
            </w:r>
            <w:proofErr w:type="gramStart"/>
            <w:r>
              <w:rPr>
                <w:sz w:val="24"/>
                <w:szCs w:val="24"/>
              </w:rPr>
              <w:t>ha-1</w:t>
            </w:r>
            <w:proofErr w:type="gramEnd"/>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A1338" w14:textId="77777777" w:rsidR="007A307F" w:rsidRDefault="00942408">
            <w:pPr>
              <w:spacing w:after="0" w:line="240" w:lineRule="auto"/>
            </w:pPr>
            <w:r>
              <w:rPr>
                <w:sz w:val="24"/>
                <w:szCs w:val="24"/>
              </w:rPr>
              <w:t xml:space="preserve">40-11200 kg </w:t>
            </w:r>
            <w:proofErr w:type="gramStart"/>
            <w:r>
              <w:rPr>
                <w:sz w:val="24"/>
                <w:szCs w:val="24"/>
              </w:rPr>
              <w:t>ha-1</w:t>
            </w:r>
            <w:proofErr w:type="gramEnd"/>
          </w:p>
        </w:tc>
      </w:tr>
      <w:tr w:rsidR="007A307F" w14:paraId="05ADB108" w14:textId="77777777">
        <w:trPr>
          <w:trHeight w:val="29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0C2F5" w14:textId="77777777" w:rsidR="007A307F" w:rsidRDefault="007A307F"/>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41076" w14:textId="77777777" w:rsidR="007A307F" w:rsidRDefault="00942408">
            <w:pPr>
              <w:spacing w:after="0" w:line="240" w:lineRule="auto"/>
            </w:pPr>
            <w:r>
              <w:rPr>
                <w:sz w:val="24"/>
                <w:szCs w:val="24"/>
              </w:rPr>
              <w:t>Soybean yield</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86871" w14:textId="77777777" w:rsidR="007A307F" w:rsidRDefault="00942408">
            <w:pPr>
              <w:spacing w:after="0" w:line="240" w:lineRule="auto"/>
            </w:pPr>
            <w:r>
              <w:rPr>
                <w:sz w:val="24"/>
                <w:szCs w:val="24"/>
              </w:rPr>
              <w:t>300-3618</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9B8E44" w14:textId="77777777" w:rsidR="007A307F" w:rsidRDefault="00942408">
            <w:pPr>
              <w:spacing w:after="0" w:line="240" w:lineRule="auto"/>
            </w:pPr>
            <w:r>
              <w:rPr>
                <w:sz w:val="24"/>
                <w:szCs w:val="24"/>
              </w:rPr>
              <w:t xml:space="preserve">300-3310 kg </w:t>
            </w:r>
            <w:proofErr w:type="gramStart"/>
            <w:r>
              <w:rPr>
                <w:sz w:val="24"/>
                <w:szCs w:val="24"/>
              </w:rPr>
              <w:t>ha-1</w:t>
            </w:r>
            <w:proofErr w:type="gramEnd"/>
          </w:p>
        </w:tc>
      </w:tr>
      <w:tr w:rsidR="007A307F" w14:paraId="3DE638F5" w14:textId="77777777">
        <w:trPr>
          <w:trHeight w:val="29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736D29B7" w14:textId="77777777" w:rsidR="007A307F" w:rsidRDefault="00942408">
            <w:pPr>
              <w:spacing w:after="0" w:line="240" w:lineRule="auto"/>
            </w:pPr>
            <w:r>
              <w:rPr>
                <w:b/>
                <w:bCs/>
                <w:i/>
                <w:iCs/>
                <w:sz w:val="24"/>
                <w:szCs w:val="24"/>
              </w:rPr>
              <w:t>Site</w:t>
            </w:r>
          </w:p>
        </w:tc>
      </w:tr>
      <w:tr w:rsidR="007A307F" w14:paraId="35DF132B" w14:textId="77777777">
        <w:trPr>
          <w:trHeight w:val="225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3E300" w14:textId="77777777" w:rsidR="007A307F" w:rsidRDefault="007A307F"/>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8423B" w14:textId="77777777" w:rsidR="007A307F" w:rsidRDefault="00942408">
            <w:pPr>
              <w:spacing w:after="0" w:line="240" w:lineRule="auto"/>
            </w:pPr>
            <w:r>
              <w:rPr>
                <w:sz w:val="24"/>
                <w:szCs w:val="24"/>
              </w:rPr>
              <w:t>State</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192FF" w14:textId="77777777" w:rsidR="007A307F" w:rsidRDefault="00942408">
            <w:pPr>
              <w:spacing w:after="0" w:line="240" w:lineRule="auto"/>
              <w:rPr>
                <w:sz w:val="24"/>
                <w:szCs w:val="24"/>
              </w:rPr>
            </w:pPr>
            <w:r>
              <w:rPr>
                <w:sz w:val="24"/>
                <w:szCs w:val="24"/>
              </w:rPr>
              <w:t>Illinois (17)</w:t>
            </w:r>
          </w:p>
          <w:p w14:paraId="41911801" w14:textId="77777777" w:rsidR="007A307F" w:rsidRDefault="00942408">
            <w:pPr>
              <w:spacing w:after="0" w:line="240" w:lineRule="auto"/>
              <w:rPr>
                <w:sz w:val="24"/>
                <w:szCs w:val="24"/>
              </w:rPr>
            </w:pPr>
            <w:r>
              <w:rPr>
                <w:sz w:val="24"/>
                <w:szCs w:val="24"/>
              </w:rPr>
              <w:t>Kansas (9)</w:t>
            </w:r>
          </w:p>
          <w:p w14:paraId="7652B042" w14:textId="77777777" w:rsidR="007A307F" w:rsidRDefault="00942408">
            <w:pPr>
              <w:spacing w:after="0" w:line="240" w:lineRule="auto"/>
              <w:rPr>
                <w:sz w:val="24"/>
                <w:szCs w:val="24"/>
              </w:rPr>
            </w:pPr>
            <w:r>
              <w:rPr>
                <w:sz w:val="24"/>
                <w:szCs w:val="24"/>
              </w:rPr>
              <w:t>Michigan (44)</w:t>
            </w:r>
          </w:p>
          <w:p w14:paraId="5D40C245" w14:textId="77777777" w:rsidR="007A307F" w:rsidRDefault="00942408">
            <w:pPr>
              <w:spacing w:after="0" w:line="240" w:lineRule="auto"/>
              <w:rPr>
                <w:sz w:val="24"/>
                <w:szCs w:val="24"/>
              </w:rPr>
            </w:pPr>
            <w:r>
              <w:rPr>
                <w:sz w:val="24"/>
                <w:szCs w:val="24"/>
              </w:rPr>
              <w:t>Minnesota (12)</w:t>
            </w:r>
          </w:p>
          <w:p w14:paraId="1869B94B" w14:textId="77777777" w:rsidR="007A307F" w:rsidRDefault="00942408">
            <w:pPr>
              <w:spacing w:after="0" w:line="240" w:lineRule="auto"/>
              <w:rPr>
                <w:sz w:val="24"/>
                <w:szCs w:val="24"/>
              </w:rPr>
            </w:pPr>
            <w:r>
              <w:rPr>
                <w:sz w:val="24"/>
                <w:szCs w:val="24"/>
              </w:rPr>
              <w:t>Nebraska (11)</w:t>
            </w:r>
          </w:p>
          <w:p w14:paraId="2AF63F20" w14:textId="77777777" w:rsidR="007A307F" w:rsidRDefault="00942408">
            <w:pPr>
              <w:spacing w:after="0" w:line="240" w:lineRule="auto"/>
              <w:rPr>
                <w:sz w:val="24"/>
                <w:szCs w:val="24"/>
              </w:rPr>
            </w:pPr>
            <w:r>
              <w:rPr>
                <w:sz w:val="24"/>
                <w:szCs w:val="24"/>
              </w:rPr>
              <w:t>Ohio (25)</w:t>
            </w:r>
          </w:p>
          <w:p w14:paraId="43E0700A" w14:textId="77777777" w:rsidR="007A307F" w:rsidRDefault="00942408">
            <w:pPr>
              <w:spacing w:after="0" w:line="240" w:lineRule="auto"/>
            </w:pPr>
            <w:r>
              <w:rPr>
                <w:sz w:val="24"/>
                <w:szCs w:val="24"/>
              </w:rPr>
              <w:t>Wisconsin (5)</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6F911" w14:textId="77777777" w:rsidR="007A307F" w:rsidRDefault="00942408">
            <w:pPr>
              <w:spacing w:after="0" w:line="240" w:lineRule="auto"/>
              <w:rPr>
                <w:sz w:val="24"/>
                <w:szCs w:val="24"/>
              </w:rPr>
            </w:pPr>
            <w:r>
              <w:rPr>
                <w:sz w:val="24"/>
                <w:szCs w:val="24"/>
              </w:rPr>
              <w:t>Iowa (4)</w:t>
            </w:r>
          </w:p>
          <w:p w14:paraId="1BFDB4F4" w14:textId="77777777" w:rsidR="007A307F" w:rsidRDefault="00942408">
            <w:pPr>
              <w:spacing w:after="0" w:line="240" w:lineRule="auto"/>
              <w:rPr>
                <w:sz w:val="24"/>
                <w:szCs w:val="24"/>
              </w:rPr>
            </w:pPr>
            <w:r>
              <w:rPr>
                <w:sz w:val="24"/>
                <w:szCs w:val="24"/>
              </w:rPr>
              <w:t>Illinois (5)</w:t>
            </w:r>
          </w:p>
          <w:p w14:paraId="6F13BBD2" w14:textId="77777777" w:rsidR="007A307F" w:rsidRDefault="00942408">
            <w:pPr>
              <w:spacing w:after="0" w:line="240" w:lineRule="auto"/>
              <w:rPr>
                <w:sz w:val="24"/>
                <w:szCs w:val="24"/>
              </w:rPr>
            </w:pPr>
            <w:r>
              <w:rPr>
                <w:sz w:val="24"/>
                <w:szCs w:val="24"/>
              </w:rPr>
              <w:t>Indiana (4)</w:t>
            </w:r>
          </w:p>
          <w:p w14:paraId="6319568E" w14:textId="77777777" w:rsidR="007A307F" w:rsidRDefault="00942408">
            <w:pPr>
              <w:spacing w:after="0" w:line="240" w:lineRule="auto"/>
              <w:rPr>
                <w:sz w:val="24"/>
                <w:szCs w:val="24"/>
              </w:rPr>
            </w:pPr>
            <w:r>
              <w:rPr>
                <w:sz w:val="24"/>
                <w:szCs w:val="24"/>
              </w:rPr>
              <w:t>Michigan (45)</w:t>
            </w:r>
          </w:p>
          <w:p w14:paraId="5E1A7BBF" w14:textId="77777777" w:rsidR="007A307F" w:rsidRDefault="00942408">
            <w:pPr>
              <w:spacing w:after="0" w:line="240" w:lineRule="auto"/>
              <w:rPr>
                <w:sz w:val="24"/>
                <w:szCs w:val="24"/>
              </w:rPr>
            </w:pPr>
            <w:r>
              <w:rPr>
                <w:sz w:val="24"/>
                <w:szCs w:val="24"/>
              </w:rPr>
              <w:t>Minnesota (16)</w:t>
            </w:r>
          </w:p>
          <w:p w14:paraId="390A3963" w14:textId="77777777" w:rsidR="007A307F" w:rsidRDefault="00942408">
            <w:pPr>
              <w:spacing w:after="0" w:line="240" w:lineRule="auto"/>
              <w:rPr>
                <w:sz w:val="24"/>
                <w:szCs w:val="24"/>
              </w:rPr>
            </w:pPr>
            <w:r>
              <w:rPr>
                <w:sz w:val="24"/>
                <w:szCs w:val="24"/>
              </w:rPr>
              <w:t>Missouri (18)</w:t>
            </w:r>
          </w:p>
          <w:p w14:paraId="58484D20" w14:textId="77777777" w:rsidR="007A307F" w:rsidRDefault="00942408">
            <w:pPr>
              <w:spacing w:after="0" w:line="240" w:lineRule="auto"/>
              <w:rPr>
                <w:sz w:val="24"/>
                <w:szCs w:val="24"/>
              </w:rPr>
            </w:pPr>
            <w:r>
              <w:rPr>
                <w:sz w:val="24"/>
                <w:szCs w:val="24"/>
              </w:rPr>
              <w:t>Nebraska (6)</w:t>
            </w:r>
          </w:p>
          <w:p w14:paraId="68C3AD5F" w14:textId="77777777" w:rsidR="007A307F" w:rsidRDefault="00942408">
            <w:pPr>
              <w:spacing w:after="0" w:line="240" w:lineRule="auto"/>
            </w:pPr>
            <w:r>
              <w:rPr>
                <w:sz w:val="24"/>
                <w:szCs w:val="24"/>
              </w:rPr>
              <w:t>Ohio (21)</w:t>
            </w:r>
          </w:p>
        </w:tc>
      </w:tr>
      <w:tr w:rsidR="007A307F" w14:paraId="2CA85059" w14:textId="77777777">
        <w:trPr>
          <w:trHeight w:val="29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F238D" w14:textId="77777777" w:rsidR="007A307F" w:rsidRDefault="007A307F"/>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33A446" w14:textId="77777777" w:rsidR="007A307F" w:rsidRDefault="00942408">
            <w:pPr>
              <w:spacing w:after="0" w:line="240" w:lineRule="auto"/>
            </w:pPr>
            <w:r>
              <w:rPr>
                <w:sz w:val="24"/>
                <w:szCs w:val="24"/>
              </w:rPr>
              <w:t>Latitude</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1F948" w14:textId="77777777" w:rsidR="007A307F" w:rsidRDefault="00942408">
            <w:pPr>
              <w:spacing w:after="0" w:line="240" w:lineRule="auto"/>
            </w:pPr>
            <w:r>
              <w:rPr>
                <w:sz w:val="24"/>
                <w:szCs w:val="24"/>
              </w:rPr>
              <w:t>38.0 - 45.7N</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50FB5" w14:textId="77777777" w:rsidR="007A307F" w:rsidRDefault="00942408">
            <w:pPr>
              <w:spacing w:after="0" w:line="240" w:lineRule="auto"/>
            </w:pPr>
            <w:r>
              <w:rPr>
                <w:sz w:val="24"/>
                <w:szCs w:val="24"/>
              </w:rPr>
              <w:t>38.7 - 45.7N</w:t>
            </w:r>
          </w:p>
        </w:tc>
      </w:tr>
      <w:tr w:rsidR="007A307F" w14:paraId="2DBF95FF" w14:textId="77777777">
        <w:trPr>
          <w:trHeight w:val="29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F25A5" w14:textId="77777777" w:rsidR="007A307F" w:rsidRDefault="007A307F"/>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41770" w14:textId="77777777" w:rsidR="007A307F" w:rsidRDefault="00942408">
            <w:pPr>
              <w:spacing w:after="0" w:line="240" w:lineRule="auto"/>
            </w:pPr>
            <w:r>
              <w:rPr>
                <w:sz w:val="24"/>
                <w:szCs w:val="24"/>
              </w:rPr>
              <w:t>Longitude</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33FE21" w14:textId="77777777" w:rsidR="007A307F" w:rsidRDefault="00942408">
            <w:pPr>
              <w:spacing w:after="0" w:line="240" w:lineRule="auto"/>
            </w:pPr>
            <w:r>
              <w:rPr>
                <w:sz w:val="24"/>
                <w:szCs w:val="24"/>
              </w:rPr>
              <w:t>81.9 – 101W</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8F4AE" w14:textId="77777777" w:rsidR="007A307F" w:rsidRDefault="00942408">
            <w:pPr>
              <w:spacing w:after="0" w:line="240" w:lineRule="auto"/>
            </w:pPr>
            <w:r>
              <w:rPr>
                <w:sz w:val="24"/>
                <w:szCs w:val="24"/>
              </w:rPr>
              <w:t>83.0 – 101W</w:t>
            </w:r>
          </w:p>
        </w:tc>
      </w:tr>
      <w:tr w:rsidR="007A307F" w14:paraId="002662C8" w14:textId="77777777">
        <w:trPr>
          <w:trHeight w:val="169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A28DC" w14:textId="77777777" w:rsidR="007A307F" w:rsidRDefault="007A307F"/>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E55DE" w14:textId="77777777" w:rsidR="007A307F" w:rsidRDefault="00942408">
            <w:pPr>
              <w:spacing w:after="0" w:line="240" w:lineRule="auto"/>
            </w:pPr>
            <w:r>
              <w:rPr>
                <w:sz w:val="24"/>
                <w:szCs w:val="24"/>
              </w:rPr>
              <w:t>Soil type</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0E63C" w14:textId="77777777" w:rsidR="007A307F" w:rsidRDefault="00942408">
            <w:pPr>
              <w:spacing w:after="0" w:line="240" w:lineRule="auto"/>
              <w:rPr>
                <w:sz w:val="24"/>
                <w:szCs w:val="24"/>
              </w:rPr>
            </w:pPr>
            <w:r>
              <w:rPr>
                <w:sz w:val="24"/>
                <w:szCs w:val="24"/>
              </w:rPr>
              <w:t>Loam (n = 46)</w:t>
            </w:r>
          </w:p>
          <w:p w14:paraId="22AD7BAB" w14:textId="77777777" w:rsidR="007A307F" w:rsidRDefault="00942408">
            <w:pPr>
              <w:spacing w:after="0" w:line="240" w:lineRule="auto"/>
              <w:rPr>
                <w:sz w:val="24"/>
                <w:szCs w:val="24"/>
              </w:rPr>
            </w:pPr>
            <w:r>
              <w:rPr>
                <w:sz w:val="24"/>
                <w:szCs w:val="24"/>
              </w:rPr>
              <w:t>Sandy loam (n = 1)</w:t>
            </w:r>
          </w:p>
          <w:p w14:paraId="746E09DD" w14:textId="77777777" w:rsidR="007A307F" w:rsidRDefault="00942408">
            <w:pPr>
              <w:spacing w:after="0" w:line="240" w:lineRule="auto"/>
              <w:rPr>
                <w:sz w:val="24"/>
                <w:szCs w:val="24"/>
              </w:rPr>
            </w:pPr>
            <w:r>
              <w:rPr>
                <w:sz w:val="24"/>
                <w:szCs w:val="24"/>
              </w:rPr>
              <w:t>Silt Loam (n = 67)</w:t>
            </w:r>
          </w:p>
          <w:p w14:paraId="3C7D4CB6" w14:textId="77777777" w:rsidR="007A307F" w:rsidRDefault="00942408">
            <w:pPr>
              <w:spacing w:after="0" w:line="240" w:lineRule="auto"/>
            </w:pPr>
            <w:r>
              <w:rPr>
                <w:sz w:val="24"/>
                <w:szCs w:val="24"/>
              </w:rPr>
              <w:t>Silty Clay Loam (n = 9)</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4AB79" w14:textId="77777777" w:rsidR="007A307F" w:rsidRDefault="00942408">
            <w:pPr>
              <w:spacing w:after="0" w:line="240" w:lineRule="auto"/>
              <w:rPr>
                <w:sz w:val="24"/>
                <w:szCs w:val="24"/>
              </w:rPr>
            </w:pPr>
            <w:r>
              <w:rPr>
                <w:sz w:val="24"/>
                <w:szCs w:val="24"/>
              </w:rPr>
              <w:t>Loam (n = 59)</w:t>
            </w:r>
          </w:p>
          <w:p w14:paraId="1E631421" w14:textId="77777777" w:rsidR="007A307F" w:rsidRDefault="00942408">
            <w:pPr>
              <w:spacing w:after="0" w:line="240" w:lineRule="auto"/>
              <w:rPr>
                <w:sz w:val="24"/>
                <w:szCs w:val="24"/>
              </w:rPr>
            </w:pPr>
            <w:r>
              <w:rPr>
                <w:sz w:val="24"/>
                <w:szCs w:val="24"/>
              </w:rPr>
              <w:t>Silt Loam (n = 61)</w:t>
            </w:r>
          </w:p>
          <w:p w14:paraId="5A08014A" w14:textId="77777777" w:rsidR="007A307F" w:rsidRDefault="00942408">
            <w:pPr>
              <w:spacing w:after="0" w:line="240" w:lineRule="auto"/>
            </w:pPr>
            <w:r>
              <w:rPr>
                <w:sz w:val="24"/>
                <w:szCs w:val="24"/>
              </w:rPr>
              <w:t>Silty Clay Loam (n = 9)</w:t>
            </w:r>
          </w:p>
        </w:tc>
      </w:tr>
      <w:tr w:rsidR="007A307F" w14:paraId="1BB2A0FE" w14:textId="77777777">
        <w:trPr>
          <w:trHeight w:val="57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83F89" w14:textId="77777777" w:rsidR="007A307F" w:rsidRDefault="007A307F"/>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A6367" w14:textId="77777777" w:rsidR="007A307F" w:rsidRDefault="00942408">
            <w:pPr>
              <w:shd w:val="clear" w:color="auto" w:fill="FFFFFF"/>
              <w:spacing w:after="0" w:line="240" w:lineRule="auto"/>
            </w:pPr>
            <w:r>
              <w:rPr>
                <w:sz w:val="24"/>
                <w:szCs w:val="24"/>
              </w:rPr>
              <w:t>Organic matter content</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45F94" w14:textId="77777777" w:rsidR="007A307F" w:rsidRDefault="00942408">
            <w:pPr>
              <w:spacing w:after="0" w:line="240" w:lineRule="auto"/>
            </w:pPr>
            <w:r>
              <w:rPr>
                <w:sz w:val="24"/>
                <w:szCs w:val="24"/>
              </w:rPr>
              <w:t>1.5 - 4.15%</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37F97" w14:textId="77777777" w:rsidR="007A307F" w:rsidRDefault="00942408">
            <w:pPr>
              <w:spacing w:after="0" w:line="240" w:lineRule="auto"/>
            </w:pPr>
            <w:r>
              <w:rPr>
                <w:sz w:val="24"/>
                <w:szCs w:val="24"/>
              </w:rPr>
              <w:t>1 – 3.4%</w:t>
            </w:r>
          </w:p>
        </w:tc>
      </w:tr>
      <w:tr w:rsidR="007A307F" w14:paraId="00162AAE" w14:textId="77777777">
        <w:trPr>
          <w:trHeight w:val="57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701A6" w14:textId="77777777" w:rsidR="007A307F" w:rsidRDefault="007A307F"/>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6FAD3" w14:textId="77777777" w:rsidR="007A307F" w:rsidRDefault="00942408">
            <w:pPr>
              <w:shd w:val="clear" w:color="auto" w:fill="FFFFFF"/>
              <w:spacing w:after="0" w:line="240" w:lineRule="auto"/>
            </w:pPr>
            <w:r>
              <w:rPr>
                <w:sz w:val="24"/>
                <w:szCs w:val="24"/>
              </w:rPr>
              <w:t>Aridity index*</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128FF" w14:textId="77777777" w:rsidR="007A307F" w:rsidRDefault="00942408">
            <w:pPr>
              <w:spacing w:after="0" w:line="240" w:lineRule="auto"/>
            </w:pPr>
            <w:r>
              <w:rPr>
                <w:sz w:val="24"/>
                <w:szCs w:val="24"/>
              </w:rPr>
              <w:t>0.37 – 0.94</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EAF40" w14:textId="77777777" w:rsidR="007A307F" w:rsidRDefault="00942408">
            <w:pPr>
              <w:spacing w:after="0" w:line="240" w:lineRule="auto"/>
            </w:pPr>
            <w:r>
              <w:rPr>
                <w:sz w:val="24"/>
                <w:szCs w:val="24"/>
              </w:rPr>
              <w:t>0.44 – 0.96</w:t>
            </w:r>
          </w:p>
        </w:tc>
      </w:tr>
      <w:tr w:rsidR="007A307F" w14:paraId="30F9E5AE" w14:textId="77777777">
        <w:trPr>
          <w:trHeight w:val="29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701592" w14:textId="77777777" w:rsidR="007A307F" w:rsidRDefault="007A307F"/>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F8835D" w14:textId="77777777" w:rsidR="007A307F" w:rsidRDefault="00942408">
            <w:pPr>
              <w:shd w:val="clear" w:color="auto" w:fill="FFFFFF"/>
              <w:spacing w:after="0" w:line="240" w:lineRule="auto"/>
            </w:pPr>
            <w:r>
              <w:rPr>
                <w:sz w:val="24"/>
                <w:szCs w:val="24"/>
              </w:rPr>
              <w:t>Publication year</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4820A" w14:textId="77777777" w:rsidR="007A307F" w:rsidRDefault="00942408">
            <w:pPr>
              <w:spacing w:after="0" w:line="240" w:lineRule="auto"/>
            </w:pPr>
            <w:r>
              <w:rPr>
                <w:sz w:val="24"/>
                <w:szCs w:val="24"/>
              </w:rPr>
              <w:t>1993 - 2018</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DB232" w14:textId="77777777" w:rsidR="007A307F" w:rsidRDefault="00942408">
            <w:pPr>
              <w:spacing w:after="0" w:line="240" w:lineRule="auto"/>
            </w:pPr>
            <w:r>
              <w:rPr>
                <w:sz w:val="24"/>
                <w:szCs w:val="24"/>
              </w:rPr>
              <w:t>1993 - 2018</w:t>
            </w:r>
          </w:p>
        </w:tc>
      </w:tr>
      <w:tr w:rsidR="007A307F" w14:paraId="0D6181FE" w14:textId="77777777">
        <w:trPr>
          <w:trHeight w:val="29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7DED22EB" w14:textId="77777777" w:rsidR="007A307F" w:rsidRDefault="00942408">
            <w:pPr>
              <w:spacing w:after="0" w:line="240" w:lineRule="auto"/>
            </w:pPr>
            <w:r>
              <w:rPr>
                <w:b/>
                <w:bCs/>
                <w:sz w:val="24"/>
                <w:szCs w:val="24"/>
              </w:rPr>
              <w:t>Experiment</w:t>
            </w:r>
          </w:p>
        </w:tc>
      </w:tr>
      <w:tr w:rsidR="007A307F" w14:paraId="3C98FCDB" w14:textId="77777777">
        <w:trPr>
          <w:trHeight w:val="29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C4A10C" w14:textId="77777777" w:rsidR="007A307F" w:rsidRDefault="00942408">
            <w:pPr>
              <w:spacing w:after="0" w:line="240" w:lineRule="auto"/>
            </w:pPr>
            <w:r>
              <w:rPr>
                <w:sz w:val="24"/>
                <w:szCs w:val="24"/>
              </w:rPr>
              <w:t>Design</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336E8" w14:textId="77777777" w:rsidR="007A307F" w:rsidRDefault="00942408">
            <w:pPr>
              <w:shd w:val="clear" w:color="auto" w:fill="FFFFFF"/>
              <w:spacing w:after="0" w:line="240" w:lineRule="auto"/>
            </w:pPr>
            <w:r>
              <w:rPr>
                <w:sz w:val="24"/>
                <w:szCs w:val="24"/>
              </w:rPr>
              <w:t>Number of replicates</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E2B55" w14:textId="77777777" w:rsidR="007A307F" w:rsidRDefault="00942408">
            <w:pPr>
              <w:spacing w:after="0" w:line="240" w:lineRule="auto"/>
            </w:pPr>
            <w:r>
              <w:rPr>
                <w:sz w:val="24"/>
                <w:szCs w:val="24"/>
              </w:rPr>
              <w:t>3 - 5</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15FE7" w14:textId="77777777" w:rsidR="007A307F" w:rsidRDefault="00942408">
            <w:pPr>
              <w:spacing w:after="0" w:line="240" w:lineRule="auto"/>
            </w:pPr>
            <w:r>
              <w:rPr>
                <w:sz w:val="24"/>
                <w:szCs w:val="24"/>
              </w:rPr>
              <w:t>3 – 6</w:t>
            </w:r>
          </w:p>
        </w:tc>
      </w:tr>
      <w:tr w:rsidR="007A307F" w14:paraId="4B8256DB" w14:textId="77777777">
        <w:trPr>
          <w:trHeight w:val="169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93287" w14:textId="77777777" w:rsidR="007A307F" w:rsidRDefault="007A307F"/>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43E22" w14:textId="77777777" w:rsidR="007A307F" w:rsidRDefault="00942408">
            <w:pPr>
              <w:shd w:val="clear" w:color="auto" w:fill="FFFFFF"/>
              <w:spacing w:after="0" w:line="240" w:lineRule="auto"/>
            </w:pPr>
            <w:r>
              <w:rPr>
                <w:sz w:val="24"/>
                <w:szCs w:val="24"/>
              </w:rPr>
              <w:t>Type of weed(s) measured</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07711" w14:textId="77777777" w:rsidR="007A307F" w:rsidRDefault="00942408">
            <w:pPr>
              <w:spacing w:after="0" w:line="240" w:lineRule="auto"/>
              <w:rPr>
                <w:sz w:val="24"/>
                <w:szCs w:val="24"/>
              </w:rPr>
            </w:pPr>
            <w:r>
              <w:rPr>
                <w:sz w:val="24"/>
                <w:szCs w:val="24"/>
              </w:rPr>
              <w:t>Summer annual (86)</w:t>
            </w:r>
          </w:p>
          <w:p w14:paraId="48F4A36A" w14:textId="77777777" w:rsidR="007A307F" w:rsidRDefault="00942408">
            <w:pPr>
              <w:spacing w:after="0" w:line="240" w:lineRule="auto"/>
              <w:rPr>
                <w:sz w:val="24"/>
                <w:szCs w:val="24"/>
              </w:rPr>
            </w:pPr>
            <w:r>
              <w:rPr>
                <w:sz w:val="24"/>
                <w:szCs w:val="24"/>
              </w:rPr>
              <w:t>Winter annual (17)</w:t>
            </w:r>
          </w:p>
          <w:p w14:paraId="6C2DE3FC" w14:textId="77777777" w:rsidR="007A307F" w:rsidRDefault="00942408">
            <w:pPr>
              <w:spacing w:after="0" w:line="240" w:lineRule="auto"/>
              <w:rPr>
                <w:sz w:val="24"/>
                <w:szCs w:val="24"/>
              </w:rPr>
            </w:pPr>
            <w:r>
              <w:rPr>
                <w:sz w:val="24"/>
                <w:szCs w:val="24"/>
              </w:rPr>
              <w:t>Perennial (15)</w:t>
            </w:r>
          </w:p>
          <w:p w14:paraId="37902984" w14:textId="77777777" w:rsidR="007A307F" w:rsidRDefault="00942408">
            <w:pPr>
              <w:spacing w:after="0" w:line="240" w:lineRule="auto"/>
            </w:pPr>
            <w:r>
              <w:rPr>
                <w:sz w:val="24"/>
                <w:szCs w:val="24"/>
              </w:rPr>
              <w:t>Unknown (5)</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5873E" w14:textId="77777777" w:rsidR="007A307F" w:rsidRDefault="00942408">
            <w:pPr>
              <w:spacing w:after="0" w:line="240" w:lineRule="auto"/>
              <w:rPr>
                <w:sz w:val="24"/>
                <w:szCs w:val="24"/>
              </w:rPr>
            </w:pPr>
            <w:r>
              <w:rPr>
                <w:sz w:val="24"/>
                <w:szCs w:val="24"/>
              </w:rPr>
              <w:t>Summer annual (75)</w:t>
            </w:r>
          </w:p>
          <w:p w14:paraId="73722AA4" w14:textId="77777777" w:rsidR="007A307F" w:rsidRDefault="00942408">
            <w:pPr>
              <w:spacing w:after="0" w:line="240" w:lineRule="auto"/>
              <w:rPr>
                <w:sz w:val="24"/>
                <w:szCs w:val="24"/>
              </w:rPr>
            </w:pPr>
            <w:r>
              <w:rPr>
                <w:sz w:val="24"/>
                <w:szCs w:val="24"/>
              </w:rPr>
              <w:t>Winter annual (29)</w:t>
            </w:r>
          </w:p>
          <w:p w14:paraId="7DDABC9A" w14:textId="77777777" w:rsidR="007A307F" w:rsidRDefault="00942408">
            <w:pPr>
              <w:spacing w:after="0" w:line="240" w:lineRule="auto"/>
            </w:pPr>
            <w:r>
              <w:rPr>
                <w:sz w:val="24"/>
                <w:szCs w:val="24"/>
              </w:rPr>
              <w:t>Perennial (15)</w:t>
            </w:r>
          </w:p>
        </w:tc>
      </w:tr>
      <w:tr w:rsidR="007A307F" w14:paraId="1317187E" w14:textId="77777777">
        <w:trPr>
          <w:trHeight w:val="57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4AF396" w14:textId="77777777" w:rsidR="007A307F" w:rsidRDefault="007A307F"/>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FAE23" w14:textId="77777777" w:rsidR="007A307F" w:rsidRDefault="00942408">
            <w:pPr>
              <w:shd w:val="clear" w:color="auto" w:fill="FFFFFF"/>
              <w:spacing w:after="0" w:line="240" w:lineRule="auto"/>
            </w:pPr>
            <w:r>
              <w:rPr>
                <w:sz w:val="24"/>
                <w:szCs w:val="24"/>
              </w:rPr>
              <w:t>Duration of experiment</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85D18" w14:textId="77777777" w:rsidR="007A307F" w:rsidRDefault="00942408">
            <w:pPr>
              <w:spacing w:after="0" w:line="240" w:lineRule="auto"/>
              <w:rPr>
                <w:sz w:val="24"/>
                <w:szCs w:val="24"/>
              </w:rPr>
            </w:pPr>
            <w:r>
              <w:rPr>
                <w:sz w:val="24"/>
                <w:szCs w:val="24"/>
              </w:rPr>
              <w:t>1-3 years (n=123)</w:t>
            </w:r>
          </w:p>
          <w:p w14:paraId="2F98163F" w14:textId="77777777" w:rsidR="007A307F" w:rsidRDefault="00942408">
            <w:pPr>
              <w:spacing w:after="0" w:line="240" w:lineRule="auto"/>
            </w:pPr>
            <w:r>
              <w:rPr>
                <w:sz w:val="24"/>
                <w:szCs w:val="24"/>
              </w:rPr>
              <w:t>4-5 years (n=0)</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9A2F06" w14:textId="77777777" w:rsidR="007A307F" w:rsidRDefault="00942408">
            <w:pPr>
              <w:spacing w:after="0" w:line="240" w:lineRule="auto"/>
              <w:rPr>
                <w:sz w:val="24"/>
                <w:szCs w:val="24"/>
              </w:rPr>
            </w:pPr>
            <w:r>
              <w:rPr>
                <w:sz w:val="24"/>
                <w:szCs w:val="24"/>
              </w:rPr>
              <w:t>1-3 years (n=115)</w:t>
            </w:r>
          </w:p>
          <w:p w14:paraId="4E0AE59A" w14:textId="77777777" w:rsidR="007A307F" w:rsidRDefault="00942408">
            <w:pPr>
              <w:spacing w:after="0" w:line="240" w:lineRule="auto"/>
            </w:pPr>
            <w:r>
              <w:rPr>
                <w:sz w:val="24"/>
                <w:szCs w:val="24"/>
              </w:rPr>
              <w:t>4-5 years (n=4)</w:t>
            </w:r>
          </w:p>
        </w:tc>
      </w:tr>
      <w:tr w:rsidR="007A307F" w14:paraId="0854B499" w14:textId="77777777">
        <w:trPr>
          <w:trHeight w:val="113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3618D" w14:textId="77777777" w:rsidR="007A307F" w:rsidRDefault="00942408">
            <w:pPr>
              <w:spacing w:after="0" w:line="240" w:lineRule="auto"/>
            </w:pPr>
            <w:r>
              <w:rPr>
                <w:sz w:val="24"/>
                <w:szCs w:val="24"/>
              </w:rPr>
              <w:t>Timing</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25EE1" w14:textId="77777777" w:rsidR="007A307F" w:rsidRDefault="00942408">
            <w:pPr>
              <w:shd w:val="clear" w:color="auto" w:fill="FFFFFF"/>
              <w:spacing w:after="0" w:line="240" w:lineRule="auto"/>
            </w:pPr>
            <w:r>
              <w:rPr>
                <w:sz w:val="24"/>
                <w:szCs w:val="24"/>
              </w:rPr>
              <w:t>Timing of weed measurement with respect to cash crop planting</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E8C91" w14:textId="77777777" w:rsidR="007A307F" w:rsidRDefault="00942408">
            <w:pPr>
              <w:spacing w:after="0" w:line="240" w:lineRule="auto"/>
              <w:rPr>
                <w:sz w:val="24"/>
                <w:szCs w:val="24"/>
              </w:rPr>
            </w:pPr>
            <w:r>
              <w:rPr>
                <w:sz w:val="24"/>
                <w:szCs w:val="24"/>
              </w:rPr>
              <w:t>Before (38)</w:t>
            </w:r>
          </w:p>
          <w:p w14:paraId="6C7384AB" w14:textId="77777777" w:rsidR="007A307F" w:rsidRDefault="00942408">
            <w:pPr>
              <w:spacing w:after="0" w:line="240" w:lineRule="auto"/>
            </w:pPr>
            <w:r>
              <w:rPr>
                <w:sz w:val="24"/>
                <w:szCs w:val="24"/>
              </w:rPr>
              <w:t>After (119)</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586D7" w14:textId="77777777" w:rsidR="007A307F" w:rsidRDefault="00942408">
            <w:pPr>
              <w:spacing w:after="0" w:line="240" w:lineRule="auto"/>
              <w:rPr>
                <w:sz w:val="24"/>
                <w:szCs w:val="24"/>
              </w:rPr>
            </w:pPr>
            <w:r>
              <w:rPr>
                <w:sz w:val="24"/>
                <w:szCs w:val="24"/>
              </w:rPr>
              <w:t>Before (38)</w:t>
            </w:r>
          </w:p>
          <w:p w14:paraId="1D029D2E" w14:textId="77777777" w:rsidR="007A307F" w:rsidRDefault="00942408">
            <w:pPr>
              <w:spacing w:after="0" w:line="240" w:lineRule="auto"/>
            </w:pPr>
            <w:r>
              <w:rPr>
                <w:sz w:val="24"/>
                <w:szCs w:val="24"/>
              </w:rPr>
              <w:t>After (119)</w:t>
            </w:r>
          </w:p>
        </w:tc>
      </w:tr>
      <w:tr w:rsidR="007A307F" w14:paraId="01378B25" w14:textId="77777777">
        <w:trPr>
          <w:trHeight w:val="197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0FE9D" w14:textId="77777777" w:rsidR="007A307F" w:rsidRDefault="007A307F"/>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54AD3F" w14:textId="77777777" w:rsidR="007A307F" w:rsidRDefault="00942408">
            <w:pPr>
              <w:shd w:val="clear" w:color="auto" w:fill="FFFFFF"/>
              <w:spacing w:after="0" w:line="240" w:lineRule="auto"/>
            </w:pPr>
            <w:r>
              <w:rPr>
                <w:sz w:val="24"/>
                <w:szCs w:val="24"/>
              </w:rPr>
              <w:t>Season of weed measurement**</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7060F" w14:textId="77777777" w:rsidR="007A307F" w:rsidRDefault="00942408">
            <w:pPr>
              <w:spacing w:after="0" w:line="240" w:lineRule="auto"/>
              <w:rPr>
                <w:sz w:val="24"/>
                <w:szCs w:val="24"/>
              </w:rPr>
            </w:pPr>
            <w:r>
              <w:rPr>
                <w:sz w:val="24"/>
                <w:szCs w:val="24"/>
              </w:rPr>
              <w:t xml:space="preserve">Spring </w:t>
            </w:r>
            <w:r>
              <w:rPr>
                <w:sz w:val="24"/>
                <w:szCs w:val="24"/>
              </w:rPr>
              <w:t>(January-June; n = 19)</w:t>
            </w:r>
          </w:p>
          <w:p w14:paraId="6D001B74" w14:textId="77777777" w:rsidR="007A307F" w:rsidRDefault="00942408">
            <w:pPr>
              <w:spacing w:after="0" w:line="240" w:lineRule="auto"/>
              <w:rPr>
                <w:sz w:val="24"/>
                <w:szCs w:val="24"/>
              </w:rPr>
            </w:pPr>
            <w:r>
              <w:rPr>
                <w:sz w:val="24"/>
                <w:szCs w:val="24"/>
              </w:rPr>
              <w:t>Summer (June-September; n = 104)</w:t>
            </w:r>
          </w:p>
          <w:p w14:paraId="382A1F36" w14:textId="77777777" w:rsidR="007A307F" w:rsidRDefault="00942408">
            <w:pPr>
              <w:spacing w:after="0" w:line="240" w:lineRule="auto"/>
            </w:pPr>
            <w:r>
              <w:rPr>
                <w:sz w:val="24"/>
                <w:szCs w:val="24"/>
              </w:rPr>
              <w:t>Fall‡ (October – December; n = 4)</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C2E03" w14:textId="77777777" w:rsidR="007A307F" w:rsidRDefault="00942408">
            <w:pPr>
              <w:spacing w:after="0" w:line="240" w:lineRule="auto"/>
              <w:rPr>
                <w:sz w:val="24"/>
                <w:szCs w:val="24"/>
              </w:rPr>
            </w:pPr>
            <w:r>
              <w:rPr>
                <w:sz w:val="24"/>
                <w:szCs w:val="24"/>
              </w:rPr>
              <w:t>Spring (n = 36)</w:t>
            </w:r>
          </w:p>
          <w:p w14:paraId="5F7E094C" w14:textId="77777777" w:rsidR="007A307F" w:rsidRDefault="00942408">
            <w:pPr>
              <w:spacing w:after="0" w:line="240" w:lineRule="auto"/>
            </w:pPr>
            <w:r>
              <w:rPr>
                <w:sz w:val="24"/>
                <w:szCs w:val="24"/>
              </w:rPr>
              <w:t>Summer (n = 79)</w:t>
            </w:r>
          </w:p>
        </w:tc>
      </w:tr>
      <w:tr w:rsidR="007A307F" w14:paraId="5521C7E3" w14:textId="77777777">
        <w:trPr>
          <w:trHeight w:val="177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1B872" w14:textId="77777777" w:rsidR="007A307F" w:rsidRDefault="00942408">
            <w:pPr>
              <w:spacing w:after="0" w:line="240" w:lineRule="auto"/>
              <w:rPr>
                <w:sz w:val="20"/>
                <w:szCs w:val="20"/>
              </w:rPr>
            </w:pPr>
            <w:r>
              <w:rPr>
                <w:sz w:val="20"/>
                <w:szCs w:val="20"/>
              </w:rPr>
              <w:t xml:space="preserve">†The study </w:t>
            </w:r>
            <w:r>
              <w:rPr>
                <w:sz w:val="20"/>
                <w:szCs w:val="20"/>
              </w:rPr>
              <w:t>(Mock et al. 2012)</w:t>
            </w:r>
            <w:r>
              <w:rPr>
                <w:sz w:val="20"/>
                <w:szCs w:val="20"/>
              </w:rPr>
              <w:t xml:space="preserve"> reported weed densities averaged over both phases, but did not report crop yields</w:t>
            </w:r>
          </w:p>
          <w:p w14:paraId="506DDB7C" w14:textId="77777777" w:rsidR="007A307F" w:rsidRDefault="00942408">
            <w:pPr>
              <w:spacing w:after="0" w:line="240" w:lineRule="auto"/>
              <w:rPr>
                <w:sz w:val="20"/>
                <w:szCs w:val="20"/>
              </w:rPr>
            </w:pPr>
            <w:r>
              <w:rPr>
                <w:sz w:val="20"/>
                <w:szCs w:val="20"/>
              </w:rPr>
              <w:t>‡This category was removed from analyses testing the significance of this modifier due to the small number of points representing the category</w:t>
            </w:r>
          </w:p>
          <w:p w14:paraId="218A02D5" w14:textId="77777777" w:rsidR="007A307F" w:rsidRDefault="00942408">
            <w:pPr>
              <w:spacing w:after="0" w:line="240" w:lineRule="auto"/>
              <w:rPr>
                <w:sz w:val="24"/>
                <w:szCs w:val="24"/>
              </w:rPr>
            </w:pPr>
            <w:r>
              <w:rPr>
                <w:sz w:val="20"/>
                <w:szCs w:val="20"/>
              </w:rPr>
              <w:t>*an integrated measure of temp</w:t>
            </w:r>
            <w:r>
              <w:rPr>
                <w:sz w:val="20"/>
                <w:szCs w:val="20"/>
              </w:rPr>
              <w:t>erature, precipitation and potential evapotranspiration were derived from location coordinates using the CGIAR-CSI Global-Aridity and Global-PET databases (</w:t>
            </w:r>
            <w:proofErr w:type="spellStart"/>
            <w:r>
              <w:rPr>
                <w:sz w:val="20"/>
                <w:szCs w:val="20"/>
              </w:rPr>
              <w:t>Zomer</w:t>
            </w:r>
            <w:proofErr w:type="spellEnd"/>
            <w:r>
              <w:rPr>
                <w:sz w:val="20"/>
                <w:szCs w:val="20"/>
              </w:rPr>
              <w:t xml:space="preserve"> et al. 2008).</w:t>
            </w:r>
          </w:p>
          <w:p w14:paraId="469B769A" w14:textId="77777777" w:rsidR="007A307F" w:rsidRDefault="00942408">
            <w:pPr>
              <w:spacing w:after="0" w:line="240" w:lineRule="auto"/>
            </w:pPr>
            <w:r>
              <w:rPr>
                <w:sz w:val="20"/>
                <w:szCs w:val="20"/>
              </w:rPr>
              <w:t xml:space="preserve">** Spring: January-June; Summer: June-September; </w:t>
            </w:r>
            <w:proofErr w:type="gramStart"/>
            <w:r>
              <w:rPr>
                <w:sz w:val="20"/>
                <w:szCs w:val="20"/>
              </w:rPr>
              <w:t>Fall :</w:t>
            </w:r>
            <w:proofErr w:type="gramEnd"/>
            <w:r>
              <w:rPr>
                <w:sz w:val="20"/>
                <w:szCs w:val="20"/>
              </w:rPr>
              <w:t xml:space="preserve"> September – December</w:t>
            </w:r>
          </w:p>
        </w:tc>
      </w:tr>
    </w:tbl>
    <w:p w14:paraId="0BFE366B" w14:textId="77777777" w:rsidR="007A307F" w:rsidRDefault="007A307F">
      <w:pPr>
        <w:widowControl w:val="0"/>
        <w:shd w:val="clear" w:color="auto" w:fill="FFFFFF"/>
        <w:spacing w:after="0" w:line="240" w:lineRule="auto"/>
        <w:rPr>
          <w:sz w:val="24"/>
          <w:szCs w:val="24"/>
        </w:rPr>
      </w:pPr>
    </w:p>
    <w:p w14:paraId="327A7060" w14:textId="77777777" w:rsidR="007A307F" w:rsidRDefault="007A307F">
      <w:pPr>
        <w:shd w:val="clear" w:color="auto" w:fill="FFFFFF"/>
        <w:spacing w:after="0" w:line="240" w:lineRule="auto"/>
        <w:rPr>
          <w:sz w:val="24"/>
          <w:szCs w:val="24"/>
        </w:rPr>
      </w:pPr>
    </w:p>
    <w:p w14:paraId="1E35F3FC" w14:textId="77777777" w:rsidR="007A307F" w:rsidRDefault="007A307F">
      <w:pPr>
        <w:pStyle w:val="NoSpacing"/>
        <w:rPr>
          <w:sz w:val="24"/>
          <w:szCs w:val="24"/>
        </w:rPr>
      </w:pPr>
    </w:p>
    <w:p w14:paraId="16DDCD9C" w14:textId="77777777" w:rsidR="007A307F" w:rsidRDefault="00942408">
      <w:pPr>
        <w:pStyle w:val="NoSpacing"/>
        <w:rPr>
          <w:sz w:val="24"/>
          <w:szCs w:val="24"/>
        </w:rPr>
      </w:pPr>
      <w:r>
        <w:rPr>
          <w:sz w:val="24"/>
          <w:szCs w:val="24"/>
        </w:rPr>
        <w:t>One comparison resulted in an extremely low LRR due to a CC treatment weed biomass of 1 g m</w:t>
      </w:r>
      <w:r>
        <w:rPr>
          <w:sz w:val="24"/>
          <w:szCs w:val="24"/>
          <w:vertAlign w:val="superscript"/>
        </w:rPr>
        <w:t>-2</w:t>
      </w:r>
      <w:r>
        <w:rPr>
          <w:sz w:val="24"/>
          <w:szCs w:val="24"/>
        </w:rPr>
        <w:t xml:space="preserve"> (SE = 1 g m</w:t>
      </w:r>
      <w:r>
        <w:rPr>
          <w:sz w:val="24"/>
          <w:szCs w:val="24"/>
          <w:vertAlign w:val="superscript"/>
        </w:rPr>
        <w:t>-2</w:t>
      </w:r>
      <w:r>
        <w:rPr>
          <w:sz w:val="24"/>
          <w:szCs w:val="24"/>
        </w:rPr>
        <w:t>) corresponding to a 99.9% reduction in weed biomass (</w:t>
      </w:r>
      <w:proofErr w:type="spellStart"/>
      <w:r>
        <w:rPr>
          <w:sz w:val="24"/>
          <w:szCs w:val="24"/>
        </w:rPr>
        <w:t>Forcella</w:t>
      </w:r>
      <w:proofErr w:type="spellEnd"/>
      <w:r>
        <w:rPr>
          <w:sz w:val="24"/>
          <w:szCs w:val="24"/>
        </w:rPr>
        <w:t xml:space="preserve"> 2013). This comparison was found to disproportionately influence results of the stat</w:t>
      </w:r>
      <w:r>
        <w:rPr>
          <w:sz w:val="24"/>
          <w:szCs w:val="24"/>
        </w:rPr>
        <w:t xml:space="preserve">istical </w:t>
      </w:r>
      <w:proofErr w:type="gramStart"/>
      <w:r>
        <w:rPr>
          <w:sz w:val="24"/>
          <w:szCs w:val="24"/>
        </w:rPr>
        <w:t>models, and</w:t>
      </w:r>
      <w:proofErr w:type="gramEnd"/>
      <w:r>
        <w:rPr>
          <w:sz w:val="24"/>
          <w:szCs w:val="24"/>
        </w:rPr>
        <w:t xml:space="preserve"> was therefore adjusted to equal the next highest reduction (97%) in weed biomass observed in the database. </w:t>
      </w:r>
    </w:p>
    <w:p w14:paraId="5625A2F3" w14:textId="77777777" w:rsidR="007A307F" w:rsidRDefault="007A307F">
      <w:pPr>
        <w:pStyle w:val="NoSpacing"/>
        <w:rPr>
          <w:color w:val="FF0000"/>
          <w:sz w:val="24"/>
          <w:szCs w:val="24"/>
          <w:u w:color="FF0000"/>
        </w:rPr>
      </w:pPr>
    </w:p>
    <w:p w14:paraId="7CE936D7" w14:textId="77777777" w:rsidR="007A307F" w:rsidRDefault="00942408">
      <w:pPr>
        <w:pStyle w:val="NoSpacing"/>
        <w:rPr>
          <w:b/>
          <w:bCs/>
          <w:sz w:val="24"/>
          <w:szCs w:val="24"/>
          <w:u w:val="single"/>
        </w:rPr>
      </w:pPr>
      <w:r>
        <w:rPr>
          <w:b/>
          <w:bCs/>
          <w:sz w:val="24"/>
          <w:szCs w:val="24"/>
          <w:u w:val="single"/>
        </w:rPr>
        <w:t>3.2 Overall results</w:t>
      </w:r>
    </w:p>
    <w:p w14:paraId="19E9CBE5" w14:textId="77777777" w:rsidR="007A307F" w:rsidRDefault="00942408">
      <w:pPr>
        <w:pStyle w:val="NoSpacing"/>
        <w:rPr>
          <w:ins w:id="262" w:author="Andrea Basche" w:date="2019-10-07T13:48:00Z"/>
          <w:sz w:val="24"/>
          <w:szCs w:val="24"/>
        </w:rPr>
      </w:pPr>
      <w:r>
        <w:rPr>
          <w:sz w:val="24"/>
          <w:szCs w:val="24"/>
        </w:rPr>
        <w:t>Overall, CCs significantly reduced weed biomass by a geometric mean of 51% (p=0.02), but the reduction in w</w:t>
      </w:r>
      <w:r>
        <w:rPr>
          <w:sz w:val="24"/>
          <w:szCs w:val="24"/>
        </w:rPr>
        <w:t>eed density was non-significant (p=0.98; supplementary material). The significant reduction in weed biomass was robust against publication bias; more than 3000 non-significant studies would need to have been performed but un-published to nullify the result</w:t>
      </w:r>
      <w:r>
        <w:rPr>
          <w:sz w:val="24"/>
          <w:szCs w:val="24"/>
        </w:rPr>
        <w:t xml:space="preserve"> (</w:t>
      </w:r>
      <w:proofErr w:type="spellStart"/>
      <w:r>
        <w:rPr>
          <w:sz w:val="24"/>
          <w:szCs w:val="24"/>
        </w:rPr>
        <w:t>Rosenthral</w:t>
      </w:r>
      <w:proofErr w:type="spellEnd"/>
      <w:r>
        <w:rPr>
          <w:sz w:val="24"/>
          <w:szCs w:val="24"/>
        </w:rPr>
        <w:t xml:space="preserve"> 1979). The leave-one-study-out analysis identified one study (</w:t>
      </w:r>
      <w:proofErr w:type="spellStart"/>
      <w:r>
        <w:rPr>
          <w:sz w:val="24"/>
          <w:szCs w:val="24"/>
        </w:rPr>
        <w:t>Gieske</w:t>
      </w:r>
      <w:proofErr w:type="spellEnd"/>
      <w:r>
        <w:rPr>
          <w:sz w:val="24"/>
          <w:szCs w:val="24"/>
        </w:rPr>
        <w:t xml:space="preserve"> et al. 2016) reporting only weed density that used a radish (</w:t>
      </w:r>
      <w:proofErr w:type="spellStart"/>
      <w:r>
        <w:rPr>
          <w:i/>
          <w:iCs/>
          <w:sz w:val="24"/>
          <w:szCs w:val="24"/>
        </w:rPr>
        <w:t>Raphanus</w:t>
      </w:r>
      <w:proofErr w:type="spellEnd"/>
      <w:r>
        <w:rPr>
          <w:i/>
          <w:iCs/>
          <w:sz w:val="24"/>
          <w:szCs w:val="24"/>
        </w:rPr>
        <w:t xml:space="preserve"> sativus</w:t>
      </w:r>
      <w:r>
        <w:rPr>
          <w:sz w:val="24"/>
          <w:szCs w:val="24"/>
        </w:rPr>
        <w:t>) cover crop; removal of this study from the database drastically changed the p-value (lowered from 0.98 to 0.26). The significance of the reduction in weed biomass was robust against removal of each study (p-values ranging from 0.01-0.04). We found the ca</w:t>
      </w:r>
      <w:r>
        <w:rPr>
          <w:sz w:val="24"/>
          <w:szCs w:val="24"/>
        </w:rPr>
        <w:t xml:space="preserve">sh crop following the cover crop (maize or soybean) had no effect on the measured response, meaning effects of the CC on weeds is not confounded by the differences in crop competition with weeds. </w:t>
      </w:r>
    </w:p>
    <w:p w14:paraId="393FD859" w14:textId="77777777" w:rsidR="007A307F" w:rsidRDefault="00942408">
      <w:pPr>
        <w:pStyle w:val="NoSpacing"/>
        <w:rPr>
          <w:sz w:val="24"/>
          <w:szCs w:val="24"/>
        </w:rPr>
      </w:pPr>
      <w:r>
        <w:rPr>
          <w:sz w:val="24"/>
          <w:szCs w:val="24"/>
        </w:rPr>
        <w:t>In the weed biomass database, the CC type significantly aff</w:t>
      </w:r>
      <w:r>
        <w:rPr>
          <w:sz w:val="24"/>
          <w:szCs w:val="24"/>
        </w:rPr>
        <w:t>ected the amount of CC biomass produced (p = 0.01), with grass CCs producing a least-squared means estimated 3.95 Mg ha</w:t>
      </w:r>
      <w:r>
        <w:rPr>
          <w:sz w:val="24"/>
          <w:szCs w:val="24"/>
          <w:vertAlign w:val="superscript"/>
        </w:rPr>
        <w:t>-1</w:t>
      </w:r>
      <w:r>
        <w:rPr>
          <w:sz w:val="24"/>
          <w:szCs w:val="24"/>
        </w:rPr>
        <w:t xml:space="preserve"> of biomass, compared to non-grass which produced 2.56 Mg ha</w:t>
      </w:r>
      <w:r>
        <w:rPr>
          <w:sz w:val="24"/>
          <w:szCs w:val="24"/>
          <w:vertAlign w:val="superscript"/>
        </w:rPr>
        <w:t>-1</w:t>
      </w:r>
      <w:r>
        <w:rPr>
          <w:sz w:val="24"/>
          <w:szCs w:val="24"/>
        </w:rPr>
        <w:t xml:space="preserve">. Therefore, CC biomass was used as a covariate in the statistical model </w:t>
      </w:r>
      <w:r>
        <w:rPr>
          <w:sz w:val="24"/>
          <w:szCs w:val="24"/>
        </w:rPr>
        <w:t xml:space="preserve">testing for differences in CC type </w:t>
      </w:r>
      <w:proofErr w:type="gramStart"/>
      <w:r>
        <w:rPr>
          <w:sz w:val="24"/>
          <w:szCs w:val="24"/>
        </w:rPr>
        <w:t>with regard to</w:t>
      </w:r>
      <w:proofErr w:type="gramEnd"/>
      <w:r>
        <w:rPr>
          <w:sz w:val="24"/>
          <w:szCs w:val="24"/>
        </w:rPr>
        <w:t xml:space="preserve"> </w:t>
      </w:r>
      <w:r>
        <w:rPr>
          <w:sz w:val="24"/>
          <w:szCs w:val="24"/>
        </w:rPr>
        <w:lastRenderedPageBreak/>
        <w:t>suppression of weed biomass. No other modifier significantly affected the amount of CC biomass. The following categorical modifiers had levels with significantly different effects on weed biomass: measureme</w:t>
      </w:r>
      <w:r>
        <w:rPr>
          <w:sz w:val="24"/>
          <w:szCs w:val="24"/>
        </w:rPr>
        <w:t xml:space="preserve">nt season (spring, summer), measurement in reference to cash crop planting (before, after), CC type (after controlling for CC biomass production; grass, non-grass), and weed growth habit (winter annual, summer annual, perennial).  Weed biomass and density </w:t>
      </w:r>
      <w:r>
        <w:rPr>
          <w:sz w:val="24"/>
          <w:szCs w:val="24"/>
        </w:rPr>
        <w:t xml:space="preserve">responded with the same patterns to these </w:t>
      </w:r>
      <w:proofErr w:type="gramStart"/>
      <w:r>
        <w:rPr>
          <w:sz w:val="24"/>
          <w:szCs w:val="24"/>
        </w:rPr>
        <w:t>modifiers, but</w:t>
      </w:r>
      <w:proofErr w:type="gramEnd"/>
      <w:r>
        <w:rPr>
          <w:sz w:val="24"/>
          <w:szCs w:val="24"/>
        </w:rPr>
        <w:t xml:space="preserve"> weed density responses were not significantly different for any factor levels (</w:t>
      </w:r>
      <w:r>
        <w:rPr>
          <w:b/>
          <w:bCs/>
          <w:sz w:val="24"/>
          <w:szCs w:val="24"/>
        </w:rPr>
        <w:t>Fig. 2</w:t>
      </w:r>
      <w:r>
        <w:rPr>
          <w:sz w:val="24"/>
          <w:szCs w:val="24"/>
        </w:rPr>
        <w:t>).</w:t>
      </w:r>
    </w:p>
    <w:p w14:paraId="615BA519" w14:textId="77777777" w:rsidR="007A307F" w:rsidRDefault="00942408">
      <w:pPr>
        <w:pStyle w:val="NoSpacing"/>
        <w:rPr>
          <w:del w:id="263" w:author="Rafael Martinez-Feria" w:date="2020-01-28T18:28:00Z"/>
          <w:sz w:val="24"/>
          <w:szCs w:val="24"/>
        </w:rPr>
      </w:pPr>
      <w:r>
        <w:rPr>
          <w:color w:val="FF0000"/>
          <w:sz w:val="24"/>
          <w:szCs w:val="24"/>
          <w:u w:color="FF0000"/>
        </w:rPr>
        <w:t xml:space="preserve"> </w:t>
      </w:r>
      <w:del w:id="264" w:author="Rafael Martinez-Feria" w:date="2020-01-28T18:28:00Z">
        <w:r>
          <w:rPr>
            <w:sz w:val="24"/>
            <w:szCs w:val="24"/>
          </w:rPr>
          <w:delText xml:space="preserve"> </w:delText>
        </w:r>
      </w:del>
    </w:p>
    <w:p w14:paraId="13D996F6" w14:textId="77777777" w:rsidR="007A307F" w:rsidRDefault="00942408">
      <w:pPr>
        <w:pStyle w:val="NoSpacing"/>
        <w:rPr>
          <w:color w:val="7030A0"/>
          <w:sz w:val="24"/>
          <w:szCs w:val="24"/>
          <w:u w:color="7030A0"/>
        </w:rPr>
      </w:pPr>
      <w:r>
        <w:rPr>
          <w:color w:val="7030A0"/>
          <w:sz w:val="24"/>
          <w:szCs w:val="24"/>
          <w:u w:color="7030A0"/>
        </w:rPr>
        <w:t xml:space="preserve">The different responses of weed biomass versus density to CCs provides insight into the mechanisms by which </w:t>
      </w:r>
      <w:r>
        <w:rPr>
          <w:color w:val="7030A0"/>
          <w:sz w:val="24"/>
          <w:szCs w:val="24"/>
          <w:u w:color="7030A0"/>
        </w:rPr>
        <w:t>CCs suppress weeds in the Corn Belt. CC uptake of nitrogen creates a relatively nitrogen-free soil surface, and germination of certain weed seeds is suppressed under low nutrient soils (</w:t>
      </w:r>
      <w:r>
        <w:rPr>
          <w:color w:val="FF0000"/>
          <w:sz w:val="24"/>
          <w:szCs w:val="24"/>
          <w:u w:color="FF0000"/>
        </w:rPr>
        <w:t>CITE</w:t>
      </w:r>
      <w:r>
        <w:rPr>
          <w:color w:val="7030A0"/>
          <w:sz w:val="24"/>
          <w:szCs w:val="24"/>
          <w:u w:color="7030A0"/>
        </w:rPr>
        <w:t>). However, the lack of response of weed density indicates the low</w:t>
      </w:r>
      <w:r>
        <w:rPr>
          <w:color w:val="7030A0"/>
          <w:sz w:val="24"/>
          <w:szCs w:val="24"/>
          <w:u w:color="7030A0"/>
        </w:rPr>
        <w:t xml:space="preserve"> nutrient status is not inhibiting weed seed germination in Corn Belt weeds. It is possible inhibitory effects of the CCs on weed seed germination (low light, lower soil temperatures, smaller ranges in temperatures, lower soil nitrate concentrations, allel</w:t>
      </w:r>
      <w:r>
        <w:rPr>
          <w:color w:val="7030A0"/>
          <w:sz w:val="24"/>
          <w:szCs w:val="24"/>
          <w:u w:color="7030A0"/>
        </w:rPr>
        <w:t>opathic chemicals) are balanced by stimulatory effects (increased soil moisture). Conversely, delay of weed seed germination along with reductions in light availability caused by CCs is consistent with our observations of lower weed biomass in cover crop t</w:t>
      </w:r>
      <w:r>
        <w:rPr>
          <w:color w:val="7030A0"/>
          <w:sz w:val="24"/>
          <w:szCs w:val="24"/>
          <w:u w:color="7030A0"/>
        </w:rPr>
        <w:t xml:space="preserve">reatments. Our results indicate that in the Corn Belt, CCs that compete with weeds for light will be most effective in suppressing weeds. </w:t>
      </w:r>
    </w:p>
    <w:p w14:paraId="1D811DE8" w14:textId="77777777" w:rsidR="007A307F" w:rsidRDefault="007A307F">
      <w:pPr>
        <w:pStyle w:val="NoSpacing"/>
        <w:rPr>
          <w:color w:val="FF0000"/>
          <w:sz w:val="24"/>
          <w:szCs w:val="24"/>
          <w:u w:color="FF0000"/>
        </w:rPr>
      </w:pPr>
    </w:p>
    <w:p w14:paraId="7D650C25" w14:textId="77777777" w:rsidR="007A307F" w:rsidRDefault="00942408">
      <w:pPr>
        <w:pStyle w:val="NoSpacing"/>
        <w:rPr>
          <w:sz w:val="24"/>
          <w:szCs w:val="24"/>
        </w:rPr>
      </w:pPr>
      <w:r>
        <w:rPr>
          <w:sz w:val="24"/>
          <w:szCs w:val="24"/>
        </w:rPr>
        <w:t>For weed biomass, grass CCs reduced weed biomass by 68% compared to only 33% for non-grass (p&lt;0.01; Fig. 2). Measure</w:t>
      </w:r>
      <w:r>
        <w:rPr>
          <w:sz w:val="24"/>
          <w:szCs w:val="24"/>
        </w:rPr>
        <w:t>ments taken before cash crop planting showed a 74% reduction in weed biomass, compared to only 44% in measurements taken after planting (p&lt;0.01). Winter annuals showed the strongest reductions (65%), followed by summer annuals (47%), with perennial weeds b</w:t>
      </w:r>
      <w:r>
        <w:rPr>
          <w:sz w:val="24"/>
          <w:szCs w:val="24"/>
        </w:rPr>
        <w:t>eing unaffected by CCs. For continuous variables, weed suppression was significant affected by CC biomass for both weed biomass (after controlling for CC type,</w:t>
      </w:r>
      <w:commentRangeStart w:id="265"/>
      <w:r>
        <w:rPr>
          <w:sz w:val="24"/>
          <w:szCs w:val="24"/>
        </w:rPr>
        <w:t xml:space="preserve"> p&lt;0.03</w:t>
      </w:r>
      <w:commentRangeEnd w:id="265"/>
      <w:r>
        <w:commentReference w:id="265"/>
      </w:r>
      <w:r>
        <w:rPr>
          <w:sz w:val="24"/>
          <w:szCs w:val="24"/>
        </w:rPr>
        <w:t xml:space="preserve">; </w:t>
      </w:r>
      <w:r>
        <w:rPr>
          <w:b/>
          <w:bCs/>
          <w:sz w:val="24"/>
          <w:szCs w:val="24"/>
        </w:rPr>
        <w:t>Fig. 3</w:t>
      </w:r>
      <w:r>
        <w:rPr>
          <w:sz w:val="24"/>
          <w:szCs w:val="24"/>
        </w:rPr>
        <w:t xml:space="preserve">) and weed density (p&lt;0.01).  </w:t>
      </w:r>
    </w:p>
    <w:p w14:paraId="288FD07E" w14:textId="77777777" w:rsidR="007A307F" w:rsidRDefault="007A307F">
      <w:pPr>
        <w:pStyle w:val="NoSpacing"/>
        <w:rPr>
          <w:sz w:val="24"/>
          <w:szCs w:val="24"/>
        </w:rPr>
      </w:pPr>
    </w:p>
    <w:p w14:paraId="303E3EBA" w14:textId="77777777" w:rsidR="007A307F" w:rsidRDefault="007A307F">
      <w:pPr>
        <w:pStyle w:val="NoSpacing"/>
        <w:rPr>
          <w:sz w:val="24"/>
          <w:szCs w:val="24"/>
        </w:rPr>
      </w:pP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576"/>
      </w:tblGrid>
      <w:tr w:rsidR="007A307F" w14:paraId="1864AEF4" w14:textId="77777777">
        <w:trPr>
          <w:trHeight w:val="6621"/>
        </w:trPr>
        <w:tc>
          <w:tcPr>
            <w:tcW w:w="9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F92DF3" w14:textId="77777777" w:rsidR="007A307F" w:rsidRDefault="00942408">
            <w:pPr>
              <w:pStyle w:val="NoSpacing"/>
              <w:spacing w:after="0" w:line="240" w:lineRule="auto"/>
            </w:pPr>
            <w:r>
              <w:rPr>
                <w:noProof/>
                <w:sz w:val="24"/>
                <w:szCs w:val="24"/>
              </w:rPr>
              <w:lastRenderedPageBreak/>
              <w:drawing>
                <wp:inline distT="0" distB="0" distL="0" distR="0" wp14:anchorId="135D52C3" wp14:editId="7E3CB3FD">
                  <wp:extent cx="5946344" cy="4247389"/>
                  <wp:effectExtent l="0" t="0" r="0" b="0"/>
                  <wp:docPr id="1073741826" name="officeArt object"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close up of a map&#10;&#10;Description automatically generated" descr="A close up of a mapDescription automatically generated"/>
                          <pic:cNvPicPr>
                            <a:picLocks noChangeAspect="1"/>
                          </pic:cNvPicPr>
                        </pic:nvPicPr>
                        <pic:blipFill>
                          <a:blip r:embed="rId11"/>
                          <a:stretch>
                            <a:fillRect/>
                          </a:stretch>
                        </pic:blipFill>
                        <pic:spPr>
                          <a:xfrm>
                            <a:off x="0" y="0"/>
                            <a:ext cx="5946344" cy="4247389"/>
                          </a:xfrm>
                          <a:prstGeom prst="rect">
                            <a:avLst/>
                          </a:prstGeom>
                          <a:ln w="12700" cap="flat">
                            <a:noFill/>
                            <a:miter lim="400000"/>
                          </a:ln>
                          <a:effectLst/>
                        </pic:spPr>
                      </pic:pic>
                    </a:graphicData>
                  </a:graphic>
                </wp:inline>
              </w:drawing>
            </w:r>
          </w:p>
        </w:tc>
      </w:tr>
      <w:tr w:rsidR="007A307F" w14:paraId="63904D71" w14:textId="77777777">
        <w:trPr>
          <w:trHeight w:val="1970"/>
        </w:trPr>
        <w:tc>
          <w:tcPr>
            <w:tcW w:w="9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87ACA" w14:textId="77777777" w:rsidR="007A307F" w:rsidRDefault="00942408">
            <w:pPr>
              <w:pStyle w:val="NoSpacing"/>
              <w:spacing w:after="0" w:line="240" w:lineRule="auto"/>
              <w:rPr>
                <w:sz w:val="24"/>
                <w:szCs w:val="24"/>
              </w:rPr>
            </w:pPr>
            <w:r>
              <w:rPr>
                <w:b/>
                <w:bCs/>
                <w:sz w:val="24"/>
                <w:szCs w:val="24"/>
              </w:rPr>
              <w:t xml:space="preserve">Figure 2 </w:t>
            </w:r>
            <w:r>
              <w:rPr>
                <w:sz w:val="24"/>
                <w:szCs w:val="24"/>
              </w:rPr>
              <w:t xml:space="preserve">Significant categorical </w:t>
            </w:r>
            <w:r>
              <w:rPr>
                <w:sz w:val="24"/>
                <w:szCs w:val="24"/>
              </w:rPr>
              <w:t xml:space="preserve">variables included cover crop type* (blue; grass, non-grass), when the weed measurement occurred (yellow; before cash crop planting, after), and the type of weed (red; winter or summer annual, perennial); values less than 1 indicate cover crops suppressed </w:t>
            </w:r>
            <w:r>
              <w:rPr>
                <w:sz w:val="24"/>
                <w:szCs w:val="24"/>
              </w:rPr>
              <w:t>weeds, size of points and n value represent the number of observations used for the estimate, bars represent 95% confidence intervals.</w:t>
            </w:r>
          </w:p>
          <w:p w14:paraId="19AB8169" w14:textId="77777777" w:rsidR="007A307F" w:rsidRDefault="00942408">
            <w:pPr>
              <w:pStyle w:val="NoSpacing"/>
              <w:spacing w:after="0" w:line="240" w:lineRule="auto"/>
            </w:pPr>
            <w:r>
              <w:rPr>
                <w:sz w:val="24"/>
                <w:szCs w:val="24"/>
              </w:rPr>
              <w:t xml:space="preserve">*After controlling </w:t>
            </w:r>
            <w:proofErr w:type="gramStart"/>
            <w:r>
              <w:rPr>
                <w:sz w:val="24"/>
                <w:szCs w:val="24"/>
              </w:rPr>
              <w:t>for the amount of</w:t>
            </w:r>
            <w:proofErr w:type="gramEnd"/>
            <w:r>
              <w:rPr>
                <w:sz w:val="24"/>
                <w:szCs w:val="24"/>
              </w:rPr>
              <w:t xml:space="preserve"> cover crop biomass production </w:t>
            </w:r>
          </w:p>
        </w:tc>
      </w:tr>
    </w:tbl>
    <w:p w14:paraId="31F7E003" w14:textId="77777777" w:rsidR="007A307F" w:rsidRDefault="007A307F">
      <w:pPr>
        <w:pStyle w:val="NoSpacing"/>
        <w:widowControl w:val="0"/>
        <w:spacing w:line="240" w:lineRule="auto"/>
        <w:rPr>
          <w:sz w:val="24"/>
          <w:szCs w:val="24"/>
        </w:rPr>
      </w:pPr>
    </w:p>
    <w:p w14:paraId="0D59A584" w14:textId="77777777" w:rsidR="007A307F" w:rsidRDefault="007A307F">
      <w:pPr>
        <w:pStyle w:val="NoSpacing"/>
        <w:rPr>
          <w:sz w:val="24"/>
          <w:szCs w:val="24"/>
        </w:rPr>
      </w:pPr>
    </w:p>
    <w:p w14:paraId="432F64F0" w14:textId="77777777" w:rsidR="007A307F" w:rsidRDefault="007A307F">
      <w:pPr>
        <w:pStyle w:val="NoSpacing"/>
        <w:rPr>
          <w:color w:val="FF0000"/>
          <w:sz w:val="24"/>
          <w:szCs w:val="24"/>
          <w:u w:color="FF0000"/>
        </w:rPr>
      </w:pPr>
    </w:p>
    <w:p w14:paraId="0C401692" w14:textId="77777777" w:rsidR="007A307F" w:rsidRDefault="007A307F">
      <w:pPr>
        <w:pStyle w:val="NoSpacing"/>
        <w:rPr>
          <w:sz w:val="24"/>
          <w:szCs w:val="24"/>
        </w:rPr>
      </w:pPr>
    </w:p>
    <w:p w14:paraId="11AE882E" w14:textId="77777777" w:rsidR="007A307F" w:rsidRDefault="00942408">
      <w:pPr>
        <w:pStyle w:val="NoSpacing"/>
        <w:rPr>
          <w:b/>
          <w:bCs/>
          <w:sz w:val="24"/>
          <w:szCs w:val="24"/>
          <w:u w:val="single"/>
        </w:rPr>
      </w:pPr>
      <w:r>
        <w:rPr>
          <w:b/>
          <w:bCs/>
          <w:sz w:val="24"/>
          <w:szCs w:val="24"/>
          <w:u w:val="single"/>
        </w:rPr>
        <w:t>3.3 Cover crop management approaches</w:t>
      </w:r>
    </w:p>
    <w:p w14:paraId="6FAAF578" w14:textId="77777777" w:rsidR="007A307F" w:rsidRDefault="007A307F">
      <w:pPr>
        <w:pStyle w:val="NoSpacing"/>
        <w:rPr>
          <w:sz w:val="24"/>
          <w:szCs w:val="24"/>
          <w:u w:val="single"/>
        </w:rPr>
      </w:pPr>
    </w:p>
    <w:p w14:paraId="0C97F59B" w14:textId="77777777" w:rsidR="007A307F" w:rsidRDefault="00942408">
      <w:pPr>
        <w:pStyle w:val="NoSpacing"/>
        <w:rPr>
          <w:i/>
          <w:iCs/>
          <w:sz w:val="24"/>
          <w:szCs w:val="24"/>
        </w:rPr>
      </w:pPr>
      <w:r>
        <w:rPr>
          <w:i/>
          <w:iCs/>
          <w:sz w:val="24"/>
          <w:szCs w:val="24"/>
        </w:rPr>
        <w:t xml:space="preserve">3.3.1 </w:t>
      </w:r>
      <w:r>
        <w:rPr>
          <w:i/>
          <w:iCs/>
          <w:sz w:val="24"/>
          <w:szCs w:val="24"/>
        </w:rPr>
        <w:t>Cover crop type</w:t>
      </w:r>
    </w:p>
    <w:p w14:paraId="3CB5FC46" w14:textId="77777777" w:rsidR="007A307F" w:rsidRDefault="007A307F">
      <w:pPr>
        <w:pStyle w:val="NoSpacing"/>
        <w:rPr>
          <w:ins w:id="266" w:author="Andrea Basche" w:date="2019-10-07T13:24:00Z"/>
          <w:sz w:val="24"/>
          <w:szCs w:val="24"/>
        </w:rPr>
      </w:pPr>
    </w:p>
    <w:p w14:paraId="2C9BCF6A" w14:textId="77777777" w:rsidR="007A307F" w:rsidRDefault="00942408">
      <w:pPr>
        <w:pStyle w:val="NoSpacing"/>
        <w:rPr>
          <w:sz w:val="24"/>
          <w:szCs w:val="24"/>
        </w:rPr>
      </w:pPr>
      <w:r>
        <w:rPr>
          <w:sz w:val="24"/>
          <w:szCs w:val="24"/>
        </w:rPr>
        <w:lastRenderedPageBreak/>
        <w:t>Even after controlling for the effect of CC biomass, grass CCs offered more weed suppression compared to non-grass (Fig. 2). This may have consequences for balancing yield maintenance and weed suppression goals (</w:t>
      </w:r>
      <w:r>
        <w:rPr>
          <w:color w:val="FF0000"/>
          <w:sz w:val="24"/>
          <w:szCs w:val="24"/>
          <w:u w:color="FF0000"/>
        </w:rPr>
        <w:t>Section 3.4</w:t>
      </w:r>
      <w:r>
        <w:rPr>
          <w:sz w:val="24"/>
          <w:szCs w:val="24"/>
        </w:rPr>
        <w:t xml:space="preserve">). With regards </w:t>
      </w:r>
      <w:r>
        <w:rPr>
          <w:sz w:val="24"/>
          <w:szCs w:val="24"/>
        </w:rPr>
        <w:t xml:space="preserve">to weeds, CC-induced control is a combination of physical and chemical suppression, and grasses such as rye may be more effective than legumes on both fronts (Creamer et al. 1996). The carbon-to-nitrogen ratio of grass CCs can be twice as high as legumes, </w:t>
      </w:r>
      <w:r>
        <w:rPr>
          <w:sz w:val="24"/>
          <w:szCs w:val="24"/>
        </w:rPr>
        <w:t xml:space="preserve">with grass ratios increasing with higher overall biomass production (Quemada and Cabrera </w:t>
      </w:r>
      <w:proofErr w:type="gramStart"/>
      <w:r>
        <w:rPr>
          <w:sz w:val="24"/>
          <w:szCs w:val="24"/>
        </w:rPr>
        <w:t>1995)(</w:t>
      </w:r>
      <w:proofErr w:type="gramEnd"/>
      <w:r>
        <w:rPr>
          <w:sz w:val="24"/>
          <w:szCs w:val="24"/>
        </w:rPr>
        <w:t>Martinez-Feria et al. 2016). The higher carbon-to-nitrogen ratios of grass residue increase the residence time of the CC residue compared to legume residue, thus</w:t>
      </w:r>
      <w:r>
        <w:rPr>
          <w:sz w:val="24"/>
          <w:szCs w:val="24"/>
        </w:rPr>
        <w:t xml:space="preserve"> potentially suppressing weeds longer after CC termination (Teasdale and Mohler </w:t>
      </w:r>
      <w:proofErr w:type="gramStart"/>
      <w:r>
        <w:rPr>
          <w:sz w:val="24"/>
          <w:szCs w:val="24"/>
        </w:rPr>
        <w:t>1993)(</w:t>
      </w:r>
      <w:proofErr w:type="gramEnd"/>
      <w:r>
        <w:rPr>
          <w:sz w:val="24"/>
          <w:szCs w:val="24"/>
        </w:rPr>
        <w:t xml:space="preserve">Ruffo and </w:t>
      </w:r>
      <w:proofErr w:type="spellStart"/>
      <w:r>
        <w:rPr>
          <w:sz w:val="24"/>
          <w:szCs w:val="24"/>
        </w:rPr>
        <w:t>Bollero</w:t>
      </w:r>
      <w:proofErr w:type="spellEnd"/>
      <w:r>
        <w:rPr>
          <w:sz w:val="24"/>
          <w:szCs w:val="24"/>
        </w:rPr>
        <w:t xml:space="preserve"> 2003). Additionally, the structural arrangement of live grass plants could provide a larger amount of light interception per unit of live biomass compar</w:t>
      </w:r>
      <w:r>
        <w:rPr>
          <w:sz w:val="24"/>
          <w:szCs w:val="24"/>
        </w:rPr>
        <w:t>ed to legumes (Andrew et al. 2015).</w:t>
      </w:r>
      <w:r>
        <w:rPr>
          <w:color w:val="FF0000"/>
          <w:sz w:val="24"/>
          <w:szCs w:val="24"/>
          <w:u w:color="FF0000"/>
        </w:rPr>
        <w:t xml:space="preserve"> </w:t>
      </w:r>
      <w:r>
        <w:rPr>
          <w:sz w:val="24"/>
          <w:szCs w:val="24"/>
        </w:rPr>
        <w:t>Rye residue also exhibits an allopathic effect, which can inhibit weed seed germination and reduce weed biomass (</w:t>
      </w:r>
      <w:proofErr w:type="spellStart"/>
      <w:r>
        <w:rPr>
          <w:sz w:val="24"/>
          <w:szCs w:val="24"/>
        </w:rPr>
        <w:t>Dhima</w:t>
      </w:r>
      <w:proofErr w:type="spellEnd"/>
      <w:r>
        <w:rPr>
          <w:sz w:val="24"/>
          <w:szCs w:val="24"/>
        </w:rPr>
        <w:t xml:space="preserve"> et al. 2006; Teasdale et al. 2012). While brassica CCs may also suppress weeds via allelopathy (</w:t>
      </w:r>
      <w:proofErr w:type="spellStart"/>
      <w:r>
        <w:rPr>
          <w:sz w:val="24"/>
          <w:szCs w:val="24"/>
        </w:rPr>
        <w:t>Haram</w:t>
      </w:r>
      <w:r>
        <w:rPr>
          <w:sz w:val="24"/>
          <w:szCs w:val="24"/>
        </w:rPr>
        <w:t>oto</w:t>
      </w:r>
      <w:proofErr w:type="spellEnd"/>
      <w:r>
        <w:rPr>
          <w:sz w:val="24"/>
          <w:szCs w:val="24"/>
        </w:rPr>
        <w:t xml:space="preserve"> and </w:t>
      </w:r>
      <w:proofErr w:type="spellStart"/>
      <w:r>
        <w:rPr>
          <w:sz w:val="24"/>
          <w:szCs w:val="24"/>
        </w:rPr>
        <w:t>Gallandt</w:t>
      </w:r>
      <w:proofErr w:type="spellEnd"/>
      <w:r>
        <w:rPr>
          <w:sz w:val="24"/>
          <w:szCs w:val="24"/>
        </w:rPr>
        <w:t xml:space="preserve"> 2005) only 9 of the 77 non-grass points were brassicas, and they did not exhibit significantly different suppressive effects compared to legumes (</w:t>
      </w:r>
      <w:r>
        <w:rPr>
          <w:color w:val="FF0000"/>
          <w:sz w:val="24"/>
          <w:szCs w:val="24"/>
          <w:u w:color="FF0000"/>
        </w:rPr>
        <w:t>supplementary material</w:t>
      </w:r>
      <w:r>
        <w:rPr>
          <w:sz w:val="24"/>
          <w:szCs w:val="24"/>
        </w:rPr>
        <w:t xml:space="preserve">). </w:t>
      </w:r>
    </w:p>
    <w:p w14:paraId="7070E202" w14:textId="77777777" w:rsidR="007A307F" w:rsidRDefault="00942408">
      <w:pPr>
        <w:pStyle w:val="NoSpacing"/>
        <w:rPr>
          <w:sz w:val="24"/>
          <w:szCs w:val="24"/>
        </w:rPr>
      </w:pPr>
      <w:r>
        <w:rPr>
          <w:sz w:val="24"/>
          <w:szCs w:val="24"/>
        </w:rPr>
        <w:br/>
      </w:r>
      <w:commentRangeStart w:id="267"/>
    </w:p>
    <w:p w14:paraId="359B5206" w14:textId="77777777" w:rsidR="007A307F" w:rsidRDefault="00942408">
      <w:pPr>
        <w:pStyle w:val="NoSpacing"/>
        <w:rPr>
          <w:i/>
          <w:iCs/>
          <w:sz w:val="24"/>
          <w:szCs w:val="24"/>
          <w:u w:val="single"/>
        </w:rPr>
      </w:pPr>
      <w:r>
        <w:rPr>
          <w:i/>
          <w:iCs/>
          <w:sz w:val="24"/>
          <w:szCs w:val="24"/>
          <w:u w:val="single"/>
        </w:rPr>
        <w:t>3.3.2 Cover crop biomass</w:t>
      </w:r>
      <w:commentRangeEnd w:id="267"/>
      <w:r>
        <w:commentReference w:id="267"/>
      </w:r>
    </w:p>
    <w:p w14:paraId="22A68E38" w14:textId="77777777" w:rsidR="007A307F" w:rsidRDefault="007A307F">
      <w:pPr>
        <w:pStyle w:val="NoSpacing"/>
        <w:rPr>
          <w:i/>
          <w:iCs/>
          <w:sz w:val="24"/>
          <w:szCs w:val="24"/>
          <w:u w:val="single"/>
        </w:rPr>
      </w:pPr>
    </w:p>
    <w:p w14:paraId="6AAAAC3E" w14:textId="77777777" w:rsidR="007A307F" w:rsidRDefault="00942408">
      <w:pPr>
        <w:pStyle w:val="NoSpacing"/>
        <w:rPr>
          <w:sz w:val="24"/>
          <w:szCs w:val="24"/>
        </w:rPr>
      </w:pPr>
      <w:r>
        <w:rPr>
          <w:sz w:val="24"/>
          <w:szCs w:val="24"/>
        </w:rPr>
        <w:t xml:space="preserve">The largest management </w:t>
      </w:r>
      <w:r>
        <w:rPr>
          <w:sz w:val="24"/>
          <w:szCs w:val="24"/>
        </w:rPr>
        <w:t>factors affecting CC-induced weed control were CC type and CC biomass at termination. There was no significant interaction, meaning weed biomass is negatively associated with CC biomass regardless of CC type. We found 5 Mg ha</w:t>
      </w:r>
      <w:r>
        <w:rPr>
          <w:sz w:val="24"/>
          <w:szCs w:val="24"/>
          <w:vertAlign w:val="superscript"/>
        </w:rPr>
        <w:t>-1</w:t>
      </w:r>
      <w:r>
        <w:rPr>
          <w:sz w:val="24"/>
          <w:szCs w:val="24"/>
        </w:rPr>
        <w:t xml:space="preserve"> of biomass is predicted to r</w:t>
      </w:r>
      <w:r>
        <w:rPr>
          <w:sz w:val="24"/>
          <w:szCs w:val="24"/>
        </w:rPr>
        <w:t>educe weed biomass by 75% for grass CCs, but only 40% for non-grass CCs (Fig. 3). This is within the range reported for Pennsylvania grain-production systems, which require 2-6 Mg ha-1 to achieve ‘significant’ weed suppression (</w:t>
      </w:r>
      <w:proofErr w:type="spellStart"/>
      <w:r>
        <w:rPr>
          <w:sz w:val="24"/>
          <w:szCs w:val="24"/>
        </w:rPr>
        <w:t>Baraibar</w:t>
      </w:r>
      <w:proofErr w:type="spellEnd"/>
      <w:r>
        <w:rPr>
          <w:sz w:val="24"/>
          <w:szCs w:val="24"/>
        </w:rPr>
        <w:t xml:space="preserve"> et al. 2018), as we</w:t>
      </w:r>
      <w:r>
        <w:rPr>
          <w:sz w:val="24"/>
          <w:szCs w:val="24"/>
        </w:rPr>
        <w:t xml:space="preserve">ll as the estimate for </w:t>
      </w:r>
      <w:del w:id="268" w:author="Rafael Martinez-Feria" w:date="2020-01-28T18:33:00Z">
        <w:r>
          <w:rPr>
            <w:sz w:val="24"/>
            <w:szCs w:val="24"/>
          </w:rPr>
          <w:delText xml:space="preserve">north-eastern </w:delText>
        </w:r>
      </w:del>
      <w:r>
        <w:rPr>
          <w:sz w:val="24"/>
          <w:szCs w:val="24"/>
        </w:rPr>
        <w:t xml:space="preserve">agriculture systems </w:t>
      </w:r>
      <w:ins w:id="269" w:author="Rafael Martinez-Feria" w:date="2020-01-28T19:23:00Z">
        <w:r>
          <w:rPr>
            <w:sz w:val="24"/>
            <w:szCs w:val="24"/>
          </w:rPr>
          <w:t xml:space="preserve">in the Northeastern US </w:t>
        </w:r>
      </w:ins>
      <w:r>
        <w:rPr>
          <w:sz w:val="24"/>
          <w:szCs w:val="24"/>
        </w:rPr>
        <w:t xml:space="preserve">(Mirsky et al. 2013). </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50"/>
      </w:tblGrid>
      <w:tr w:rsidR="007A307F" w14:paraId="5612610D" w14:textId="77777777">
        <w:trPr>
          <w:trHeight w:val="7263"/>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EC5AE" w14:textId="77777777" w:rsidR="007A307F" w:rsidRDefault="00942408">
            <w:pPr>
              <w:pStyle w:val="NoSpacing"/>
              <w:spacing w:after="0" w:line="240" w:lineRule="auto"/>
            </w:pPr>
            <w:r>
              <w:rPr>
                <w:noProof/>
                <w:sz w:val="24"/>
                <w:szCs w:val="24"/>
              </w:rPr>
              <w:lastRenderedPageBreak/>
              <w:drawing>
                <wp:inline distT="0" distB="0" distL="0" distR="0" wp14:anchorId="79D1F71B" wp14:editId="0701ACF1">
                  <wp:extent cx="5486400" cy="45720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png"/>
                          <pic:cNvPicPr>
                            <a:picLocks noChangeAspect="1"/>
                          </pic:cNvPicPr>
                        </pic:nvPicPr>
                        <pic:blipFill>
                          <a:blip r:embed="rId12"/>
                          <a:stretch>
                            <a:fillRect/>
                          </a:stretch>
                        </pic:blipFill>
                        <pic:spPr>
                          <a:xfrm>
                            <a:off x="0" y="0"/>
                            <a:ext cx="5486400" cy="4572000"/>
                          </a:xfrm>
                          <a:prstGeom prst="rect">
                            <a:avLst/>
                          </a:prstGeom>
                          <a:ln w="12700" cap="flat">
                            <a:noFill/>
                            <a:miter lim="400000"/>
                          </a:ln>
                          <a:effectLst/>
                        </pic:spPr>
                      </pic:pic>
                    </a:graphicData>
                  </a:graphic>
                </wp:inline>
              </w:drawing>
            </w:r>
          </w:p>
        </w:tc>
      </w:tr>
      <w:tr w:rsidR="007A307F" w14:paraId="29AA0A65" w14:textId="77777777">
        <w:trPr>
          <w:trHeight w:val="57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21C72" w14:textId="77777777" w:rsidR="007A307F" w:rsidRDefault="00942408">
            <w:pPr>
              <w:pStyle w:val="NoSpacing"/>
              <w:spacing w:after="0" w:line="240" w:lineRule="auto"/>
            </w:pPr>
            <w:r>
              <w:rPr>
                <w:b/>
                <w:bCs/>
                <w:sz w:val="24"/>
                <w:szCs w:val="24"/>
              </w:rPr>
              <w:t>Figure 3</w:t>
            </w:r>
            <w:r>
              <w:rPr>
                <w:sz w:val="24"/>
                <w:szCs w:val="24"/>
              </w:rPr>
              <w:t xml:space="preserve"> A 75% reduction in weed biomass required 5 Mg ha</w:t>
            </w:r>
            <w:r>
              <w:rPr>
                <w:sz w:val="24"/>
                <w:szCs w:val="24"/>
                <w:vertAlign w:val="superscript"/>
              </w:rPr>
              <w:t>-1</w:t>
            </w:r>
            <w:r>
              <w:rPr>
                <w:sz w:val="24"/>
                <w:szCs w:val="24"/>
              </w:rPr>
              <w:t xml:space="preserve"> of grass cover crop biomass at termination. </w:t>
            </w:r>
          </w:p>
        </w:tc>
      </w:tr>
    </w:tbl>
    <w:p w14:paraId="7B5D9B61" w14:textId="77777777" w:rsidR="007A307F" w:rsidRDefault="007A307F">
      <w:pPr>
        <w:pStyle w:val="NoSpacing"/>
        <w:widowControl w:val="0"/>
        <w:spacing w:line="240" w:lineRule="auto"/>
        <w:rPr>
          <w:sz w:val="24"/>
          <w:szCs w:val="24"/>
        </w:rPr>
      </w:pPr>
    </w:p>
    <w:p w14:paraId="511EDE82" w14:textId="77777777" w:rsidR="007A307F" w:rsidRDefault="007A307F">
      <w:pPr>
        <w:pStyle w:val="NoSpacing"/>
        <w:rPr>
          <w:sz w:val="24"/>
          <w:szCs w:val="24"/>
        </w:rPr>
      </w:pPr>
    </w:p>
    <w:p w14:paraId="284B0E40" w14:textId="77777777" w:rsidR="007A307F" w:rsidRDefault="00942408">
      <w:pPr>
        <w:pStyle w:val="NoSpacing"/>
        <w:rPr>
          <w:sz w:val="24"/>
          <w:szCs w:val="24"/>
        </w:rPr>
      </w:pPr>
      <w:r>
        <w:rPr>
          <w:sz w:val="24"/>
          <w:szCs w:val="24"/>
        </w:rPr>
        <w:t>In temperate regions, winter rye (</w:t>
      </w:r>
      <w:r>
        <w:rPr>
          <w:i/>
          <w:iCs/>
          <w:sz w:val="24"/>
          <w:szCs w:val="24"/>
        </w:rPr>
        <w:t>Secale cereal L.</w:t>
      </w:r>
      <w:r>
        <w:rPr>
          <w:sz w:val="24"/>
          <w:szCs w:val="24"/>
        </w:rPr>
        <w:t>) is consistently among the top biomass producers for winter CCs (</w:t>
      </w:r>
      <w:proofErr w:type="spellStart"/>
      <w:r>
        <w:rPr>
          <w:sz w:val="24"/>
          <w:szCs w:val="24"/>
        </w:rPr>
        <w:t>Kaspar</w:t>
      </w:r>
      <w:proofErr w:type="spellEnd"/>
      <w:r>
        <w:rPr>
          <w:sz w:val="24"/>
          <w:szCs w:val="24"/>
        </w:rPr>
        <w:t xml:space="preserve"> and Baker 2015, </w:t>
      </w:r>
      <w:proofErr w:type="spellStart"/>
      <w:r>
        <w:rPr>
          <w:sz w:val="24"/>
          <w:szCs w:val="24"/>
        </w:rPr>
        <w:t>Appelgate</w:t>
      </w:r>
      <w:proofErr w:type="spellEnd"/>
      <w:r>
        <w:rPr>
          <w:sz w:val="24"/>
          <w:szCs w:val="24"/>
        </w:rPr>
        <w:t xml:space="preserve"> </w:t>
      </w:r>
      <w:proofErr w:type="gramStart"/>
      <w:r>
        <w:rPr>
          <w:sz w:val="24"/>
          <w:szCs w:val="24"/>
        </w:rPr>
        <w:t>2017)(</w:t>
      </w:r>
      <w:proofErr w:type="spellStart"/>
      <w:proofErr w:type="gramEnd"/>
      <w:r>
        <w:rPr>
          <w:sz w:val="24"/>
          <w:szCs w:val="24"/>
        </w:rPr>
        <w:t>Ruis</w:t>
      </w:r>
      <w:proofErr w:type="spellEnd"/>
      <w:r>
        <w:rPr>
          <w:sz w:val="24"/>
          <w:szCs w:val="24"/>
        </w:rPr>
        <w:t xml:space="preserve"> et al. 2019)</w:t>
      </w:r>
      <w:ins w:id="270" w:author="Rafael Martinez-Feria" w:date="2020-01-28T18:33:00Z">
        <w:r>
          <w:rPr>
            <w:sz w:val="24"/>
            <w:szCs w:val="24"/>
          </w:rPr>
          <w:t>,</w:t>
        </w:r>
      </w:ins>
      <w:r>
        <w:rPr>
          <w:sz w:val="24"/>
          <w:szCs w:val="24"/>
        </w:rPr>
        <w:t xml:space="preserve"> but with averages still well under 2 Mg ha</w:t>
      </w:r>
      <w:r>
        <w:rPr>
          <w:sz w:val="24"/>
          <w:szCs w:val="24"/>
          <w:vertAlign w:val="superscript"/>
        </w:rPr>
        <w:t>-1</w:t>
      </w:r>
      <w:r>
        <w:rPr>
          <w:sz w:val="24"/>
          <w:szCs w:val="24"/>
        </w:rPr>
        <w:t>. Our</w:t>
      </w:r>
      <w:ins w:id="271" w:author="Rafael Martinez-Feria" w:date="2020-01-28T18:35:00Z">
        <w:r>
          <w:rPr>
            <w:sz w:val="24"/>
            <w:szCs w:val="24"/>
          </w:rPr>
          <w:t xml:space="preserve"> simulation</w:t>
        </w:r>
      </w:ins>
      <w:r>
        <w:rPr>
          <w:sz w:val="24"/>
          <w:szCs w:val="24"/>
        </w:rPr>
        <w:t xml:space="preserve"> </w:t>
      </w:r>
      <w:del w:id="272" w:author="Rafael Martinez-Feria" w:date="2020-01-28T18:35:00Z">
        <w:r>
          <w:rPr>
            <w:sz w:val="24"/>
            <w:szCs w:val="24"/>
          </w:rPr>
          <w:delText xml:space="preserve">modelling </w:delText>
        </w:r>
      </w:del>
      <w:r>
        <w:rPr>
          <w:sz w:val="24"/>
          <w:szCs w:val="24"/>
        </w:rPr>
        <w:t>results</w:t>
      </w:r>
      <w:ins w:id="273" w:author="Rafael Martinez-Feria" w:date="2020-01-28T18:35:00Z">
        <w:r>
          <w:rPr>
            <w:sz w:val="24"/>
            <w:szCs w:val="24"/>
          </w:rPr>
          <w:t xml:space="preserve"> using the SALUS model</w:t>
        </w:r>
      </w:ins>
      <w:r>
        <w:rPr>
          <w:sz w:val="24"/>
          <w:szCs w:val="24"/>
        </w:rPr>
        <w:t xml:space="preserve"> </w:t>
      </w:r>
      <w:ins w:id="274" w:author="Rafael Martinez-Feria" w:date="2020-01-28T18:35:00Z">
        <w:r>
          <w:rPr>
            <w:sz w:val="24"/>
            <w:szCs w:val="24"/>
          </w:rPr>
          <w:t>indicate that</w:t>
        </w:r>
      </w:ins>
      <w:del w:id="275" w:author="Rafael Martinez-Feria" w:date="2020-01-28T18:35:00Z">
        <w:r>
          <w:rPr>
            <w:sz w:val="24"/>
            <w:szCs w:val="24"/>
          </w:rPr>
          <w:delText>demonstrate</w:delText>
        </w:r>
      </w:del>
      <w:r>
        <w:rPr>
          <w:sz w:val="24"/>
          <w:szCs w:val="24"/>
        </w:rPr>
        <w:t xml:space="preserve"> achieving 5 Mg ha</w:t>
      </w:r>
      <w:r>
        <w:rPr>
          <w:sz w:val="24"/>
          <w:szCs w:val="24"/>
          <w:vertAlign w:val="superscript"/>
        </w:rPr>
        <w:t>-1</w:t>
      </w:r>
      <w:r>
        <w:rPr>
          <w:sz w:val="24"/>
          <w:szCs w:val="24"/>
        </w:rPr>
        <w:t xml:space="preserve"> of rye CC biomass regularly under typical</w:t>
      </w:r>
      <w:del w:id="276" w:author="Rafael Martinez-Feria" w:date="2020-01-28T18:34:00Z">
        <w:r>
          <w:rPr>
            <w:sz w:val="24"/>
            <w:szCs w:val="24"/>
          </w:rPr>
          <w:delText xml:space="preserve"> mid-western</w:delText>
        </w:r>
      </w:del>
      <w:r>
        <w:rPr>
          <w:sz w:val="24"/>
          <w:szCs w:val="24"/>
        </w:rPr>
        <w:t xml:space="preserve"> US </w:t>
      </w:r>
      <w:ins w:id="277" w:author="Rafael Martinez-Feria" w:date="2020-01-28T18:34:00Z">
        <w:r>
          <w:rPr>
            <w:sz w:val="24"/>
            <w:szCs w:val="24"/>
          </w:rPr>
          <w:t xml:space="preserve">Corn Belt </w:t>
        </w:r>
      </w:ins>
      <w:r>
        <w:rPr>
          <w:sz w:val="24"/>
          <w:szCs w:val="24"/>
        </w:rPr>
        <w:t>production scenarios and climates would be challenging (Fig. 4). Even with optimistic CC planting dates</w:t>
      </w:r>
      <w:ins w:id="278" w:author="Rafael Martinez-Feria" w:date="2020-01-28T18:58:00Z">
        <w:r>
          <w:rPr>
            <w:sz w:val="24"/>
            <w:szCs w:val="24"/>
          </w:rPr>
          <w:t xml:space="preserve"> (</w:t>
        </w:r>
      </w:ins>
      <w:del w:id="279" w:author="Rafael Martinez-Feria" w:date="2020-01-28T18:58:00Z">
        <w:r>
          <w:rPr>
            <w:sz w:val="24"/>
            <w:szCs w:val="24"/>
          </w:rPr>
          <w:delText xml:space="preserve"> of </w:delText>
        </w:r>
      </w:del>
      <w:r>
        <w:rPr>
          <w:sz w:val="24"/>
          <w:szCs w:val="24"/>
        </w:rPr>
        <w:t>Sep</w:t>
      </w:r>
      <w:ins w:id="280" w:author="Rafael Martinez-Feria" w:date="2020-01-28T18:58:00Z">
        <w:r>
          <w:rPr>
            <w:sz w:val="24"/>
            <w:szCs w:val="24"/>
          </w:rPr>
          <w:t>-</w:t>
        </w:r>
      </w:ins>
      <w:del w:id="281" w:author="Rafael Martinez-Feria" w:date="2020-01-28T18:58:00Z">
        <w:r>
          <w:rPr>
            <w:sz w:val="24"/>
            <w:szCs w:val="24"/>
          </w:rPr>
          <w:delText xml:space="preserve">tember </w:delText>
        </w:r>
      </w:del>
      <w:r>
        <w:rPr>
          <w:sz w:val="24"/>
          <w:szCs w:val="24"/>
        </w:rPr>
        <w:t>1</w:t>
      </w:r>
      <w:r>
        <w:rPr>
          <w:sz w:val="24"/>
          <w:szCs w:val="24"/>
        </w:rPr>
        <w:t>5</w:t>
      </w:r>
      <w:ins w:id="282" w:author="Rafael Martinez-Feria" w:date="2020-01-28T18:58:00Z">
        <w:r>
          <w:rPr>
            <w:sz w:val="24"/>
            <w:szCs w:val="24"/>
          </w:rPr>
          <w:t>)</w:t>
        </w:r>
      </w:ins>
      <w:r>
        <w:rPr>
          <w:sz w:val="24"/>
          <w:szCs w:val="24"/>
        </w:rPr>
        <w:t>, achieving 5 Mg ha-1 of CC biomass</w:t>
      </w:r>
      <w:del w:id="283" w:author="Rafael Martinez-Feria" w:date="2020-01-28T19:07:00Z">
        <w:r>
          <w:rPr>
            <w:sz w:val="24"/>
            <w:szCs w:val="24"/>
          </w:rPr>
          <w:delText xml:space="preserve"> in the upper mid-west </w:delText>
        </w:r>
      </w:del>
      <w:ins w:id="284" w:author="Rafael Martinez-Feria" w:date="2020-01-28T19:07:00Z">
        <w:r>
          <w:rPr>
            <w:sz w:val="24"/>
            <w:szCs w:val="24"/>
          </w:rPr>
          <w:t xml:space="preserve"> </w:t>
        </w:r>
      </w:ins>
      <w:r>
        <w:rPr>
          <w:sz w:val="24"/>
          <w:szCs w:val="24"/>
        </w:rPr>
        <w:t>would require a mid-May or later termination date</w:t>
      </w:r>
      <w:ins w:id="285" w:author="Rafael Martinez-Feria" w:date="2020-01-28T19:08:00Z">
        <w:r>
          <w:rPr>
            <w:sz w:val="24"/>
            <w:szCs w:val="24"/>
          </w:rPr>
          <w:t xml:space="preserve"> most of the years (80%) in half of the states</w:t>
        </w:r>
      </w:ins>
      <w:r>
        <w:rPr>
          <w:sz w:val="24"/>
          <w:szCs w:val="24"/>
        </w:rPr>
        <w:t xml:space="preserve">, which is well after typical cash crop planting dates. </w:t>
      </w:r>
      <w:ins w:id="286" w:author="Rafael Martinez-Feria" w:date="2020-01-28T19:07:00Z">
        <w:r>
          <w:rPr>
            <w:sz w:val="24"/>
            <w:szCs w:val="24"/>
          </w:rPr>
          <w:t>A more realistic CC planting date (Oct-7) pr</w:t>
        </w:r>
        <w:r>
          <w:rPr>
            <w:sz w:val="24"/>
            <w:szCs w:val="24"/>
          </w:rPr>
          <w:t xml:space="preserve">ovides an even less promising picture, with only a few counties in Kansas and Missouri having </w:t>
        </w:r>
        <w:r>
          <w:rPr>
            <w:color w:val="FF0000"/>
            <w:sz w:val="24"/>
            <w:szCs w:val="24"/>
            <w:u w:color="FF0000"/>
          </w:rPr>
          <w:t>weed-control termination dates before mid-May (Fig. 4b).</w:t>
        </w:r>
        <w:r>
          <w:rPr>
            <w:sz w:val="24"/>
            <w:szCs w:val="24"/>
          </w:rPr>
          <w:t xml:space="preserve"> </w:t>
        </w:r>
      </w:ins>
      <w:del w:id="287" w:author="Rafael Martinez-Feria" w:date="2020-01-28T18:57:00Z">
        <w:r>
          <w:rPr>
            <w:sz w:val="24"/>
            <w:szCs w:val="24"/>
          </w:rPr>
          <w:delText xml:space="preserve">  </w:delText>
        </w:r>
      </w:del>
    </w:p>
    <w:p w14:paraId="626E6BBD" w14:textId="77777777" w:rsidR="007A307F" w:rsidRDefault="007A307F">
      <w:pPr>
        <w:pStyle w:val="NoSpacing"/>
        <w:rPr>
          <w:sz w:val="24"/>
          <w:szCs w:val="24"/>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50"/>
      </w:tblGrid>
      <w:tr w:rsidR="007A307F" w14:paraId="3B1C9ED7" w14:textId="77777777">
        <w:trPr>
          <w:trHeight w:val="4647"/>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81E3B" w14:textId="470D1FF6" w:rsidR="007A307F" w:rsidRDefault="00BF495C">
            <w:pPr>
              <w:pStyle w:val="Default"/>
            </w:pPr>
            <w:r>
              <w:rPr>
                <w:noProof/>
              </w:rPr>
              <w:lastRenderedPageBreak/>
              <w:drawing>
                <wp:inline distT="0" distB="0" distL="0" distR="0" wp14:anchorId="31ADC3C4" wp14:editId="5580BE30">
                  <wp:extent cx="5836920"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36920" cy="2918460"/>
                          </a:xfrm>
                          <a:prstGeom prst="rect">
                            <a:avLst/>
                          </a:prstGeom>
                          <a:noFill/>
                          <a:ln>
                            <a:noFill/>
                          </a:ln>
                        </pic:spPr>
                      </pic:pic>
                    </a:graphicData>
                  </a:graphic>
                </wp:inline>
              </w:drawing>
            </w:r>
          </w:p>
        </w:tc>
      </w:tr>
      <w:tr w:rsidR="007A307F" w14:paraId="17F7C7CB" w14:textId="77777777">
        <w:trPr>
          <w:trHeight w:val="225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67D0A" w14:textId="77777777" w:rsidR="007A307F" w:rsidRDefault="00942408">
            <w:pPr>
              <w:pStyle w:val="NoSpacing"/>
              <w:spacing w:after="0" w:line="240" w:lineRule="auto"/>
            </w:pPr>
            <w:r>
              <w:rPr>
                <w:b/>
                <w:bCs/>
                <w:sz w:val="24"/>
                <w:szCs w:val="24"/>
              </w:rPr>
              <w:t xml:space="preserve">Figure 4. </w:t>
            </w:r>
            <w:r>
              <w:rPr>
                <w:sz w:val="24"/>
                <w:szCs w:val="24"/>
              </w:rPr>
              <w:t>Earliest termination date with rye biomass in excess of 5 Mg ha</w:t>
            </w:r>
            <w:r>
              <w:rPr>
                <w:sz w:val="24"/>
                <w:szCs w:val="24"/>
                <w:vertAlign w:val="superscript"/>
              </w:rPr>
              <w:t>-1</w:t>
            </w:r>
            <w:r>
              <w:rPr>
                <w:sz w:val="24"/>
                <w:szCs w:val="24"/>
              </w:rPr>
              <w:t xml:space="preserve"> as predicted by the SALUS crop model. Simulations were run for three rye planting date scenarios (Sep-15, Oct-7, and Nov-1), each one for 30 years of historical weather. Results in </w:t>
            </w:r>
            <w:r>
              <w:rPr>
                <w:b/>
                <w:bCs/>
                <w:sz w:val="24"/>
                <w:szCs w:val="24"/>
              </w:rPr>
              <w:t>(a)</w:t>
            </w:r>
            <w:r>
              <w:rPr>
                <w:sz w:val="24"/>
                <w:szCs w:val="24"/>
              </w:rPr>
              <w:t xml:space="preserve"> are summarized by state at the 0.2, 0.5 and 0.8 probability levels. In</w:t>
            </w:r>
            <w:r>
              <w:rPr>
                <w:sz w:val="24"/>
                <w:szCs w:val="24"/>
              </w:rPr>
              <w:t xml:space="preserve"> Iowa, for example, rye biomass was greater than 5.0 Mg ha</w:t>
            </w:r>
            <w:r>
              <w:rPr>
                <w:sz w:val="24"/>
                <w:szCs w:val="24"/>
                <w:vertAlign w:val="superscript"/>
              </w:rPr>
              <w:t>-1</w:t>
            </w:r>
            <w:r>
              <w:rPr>
                <w:sz w:val="24"/>
                <w:szCs w:val="24"/>
              </w:rPr>
              <w:t xml:space="preserve"> in 80% of the years, if planted on Oct-7 and terminated on or after Jun-17 (highlighted in red). Results in </w:t>
            </w:r>
            <w:r>
              <w:rPr>
                <w:b/>
                <w:bCs/>
                <w:sz w:val="24"/>
                <w:szCs w:val="24"/>
              </w:rPr>
              <w:t xml:space="preserve">(b) </w:t>
            </w:r>
            <w:r>
              <w:rPr>
                <w:sz w:val="24"/>
                <w:szCs w:val="24"/>
              </w:rPr>
              <w:t>correspond to the Oct-7 planting scenario, summarized by county at the 0.8 probabil</w:t>
            </w:r>
            <w:r>
              <w:rPr>
                <w:sz w:val="24"/>
                <w:szCs w:val="24"/>
              </w:rPr>
              <w:t>ity</w:t>
            </w:r>
            <w:r>
              <w:rPr>
                <w:b/>
                <w:bCs/>
                <w:sz w:val="24"/>
                <w:szCs w:val="24"/>
              </w:rPr>
              <w:t>.</w:t>
            </w:r>
          </w:p>
        </w:tc>
      </w:tr>
    </w:tbl>
    <w:p w14:paraId="17B88473" w14:textId="77777777" w:rsidR="007A307F" w:rsidRDefault="007A307F">
      <w:pPr>
        <w:pStyle w:val="NoSpacing"/>
        <w:widowControl w:val="0"/>
        <w:spacing w:line="240" w:lineRule="auto"/>
        <w:rPr>
          <w:sz w:val="24"/>
          <w:szCs w:val="24"/>
        </w:rPr>
      </w:pPr>
    </w:p>
    <w:p w14:paraId="1CBDF11E" w14:textId="77777777" w:rsidR="007A307F" w:rsidRDefault="007A307F">
      <w:pPr>
        <w:pStyle w:val="NoSpacing"/>
        <w:rPr>
          <w:sz w:val="24"/>
          <w:szCs w:val="24"/>
        </w:rPr>
      </w:pPr>
    </w:p>
    <w:p w14:paraId="3DD7CE5C" w14:textId="77777777" w:rsidR="007A307F" w:rsidRDefault="007A307F">
      <w:pPr>
        <w:pStyle w:val="NoSpacing"/>
        <w:rPr>
          <w:sz w:val="24"/>
          <w:szCs w:val="24"/>
        </w:rPr>
      </w:pPr>
    </w:p>
    <w:p w14:paraId="1B147DAF" w14:textId="77777777" w:rsidR="007A307F" w:rsidRDefault="00942408">
      <w:pPr>
        <w:pStyle w:val="NoSpacing"/>
        <w:rPr>
          <w:ins w:id="288" w:author="Rafael Martinez-Feria" w:date="2020-01-28T18:36:00Z"/>
          <w:color w:val="7030A0"/>
          <w:sz w:val="24"/>
          <w:szCs w:val="24"/>
          <w:u w:color="7030A0"/>
        </w:rPr>
      </w:pPr>
      <w:r>
        <w:rPr>
          <w:sz w:val="24"/>
          <w:szCs w:val="24"/>
        </w:rPr>
        <w:t>Delaying spring planting to maximize CC biomass will almost always result in a loss of cash crop yield (</w:t>
      </w:r>
      <w:proofErr w:type="spellStart"/>
      <w:r>
        <w:rPr>
          <w:sz w:val="24"/>
          <w:szCs w:val="24"/>
        </w:rPr>
        <w:t>Bollero</w:t>
      </w:r>
      <w:proofErr w:type="spellEnd"/>
      <w:r>
        <w:rPr>
          <w:sz w:val="24"/>
          <w:szCs w:val="24"/>
        </w:rPr>
        <w:t xml:space="preserve"> and Bullock 1994; Baum et al. 2019). In maize, terminating a rye CC at least a week before planting is crucial to preventing yield drag</w:t>
      </w:r>
      <w:r>
        <w:rPr>
          <w:sz w:val="24"/>
          <w:szCs w:val="24"/>
        </w:rPr>
        <w:t xml:space="preserve"> (</w:t>
      </w:r>
      <w:proofErr w:type="spellStart"/>
      <w:r>
        <w:rPr>
          <w:sz w:val="24"/>
          <w:szCs w:val="24"/>
        </w:rPr>
        <w:t>Gailans</w:t>
      </w:r>
      <w:proofErr w:type="spellEnd"/>
      <w:r>
        <w:rPr>
          <w:sz w:val="24"/>
          <w:szCs w:val="24"/>
        </w:rPr>
        <w:t xml:space="preserve"> et al. 2019). In soybean, however, allowing the CC to continue growing even after soybean planting has shown no significant effect on yields and has anecdotally improved weed control (</w:t>
      </w:r>
      <w:r>
        <w:rPr>
          <w:color w:val="FF0000"/>
          <w:sz w:val="24"/>
          <w:szCs w:val="24"/>
          <w:u w:color="FF0000"/>
        </w:rPr>
        <w:t>cite PFI report</w:t>
      </w:r>
      <w:r>
        <w:rPr>
          <w:sz w:val="24"/>
          <w:szCs w:val="24"/>
        </w:rPr>
        <w:t xml:space="preserve">). </w:t>
      </w:r>
      <w:commentRangeStart w:id="289"/>
      <w:r>
        <w:rPr>
          <w:color w:val="7030A0"/>
          <w:sz w:val="24"/>
          <w:szCs w:val="24"/>
          <w:u w:color="7030A0"/>
        </w:rPr>
        <w:t>Unfortunately</w:t>
      </w:r>
      <w:ins w:id="290" w:author="Rafael Martinez-Feria" w:date="2020-01-28T18:36:00Z">
        <w:r>
          <w:rPr>
            <w:color w:val="7030A0"/>
            <w:sz w:val="24"/>
            <w:szCs w:val="24"/>
            <w:u w:color="7030A0"/>
          </w:rPr>
          <w:t>,</w:t>
        </w:r>
      </w:ins>
      <w:r>
        <w:rPr>
          <w:color w:val="7030A0"/>
          <w:sz w:val="24"/>
          <w:szCs w:val="24"/>
          <w:u w:color="7030A0"/>
        </w:rPr>
        <w:t xml:space="preserve"> </w:t>
      </w:r>
      <w:del w:id="291" w:author="Rafael Martinez-Feria" w:date="2020-01-28T18:36:00Z">
        <w:r>
          <w:rPr>
            <w:color w:val="7030A0"/>
            <w:sz w:val="24"/>
            <w:szCs w:val="24"/>
            <w:u w:color="7030A0"/>
          </w:rPr>
          <w:delText>in some conservation district</w:delText>
        </w:r>
        <w:r>
          <w:rPr>
            <w:color w:val="7030A0"/>
            <w:sz w:val="24"/>
            <w:szCs w:val="24"/>
            <w:u w:color="7030A0"/>
          </w:rPr>
          <w:delText xml:space="preserve">s </w:delText>
        </w:r>
      </w:del>
      <w:r>
        <w:rPr>
          <w:color w:val="7030A0"/>
          <w:sz w:val="24"/>
          <w:szCs w:val="24"/>
          <w:u w:color="7030A0"/>
        </w:rPr>
        <w:t xml:space="preserve">producers </w:t>
      </w:r>
      <w:ins w:id="292" w:author="Rafael Martinez-Feria" w:date="2020-01-28T18:36:00Z">
        <w:r>
          <w:rPr>
            <w:color w:val="7030A0"/>
            <w:sz w:val="24"/>
            <w:szCs w:val="24"/>
            <w:u w:color="7030A0"/>
          </w:rPr>
          <w:t xml:space="preserve">in some conservation districts </w:t>
        </w:r>
      </w:ins>
      <w:r>
        <w:rPr>
          <w:color w:val="7030A0"/>
          <w:sz w:val="24"/>
          <w:szCs w:val="24"/>
          <w:u w:color="7030A0"/>
        </w:rPr>
        <w:t>are required to terminate CCs within a pre-defined window before cash crop planting to remain eligible for subsidized crop insurance (CITE), which limits use of delayed termination as a method to increase weed sup</w:t>
      </w:r>
      <w:r>
        <w:rPr>
          <w:color w:val="7030A0"/>
          <w:sz w:val="24"/>
          <w:szCs w:val="24"/>
          <w:u w:color="7030A0"/>
        </w:rPr>
        <w:t xml:space="preserve">pression services of CCs. </w:t>
      </w:r>
      <w:commentRangeEnd w:id="289"/>
      <w:r>
        <w:commentReference w:id="289"/>
      </w:r>
    </w:p>
    <w:p w14:paraId="7C266961" w14:textId="77777777" w:rsidR="007A307F" w:rsidRDefault="00942408">
      <w:pPr>
        <w:pStyle w:val="NoSpacing"/>
        <w:rPr>
          <w:sz w:val="24"/>
          <w:szCs w:val="24"/>
        </w:rPr>
      </w:pPr>
      <w:r>
        <w:rPr>
          <w:sz w:val="24"/>
          <w:szCs w:val="24"/>
        </w:rPr>
        <w:t>Fertilization of CCs is also another tactic that may increase CC biomass</w:t>
      </w:r>
      <w:ins w:id="293" w:author="Rafael Martinez-Feria" w:date="2020-01-28T18:37:00Z">
        <w:r>
          <w:rPr>
            <w:sz w:val="24"/>
            <w:szCs w:val="24"/>
          </w:rPr>
          <w:t xml:space="preserve"> (CITE</w:t>
        </w:r>
        <w:proofErr w:type="gramStart"/>
        <w:r>
          <w:rPr>
            <w:sz w:val="24"/>
            <w:szCs w:val="24"/>
          </w:rPr>
          <w:t>)</w:t>
        </w:r>
      </w:ins>
      <w:r>
        <w:rPr>
          <w:sz w:val="24"/>
          <w:szCs w:val="24"/>
        </w:rPr>
        <w:t>, but</w:t>
      </w:r>
      <w:proofErr w:type="gramEnd"/>
      <w:r>
        <w:rPr>
          <w:sz w:val="24"/>
          <w:szCs w:val="24"/>
        </w:rPr>
        <w:t xml:space="preserve"> would result in an additional cost to producers and may negate nutrient pollution mitigation services. Early fall planting may </w:t>
      </w:r>
      <w:r>
        <w:rPr>
          <w:sz w:val="24"/>
          <w:szCs w:val="24"/>
        </w:rPr>
        <w:t>therefore be the best tactic for increasing weed suppression provided by CCs</w:t>
      </w:r>
      <w:ins w:id="294" w:author="Rafael Martinez-Feria" w:date="2020-01-28T18:38:00Z">
        <w:r>
          <w:rPr>
            <w:sz w:val="24"/>
            <w:szCs w:val="24"/>
          </w:rPr>
          <w:t xml:space="preserve">, although this is not always feasible because standing crops often preclude the establishment of </w:t>
        </w:r>
        <w:r>
          <w:rPr>
            <w:sz w:val="24"/>
            <w:szCs w:val="24"/>
          </w:rPr>
          <w:lastRenderedPageBreak/>
          <w:t>cover crops well into mid to late October.</w:t>
        </w:r>
      </w:ins>
      <w:del w:id="295" w:author="Rafael Martinez-Feria" w:date="2020-01-28T18:37:00Z">
        <w:r>
          <w:rPr>
            <w:sz w:val="24"/>
            <w:szCs w:val="24"/>
          </w:rPr>
          <w:delText>.</w:delText>
        </w:r>
      </w:del>
      <w:r>
        <w:rPr>
          <w:sz w:val="24"/>
          <w:szCs w:val="24"/>
        </w:rPr>
        <w:t xml:space="preserve"> </w:t>
      </w:r>
      <w:ins w:id="296" w:author="Rafael Martinez-Feria" w:date="2020-01-28T18:52:00Z">
        <w:r>
          <w:rPr>
            <w:sz w:val="24"/>
            <w:szCs w:val="24"/>
          </w:rPr>
          <w:t>While aerial seeding and similar strat</w:t>
        </w:r>
        <w:r>
          <w:rPr>
            <w:sz w:val="24"/>
            <w:szCs w:val="24"/>
          </w:rPr>
          <w:t xml:space="preserve">egies can be used to establish cover crops into standing maize or soybeans, these methods are often unreliable (CITE). Further, it should be noted simulation in this study was performed assuming direct seeding with appropriate seed-to-soil contact so that </w:t>
        </w:r>
        <w:r>
          <w:rPr>
            <w:sz w:val="24"/>
            <w:szCs w:val="24"/>
          </w:rPr>
          <w:t xml:space="preserve">germination occurs uniformly within a few days after planting (see supplementary information S2). Therefore, our results should not be extrapolated to estimate biomass levels using other planting methods. </w:t>
        </w:r>
      </w:ins>
      <w:r>
        <w:rPr>
          <w:sz w:val="24"/>
          <w:szCs w:val="24"/>
        </w:rPr>
        <w:t>Other ecosystem services of CCs are strongly relate</w:t>
      </w:r>
      <w:r>
        <w:rPr>
          <w:sz w:val="24"/>
          <w:szCs w:val="24"/>
        </w:rPr>
        <w:t>d to CC biomass, including reduced nitrate leaching and erosion control, meaning increasing CC biomass may represent a multiple-win situation for environmental service</w:t>
      </w:r>
      <w:ins w:id="297" w:author="Rafael Martinez-Feria" w:date="2020-01-28T18:47:00Z">
        <w:r>
          <w:rPr>
            <w:sz w:val="24"/>
            <w:szCs w:val="24"/>
          </w:rPr>
          <w:t>s</w:t>
        </w:r>
      </w:ins>
      <w:r>
        <w:rPr>
          <w:sz w:val="24"/>
          <w:szCs w:val="24"/>
        </w:rPr>
        <w:t>. Research supporting CC planting equipment, breeding, and other agronomic innovations w</w:t>
      </w:r>
      <w:r>
        <w:rPr>
          <w:sz w:val="24"/>
          <w:szCs w:val="24"/>
        </w:rPr>
        <w:t xml:space="preserve">ill be needed to optimize CC services such as weed control.  </w:t>
      </w:r>
    </w:p>
    <w:p w14:paraId="68A5A107" w14:textId="77777777" w:rsidR="007A307F" w:rsidRDefault="007A307F">
      <w:pPr>
        <w:pStyle w:val="NoSpacing"/>
        <w:rPr>
          <w:ins w:id="298" w:author="Andrea Basche" w:date="2019-10-07T13:19:00Z"/>
          <w:sz w:val="24"/>
          <w:szCs w:val="24"/>
        </w:rPr>
      </w:pPr>
    </w:p>
    <w:p w14:paraId="351F6DDF" w14:textId="77777777" w:rsidR="007A307F" w:rsidRDefault="00942408">
      <w:pPr>
        <w:pStyle w:val="NoSpacing"/>
        <w:rPr>
          <w:i/>
          <w:iCs/>
          <w:sz w:val="24"/>
          <w:szCs w:val="24"/>
        </w:rPr>
      </w:pPr>
      <w:r>
        <w:rPr>
          <w:i/>
          <w:iCs/>
          <w:sz w:val="24"/>
          <w:szCs w:val="24"/>
        </w:rPr>
        <w:t>3.3.3 Tillage and termination method</w:t>
      </w:r>
    </w:p>
    <w:p w14:paraId="11C6E62C" w14:textId="77777777" w:rsidR="007A307F" w:rsidRDefault="007A307F">
      <w:pPr>
        <w:pStyle w:val="NoSpacing"/>
        <w:rPr>
          <w:sz w:val="24"/>
          <w:szCs w:val="24"/>
        </w:rPr>
      </w:pPr>
    </w:p>
    <w:p w14:paraId="1678D784" w14:textId="77777777" w:rsidR="007A307F" w:rsidRDefault="00942408">
      <w:pPr>
        <w:pStyle w:val="NoSpacing"/>
        <w:rPr>
          <w:sz w:val="24"/>
          <w:szCs w:val="24"/>
        </w:rPr>
      </w:pPr>
      <w:r>
        <w:rPr>
          <w:sz w:val="24"/>
          <w:szCs w:val="24"/>
        </w:rPr>
        <w:t xml:space="preserve">Interestingly, in our database the tillage regime of the overall system had no effect on the weed suppression of the CC </w:t>
      </w:r>
      <w:commentRangeStart w:id="299"/>
      <w:r>
        <w:rPr>
          <w:sz w:val="24"/>
          <w:szCs w:val="24"/>
        </w:rPr>
        <w:t>(</w:t>
      </w:r>
      <w:r>
        <w:rPr>
          <w:color w:val="FF0000"/>
          <w:sz w:val="24"/>
          <w:szCs w:val="24"/>
          <w:u w:color="FF0000"/>
        </w:rPr>
        <w:t>supplemental table X</w:t>
      </w:r>
      <w:r>
        <w:rPr>
          <w:sz w:val="24"/>
          <w:szCs w:val="24"/>
        </w:rPr>
        <w:t xml:space="preserve">). </w:t>
      </w:r>
      <w:commentRangeEnd w:id="299"/>
      <w:r>
        <w:commentReference w:id="299"/>
      </w:r>
      <w:r>
        <w:rPr>
          <w:sz w:val="24"/>
          <w:szCs w:val="24"/>
        </w:rPr>
        <w:t>A previo</w:t>
      </w:r>
      <w:r>
        <w:rPr>
          <w:sz w:val="24"/>
          <w:szCs w:val="24"/>
        </w:rPr>
        <w:t>us meta-analysis found cash crop diversification significantly reduced weed density, and this effect was amplified in no-till systems (</w:t>
      </w:r>
      <w:proofErr w:type="spellStart"/>
      <w:r>
        <w:rPr>
          <w:sz w:val="24"/>
          <w:szCs w:val="24"/>
        </w:rPr>
        <w:t>Weisberger</w:t>
      </w:r>
      <w:proofErr w:type="spellEnd"/>
      <w:r>
        <w:rPr>
          <w:sz w:val="24"/>
          <w:szCs w:val="24"/>
        </w:rPr>
        <w:t xml:space="preserve"> et al. 2019). For CCs, which did not reduce weed density in our study, no-till offers no advantages </w:t>
      </w:r>
      <w:proofErr w:type="gramStart"/>
      <w:r>
        <w:rPr>
          <w:sz w:val="24"/>
          <w:szCs w:val="24"/>
        </w:rPr>
        <w:t>with regar</w:t>
      </w:r>
      <w:r>
        <w:rPr>
          <w:sz w:val="24"/>
          <w:szCs w:val="24"/>
        </w:rPr>
        <w:t>d to</w:t>
      </w:r>
      <w:proofErr w:type="gramEnd"/>
      <w:r>
        <w:rPr>
          <w:sz w:val="24"/>
          <w:szCs w:val="24"/>
        </w:rPr>
        <w:t xml:space="preserve"> weed control. This is likely because cash crop diversification and incorporation of CCs are affecting different phases of the weed cycle, exemplified by the fact that cash crop diversification affected only weed density, and CC incorporation only weed</w:t>
      </w:r>
      <w:r>
        <w:rPr>
          <w:sz w:val="24"/>
          <w:szCs w:val="24"/>
        </w:rPr>
        <w:t xml:space="preserve"> biomass.</w:t>
      </w:r>
    </w:p>
    <w:p w14:paraId="34F098E7" w14:textId="77777777" w:rsidR="007A307F" w:rsidRDefault="00942408">
      <w:pPr>
        <w:pStyle w:val="NoSpacing"/>
        <w:rPr>
          <w:color w:val="FF0000"/>
          <w:sz w:val="24"/>
          <w:szCs w:val="24"/>
          <w:u w:color="FF0000"/>
        </w:rPr>
      </w:pPr>
      <w:r>
        <w:rPr>
          <w:color w:val="FF0000"/>
          <w:sz w:val="24"/>
          <w:szCs w:val="24"/>
          <w:u w:color="FF0000"/>
        </w:rPr>
        <w:t xml:space="preserve">  </w:t>
      </w:r>
    </w:p>
    <w:p w14:paraId="0D26A75E" w14:textId="77777777" w:rsidR="007A307F" w:rsidRDefault="00942408">
      <w:pPr>
        <w:pStyle w:val="NoSpacing"/>
        <w:rPr>
          <w:sz w:val="24"/>
          <w:szCs w:val="24"/>
        </w:rPr>
      </w:pPr>
      <w:r>
        <w:rPr>
          <w:sz w:val="24"/>
          <w:szCs w:val="24"/>
        </w:rPr>
        <w:t xml:space="preserve">The CC biomass was an important predictor for weed suppression in our analysis and previous studies (Mirsky et al. 2013; </w:t>
      </w:r>
      <w:proofErr w:type="spellStart"/>
      <w:r>
        <w:rPr>
          <w:sz w:val="24"/>
          <w:szCs w:val="24"/>
        </w:rPr>
        <w:t>Baraibar</w:t>
      </w:r>
      <w:proofErr w:type="spellEnd"/>
      <w:r>
        <w:rPr>
          <w:sz w:val="24"/>
          <w:szCs w:val="24"/>
        </w:rPr>
        <w:t xml:space="preserve"> et al. 2018). Because herbicide-based termination leaves CC biomass on the soil surface, it was </w:t>
      </w:r>
      <w:r>
        <w:rPr>
          <w:sz w:val="24"/>
          <w:szCs w:val="24"/>
        </w:rPr>
        <w:t>surprising</w:t>
      </w:r>
      <w:ins w:id="300" w:author="Rafael Martinez-Feria" w:date="2020-01-28T18:48:00Z">
        <w:r>
          <w:rPr>
            <w:sz w:val="24"/>
            <w:szCs w:val="24"/>
          </w:rPr>
          <w:t xml:space="preserve"> that</w:t>
        </w:r>
      </w:ins>
      <w:r>
        <w:rPr>
          <w:sz w:val="24"/>
          <w:szCs w:val="24"/>
        </w:rPr>
        <w:t xml:space="preserve"> herbicide </w:t>
      </w:r>
      <w:del w:id="301" w:author="Rafael Martinez-Feria" w:date="2020-01-28T18:48:00Z">
        <w:r>
          <w:rPr>
            <w:sz w:val="24"/>
            <w:szCs w:val="24"/>
          </w:rPr>
          <w:delText>termination</w:delText>
        </w:r>
      </w:del>
      <w:ins w:id="302" w:author="Rafael Martinez-Feria" w:date="2020-01-28T18:48:00Z">
        <w:r>
          <w:rPr>
            <w:sz w:val="24"/>
            <w:szCs w:val="24"/>
          </w:rPr>
          <w:t>use</w:t>
        </w:r>
      </w:ins>
      <w:r>
        <w:rPr>
          <w:sz w:val="24"/>
          <w:szCs w:val="24"/>
        </w:rPr>
        <w:t xml:space="preserve"> did not enhance CC-induced weed suppression. The lack of significance of termination method may indicate both allelopathy and physical interference with weed growth are both important components of CC weed suppressi</w:t>
      </w:r>
      <w:r>
        <w:rPr>
          <w:sz w:val="24"/>
          <w:szCs w:val="24"/>
        </w:rPr>
        <w:t xml:space="preserve">on. </w:t>
      </w:r>
    </w:p>
    <w:p w14:paraId="1EEF85A3" w14:textId="77777777" w:rsidR="007A307F" w:rsidRDefault="007A307F">
      <w:pPr>
        <w:pStyle w:val="NoSpacing"/>
        <w:rPr>
          <w:sz w:val="24"/>
          <w:szCs w:val="24"/>
        </w:rPr>
      </w:pPr>
    </w:p>
    <w:p w14:paraId="65E67270" w14:textId="77777777" w:rsidR="007A307F" w:rsidRDefault="007A307F">
      <w:pPr>
        <w:pStyle w:val="NoSpacing"/>
        <w:rPr>
          <w:sz w:val="24"/>
          <w:szCs w:val="24"/>
        </w:rPr>
      </w:pPr>
    </w:p>
    <w:p w14:paraId="54C123AE" w14:textId="77777777" w:rsidR="007A307F" w:rsidRDefault="00942408">
      <w:pPr>
        <w:pStyle w:val="NoSpacing"/>
        <w:rPr>
          <w:b/>
          <w:bCs/>
          <w:sz w:val="24"/>
          <w:szCs w:val="24"/>
          <w:u w:val="single"/>
        </w:rPr>
      </w:pPr>
      <w:commentRangeStart w:id="303"/>
      <w:r>
        <w:rPr>
          <w:b/>
          <w:bCs/>
          <w:sz w:val="24"/>
          <w:szCs w:val="24"/>
          <w:u w:val="single"/>
        </w:rPr>
        <w:t>3.4 Tradeoffs in managing weeds and cash crop yields</w:t>
      </w:r>
      <w:commentRangeEnd w:id="303"/>
      <w:r w:rsidR="00826BBA">
        <w:rPr>
          <w:rStyle w:val="CommentReference"/>
        </w:rPr>
        <w:commentReference w:id="303"/>
      </w:r>
    </w:p>
    <w:p w14:paraId="1082A0C2" w14:textId="77777777" w:rsidR="007A307F" w:rsidRDefault="007A307F">
      <w:pPr>
        <w:pStyle w:val="NoSpacing"/>
        <w:rPr>
          <w:ins w:id="304" w:author="Andrea Basche" w:date="2019-10-07T13:47:00Z"/>
          <w:sz w:val="24"/>
          <w:szCs w:val="24"/>
        </w:rPr>
      </w:pPr>
    </w:p>
    <w:p w14:paraId="7E5DDE15" w14:textId="77777777" w:rsidR="007A307F" w:rsidRDefault="00942408">
      <w:pPr>
        <w:pStyle w:val="NoSpacing"/>
        <w:rPr>
          <w:sz w:val="24"/>
          <w:szCs w:val="24"/>
        </w:rPr>
      </w:pPr>
      <w:r>
        <w:rPr>
          <w:sz w:val="24"/>
          <w:szCs w:val="24"/>
        </w:rPr>
        <w:t>Other meta-analyses have looked specifically at the effects of CCs on subsequent cash crop yields (</w:t>
      </w:r>
      <w:proofErr w:type="spellStart"/>
      <w:r>
        <w:rPr>
          <w:sz w:val="24"/>
          <w:szCs w:val="24"/>
        </w:rPr>
        <w:t>Miguez</w:t>
      </w:r>
      <w:proofErr w:type="spellEnd"/>
      <w:r>
        <w:rPr>
          <w:sz w:val="24"/>
          <w:szCs w:val="24"/>
        </w:rPr>
        <w:t xml:space="preserve"> and </w:t>
      </w:r>
      <w:proofErr w:type="spellStart"/>
      <w:r>
        <w:rPr>
          <w:sz w:val="24"/>
          <w:szCs w:val="24"/>
        </w:rPr>
        <w:t>Bollero</w:t>
      </w:r>
      <w:proofErr w:type="spellEnd"/>
      <w:r>
        <w:rPr>
          <w:sz w:val="24"/>
          <w:szCs w:val="24"/>
        </w:rPr>
        <w:t xml:space="preserve"> 2005; </w:t>
      </w:r>
      <w:proofErr w:type="spellStart"/>
      <w:r>
        <w:rPr>
          <w:sz w:val="24"/>
          <w:szCs w:val="24"/>
        </w:rPr>
        <w:t>Marcillo</w:t>
      </w:r>
      <w:proofErr w:type="spellEnd"/>
      <w:r>
        <w:rPr>
          <w:sz w:val="24"/>
          <w:szCs w:val="24"/>
        </w:rPr>
        <w:t xml:space="preserve"> and </w:t>
      </w:r>
      <w:proofErr w:type="spellStart"/>
      <w:r>
        <w:rPr>
          <w:sz w:val="24"/>
          <w:szCs w:val="24"/>
        </w:rPr>
        <w:t>Miguez</w:t>
      </w:r>
      <w:proofErr w:type="spellEnd"/>
      <w:r>
        <w:rPr>
          <w:sz w:val="24"/>
          <w:szCs w:val="24"/>
        </w:rPr>
        <w:t xml:space="preserve"> 2017), showing grass CCs have a neutral effect on yields, while mixes and legumes have positive effects. However</w:t>
      </w:r>
      <w:r>
        <w:rPr>
          <w:sz w:val="24"/>
          <w:szCs w:val="24"/>
        </w:rPr>
        <w:t xml:space="preserve">, assessing whether </w:t>
      </w:r>
      <w:bookmarkStart w:id="305" w:name="_GoBack"/>
      <w:bookmarkEnd w:id="305"/>
      <w:r>
        <w:rPr>
          <w:sz w:val="24"/>
          <w:szCs w:val="24"/>
        </w:rPr>
        <w:lastRenderedPageBreak/>
        <w:t>there is a trade-off in managing CCs for weed control versus yield maintenance is a useful question. In our dataset, we had 71 comparisons for yield in CC and no-CC treatments. In our dataset, CCs had a borderline negative effect on yie</w:t>
      </w:r>
      <w:r>
        <w:rPr>
          <w:sz w:val="24"/>
          <w:szCs w:val="24"/>
        </w:rPr>
        <w:t>lds (p=0.07), with a mean 27% reduction in cash crop yields. In our dataset, the type of CC did not significantly affect the yield response. Some yield comparisons had both weed biomass and density measurements, resulting in 109 comparisons where both a we</w:t>
      </w:r>
      <w:r>
        <w:rPr>
          <w:sz w:val="24"/>
          <w:szCs w:val="24"/>
        </w:rPr>
        <w:t xml:space="preserve">ed (biomass or density) and yield response to </w:t>
      </w:r>
      <w:proofErr w:type="spellStart"/>
      <w:r>
        <w:rPr>
          <w:sz w:val="24"/>
          <w:szCs w:val="24"/>
        </w:rPr>
        <w:t>CCing</w:t>
      </w:r>
      <w:proofErr w:type="spellEnd"/>
      <w:r>
        <w:rPr>
          <w:sz w:val="24"/>
          <w:szCs w:val="24"/>
        </w:rPr>
        <w:t xml:space="preserve"> were reported. Using this data, we found a no indication of a tradeoff between yield and weed control (Chi-square statistic = 1.78, p-value=0.18), with decreased cash crop yields being equally likely in s</w:t>
      </w:r>
      <w:r>
        <w:rPr>
          <w:sz w:val="24"/>
          <w:szCs w:val="24"/>
        </w:rPr>
        <w:t>cenarios with more or less weed pressure (supplementary material figure). Additionally, there was a borderline significant effect of CC biomass on yield response, with higher CC biomass being associated with less severe yield reductions (p = 0.09), again i</w:t>
      </w:r>
      <w:r>
        <w:rPr>
          <w:sz w:val="24"/>
          <w:szCs w:val="24"/>
        </w:rPr>
        <w:t>ndicating that in our dataset better weed control from CCs did not correspond to higher yield penalties. While managing CCs for yield versus weed control may not be at odds, they may not be complimentary. In our database only 23% of the comparisons exhibit</w:t>
      </w:r>
      <w:r>
        <w:rPr>
          <w:sz w:val="24"/>
          <w:szCs w:val="24"/>
        </w:rPr>
        <w:t>ed a ‘win-win’ situation, with a concomitant increase in cash crop yield and decrease in weed pressure (Fig. 4). Using a random forest model, we found no factors that were strong predictors of whether an observation would fall in the win-win category, sugg</w:t>
      </w:r>
      <w:r>
        <w:rPr>
          <w:sz w:val="24"/>
          <w:szCs w:val="24"/>
        </w:rPr>
        <w:t>esting maximizing cash crop yields and weed suppression may not have overlapping management strategies.</w:t>
      </w:r>
      <w:r>
        <w:rPr>
          <w:color w:val="FF0000"/>
          <w:sz w:val="24"/>
          <w:szCs w:val="24"/>
          <w:u w:color="FF0000"/>
        </w:rPr>
        <w:t xml:space="preserve"> </w:t>
      </w:r>
      <w:r>
        <w:rPr>
          <w:sz w:val="24"/>
          <w:szCs w:val="24"/>
        </w:rPr>
        <w:t xml:space="preserve"> </w:t>
      </w:r>
    </w:p>
    <w:p w14:paraId="721DC0E4" w14:textId="77777777" w:rsidR="007A307F" w:rsidRDefault="00942408">
      <w:pPr>
        <w:pStyle w:val="NoSpacing"/>
        <w:rPr>
          <w:sz w:val="24"/>
          <w:szCs w:val="24"/>
        </w:rPr>
      </w:pPr>
      <w:r>
        <w:rPr>
          <w:sz w:val="24"/>
          <w:szCs w:val="24"/>
        </w:rPr>
        <w:t xml:space="preserve"> </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50"/>
      </w:tblGrid>
      <w:tr w:rsidR="007A307F" w14:paraId="477B5405" w14:textId="77777777">
        <w:trPr>
          <w:trHeight w:val="7259"/>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DCF01" w14:textId="77777777" w:rsidR="007A307F" w:rsidRDefault="00942408">
            <w:pPr>
              <w:pStyle w:val="NoSpacing"/>
              <w:spacing w:after="0" w:line="240" w:lineRule="auto"/>
            </w:pPr>
            <w:r>
              <w:rPr>
                <w:noProof/>
              </w:rPr>
              <w:lastRenderedPageBreak/>
              <w:drawing>
                <wp:inline distT="0" distB="0" distL="0" distR="0" wp14:anchorId="7AB2D9FC" wp14:editId="3A6188F1">
                  <wp:extent cx="4754880" cy="45720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png"/>
                          <pic:cNvPicPr>
                            <a:picLocks noChangeAspect="1"/>
                          </pic:cNvPicPr>
                        </pic:nvPicPr>
                        <pic:blipFill>
                          <a:blip r:embed="rId14"/>
                          <a:stretch>
                            <a:fillRect/>
                          </a:stretch>
                        </pic:blipFill>
                        <pic:spPr>
                          <a:xfrm>
                            <a:off x="0" y="0"/>
                            <a:ext cx="4754880" cy="4572000"/>
                          </a:xfrm>
                          <a:prstGeom prst="rect">
                            <a:avLst/>
                          </a:prstGeom>
                          <a:ln w="12700" cap="flat">
                            <a:noFill/>
                            <a:miter lim="400000"/>
                          </a:ln>
                          <a:effectLst/>
                        </pic:spPr>
                      </pic:pic>
                    </a:graphicData>
                  </a:graphic>
                </wp:inline>
              </w:drawing>
            </w:r>
          </w:p>
        </w:tc>
      </w:tr>
      <w:tr w:rsidR="007A307F" w14:paraId="4EA530AF" w14:textId="77777777">
        <w:trPr>
          <w:trHeight w:val="113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32AFE" w14:textId="77777777" w:rsidR="007A307F" w:rsidRDefault="00942408">
            <w:pPr>
              <w:pStyle w:val="NoSpacing"/>
              <w:spacing w:after="0" w:line="240" w:lineRule="auto"/>
            </w:pPr>
            <w:r>
              <w:rPr>
                <w:b/>
                <w:bCs/>
                <w:sz w:val="24"/>
                <w:szCs w:val="24"/>
              </w:rPr>
              <w:t xml:space="preserve">Figure 4 </w:t>
            </w:r>
            <w:r>
              <w:rPr>
                <w:sz w:val="24"/>
                <w:szCs w:val="24"/>
              </w:rPr>
              <w:t>Comparisons where cover crops increased cash crop yields and reduced weed biomass (circles) or density (triangles) made up 23% of the po</w:t>
            </w:r>
            <w:r>
              <w:rPr>
                <w:sz w:val="24"/>
                <w:szCs w:val="24"/>
              </w:rPr>
              <w:t xml:space="preserve">ints (gray quadrant), with yield decreases being equally as likely to be associated with an increase or decrease in weeds </w:t>
            </w:r>
          </w:p>
        </w:tc>
      </w:tr>
    </w:tbl>
    <w:p w14:paraId="32497E52" w14:textId="77777777" w:rsidR="007A307F" w:rsidRDefault="007A307F">
      <w:pPr>
        <w:pStyle w:val="NoSpacing"/>
        <w:widowControl w:val="0"/>
        <w:spacing w:line="240" w:lineRule="auto"/>
        <w:rPr>
          <w:sz w:val="24"/>
          <w:szCs w:val="24"/>
        </w:rPr>
      </w:pPr>
    </w:p>
    <w:p w14:paraId="487FD3F9" w14:textId="77777777" w:rsidR="007A307F" w:rsidRDefault="007A307F">
      <w:pPr>
        <w:pStyle w:val="NoSpacing"/>
        <w:rPr>
          <w:sz w:val="24"/>
          <w:szCs w:val="24"/>
        </w:rPr>
      </w:pPr>
    </w:p>
    <w:p w14:paraId="6AF3DC88" w14:textId="77777777" w:rsidR="007A307F" w:rsidRDefault="00942408">
      <w:pPr>
        <w:pStyle w:val="NoSpacing"/>
        <w:rPr>
          <w:b/>
          <w:bCs/>
          <w:sz w:val="28"/>
          <w:szCs w:val="28"/>
          <w:u w:val="single"/>
        </w:rPr>
      </w:pPr>
      <w:r>
        <w:rPr>
          <w:sz w:val="24"/>
          <w:szCs w:val="24"/>
        </w:rPr>
        <w:t>Although we did not see a significant effect of CC type on yields, yield-focused studies with more comparisons found the species of CC is one of the most important management choices affecting CC services (</w:t>
      </w:r>
      <w:proofErr w:type="spellStart"/>
      <w:r>
        <w:rPr>
          <w:sz w:val="24"/>
          <w:szCs w:val="24"/>
        </w:rPr>
        <w:t>Marcillo</w:t>
      </w:r>
      <w:proofErr w:type="spellEnd"/>
      <w:r>
        <w:rPr>
          <w:sz w:val="24"/>
          <w:szCs w:val="24"/>
        </w:rPr>
        <w:t xml:space="preserve"> and </w:t>
      </w:r>
      <w:proofErr w:type="spellStart"/>
      <w:r>
        <w:rPr>
          <w:sz w:val="24"/>
          <w:szCs w:val="24"/>
        </w:rPr>
        <w:t>Miguez</w:t>
      </w:r>
      <w:proofErr w:type="spellEnd"/>
      <w:r>
        <w:rPr>
          <w:sz w:val="24"/>
          <w:szCs w:val="24"/>
        </w:rPr>
        <w:t xml:space="preserve"> 2017). This indicates choosing</w:t>
      </w:r>
      <w:r>
        <w:rPr>
          <w:sz w:val="24"/>
          <w:szCs w:val="24"/>
        </w:rPr>
        <w:t xml:space="preserve"> a CC species to maximize cash crop yields versus weed suppression may be at odds.  </w:t>
      </w:r>
    </w:p>
    <w:p w14:paraId="28604EE2" w14:textId="77777777" w:rsidR="007A307F" w:rsidRDefault="007A307F">
      <w:pPr>
        <w:pStyle w:val="NoSpacing"/>
        <w:rPr>
          <w:b/>
          <w:bCs/>
          <w:sz w:val="28"/>
          <w:szCs w:val="28"/>
          <w:u w:val="single"/>
        </w:rPr>
      </w:pPr>
    </w:p>
    <w:p w14:paraId="11BF0926" w14:textId="77777777" w:rsidR="007A307F" w:rsidRDefault="00942408">
      <w:pPr>
        <w:pStyle w:val="NoSpacing"/>
        <w:rPr>
          <w:sz w:val="24"/>
          <w:szCs w:val="24"/>
        </w:rPr>
      </w:pPr>
      <w:r>
        <w:rPr>
          <w:sz w:val="24"/>
          <w:szCs w:val="24"/>
        </w:rPr>
        <w:t xml:space="preserve">One concerning trend is the extremeness of the responses for decreased yield. While other meta-analyses have looked at </w:t>
      </w:r>
      <w:r>
        <w:rPr>
          <w:i/>
          <w:iCs/>
          <w:sz w:val="24"/>
          <w:szCs w:val="24"/>
        </w:rPr>
        <w:t>average</w:t>
      </w:r>
      <w:r>
        <w:rPr>
          <w:sz w:val="24"/>
          <w:szCs w:val="24"/>
        </w:rPr>
        <w:t xml:space="preserve"> yield responses, the question of whether CCs can stabilize yields or expose producers to additional risks has not been directly addressed. Our database indicates that while CCs have a slightly negative effect on yields on average (p=0.07), </w:t>
      </w:r>
      <w:r>
        <w:rPr>
          <w:sz w:val="24"/>
          <w:szCs w:val="24"/>
        </w:rPr>
        <w:lastRenderedPageBreak/>
        <w:t>yield decreases</w:t>
      </w:r>
      <w:r>
        <w:rPr>
          <w:sz w:val="24"/>
          <w:szCs w:val="24"/>
        </w:rPr>
        <w:t>, when they do occur, are more severe than yield increases (Fig. 4). A caveat to these results is that weed researchers may not manage experiments to maximize yields. For example, if a CC produces poor weed control, a producer would likely respond with add</w:t>
      </w:r>
      <w:r>
        <w:rPr>
          <w:sz w:val="24"/>
          <w:szCs w:val="24"/>
        </w:rPr>
        <w:t xml:space="preserve">itional weed control tactics, while in a research setting one may allow the weeds to continue to grow in order to assess what effect they </w:t>
      </w:r>
      <w:r>
        <w:rPr>
          <w:i/>
          <w:iCs/>
          <w:sz w:val="24"/>
          <w:szCs w:val="24"/>
        </w:rPr>
        <w:t>would</w:t>
      </w:r>
      <w:r>
        <w:rPr>
          <w:sz w:val="24"/>
          <w:szCs w:val="24"/>
        </w:rPr>
        <w:t xml:space="preserve"> have on yield if not controlled. This is an area that merits further research.</w:t>
      </w:r>
    </w:p>
    <w:p w14:paraId="68CEB07F" w14:textId="77777777" w:rsidR="007A307F" w:rsidRDefault="00942408">
      <w:pPr>
        <w:pStyle w:val="NoSpacing"/>
        <w:rPr>
          <w:b/>
          <w:bCs/>
          <w:sz w:val="24"/>
          <w:szCs w:val="24"/>
          <w:u w:val="single"/>
        </w:rPr>
      </w:pPr>
      <w:r>
        <w:rPr>
          <w:b/>
          <w:bCs/>
          <w:sz w:val="24"/>
          <w:szCs w:val="24"/>
          <w:u w:val="single"/>
        </w:rPr>
        <w:t>3.5 Environmental and experimenta</w:t>
      </w:r>
      <w:r>
        <w:rPr>
          <w:b/>
          <w:bCs/>
          <w:sz w:val="24"/>
          <w:szCs w:val="24"/>
          <w:u w:val="single"/>
        </w:rPr>
        <w:t>l context</w:t>
      </w:r>
    </w:p>
    <w:p w14:paraId="5C55F318" w14:textId="77777777" w:rsidR="007A307F" w:rsidRDefault="007A307F">
      <w:pPr>
        <w:pStyle w:val="NoSpacing"/>
        <w:rPr>
          <w:sz w:val="24"/>
          <w:szCs w:val="24"/>
        </w:rPr>
      </w:pPr>
    </w:p>
    <w:p w14:paraId="685BBC54" w14:textId="77777777" w:rsidR="007A307F" w:rsidRDefault="00942408">
      <w:pPr>
        <w:pStyle w:val="NoSpacing"/>
        <w:rPr>
          <w:sz w:val="24"/>
          <w:szCs w:val="24"/>
        </w:rPr>
      </w:pPr>
      <w:r>
        <w:rPr>
          <w:sz w:val="24"/>
          <w:szCs w:val="24"/>
        </w:rPr>
        <w:t>We found the context under which the trials were done (aridity index, soil type, soil OM) had no significant effect on the outcomes of the research (</w:t>
      </w:r>
      <w:r>
        <w:rPr>
          <w:color w:val="FF0000"/>
          <w:sz w:val="24"/>
          <w:szCs w:val="24"/>
          <w:u w:color="FF0000"/>
        </w:rPr>
        <w:t>supplementary materials</w:t>
      </w:r>
      <w:r>
        <w:rPr>
          <w:sz w:val="24"/>
          <w:szCs w:val="24"/>
        </w:rPr>
        <w:t xml:space="preserve">). In a global meta-analysis, </w:t>
      </w:r>
      <w:proofErr w:type="spellStart"/>
      <w:r>
        <w:rPr>
          <w:sz w:val="24"/>
          <w:szCs w:val="24"/>
        </w:rPr>
        <w:t>Basche</w:t>
      </w:r>
      <w:proofErr w:type="spellEnd"/>
      <w:r>
        <w:rPr>
          <w:sz w:val="24"/>
          <w:szCs w:val="24"/>
        </w:rPr>
        <w:t xml:space="preserve"> and </w:t>
      </w:r>
      <w:proofErr w:type="spellStart"/>
      <w:r>
        <w:rPr>
          <w:sz w:val="24"/>
          <w:szCs w:val="24"/>
        </w:rPr>
        <w:t>DeLonge</w:t>
      </w:r>
      <w:proofErr w:type="spellEnd"/>
      <w:r>
        <w:rPr>
          <w:sz w:val="24"/>
          <w:szCs w:val="24"/>
        </w:rPr>
        <w:t xml:space="preserve"> (2019) similarly found t</w:t>
      </w:r>
      <w:r>
        <w:rPr>
          <w:sz w:val="24"/>
          <w:szCs w:val="24"/>
        </w:rPr>
        <w:t>hat soil type and climate were not significant moderators of the efficacy of CCs to increase water infiltration. Alternatively, this could simply reflect the lack of measurement/reporting, plot specific information, and large dependence on weather rather t</w:t>
      </w:r>
      <w:r>
        <w:rPr>
          <w:sz w:val="24"/>
          <w:szCs w:val="24"/>
        </w:rPr>
        <w:t>han meta-data such as climate (Gerstner et al. 2017; Eagle et al. 2017). However, our results suggest that, within the Corn Belt, the environmental context under which a cover crop is grown is less important in determining its efficacy to control weeds tha</w:t>
      </w:r>
      <w:r>
        <w:rPr>
          <w:sz w:val="24"/>
          <w:szCs w:val="24"/>
        </w:rPr>
        <w:t>n management factors. This indicates CC weed research done within the contiguous Corn Belt is valid for maize and soybean systems grown throughout, so open knowledge sharing via organizations such as the Midwest CCs Council and University extension materia</w:t>
      </w:r>
      <w:r>
        <w:rPr>
          <w:sz w:val="24"/>
          <w:szCs w:val="24"/>
        </w:rPr>
        <w:t xml:space="preserve">ls developed within this area may provide valuable recommendations for the entire region. </w:t>
      </w:r>
    </w:p>
    <w:p w14:paraId="2254CFD7" w14:textId="77777777" w:rsidR="007A307F" w:rsidRDefault="007A307F">
      <w:pPr>
        <w:pStyle w:val="NoSpacing"/>
        <w:rPr>
          <w:sz w:val="24"/>
          <w:szCs w:val="24"/>
        </w:rPr>
      </w:pPr>
    </w:p>
    <w:p w14:paraId="2AB61F1B" w14:textId="77777777" w:rsidR="007A307F" w:rsidRDefault="00942408">
      <w:pPr>
        <w:pStyle w:val="NoSpacing"/>
        <w:rPr>
          <w:sz w:val="24"/>
          <w:szCs w:val="24"/>
        </w:rPr>
      </w:pPr>
      <w:r>
        <w:rPr>
          <w:sz w:val="24"/>
          <w:szCs w:val="24"/>
        </w:rPr>
        <w:t>When designing CC experiments with regards to weeds, studies that measure weeds before cash crop planting may over-estimate the weed suppressive effects of CCs. Wee</w:t>
      </w:r>
      <w:r>
        <w:rPr>
          <w:sz w:val="24"/>
          <w:szCs w:val="24"/>
        </w:rPr>
        <w:t>ds measured after crop emergence are likely of more interest to producers, as they will have survived the stresses of CC termination, crop planting, and pre-emergent herbicide application, and thus may represent true resource competition with the cash crop</w:t>
      </w:r>
      <w:r>
        <w:rPr>
          <w:sz w:val="24"/>
          <w:szCs w:val="24"/>
        </w:rPr>
        <w:t xml:space="preserve">. </w:t>
      </w:r>
    </w:p>
    <w:p w14:paraId="27D42AE6" w14:textId="77777777" w:rsidR="007A307F" w:rsidRDefault="007A307F">
      <w:pPr>
        <w:pStyle w:val="NoSpacing"/>
        <w:rPr>
          <w:sz w:val="24"/>
          <w:szCs w:val="24"/>
        </w:rPr>
      </w:pPr>
    </w:p>
    <w:p w14:paraId="117E761A" w14:textId="77777777" w:rsidR="007A307F" w:rsidRDefault="007A307F">
      <w:pPr>
        <w:pStyle w:val="NoSpacing"/>
        <w:rPr>
          <w:sz w:val="24"/>
          <w:szCs w:val="24"/>
        </w:rPr>
      </w:pPr>
    </w:p>
    <w:p w14:paraId="3B856DEE" w14:textId="77777777" w:rsidR="007A307F" w:rsidRDefault="00942408">
      <w:pPr>
        <w:shd w:val="clear" w:color="auto" w:fill="FFFFFF"/>
        <w:spacing w:after="0" w:line="240" w:lineRule="auto"/>
        <w:rPr>
          <w:b/>
          <w:bCs/>
          <w:sz w:val="32"/>
          <w:szCs w:val="32"/>
        </w:rPr>
      </w:pPr>
      <w:r>
        <w:rPr>
          <w:b/>
          <w:bCs/>
          <w:sz w:val="32"/>
          <w:szCs w:val="32"/>
        </w:rPr>
        <w:t>4. Conclusions</w:t>
      </w:r>
    </w:p>
    <w:p w14:paraId="08D71CEE" w14:textId="77777777" w:rsidR="007A307F" w:rsidRDefault="00942408">
      <w:pPr>
        <w:shd w:val="clear" w:color="auto" w:fill="FFFFFF"/>
        <w:spacing w:after="0" w:line="240" w:lineRule="auto"/>
        <w:rPr>
          <w:sz w:val="24"/>
          <w:szCs w:val="24"/>
        </w:rPr>
      </w:pPr>
      <w:r>
        <w:rPr>
          <w:sz w:val="24"/>
          <w:szCs w:val="24"/>
        </w:rPr>
        <w:t>Weed biomass and density responded similarly to CCs and their associated factors, with weed biomass responding more strongly. Independent of biomass production, grass species are the most effective at suppressing weeds. Grass CC biomass</w:t>
      </w:r>
      <w:r>
        <w:rPr>
          <w:sz w:val="24"/>
          <w:szCs w:val="24"/>
        </w:rPr>
        <w:t xml:space="preserve"> production of at least 5 Mg ha</w:t>
      </w:r>
      <w:r>
        <w:rPr>
          <w:sz w:val="24"/>
          <w:szCs w:val="24"/>
          <w:vertAlign w:val="superscript"/>
        </w:rPr>
        <w:t>-1</w:t>
      </w:r>
      <w:r>
        <w:rPr>
          <w:sz w:val="24"/>
          <w:szCs w:val="24"/>
        </w:rPr>
        <w:t xml:space="preserve"> is needed to see a meaningful decrease in weed pressure</w:t>
      </w:r>
      <w:ins w:id="306" w:author="Rafael Martinez-Feria" w:date="2020-01-28T19:19:00Z">
        <w:r>
          <w:rPr>
            <w:sz w:val="24"/>
            <w:szCs w:val="24"/>
          </w:rPr>
          <w:t>. As demonstrated here, however, consistently achieving these cover crop biomass levels within US Corn belt maize-soybean systems may not be feasible</w:t>
        </w:r>
      </w:ins>
      <w:r>
        <w:rPr>
          <w:sz w:val="24"/>
          <w:szCs w:val="24"/>
        </w:rPr>
        <w:t>.</w:t>
      </w:r>
      <w:ins w:id="307" w:author="Rafael Martinez-Feria" w:date="2020-01-28T19:18:00Z">
        <w:r>
          <w:rPr>
            <w:sz w:val="24"/>
            <w:szCs w:val="24"/>
          </w:rPr>
          <w:t xml:space="preserve"> </w:t>
        </w:r>
      </w:ins>
      <w:del w:id="308" w:author="Rafael Martinez-Feria" w:date="2020-01-28T19:18:00Z">
        <w:r>
          <w:rPr>
            <w:sz w:val="24"/>
            <w:szCs w:val="24"/>
          </w:rPr>
          <w:delText xml:space="preserve"> </w:delText>
        </w:r>
      </w:del>
      <w:r>
        <w:rPr>
          <w:sz w:val="24"/>
          <w:szCs w:val="24"/>
        </w:rPr>
        <w:t>Reductions in w</w:t>
      </w:r>
      <w:r>
        <w:rPr>
          <w:sz w:val="24"/>
          <w:szCs w:val="24"/>
        </w:rPr>
        <w:t>eed density were likely less significant due to the short-term nature of the included studies, but this will require further research</w:t>
      </w:r>
      <w:ins w:id="309" w:author="Rafael Martinez-Feria" w:date="2020-01-28T19:19:00Z">
        <w:r>
          <w:rPr>
            <w:sz w:val="24"/>
            <w:szCs w:val="24"/>
          </w:rPr>
          <w:t>. Therefore,</w:t>
        </w:r>
      </w:ins>
      <w:del w:id="310" w:author="Rafael Martinez-Feria" w:date="2020-01-28T19:19:00Z">
        <w:r>
          <w:rPr>
            <w:sz w:val="24"/>
            <w:szCs w:val="24"/>
          </w:rPr>
          <w:delText>;</w:delText>
        </w:r>
      </w:del>
      <w:r>
        <w:rPr>
          <w:sz w:val="24"/>
          <w:szCs w:val="24"/>
        </w:rPr>
        <w:t xml:space="preserve"> long term (+5 years) studies are needed to better understand if repeated reductions in weed </w:t>
      </w:r>
      <w:r>
        <w:rPr>
          <w:sz w:val="24"/>
          <w:szCs w:val="24"/>
        </w:rPr>
        <w:lastRenderedPageBreak/>
        <w:t>biomass from CC u</w:t>
      </w:r>
      <w:r>
        <w:rPr>
          <w:sz w:val="24"/>
          <w:szCs w:val="24"/>
        </w:rPr>
        <w:t>se can translate to reduced weed densities over time. Less than 25% of the comparisons had concomitant increases in yields and decreases in weeds with the use of CCs</w:t>
      </w:r>
      <w:del w:id="311" w:author="Rafael Martinez-Feria" w:date="2020-01-28T19:20:00Z">
        <w:r>
          <w:rPr>
            <w:sz w:val="24"/>
            <w:szCs w:val="24"/>
          </w:rPr>
          <w:delText>. In conclusion</w:delText>
        </w:r>
      </w:del>
      <w:r>
        <w:rPr>
          <w:sz w:val="24"/>
          <w:szCs w:val="24"/>
        </w:rPr>
        <w:t>,</w:t>
      </w:r>
      <w:ins w:id="312" w:author="Rafael Martinez-Feria" w:date="2020-01-28T19:20:00Z">
        <w:r>
          <w:rPr>
            <w:sz w:val="24"/>
            <w:szCs w:val="24"/>
          </w:rPr>
          <w:t xml:space="preserve"> suggesting that although</w:t>
        </w:r>
      </w:ins>
      <w:r>
        <w:rPr>
          <w:sz w:val="24"/>
          <w:szCs w:val="24"/>
        </w:rPr>
        <w:t xml:space="preserve"> CCs reduce weed biomass but this </w:t>
      </w:r>
      <w:del w:id="313" w:author="Rafael Martinez-Feria" w:date="2020-01-28T19:20:00Z">
        <w:r>
          <w:rPr>
            <w:sz w:val="24"/>
            <w:szCs w:val="24"/>
          </w:rPr>
          <w:delText xml:space="preserve">may </w:delText>
        </w:r>
      </w:del>
      <w:r>
        <w:rPr>
          <w:sz w:val="24"/>
          <w:szCs w:val="24"/>
        </w:rPr>
        <w:t>not</w:t>
      </w:r>
      <w:ins w:id="314" w:author="Rafael Martinez-Feria" w:date="2020-01-28T19:20:00Z">
        <w:r>
          <w:rPr>
            <w:sz w:val="24"/>
            <w:szCs w:val="24"/>
          </w:rPr>
          <w:t xml:space="preserve"> always</w:t>
        </w:r>
      </w:ins>
      <w:r>
        <w:rPr>
          <w:sz w:val="24"/>
          <w:szCs w:val="24"/>
        </w:rPr>
        <w:t xml:space="preserve"> translate</w:t>
      </w:r>
      <w:ins w:id="315" w:author="Rafael Martinez-Feria" w:date="2020-01-28T19:20:00Z">
        <w:r>
          <w:rPr>
            <w:sz w:val="24"/>
            <w:szCs w:val="24"/>
          </w:rPr>
          <w:t>s</w:t>
        </w:r>
      </w:ins>
      <w:r>
        <w:rPr>
          <w:sz w:val="24"/>
          <w:szCs w:val="24"/>
        </w:rPr>
        <w:t xml:space="preserve"> to increased yields. </w:t>
      </w:r>
      <w:ins w:id="316" w:author="Rafael Martinez-Feria" w:date="2020-01-28T19:21:00Z">
        <w:r>
          <w:rPr>
            <w:sz w:val="24"/>
            <w:szCs w:val="24"/>
          </w:rPr>
          <w:t xml:space="preserve">In conclusion, </w:t>
        </w:r>
      </w:ins>
      <w:del w:id="317" w:author="Rafael Martinez-Feria" w:date="2020-01-28T19:21:00Z">
        <w:r>
          <w:rPr>
            <w:sz w:val="24"/>
            <w:szCs w:val="24"/>
          </w:rPr>
          <w:delText>S</w:delText>
        </w:r>
      </w:del>
      <w:ins w:id="318" w:author="Rafael Martinez-Feria" w:date="2020-01-28T19:21:00Z">
        <w:r>
          <w:rPr>
            <w:sz w:val="24"/>
            <w:szCs w:val="24"/>
          </w:rPr>
          <w:t>s</w:t>
        </w:r>
      </w:ins>
      <w:r>
        <w:rPr>
          <w:sz w:val="24"/>
          <w:szCs w:val="24"/>
        </w:rPr>
        <w:t>ufficient CC-induced weed control to warrant substitution of traditional</w:t>
      </w:r>
      <w:ins w:id="319" w:author="Rafael Martinez-Feria" w:date="2020-01-28T19:21:00Z">
        <w:r>
          <w:rPr>
            <w:sz w:val="24"/>
            <w:szCs w:val="24"/>
          </w:rPr>
          <w:t xml:space="preserve"> tillage or chemical-based methods</w:t>
        </w:r>
      </w:ins>
      <w:del w:id="320" w:author="Rafael Martinez-Feria" w:date="2020-01-28T19:21:00Z">
        <w:r>
          <w:rPr>
            <w:sz w:val="24"/>
            <w:szCs w:val="24"/>
          </w:rPr>
          <w:delText xml:space="preserve"> weed control strategies</w:delText>
        </w:r>
      </w:del>
      <w:r>
        <w:rPr>
          <w:sz w:val="24"/>
          <w:szCs w:val="24"/>
        </w:rPr>
        <w:t xml:space="preserve"> may be </w:t>
      </w:r>
      <w:ins w:id="321" w:author="Rafael Martinez-Feria" w:date="2020-01-28T19:22:00Z">
        <w:r>
          <w:rPr>
            <w:sz w:val="24"/>
            <w:szCs w:val="24"/>
          </w:rPr>
          <w:t xml:space="preserve">difficult </w:t>
        </w:r>
      </w:ins>
      <w:del w:id="322" w:author="Rafael Martinez-Feria" w:date="2020-01-28T19:22:00Z">
        <w:r>
          <w:rPr>
            <w:sz w:val="24"/>
            <w:szCs w:val="24"/>
          </w:rPr>
          <w:delText xml:space="preserve">hard </w:delText>
        </w:r>
      </w:del>
      <w:r>
        <w:rPr>
          <w:sz w:val="24"/>
          <w:szCs w:val="24"/>
        </w:rPr>
        <w:t>to</w:t>
      </w:r>
      <w:ins w:id="323" w:author="Rafael Martinez-Feria" w:date="2020-01-28T19:21:00Z">
        <w:r>
          <w:rPr>
            <w:sz w:val="24"/>
            <w:szCs w:val="24"/>
          </w:rPr>
          <w:t xml:space="preserve"> ac</w:t>
        </w:r>
        <w:r>
          <w:rPr>
            <w:sz w:val="24"/>
            <w:szCs w:val="24"/>
          </w:rPr>
          <w:t>hieve</w:t>
        </w:r>
      </w:ins>
      <w:del w:id="324" w:author="Rafael Martinez-Feria" w:date="2020-01-28T19:21:00Z">
        <w:r>
          <w:rPr>
            <w:sz w:val="24"/>
            <w:szCs w:val="24"/>
          </w:rPr>
          <w:delText xml:space="preserve"> achieve</w:delText>
        </w:r>
      </w:del>
      <w:r>
        <w:rPr>
          <w:sz w:val="24"/>
          <w:szCs w:val="24"/>
        </w:rPr>
        <w:t xml:space="preserve"> in </w:t>
      </w:r>
      <w:del w:id="325" w:author="Rafael Martinez-Feria" w:date="2020-01-28T19:22:00Z">
        <w:r>
          <w:rPr>
            <w:sz w:val="24"/>
            <w:szCs w:val="24"/>
          </w:rPr>
          <w:delText>typical</w:delText>
        </w:r>
      </w:del>
      <w:ins w:id="326" w:author="Rafael Martinez-Feria" w:date="2020-01-28T19:22:00Z">
        <w:r>
          <w:rPr>
            <w:sz w:val="24"/>
            <w:szCs w:val="24"/>
          </w:rPr>
          <w:t>US</w:t>
        </w:r>
      </w:ins>
      <w:r>
        <w:rPr>
          <w:sz w:val="24"/>
          <w:szCs w:val="24"/>
        </w:rPr>
        <w:t xml:space="preserve"> Corn Belt production systems, and will require earlier planting </w:t>
      </w:r>
      <w:del w:id="327" w:author="Rafael Martinez-Feria" w:date="2020-01-28T19:22:00Z">
        <w:r>
          <w:rPr>
            <w:sz w:val="24"/>
            <w:szCs w:val="24"/>
          </w:rPr>
          <w:delText>and/</w:delText>
        </w:r>
      </w:del>
      <w:r>
        <w:rPr>
          <w:sz w:val="24"/>
          <w:szCs w:val="24"/>
        </w:rPr>
        <w:t xml:space="preserve">or later termination than is typically afforded by cash crop harvest-to-planting intervals.  </w:t>
      </w:r>
    </w:p>
    <w:p w14:paraId="3F7D854B" w14:textId="77777777" w:rsidR="007A307F" w:rsidRDefault="007A307F">
      <w:pPr>
        <w:shd w:val="clear" w:color="auto" w:fill="FFFFFF"/>
        <w:spacing w:after="0" w:line="240" w:lineRule="auto"/>
        <w:rPr>
          <w:sz w:val="24"/>
          <w:szCs w:val="24"/>
        </w:rPr>
      </w:pPr>
    </w:p>
    <w:p w14:paraId="4D6F55E1" w14:textId="77777777" w:rsidR="007A307F" w:rsidRDefault="007A307F">
      <w:pPr>
        <w:shd w:val="clear" w:color="auto" w:fill="FFFFFF"/>
        <w:spacing w:after="0" w:line="240" w:lineRule="auto"/>
      </w:pPr>
    </w:p>
    <w:sectPr w:rsidR="007A307F">
      <w:headerReference w:type="default" r:id="rId15"/>
      <w:footerReference w:type="default" r:id="rId1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fael Martinez-Feria" w:date="2020-01-28T19:24:00Z" w:initials="">
    <w:p w14:paraId="4ACF4AB6" w14:textId="77777777" w:rsidR="007A307F" w:rsidRDefault="007A307F">
      <w:pPr>
        <w:pStyle w:val="Default"/>
      </w:pPr>
    </w:p>
    <w:p w14:paraId="0D71F4B3" w14:textId="77777777" w:rsidR="007A307F" w:rsidRDefault="00942408">
      <w:pPr>
        <w:pStyle w:val="Default"/>
      </w:pPr>
      <w:r>
        <w:rPr>
          <w:rFonts w:eastAsia="Arial Unicode MS" w:cs="Arial Unicode MS"/>
        </w:rPr>
        <w:t xml:space="preserve">This is a great paper - </w:t>
      </w:r>
      <w:proofErr w:type="gramStart"/>
      <w:r>
        <w:rPr>
          <w:rFonts w:eastAsia="Arial Unicode MS" w:cs="Arial Unicode MS"/>
        </w:rPr>
        <w:t>surely</w:t>
      </w:r>
      <w:proofErr w:type="gramEnd"/>
      <w:r>
        <w:rPr>
          <w:rFonts w:eastAsia="Arial Unicode MS" w:cs="Arial Unicode MS"/>
        </w:rPr>
        <w:t xml:space="preserve"> we can go </w:t>
      </w:r>
      <w:r>
        <w:rPr>
          <w:rFonts w:eastAsia="Arial Unicode MS" w:cs="Arial Unicode MS"/>
        </w:rPr>
        <w:t xml:space="preserve">higher </w:t>
      </w:r>
      <w:proofErr w:type="spellStart"/>
      <w:r>
        <w:rPr>
          <w:rFonts w:eastAsia="Arial Unicode MS" w:cs="Arial Unicode MS"/>
        </w:rPr>
        <w:t>that</w:t>
      </w:r>
      <w:proofErr w:type="spellEnd"/>
      <w:r>
        <w:rPr>
          <w:rFonts w:eastAsia="Arial Unicode MS" w:cs="Arial Unicode MS"/>
        </w:rPr>
        <w:t xml:space="preserve"> MDPI. Maybe </w:t>
      </w:r>
      <w:proofErr w:type="spellStart"/>
      <w:r>
        <w:rPr>
          <w:rFonts w:eastAsia="Arial Unicode MS" w:cs="Arial Unicode MS"/>
        </w:rPr>
        <w:t>AgEE</w:t>
      </w:r>
      <w:proofErr w:type="spellEnd"/>
      <w:r>
        <w:rPr>
          <w:rFonts w:eastAsia="Arial Unicode MS" w:cs="Arial Unicode MS"/>
        </w:rPr>
        <w:t xml:space="preserve"> or ERL?  Besides, I</w:t>
      </w:r>
      <w:r>
        <w:rPr>
          <w:rFonts w:eastAsia="Arial Unicode MS" w:cs="Arial Unicode MS"/>
        </w:rPr>
        <w:t>’</w:t>
      </w:r>
      <w:r>
        <w:rPr>
          <w:rFonts w:eastAsia="Arial Unicode MS" w:cs="Arial Unicode MS"/>
        </w:rPr>
        <w:t>m don</w:t>
      </w:r>
      <w:r>
        <w:rPr>
          <w:rFonts w:eastAsia="Arial Unicode MS" w:cs="Arial Unicode MS"/>
        </w:rPr>
        <w:t>’</w:t>
      </w:r>
      <w:r>
        <w:rPr>
          <w:rFonts w:eastAsia="Arial Unicode MS" w:cs="Arial Unicode MS"/>
        </w:rPr>
        <w:t>t think that we are emphasizing enough the modeling component that they want for the special issue</w:t>
      </w:r>
    </w:p>
  </w:comment>
  <w:comment w:id="2" w:author="Rafael Martinez-Feria" w:date="2020-01-28T19:33:00Z" w:initials="">
    <w:p w14:paraId="67C51C90" w14:textId="77777777" w:rsidR="007A307F" w:rsidRDefault="007A307F">
      <w:pPr>
        <w:pStyle w:val="Default"/>
      </w:pPr>
    </w:p>
    <w:p w14:paraId="0FE5C098" w14:textId="77777777" w:rsidR="007A307F" w:rsidRDefault="00942408">
      <w:pPr>
        <w:pStyle w:val="Default"/>
      </w:pPr>
      <w:r>
        <w:rPr>
          <w:rFonts w:eastAsia="Arial Unicode MS" w:cs="Arial Unicode MS"/>
        </w:rPr>
        <w:t>You are missing a verb here</w:t>
      </w:r>
    </w:p>
  </w:comment>
  <w:comment w:id="10" w:author="Rafael Martinez-Feria" w:date="2020-01-28T19:33:00Z" w:initials="">
    <w:p w14:paraId="7C1A397E" w14:textId="77777777" w:rsidR="007A307F" w:rsidRDefault="007A307F">
      <w:pPr>
        <w:pStyle w:val="Default"/>
      </w:pPr>
    </w:p>
    <w:p w14:paraId="151C9268" w14:textId="77777777" w:rsidR="007A307F" w:rsidRDefault="00942408">
      <w:pPr>
        <w:pStyle w:val="Default"/>
      </w:pPr>
      <w:r>
        <w:rPr>
          <w:rFonts w:eastAsia="Arial Unicode MS" w:cs="Arial Unicode MS"/>
        </w:rPr>
        <w:t xml:space="preserve">I like this one </w:t>
      </w:r>
    </w:p>
  </w:comment>
  <w:comment w:id="14" w:author="Rafael Martinez-Feria" w:date="2020-01-26T11:15:00Z" w:initials="">
    <w:p w14:paraId="04296E89" w14:textId="77777777" w:rsidR="007A307F" w:rsidRDefault="007A307F">
      <w:pPr>
        <w:pStyle w:val="Default"/>
      </w:pPr>
    </w:p>
    <w:p w14:paraId="44822D93" w14:textId="77777777" w:rsidR="007A307F" w:rsidRDefault="00942408">
      <w:pPr>
        <w:pStyle w:val="Default"/>
      </w:pPr>
      <w:r>
        <w:rPr>
          <w:rFonts w:eastAsia="Arial Unicode MS" w:cs="Arial Unicode MS"/>
        </w:rPr>
        <w:t>Reworked to reduce to &lt; 300 words</w:t>
      </w:r>
    </w:p>
  </w:comment>
  <w:comment w:id="52" w:author="Martinez-Feria, Rafael" w:date="2020-01-28T21:09:00Z" w:initials="MR">
    <w:p w14:paraId="104AF589" w14:textId="0A264A1B" w:rsidR="00826BBA" w:rsidRDefault="00826BBA">
      <w:pPr>
        <w:pStyle w:val="CommentText"/>
      </w:pPr>
      <w:r>
        <w:rPr>
          <w:rStyle w:val="CommentReference"/>
        </w:rPr>
        <w:annotationRef/>
      </w:r>
      <w:r>
        <w:t>I think that the intro it’s good – though if we were to make a stronger case for the hypothesis that CC can replace toxic chemicals, we could well aim this for ERL or similar journal --- The elephant in the room, however, is: don’t we use herbicides to kill cover crops anyway?</w:t>
      </w:r>
    </w:p>
  </w:comment>
  <w:comment w:id="55" w:author="Rafael Martinez-Feria" w:date="2020-01-26T11:23:00Z" w:initials="">
    <w:p w14:paraId="511B35E5" w14:textId="77777777" w:rsidR="007A307F" w:rsidRDefault="007A307F">
      <w:pPr>
        <w:pStyle w:val="Default"/>
      </w:pPr>
    </w:p>
    <w:p w14:paraId="1BEF75B3" w14:textId="77777777" w:rsidR="007A307F" w:rsidRDefault="00942408">
      <w:pPr>
        <w:pStyle w:val="Default"/>
      </w:pPr>
      <w:r>
        <w:rPr>
          <w:rFonts w:eastAsia="Arial Unicode MS" w:cs="Arial Unicode MS"/>
        </w:rPr>
        <w:t>Touchy-feely</w:t>
      </w:r>
    </w:p>
  </w:comment>
  <w:comment w:id="61" w:author="Rafael Martinez-Feria" w:date="2020-01-26T11:29:00Z" w:initials="">
    <w:p w14:paraId="4C830FE5" w14:textId="77777777" w:rsidR="007A307F" w:rsidRDefault="007A307F">
      <w:pPr>
        <w:pStyle w:val="Default"/>
      </w:pPr>
    </w:p>
    <w:p w14:paraId="5B05A30D" w14:textId="77777777" w:rsidR="007A307F" w:rsidRDefault="00942408">
      <w:pPr>
        <w:pStyle w:val="Default"/>
      </w:pPr>
      <w:r>
        <w:rPr>
          <w:rFonts w:eastAsia="Arial Unicode MS" w:cs="Arial Unicode MS"/>
        </w:rPr>
        <w:t>eyeroll - I know this is talking point but I</w:t>
      </w:r>
      <w:r>
        <w:rPr>
          <w:rFonts w:eastAsia="Arial Unicode MS" w:cs="Arial Unicode MS"/>
        </w:rPr>
        <w:t>’</w:t>
      </w:r>
      <w:r>
        <w:rPr>
          <w:rFonts w:eastAsia="Arial Unicode MS" w:cs="Arial Unicode MS"/>
        </w:rPr>
        <w:t>m always annoyed when people make such a big fuss of 5-10 mm more of PAWC. It</w:t>
      </w:r>
      <w:r>
        <w:rPr>
          <w:rFonts w:eastAsia="Arial Unicode MS" w:cs="Arial Unicode MS"/>
        </w:rPr>
        <w:t>’</w:t>
      </w:r>
      <w:r>
        <w:rPr>
          <w:rFonts w:eastAsia="Arial Unicode MS" w:cs="Arial Unicode MS"/>
        </w:rPr>
        <w:t>s nothing</w:t>
      </w:r>
    </w:p>
  </w:comment>
  <w:comment w:id="93" w:author="Rafael Martinez-Feria" w:date="2020-01-26T12:26:00Z" w:initials="">
    <w:p w14:paraId="024D01EB" w14:textId="77777777" w:rsidR="007A307F" w:rsidRDefault="007A307F">
      <w:pPr>
        <w:pStyle w:val="Default"/>
      </w:pPr>
    </w:p>
    <w:p w14:paraId="5F4F3FD4" w14:textId="77777777" w:rsidR="007A307F" w:rsidRDefault="00942408">
      <w:pPr>
        <w:pStyle w:val="Default"/>
      </w:pPr>
      <w:r>
        <w:rPr>
          <w:rFonts w:eastAsia="Arial Unicode MS" w:cs="Arial Unicode MS"/>
        </w:rPr>
        <w:t xml:space="preserve">This statement is </w:t>
      </w:r>
      <w:proofErr w:type="gramStart"/>
      <w:r>
        <w:rPr>
          <w:rFonts w:eastAsia="Arial Unicode MS" w:cs="Arial Unicode MS"/>
        </w:rPr>
        <w:t>pretty vague</w:t>
      </w:r>
      <w:proofErr w:type="gramEnd"/>
      <w:r>
        <w:rPr>
          <w:rFonts w:eastAsia="Arial Unicode MS" w:cs="Arial Unicode MS"/>
        </w:rPr>
        <w:t xml:space="preserve"> </w:t>
      </w:r>
      <w:r>
        <w:rPr>
          <w:rFonts w:eastAsia="Arial Unicode MS" w:cs="Arial Unicode MS"/>
        </w:rPr>
        <w:t xml:space="preserve">— </w:t>
      </w:r>
      <w:r>
        <w:rPr>
          <w:rFonts w:eastAsia="Arial Unicode MS" w:cs="Arial Unicode MS"/>
        </w:rPr>
        <w:t xml:space="preserve">what do you mean by </w:t>
      </w:r>
      <w:proofErr w:type="spellStart"/>
      <w:r>
        <w:rPr>
          <w:rFonts w:eastAsia="Arial Unicode MS" w:cs="Arial Unicode MS"/>
        </w:rPr>
        <w:t>varing</w:t>
      </w:r>
      <w:proofErr w:type="spellEnd"/>
      <w:r>
        <w:rPr>
          <w:rFonts w:eastAsia="Arial Unicode MS" w:cs="Arial Unicode MS"/>
        </w:rPr>
        <w:t xml:space="preserve"> methodologies? Just experimental design or </w:t>
      </w:r>
      <w:r>
        <w:rPr>
          <w:rFonts w:eastAsia="Arial Unicode MS" w:cs="Arial Unicode MS"/>
        </w:rPr>
        <w:t xml:space="preserve">harvest </w:t>
      </w:r>
      <w:proofErr w:type="gramStart"/>
      <w:r>
        <w:rPr>
          <w:rFonts w:eastAsia="Arial Unicode MS" w:cs="Arial Unicode MS"/>
        </w:rPr>
        <w:t>time ??</w:t>
      </w:r>
      <w:proofErr w:type="gramEnd"/>
      <w:r>
        <w:rPr>
          <w:rFonts w:eastAsia="Arial Unicode MS" w:cs="Arial Unicode MS"/>
        </w:rPr>
        <w:t xml:space="preserve"> Maybe a couple more sentences on this?</w:t>
      </w:r>
    </w:p>
  </w:comment>
  <w:comment w:id="173" w:author="Rafael Martinez-Feria" w:date="2020-01-26T12:52:00Z" w:initials="">
    <w:p w14:paraId="7E508F57" w14:textId="77777777" w:rsidR="007A307F" w:rsidRDefault="007A307F">
      <w:pPr>
        <w:pStyle w:val="Default"/>
      </w:pPr>
    </w:p>
    <w:p w14:paraId="7397FFF4" w14:textId="77777777" w:rsidR="007A307F" w:rsidRDefault="00942408">
      <w:pPr>
        <w:pStyle w:val="Default"/>
      </w:pPr>
      <w:r>
        <w:rPr>
          <w:rFonts w:eastAsia="Arial Unicode MS" w:cs="Arial Unicode MS"/>
        </w:rPr>
        <w:t xml:space="preserve">Why 75%? Do you have a source for this otherwise you have to justify it </w:t>
      </w:r>
      <w:proofErr w:type="gramStart"/>
      <w:r>
        <w:rPr>
          <w:rFonts w:eastAsia="Arial Unicode MS" w:cs="Arial Unicode MS"/>
        </w:rPr>
        <w:t>here.</w:t>
      </w:r>
      <w:proofErr w:type="gramEnd"/>
      <w:r>
        <w:rPr>
          <w:rFonts w:eastAsia="Arial Unicode MS" w:cs="Arial Unicode MS"/>
        </w:rPr>
        <w:t xml:space="preserve"> I think in herbicide studies they often go for 90%</w:t>
      </w:r>
    </w:p>
  </w:comment>
  <w:comment w:id="181" w:author="Rafael Martinez-Feria" w:date="2020-01-26T12:59:00Z" w:initials="">
    <w:p w14:paraId="29431D84" w14:textId="77777777" w:rsidR="007A307F" w:rsidRDefault="007A307F">
      <w:pPr>
        <w:pStyle w:val="Default"/>
      </w:pPr>
    </w:p>
    <w:p w14:paraId="0ED01DC2" w14:textId="77777777" w:rsidR="007A307F" w:rsidRDefault="00942408">
      <w:pPr>
        <w:pStyle w:val="Default"/>
      </w:pPr>
      <w:r>
        <w:rPr>
          <w:rFonts w:eastAsia="Arial Unicode MS" w:cs="Arial Unicode MS"/>
        </w:rPr>
        <w:t>This is not addressed in the objectives at all. You need to include so</w:t>
      </w:r>
      <w:r>
        <w:rPr>
          <w:rFonts w:eastAsia="Arial Unicode MS" w:cs="Arial Unicode MS"/>
        </w:rPr>
        <w:t>mething about this in the objectives</w:t>
      </w:r>
    </w:p>
  </w:comment>
  <w:comment w:id="182" w:author="Martinez-Feria, Rafael" w:date="2020-01-28T21:13:00Z" w:initials="MR">
    <w:p w14:paraId="5E562140" w14:textId="0886BB5C" w:rsidR="00826BBA" w:rsidRDefault="00826BBA">
      <w:pPr>
        <w:pStyle w:val="CommentText"/>
      </w:pPr>
      <w:r>
        <w:rPr>
          <w:rStyle w:val="CommentReference"/>
        </w:rPr>
        <w:annotationRef/>
      </w:r>
      <w:r>
        <w:t xml:space="preserve">I added most of my stuff in Supplementary info S2. Feel free to move more stuff there if needed. </w:t>
      </w:r>
    </w:p>
  </w:comment>
  <w:comment w:id="211" w:author="Martinez-Feria, Rafael" w:date="2020-01-28T21:08:00Z" w:initials="MR">
    <w:p w14:paraId="3650D10C" w14:textId="20CBEE5A" w:rsidR="0096033F" w:rsidRDefault="0096033F">
      <w:pPr>
        <w:pStyle w:val="CommentText"/>
      </w:pPr>
      <w:r>
        <w:rPr>
          <w:rStyle w:val="CommentReference"/>
        </w:rPr>
        <w:annotationRef/>
      </w:r>
      <w:r>
        <w:t xml:space="preserve">Basso, B. &amp; Ritchie, J. T. Simulating Crop Growth and Biogeochemical Fluxes in Response to Land Management Using the SALUS Model. in </w:t>
      </w:r>
      <w:r>
        <w:rPr>
          <w:i/>
          <w:iCs/>
        </w:rPr>
        <w:t>The Ecology of Agricultural Landscapes: Long-Term Research on the Path to Sustainability. Oxford</w:t>
      </w:r>
      <w:r>
        <w:t xml:space="preserve"> (eds. Hamilton, S. K., Doll, J. E. &amp; Robertson, G. P.) 252–274 (Oxford University Press, 2015).</w:t>
      </w:r>
    </w:p>
  </w:comment>
  <w:comment w:id="213" w:author="Martinez-Feria, Rafael" w:date="2020-01-28T21:04:00Z" w:initials="MR">
    <w:p w14:paraId="2025B585" w14:textId="4BBF6798" w:rsidR="0096033F" w:rsidRDefault="0096033F">
      <w:pPr>
        <w:pStyle w:val="CommentText"/>
      </w:pPr>
      <w:r>
        <w:rPr>
          <w:rStyle w:val="CommentReference"/>
        </w:rPr>
        <w:annotationRef/>
      </w:r>
      <w:proofErr w:type="spellStart"/>
      <w:r>
        <w:t>Dzotsi</w:t>
      </w:r>
      <w:proofErr w:type="spellEnd"/>
      <w:r>
        <w:t xml:space="preserve">, K. A., Basso, B. &amp; Jones, J. W. Development, uncertainty and sensitivity analysis of the simple SALUS crop model in DSSAT. </w:t>
      </w:r>
      <w:r>
        <w:rPr>
          <w:i/>
          <w:iCs/>
        </w:rPr>
        <w:t>Ecol. Modell.</w:t>
      </w:r>
      <w:r>
        <w:t xml:space="preserve"> </w:t>
      </w:r>
      <w:r>
        <w:rPr>
          <w:b/>
          <w:bCs/>
        </w:rPr>
        <w:t>260</w:t>
      </w:r>
      <w:r>
        <w:t>, 62–76 (2013).</w:t>
      </w:r>
    </w:p>
  </w:comment>
  <w:comment w:id="222" w:author="Martinez-Feria, Rafael" w:date="2020-01-28T21:02:00Z" w:initials="MR">
    <w:p w14:paraId="617C9883" w14:textId="05D77751" w:rsidR="0096033F" w:rsidRDefault="0096033F">
      <w:pPr>
        <w:pStyle w:val="CommentText"/>
      </w:pPr>
      <w:r>
        <w:rPr>
          <w:rStyle w:val="CommentReference"/>
        </w:rPr>
        <w:annotationRef/>
      </w:r>
      <w:r w:rsidRPr="0096033F">
        <w:t xml:space="preserve">Xia, Y. et al. Continental-scale water and energy flux analysis and validation for the North American Land Data Assimilation System project phase 2 (NLDAS-2): 1. </w:t>
      </w:r>
      <w:proofErr w:type="spellStart"/>
      <w:r w:rsidRPr="0096033F">
        <w:t>Intercomparison</w:t>
      </w:r>
      <w:proofErr w:type="spellEnd"/>
      <w:r w:rsidRPr="0096033F">
        <w:t xml:space="preserve"> and application of model products. J. </w:t>
      </w:r>
      <w:proofErr w:type="spellStart"/>
      <w:r w:rsidRPr="0096033F">
        <w:t>Geophys</w:t>
      </w:r>
      <w:proofErr w:type="spellEnd"/>
      <w:r w:rsidRPr="0096033F">
        <w:t>. Res. Atmos. (2012). doi:10.1029/2011JD016048</w:t>
      </w:r>
    </w:p>
  </w:comment>
  <w:comment w:id="236" w:author="Martinez-Feria, Rafael" w:date="2020-01-28T21:00:00Z" w:initials="MR">
    <w:p w14:paraId="3E0265FC" w14:textId="16992CCA" w:rsidR="0096033F" w:rsidRDefault="0096033F">
      <w:pPr>
        <w:pStyle w:val="CommentText"/>
      </w:pPr>
      <w:r>
        <w:rPr>
          <w:rStyle w:val="CommentReference"/>
        </w:rPr>
        <w:annotationRef/>
      </w:r>
      <w:r w:rsidRPr="0096033F">
        <w:rPr>
          <w:noProof/>
        </w:rPr>
        <w:t>Han, W., Yang, Z., Di, L. &amp; Mueller, R. CropScape: A Web service based application for exploring and disseminating US conterminous geospatial cropland data products for decision support. Comput. Electron. Agric. (2012). doi:10.1016/j.compag.2012.03.005</w:t>
      </w:r>
    </w:p>
  </w:comment>
  <w:comment w:id="265" w:author="Rafael Martinez-Feria" w:date="2020-01-28T18:30:00Z" w:initials="">
    <w:p w14:paraId="611255EB" w14:textId="77777777" w:rsidR="007A307F" w:rsidRDefault="007A307F">
      <w:pPr>
        <w:pStyle w:val="Default"/>
      </w:pPr>
    </w:p>
    <w:p w14:paraId="17770C4A" w14:textId="77777777" w:rsidR="007A307F" w:rsidRDefault="00942408">
      <w:pPr>
        <w:pStyle w:val="Default"/>
      </w:pPr>
      <w:r>
        <w:rPr>
          <w:rFonts w:eastAsia="Arial Unicode MS" w:cs="Arial Unicode MS"/>
        </w:rPr>
        <w:t>Don</w:t>
      </w:r>
      <w:r>
        <w:rPr>
          <w:rFonts w:eastAsia="Arial Unicode MS" w:cs="Arial Unicode MS"/>
        </w:rPr>
        <w:t>’</w:t>
      </w:r>
      <w:r>
        <w:rPr>
          <w:rFonts w:eastAsia="Arial Unicode MS" w:cs="Arial Unicode MS"/>
        </w:rPr>
        <w:t xml:space="preserve">t you mean p = </w:t>
      </w:r>
      <w:proofErr w:type="gramStart"/>
      <w:r>
        <w:rPr>
          <w:rFonts w:eastAsia="Arial Unicode MS" w:cs="Arial Unicode MS"/>
        </w:rPr>
        <w:t>0.03 ???</w:t>
      </w:r>
      <w:proofErr w:type="gramEnd"/>
    </w:p>
  </w:comment>
  <w:comment w:id="267" w:author="Rafael Martinez-Feria" w:date="2020-01-28T18:48:00Z" w:initials="">
    <w:p w14:paraId="4D1F2648" w14:textId="77777777" w:rsidR="007A307F" w:rsidRDefault="007A307F">
      <w:pPr>
        <w:pStyle w:val="Default"/>
      </w:pPr>
    </w:p>
    <w:p w14:paraId="3F0C8939" w14:textId="1B40B0CB" w:rsidR="007A307F" w:rsidRDefault="00942408">
      <w:pPr>
        <w:pStyle w:val="Default"/>
      </w:pPr>
      <w:r>
        <w:rPr>
          <w:rFonts w:eastAsia="Arial Unicode MS" w:cs="Arial Unicode MS"/>
        </w:rPr>
        <w:t xml:space="preserve">I would move this section </w:t>
      </w:r>
      <w:r>
        <w:rPr>
          <w:rFonts w:eastAsia="Arial Unicode MS" w:cs="Arial Unicode MS"/>
        </w:rPr>
        <w:t>after the tillage stuff</w:t>
      </w:r>
      <w:r w:rsidR="00826BBA">
        <w:rPr>
          <w:rFonts w:eastAsia="Arial Unicode MS" w:cs="Arial Unicode MS"/>
        </w:rPr>
        <w:t>. This section seems more of a climax.</w:t>
      </w:r>
    </w:p>
  </w:comment>
  <w:comment w:id="289" w:author="Nichols, Virginia A" w:date="2020-01-25T19:25:00Z" w:initials="">
    <w:p w14:paraId="5EF92D37" w14:textId="77777777" w:rsidR="007A307F" w:rsidRDefault="007A307F">
      <w:pPr>
        <w:pStyle w:val="Default"/>
      </w:pPr>
    </w:p>
    <w:p w14:paraId="18488B32" w14:textId="77777777" w:rsidR="007A307F" w:rsidRDefault="00942408">
      <w:pPr>
        <w:pStyle w:val="Default"/>
      </w:pPr>
      <w:r>
        <w:rPr>
          <w:rFonts w:eastAsia="Arial Unicode MS" w:cs="Arial Unicode MS"/>
        </w:rPr>
        <w:t xml:space="preserve">I need help making sure this is </w:t>
      </w:r>
      <w:proofErr w:type="gramStart"/>
      <w:r>
        <w:rPr>
          <w:rFonts w:eastAsia="Arial Unicode MS" w:cs="Arial Unicode MS"/>
        </w:rPr>
        <w:t>accurate, and</w:t>
      </w:r>
      <w:proofErr w:type="gramEnd"/>
      <w:r>
        <w:rPr>
          <w:rFonts w:eastAsia="Arial Unicode MS" w:cs="Arial Unicode MS"/>
        </w:rPr>
        <w:t xml:space="preserve"> finding a citation.</w:t>
      </w:r>
    </w:p>
  </w:comment>
  <w:comment w:id="299" w:author="Andrea Basche" w:date="2019-10-07T13:08:00Z" w:initials="">
    <w:p w14:paraId="3210CC70" w14:textId="77777777" w:rsidR="007A307F" w:rsidRDefault="007A307F">
      <w:pPr>
        <w:pStyle w:val="Default"/>
      </w:pPr>
    </w:p>
    <w:p w14:paraId="497FC545" w14:textId="77777777" w:rsidR="007A307F" w:rsidRDefault="00942408">
      <w:pPr>
        <w:pStyle w:val="Default"/>
      </w:pPr>
      <w:r>
        <w:rPr>
          <w:rFonts w:eastAsia="Arial Unicode MS" w:cs="Arial Unicode MS"/>
        </w:rPr>
        <w:t>I</w:t>
      </w:r>
      <w:r>
        <w:rPr>
          <w:rFonts w:eastAsia="Arial Unicode MS" w:cs="Arial Unicode MS"/>
        </w:rPr>
        <w:t>’</w:t>
      </w:r>
      <w:r>
        <w:rPr>
          <w:rFonts w:eastAsia="Arial Unicode MS" w:cs="Arial Unicode MS"/>
        </w:rPr>
        <w:t xml:space="preserve">m assuming this would be the results of the regression </w:t>
      </w:r>
      <w:proofErr w:type="gramStart"/>
      <w:r>
        <w:rPr>
          <w:rFonts w:eastAsia="Arial Unicode MS" w:cs="Arial Unicode MS"/>
        </w:rPr>
        <w:t>tree?</w:t>
      </w:r>
      <w:proofErr w:type="gramEnd"/>
      <w:r>
        <w:rPr>
          <w:rFonts w:eastAsia="Arial Unicode MS" w:cs="Arial Unicode MS"/>
        </w:rPr>
        <w:t xml:space="preserve"> Maybe </w:t>
      </w:r>
      <w:r>
        <w:rPr>
          <w:rFonts w:eastAsia="Arial Unicode MS" w:cs="Arial Unicode MS"/>
        </w:rPr>
        <w:t>we should qualify that in the first sentence of this paragraph</w:t>
      </w:r>
    </w:p>
  </w:comment>
  <w:comment w:id="303" w:author="Martinez-Feria, Rafael" w:date="2020-01-28T21:16:00Z" w:initials="MR">
    <w:p w14:paraId="6416472A" w14:textId="31D77D9F" w:rsidR="00826BBA" w:rsidRDefault="00826BBA">
      <w:pPr>
        <w:pStyle w:val="CommentText"/>
      </w:pPr>
      <w:r>
        <w:rPr>
          <w:rStyle w:val="CommentReference"/>
        </w:rPr>
        <w:annotationRef/>
      </w:r>
      <w:r>
        <w:t xml:space="preserve">I’m not sure about this section – you don’t have a clear message here other than weed control </w:t>
      </w:r>
      <w:proofErr w:type="spellStart"/>
      <w:r>
        <w:t>doen’t</w:t>
      </w:r>
      <w:proofErr w:type="spellEnd"/>
      <w:r>
        <w:t xml:space="preserve"> increase yields. Which we know that. Rather weed control protects yields. Besides you need an objective/justification for this in the intro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71F4B3" w15:done="0"/>
  <w15:commentEx w15:paraId="0FE5C098" w15:done="0"/>
  <w15:commentEx w15:paraId="151C9268" w15:done="0"/>
  <w15:commentEx w15:paraId="44822D93" w15:done="0"/>
  <w15:commentEx w15:paraId="104AF589" w15:done="0"/>
  <w15:commentEx w15:paraId="1BEF75B3" w15:done="0"/>
  <w15:commentEx w15:paraId="5B05A30D" w15:done="0"/>
  <w15:commentEx w15:paraId="5F4F3FD4" w15:done="0"/>
  <w15:commentEx w15:paraId="7397FFF4" w15:done="0"/>
  <w15:commentEx w15:paraId="0ED01DC2" w15:done="0"/>
  <w15:commentEx w15:paraId="5E562140" w15:done="0"/>
  <w15:commentEx w15:paraId="3650D10C" w15:done="0"/>
  <w15:commentEx w15:paraId="2025B585" w15:done="0"/>
  <w15:commentEx w15:paraId="617C9883" w15:done="0"/>
  <w15:commentEx w15:paraId="3E0265FC" w15:done="0"/>
  <w15:commentEx w15:paraId="17770C4A" w15:done="0"/>
  <w15:commentEx w15:paraId="3F0C8939" w15:done="0"/>
  <w15:commentEx w15:paraId="18488B32" w15:done="0"/>
  <w15:commentEx w15:paraId="497FC545" w15:done="0"/>
  <w15:commentEx w15:paraId="641647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71F4B3" w16cid:durableId="21DB1CBB"/>
  <w16cid:commentId w16cid:paraId="0FE5C098" w16cid:durableId="21DB1CBC"/>
  <w16cid:commentId w16cid:paraId="151C9268" w16cid:durableId="21DB1CBD"/>
  <w16cid:commentId w16cid:paraId="44822D93" w16cid:durableId="21DB1CBE"/>
  <w16cid:commentId w16cid:paraId="104AF589" w16cid:durableId="21DB219E"/>
  <w16cid:commentId w16cid:paraId="1BEF75B3" w16cid:durableId="21DB1CBF"/>
  <w16cid:commentId w16cid:paraId="5B05A30D" w16cid:durableId="21DB1CC0"/>
  <w16cid:commentId w16cid:paraId="5F4F3FD4" w16cid:durableId="21DB1CC1"/>
  <w16cid:commentId w16cid:paraId="7397FFF4" w16cid:durableId="21DB1CC2"/>
  <w16cid:commentId w16cid:paraId="0ED01DC2" w16cid:durableId="21DB1CC3"/>
  <w16cid:commentId w16cid:paraId="5E562140" w16cid:durableId="21DB2272"/>
  <w16cid:commentId w16cid:paraId="3650D10C" w16cid:durableId="21DB215B"/>
  <w16cid:commentId w16cid:paraId="2025B585" w16cid:durableId="21DB2060"/>
  <w16cid:commentId w16cid:paraId="617C9883" w16cid:durableId="21DB1FE0"/>
  <w16cid:commentId w16cid:paraId="3E0265FC" w16cid:durableId="21DB1F86"/>
  <w16cid:commentId w16cid:paraId="17770C4A" w16cid:durableId="21DB1CC4"/>
  <w16cid:commentId w16cid:paraId="3F0C8939" w16cid:durableId="21DB1CC5"/>
  <w16cid:commentId w16cid:paraId="18488B32" w16cid:durableId="21DB1CC6"/>
  <w16cid:commentId w16cid:paraId="497FC545" w16cid:durableId="21DB1CC7"/>
  <w16cid:commentId w16cid:paraId="6416472A" w16cid:durableId="21DB23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DC885" w14:textId="77777777" w:rsidR="00942408" w:rsidRDefault="00942408">
      <w:pPr>
        <w:spacing w:after="0" w:line="240" w:lineRule="auto"/>
      </w:pPr>
      <w:r>
        <w:separator/>
      </w:r>
    </w:p>
  </w:endnote>
  <w:endnote w:type="continuationSeparator" w:id="0">
    <w:p w14:paraId="4C04ED1E" w14:textId="77777777" w:rsidR="00942408" w:rsidRDefault="00942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6D70C" w14:textId="77777777" w:rsidR="007A307F" w:rsidRDefault="007A307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B4367" w14:textId="77777777" w:rsidR="00942408" w:rsidRDefault="00942408">
      <w:pPr>
        <w:spacing w:after="0" w:line="240" w:lineRule="auto"/>
      </w:pPr>
      <w:r>
        <w:separator/>
      </w:r>
    </w:p>
  </w:footnote>
  <w:footnote w:type="continuationSeparator" w:id="0">
    <w:p w14:paraId="72C95724" w14:textId="77777777" w:rsidR="00942408" w:rsidRDefault="00942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A99DB" w14:textId="77777777" w:rsidR="007A307F" w:rsidRDefault="007A307F">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ez-Feria, Rafael">
    <w15:presenceInfo w15:providerId="AD" w15:userId="S::mart2225@msu.edu::f61e4b02-91d9-41f3-b5f8-eb45b656dd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07F"/>
    <w:rsid w:val="007A307F"/>
    <w:rsid w:val="00826BBA"/>
    <w:rsid w:val="00942408"/>
    <w:rsid w:val="0096033F"/>
    <w:rsid w:val="00BF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12B4"/>
  <w15:docId w15:val="{A9B774CE-AA38-4E73-B2F7-2EF64900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Default">
    <w:name w:val="Default"/>
    <w:rPr>
      <w:rFonts w:ascii="Helvetica Neue" w:eastAsia="Helvetica Neue" w:hAnsi="Helvetica Neue" w:cs="Helvetica Neue"/>
      <w:color w:val="000000"/>
      <w:sz w:val="22"/>
      <w:szCs w:val="22"/>
    </w:rPr>
  </w:style>
  <w:style w:type="paragraph" w:styleId="NoSpacing">
    <w:name w:val="No Spacing"/>
    <w:pPr>
      <w:spacing w:after="160" w:line="259" w:lineRule="auto"/>
    </w:pPr>
    <w:rPr>
      <w:rFonts w:ascii="Calibri" w:eastAsia="Calibri" w:hAnsi="Calibri" w:cs="Calibri"/>
      <w:color w:val="000000"/>
      <w:sz w:val="22"/>
      <w:szCs w:val="22"/>
      <w:u w:color="00000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u w:color="00000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6033F"/>
    <w:rPr>
      <w:b/>
      <w:bCs/>
    </w:rPr>
  </w:style>
  <w:style w:type="character" w:customStyle="1" w:styleId="CommentSubjectChar">
    <w:name w:val="Comment Subject Char"/>
    <w:basedOn w:val="CommentTextChar"/>
    <w:link w:val="CommentSubject"/>
    <w:uiPriority w:val="99"/>
    <w:semiHidden/>
    <w:rsid w:val="0096033F"/>
    <w:rPr>
      <w:rFonts w:ascii="Calibri" w:eastAsia="Calibri" w:hAnsi="Calibri" w:cs="Calibri"/>
      <w:b/>
      <w:bCs/>
      <w:color w:val="000000"/>
      <w:u w:color="000000"/>
    </w:rPr>
  </w:style>
  <w:style w:type="paragraph" w:styleId="Revision">
    <w:name w:val="Revision"/>
    <w:hidden/>
    <w:uiPriority w:val="99"/>
    <w:semiHidden/>
    <w:rsid w:val="0096033F"/>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Calibri"/>
      <w:color w:val="000000"/>
      <w:sz w:val="22"/>
      <w:szCs w:val="22"/>
      <w:u w:color="000000"/>
    </w:rPr>
  </w:style>
  <w:style w:type="paragraph" w:styleId="BalloonText">
    <w:name w:val="Balloon Text"/>
    <w:basedOn w:val="Normal"/>
    <w:link w:val="BalloonTextChar"/>
    <w:uiPriority w:val="99"/>
    <w:semiHidden/>
    <w:unhideWhenUsed/>
    <w:rsid w:val="0096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33F"/>
    <w:rPr>
      <w:rFonts w:ascii="Segoe UI" w:eastAsia="Calibri" w:hAnsi="Segoe UI" w:cs="Segoe UI"/>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214D1-2294-48FF-A540-581395EFC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20</Pages>
  <Words>6370</Words>
  <Characters>36315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Martinez-Feria, Rafael</cp:lastModifiedBy>
  <cp:revision>2</cp:revision>
  <dcterms:created xsi:type="dcterms:W3CDTF">2020-01-29T01:48:00Z</dcterms:created>
  <dcterms:modified xsi:type="dcterms:W3CDTF">2020-01-29T02:19:00Z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http://www.zotero.org/styles/field-crops-research</vt:lpwstr>
  </property>
  <property fmtid="{D5CDD505-2E9C-101B-9397-08002B2CF9AE}" pid="9" name="Mendeley Recent Style Name 3_1">
    <vt:lpwstr>Field Crops Research</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http://www.zotero.org/styles/nature</vt:lpwstr>
  </property>
  <property fmtid="{D5CDD505-2E9C-101B-9397-08002B2CF9AE}" pid="13" name="Mendeley Recent Style Name 5_1">
    <vt:lpwstr>Nature</vt:lpwstr>
  </property>
  <property fmtid="{D5CDD505-2E9C-101B-9397-08002B2CF9AE}" pid="14" name="Mendeley Recent Style Id 6_1">
    <vt:lpwstr>http://www.zotero.org/styles/vancouver</vt:lpwstr>
  </property>
  <property fmtid="{D5CDD505-2E9C-101B-9397-08002B2CF9AE}" pid="15" name="Mendeley Recent Style Name 6_1">
    <vt:lpwstr>Vancouver</vt:lpwstr>
  </property>
  <property fmtid="{D5CDD505-2E9C-101B-9397-08002B2CF9AE}" pid="16" name="Mendeley Recent Style Id 7_1">
    <vt:lpwstr>http://www.zotero.org/styles/vancouver-brackets</vt:lpwstr>
  </property>
  <property fmtid="{D5CDD505-2E9C-101B-9397-08002B2CF9AE}" pid="17" name="Mendeley Recent Style Name 7_1">
    <vt:lpwstr>Vancouver (brackets)</vt:lpwstr>
  </property>
  <property fmtid="{D5CDD505-2E9C-101B-9397-08002B2CF9AE}" pid="18" name="Mendeley Recent Style Id 8_1">
    <vt:lpwstr>http://www.zotero.org/styles/vancouver-superscript-brackets-only-year</vt:lpwstr>
  </property>
  <property fmtid="{D5CDD505-2E9C-101B-9397-08002B2CF9AE}" pid="19" name="Mendeley Recent Style Name 8_1">
    <vt:lpwstr>Vancouver (superscript, brackets, only year in date)</vt:lpwstr>
  </property>
  <property fmtid="{D5CDD505-2E9C-101B-9397-08002B2CF9AE}" pid="20" name="Mendeley Recent Style Id 9_1">
    <vt:lpwstr>http://www.zotero.org/styles/vancouver-superscript-only-year</vt:lpwstr>
  </property>
  <property fmtid="{D5CDD505-2E9C-101B-9397-08002B2CF9AE}" pid="21" name="Mendeley Recent Style Name 9_1">
    <vt:lpwstr>Vancouver (superscript, only year in date, no issue numbers)</vt:lpwstr>
  </property>
</Properties>
</file>