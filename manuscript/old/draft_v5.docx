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E1592" w14:textId="346472EC"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Target Journal:</w:t>
      </w:r>
      <w:r w:rsidRPr="005B5332">
        <w:rPr>
          <w:rFonts w:eastAsia="Times New Roman" w:cstheme="minorHAnsi"/>
          <w:sz w:val="32"/>
          <w:szCs w:val="32"/>
        </w:rPr>
        <w:t xml:space="preserve"> </w:t>
      </w:r>
      <w:r w:rsidR="005B5332" w:rsidRPr="005B5332">
        <w:rPr>
          <w:rFonts w:eastAsia="Times New Roman" w:cstheme="minorHAnsi"/>
          <w:sz w:val="32"/>
          <w:szCs w:val="32"/>
        </w:rPr>
        <w:t xml:space="preserve">MDPI </w:t>
      </w:r>
      <w:r w:rsidRPr="00051B00">
        <w:rPr>
          <w:rFonts w:eastAsia="Times New Roman" w:cstheme="minorHAnsi"/>
          <w:sz w:val="32"/>
          <w:szCs w:val="32"/>
        </w:rPr>
        <w:t>Agronomy</w:t>
      </w:r>
    </w:p>
    <w:p w14:paraId="19D219C9" w14:textId="3631FF2B"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Title: </w:t>
      </w:r>
      <w:r>
        <w:rPr>
          <w:rFonts w:eastAsia="Times New Roman" w:cstheme="minorHAnsi"/>
          <w:sz w:val="32"/>
          <w:szCs w:val="32"/>
        </w:rPr>
        <w:t>C</w:t>
      </w:r>
      <w:r w:rsidRPr="00051B00">
        <w:rPr>
          <w:rFonts w:eastAsia="Times New Roman" w:cstheme="minorHAnsi"/>
          <w:sz w:val="32"/>
          <w:szCs w:val="32"/>
        </w:rPr>
        <w:t>over crop</w:t>
      </w:r>
      <w:r>
        <w:rPr>
          <w:rFonts w:eastAsia="Times New Roman" w:cstheme="minorHAnsi"/>
          <w:sz w:val="32"/>
          <w:szCs w:val="32"/>
        </w:rPr>
        <w:t>ping</w:t>
      </w:r>
      <w:r w:rsidR="00C65CEA">
        <w:rPr>
          <w:rFonts w:eastAsia="Times New Roman" w:cstheme="minorHAnsi"/>
          <w:sz w:val="32"/>
          <w:szCs w:val="32"/>
        </w:rPr>
        <w:t xml:space="preserve"> in the US </w:t>
      </w:r>
      <w:r w:rsidRPr="00051B00">
        <w:rPr>
          <w:rFonts w:eastAsia="Times New Roman" w:cstheme="minorHAnsi"/>
          <w:sz w:val="32"/>
          <w:szCs w:val="32"/>
        </w:rPr>
        <w:t>Corn Belt</w:t>
      </w:r>
      <w:r>
        <w:rPr>
          <w:rFonts w:eastAsia="Times New Roman" w:cstheme="minorHAnsi"/>
          <w:sz w:val="32"/>
          <w:szCs w:val="32"/>
        </w:rPr>
        <w:t xml:space="preserve"> for weed control? </w:t>
      </w:r>
      <w:r w:rsidRPr="00051B00">
        <w:rPr>
          <w:rFonts w:eastAsia="Times New Roman" w:cstheme="minorHAnsi"/>
          <w:sz w:val="32"/>
          <w:szCs w:val="32"/>
        </w:rPr>
        <w:t>A meta-analysis</w:t>
      </w:r>
      <w:r w:rsidR="005B5332">
        <w:rPr>
          <w:rFonts w:eastAsia="Times New Roman" w:cstheme="minorHAnsi"/>
          <w:sz w:val="32"/>
          <w:szCs w:val="32"/>
        </w:rPr>
        <w:t xml:space="preserve"> (open to suggestions….)</w:t>
      </w:r>
    </w:p>
    <w:p w14:paraId="5EB478D0" w14:textId="7BCCB1B3" w:rsidR="00051B00" w:rsidRDefault="00051B00"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 xml:space="preserve">Authors (order not yet determined): </w:t>
      </w:r>
      <w:r w:rsidR="00987570">
        <w:rPr>
          <w:rFonts w:eastAsia="Times New Roman" w:cstheme="minorHAnsi"/>
          <w:sz w:val="32"/>
          <w:szCs w:val="32"/>
        </w:rPr>
        <w:t>Gina</w:t>
      </w:r>
      <w:r w:rsidRPr="00051B00">
        <w:rPr>
          <w:rFonts w:eastAsia="Times New Roman" w:cstheme="minorHAnsi"/>
          <w:sz w:val="32"/>
          <w:szCs w:val="32"/>
        </w:rPr>
        <w:t xml:space="preserve"> Nichols, Andrea Basche, Rafa </w:t>
      </w:r>
      <w:r w:rsidR="00EA2BE3">
        <w:rPr>
          <w:rFonts w:eastAsia="Times New Roman" w:cstheme="minorHAnsi"/>
          <w:sz w:val="32"/>
          <w:szCs w:val="32"/>
        </w:rPr>
        <w:t xml:space="preserve">Martinez-Feria, </w:t>
      </w:r>
      <w:r w:rsidRPr="00051B00">
        <w:rPr>
          <w:rFonts w:eastAsia="Times New Roman" w:cstheme="minorHAnsi"/>
          <w:sz w:val="32"/>
          <w:szCs w:val="32"/>
        </w:rPr>
        <w:t>David</w:t>
      </w:r>
      <w:r w:rsidR="00EA2BE3">
        <w:rPr>
          <w:rFonts w:eastAsia="Times New Roman" w:cstheme="minorHAnsi"/>
          <w:sz w:val="32"/>
          <w:szCs w:val="32"/>
        </w:rPr>
        <w:t xml:space="preserve"> Weisberger</w:t>
      </w:r>
      <w:r w:rsidRPr="00051B00">
        <w:rPr>
          <w:rFonts w:eastAsia="Times New Roman" w:cstheme="minorHAnsi"/>
          <w:sz w:val="32"/>
          <w:szCs w:val="32"/>
        </w:rPr>
        <w:t xml:space="preserve">, Bruno Basso (?) Sarah Carlson, </w:t>
      </w:r>
      <w:r w:rsidR="00732645">
        <w:rPr>
          <w:rFonts w:eastAsia="Times New Roman" w:cstheme="minorHAnsi"/>
          <w:sz w:val="32"/>
          <w:szCs w:val="32"/>
        </w:rPr>
        <w:t>Matt Liebman?</w:t>
      </w:r>
      <w:bookmarkStart w:id="0" w:name="_GoBack"/>
      <w:bookmarkEnd w:id="0"/>
      <w:r>
        <w:rPr>
          <w:rFonts w:eastAsia="Times New Roman" w:cstheme="minorHAnsi"/>
          <w:b/>
          <w:sz w:val="32"/>
          <w:szCs w:val="32"/>
        </w:rPr>
        <w:t xml:space="preserve"> </w:t>
      </w:r>
    </w:p>
    <w:p w14:paraId="61AE9D7E" w14:textId="77777777" w:rsidR="00051B00" w:rsidRDefault="00051B00" w:rsidP="0077460E">
      <w:pPr>
        <w:shd w:val="clear" w:color="auto" w:fill="FFFFFF"/>
        <w:spacing w:after="0" w:line="240" w:lineRule="auto"/>
        <w:rPr>
          <w:rFonts w:eastAsia="Times New Roman" w:cstheme="minorHAnsi"/>
          <w:b/>
          <w:sz w:val="32"/>
          <w:szCs w:val="32"/>
        </w:rPr>
      </w:pPr>
    </w:p>
    <w:p w14:paraId="4E103FF0" w14:textId="2C33FE46" w:rsidR="00F04873" w:rsidRPr="0042521F" w:rsidRDefault="00F90CF2" w:rsidP="0077460E">
      <w:pPr>
        <w:shd w:val="clear" w:color="auto" w:fill="FFFFFF"/>
        <w:spacing w:after="0" w:line="240" w:lineRule="auto"/>
        <w:rPr>
          <w:rFonts w:eastAsia="Times New Roman" w:cstheme="minorHAnsi"/>
          <w:b/>
          <w:sz w:val="32"/>
          <w:szCs w:val="32"/>
        </w:rPr>
      </w:pPr>
      <w:r>
        <w:rPr>
          <w:rFonts w:eastAsia="Times New Roman" w:cstheme="minorHAnsi"/>
          <w:b/>
          <w:sz w:val="32"/>
          <w:szCs w:val="32"/>
        </w:rPr>
        <w:t>Abstract</w:t>
      </w:r>
      <w:r w:rsidR="0015656F">
        <w:rPr>
          <w:rFonts w:eastAsia="Times New Roman" w:cstheme="minorHAnsi"/>
          <w:b/>
          <w:sz w:val="32"/>
          <w:szCs w:val="32"/>
        </w:rPr>
        <w:t xml:space="preserve"> (</w:t>
      </w:r>
      <w:r w:rsidR="00051B00">
        <w:rPr>
          <w:rFonts w:eastAsia="Times New Roman" w:cstheme="minorHAnsi"/>
          <w:b/>
          <w:sz w:val="32"/>
          <w:szCs w:val="32"/>
        </w:rPr>
        <w:t>&lt;300 words</w:t>
      </w:r>
      <w:r w:rsidR="005045B4">
        <w:rPr>
          <w:rFonts w:eastAsia="Times New Roman" w:cstheme="minorHAnsi"/>
          <w:b/>
          <w:sz w:val="32"/>
          <w:szCs w:val="32"/>
        </w:rPr>
        <w:t>)</w:t>
      </w:r>
    </w:p>
    <w:p w14:paraId="4CA55AF4" w14:textId="125EDFE3" w:rsidR="00CD15F0" w:rsidRPr="00CD15F0" w:rsidRDefault="001C2A7C" w:rsidP="000C30D1">
      <w:pPr>
        <w:shd w:val="clear" w:color="auto" w:fill="FFFFFF"/>
        <w:spacing w:after="0" w:line="240" w:lineRule="auto"/>
      </w:pPr>
      <w:r>
        <w:rPr>
          <w:rFonts w:eastAsia="Times New Roman" w:cstheme="minorHAnsi"/>
          <w:sz w:val="24"/>
          <w:szCs w:val="24"/>
        </w:rPr>
        <w:t xml:space="preserve">Use of winter annual cover crops (CCs) in the US Corn Belt has increased steadily over the past decade. </w:t>
      </w:r>
      <w:r w:rsidR="000C30D1">
        <w:rPr>
          <w:rFonts w:eastAsia="Times New Roman" w:cstheme="minorHAnsi"/>
          <w:sz w:val="24"/>
          <w:szCs w:val="24"/>
        </w:rPr>
        <w:t>Winter</w:t>
      </w:r>
      <w:r>
        <w:rPr>
          <w:rFonts w:eastAsia="Times New Roman" w:cstheme="minorHAnsi"/>
          <w:sz w:val="24"/>
          <w:szCs w:val="24"/>
        </w:rPr>
        <w:t xml:space="preserve"> CC</w:t>
      </w:r>
      <w:r w:rsidR="000C30D1">
        <w:rPr>
          <w:rFonts w:eastAsia="Times New Roman" w:cstheme="minorHAnsi"/>
          <w:sz w:val="24"/>
          <w:szCs w:val="24"/>
        </w:rPr>
        <w:t>ing</w:t>
      </w:r>
      <w:r>
        <w:rPr>
          <w:rFonts w:eastAsia="Times New Roman" w:cstheme="minorHAnsi"/>
          <w:sz w:val="24"/>
          <w:szCs w:val="24"/>
        </w:rPr>
        <w:t xml:space="preserve"> decreases soil nitrate leaching and erosion, and may</w:t>
      </w:r>
      <w:r w:rsidR="00797F3B">
        <w:rPr>
          <w:rFonts w:eastAsia="Times New Roman" w:cstheme="minorHAnsi"/>
          <w:sz w:val="24"/>
          <w:szCs w:val="24"/>
        </w:rPr>
        <w:t xml:space="preserve"> offer </w:t>
      </w:r>
      <w:r>
        <w:rPr>
          <w:rFonts w:eastAsia="Times New Roman" w:cstheme="minorHAnsi"/>
          <w:sz w:val="24"/>
          <w:szCs w:val="24"/>
        </w:rPr>
        <w:t>an alternative</w:t>
      </w:r>
      <w:r w:rsidR="00797F3B">
        <w:rPr>
          <w:rFonts w:eastAsia="Times New Roman" w:cstheme="minorHAnsi"/>
          <w:sz w:val="24"/>
          <w:szCs w:val="24"/>
        </w:rPr>
        <w:t xml:space="preserve"> to chemical- or tillage-based weed control</w:t>
      </w:r>
      <w:r w:rsidR="00816050" w:rsidRPr="0042521F">
        <w:rPr>
          <w:rFonts w:eastAsia="Times New Roman" w:cstheme="minorHAnsi"/>
          <w:sz w:val="24"/>
          <w:szCs w:val="24"/>
        </w:rPr>
        <w:t xml:space="preserve">. </w:t>
      </w:r>
      <w:r w:rsidR="000C30D1">
        <w:rPr>
          <w:rFonts w:eastAsia="Times New Roman" w:cstheme="minorHAnsi"/>
          <w:sz w:val="24"/>
          <w:szCs w:val="24"/>
        </w:rPr>
        <w:t xml:space="preserve">CCs have the potential to contribute positively to weed management by reducing input costs for farmers, and by adding an additional non-chemical ‘mode of action’. This may be especially important given both the scope and severity of herbicide resistant weeds. </w:t>
      </w:r>
      <w:r w:rsidRPr="0042521F">
        <w:rPr>
          <w:rFonts w:eastAsia="Times New Roman" w:cstheme="minorHAnsi"/>
          <w:sz w:val="24"/>
          <w:szCs w:val="24"/>
        </w:rPr>
        <w:t>However,</w:t>
      </w:r>
      <w:r>
        <w:rPr>
          <w:rFonts w:eastAsia="Times New Roman" w:cstheme="minorHAnsi"/>
          <w:sz w:val="24"/>
          <w:szCs w:val="24"/>
        </w:rPr>
        <w:t xml:space="preserve"> published literature regarding the effectiveness of CCs</w:t>
      </w:r>
      <w:r w:rsidR="000C30D1">
        <w:rPr>
          <w:rFonts w:eastAsia="Times New Roman" w:cstheme="minorHAnsi"/>
          <w:sz w:val="24"/>
          <w:szCs w:val="24"/>
        </w:rPr>
        <w:t xml:space="preserve"> for weed control reports wide-ranging results. </w:t>
      </w:r>
      <w:r w:rsidR="00797F3B">
        <w:rPr>
          <w:rFonts w:eastAsia="Times New Roman" w:cstheme="minorHAnsi"/>
          <w:sz w:val="24"/>
          <w:szCs w:val="24"/>
        </w:rPr>
        <w:t xml:space="preserve">Thus, a better understanding of the factors influencing weed responses to CCs in these systems is needed. </w:t>
      </w:r>
      <w:r w:rsidR="00797F3B">
        <w:t>We conducted a meta-analysis of studies that measured weed biomass or density in both a CC and no-cover treatment under maize-soybean rotations in the United States Midwest. Fifteen</w:t>
      </w:r>
      <w:r w:rsidR="00816050">
        <w:rPr>
          <w:rFonts w:eastAsia="Times New Roman" w:cstheme="minorHAnsi"/>
          <w:sz w:val="24"/>
          <w:szCs w:val="24"/>
        </w:rPr>
        <w:t xml:space="preserve"> studies met our criteria, resulting in 123 paired comparisons of weed biomass and 119 of weed density</w:t>
      </w:r>
      <w:r w:rsidR="00816050" w:rsidRPr="0042521F">
        <w:rPr>
          <w:rFonts w:eastAsia="Times New Roman" w:cstheme="minorHAnsi"/>
          <w:sz w:val="24"/>
          <w:szCs w:val="24"/>
        </w:rPr>
        <w:t xml:space="preserve">. </w:t>
      </w:r>
      <w:r w:rsidR="00797F3B">
        <w:rPr>
          <w:rFonts w:eastAsia="Times New Roman" w:cstheme="minorHAnsi"/>
          <w:sz w:val="24"/>
          <w:szCs w:val="24"/>
        </w:rPr>
        <w:t>A</w:t>
      </w:r>
      <w:r w:rsidR="003406DC">
        <w:rPr>
          <w:rFonts w:eastAsia="Times New Roman" w:cstheme="minorHAnsi"/>
          <w:sz w:val="24"/>
          <w:szCs w:val="24"/>
        </w:rPr>
        <w:t xml:space="preserve">fter accounting for CC biomass production, </w:t>
      </w:r>
      <w:r w:rsidR="00797F3B">
        <w:rPr>
          <w:rFonts w:eastAsia="Times New Roman" w:cstheme="minorHAnsi"/>
          <w:sz w:val="24"/>
          <w:szCs w:val="24"/>
        </w:rPr>
        <w:t xml:space="preserve">we found that </w:t>
      </w:r>
      <w:r w:rsidR="003406DC">
        <w:rPr>
          <w:rFonts w:eastAsia="Times New Roman" w:cstheme="minorHAnsi"/>
          <w:sz w:val="24"/>
          <w:szCs w:val="24"/>
        </w:rPr>
        <w:t xml:space="preserve">grass CCs reduced weeds more </w:t>
      </w:r>
      <w:r w:rsidR="00797F3B">
        <w:rPr>
          <w:rFonts w:eastAsia="Times New Roman" w:cstheme="minorHAnsi"/>
          <w:sz w:val="24"/>
          <w:szCs w:val="24"/>
        </w:rPr>
        <w:t>than</w:t>
      </w:r>
      <w:r w:rsidR="003406DC">
        <w:rPr>
          <w:rFonts w:eastAsia="Times New Roman" w:cstheme="minorHAnsi"/>
          <w:sz w:val="24"/>
          <w:szCs w:val="24"/>
        </w:rPr>
        <w:t xml:space="preserve"> non-grasses. </w:t>
      </w:r>
      <w:r w:rsidR="00816050">
        <w:rPr>
          <w:rFonts w:eastAsia="Times New Roman" w:cstheme="minorHAnsi"/>
          <w:sz w:val="24"/>
          <w:szCs w:val="24"/>
        </w:rPr>
        <w:t>Higher CC biomass was associate</w:t>
      </w:r>
      <w:r w:rsidR="0015656F">
        <w:rPr>
          <w:rFonts w:eastAsia="Times New Roman" w:cstheme="minorHAnsi"/>
          <w:sz w:val="24"/>
          <w:szCs w:val="24"/>
        </w:rPr>
        <w:t xml:space="preserve">d with more weed control, </w:t>
      </w:r>
      <w:r w:rsidR="00051B00">
        <w:rPr>
          <w:rFonts w:eastAsia="Times New Roman" w:cstheme="minorHAnsi"/>
          <w:sz w:val="24"/>
          <w:szCs w:val="24"/>
        </w:rPr>
        <w:t>and</w:t>
      </w:r>
      <w:r w:rsidR="003406DC">
        <w:rPr>
          <w:rFonts w:eastAsia="Times New Roman" w:cstheme="minorHAnsi"/>
          <w:sz w:val="24"/>
          <w:szCs w:val="24"/>
        </w:rPr>
        <w:t xml:space="preserve"> a 75% reduction in weed biomass required </w:t>
      </w:r>
      <w:r w:rsidR="009223EC">
        <w:rPr>
          <w:rFonts w:eastAsia="Times New Roman" w:cstheme="minorHAnsi"/>
          <w:sz w:val="24"/>
          <w:szCs w:val="24"/>
        </w:rPr>
        <w:t>5</w:t>
      </w:r>
      <w:r w:rsidR="0015656F">
        <w:rPr>
          <w:rFonts w:eastAsia="Times New Roman" w:cstheme="minorHAnsi"/>
          <w:sz w:val="24"/>
          <w:szCs w:val="24"/>
        </w:rPr>
        <w:t xml:space="preserve"> </w:t>
      </w:r>
      <w:r w:rsidR="003406DC">
        <w:rPr>
          <w:rFonts w:eastAsia="Times New Roman" w:cstheme="minorHAnsi"/>
          <w:sz w:val="24"/>
          <w:szCs w:val="24"/>
        </w:rPr>
        <w:t>Mg ha</w:t>
      </w:r>
      <w:r w:rsidR="003406DC" w:rsidRPr="00051B00">
        <w:rPr>
          <w:rFonts w:eastAsia="Times New Roman" w:cstheme="minorHAnsi"/>
          <w:sz w:val="24"/>
          <w:szCs w:val="24"/>
          <w:vertAlign w:val="superscript"/>
        </w:rPr>
        <w:t>-1</w:t>
      </w:r>
      <w:r w:rsidR="003406DC">
        <w:rPr>
          <w:rFonts w:eastAsia="Times New Roman" w:cstheme="minorHAnsi"/>
          <w:sz w:val="24"/>
          <w:szCs w:val="24"/>
        </w:rPr>
        <w:t xml:space="preserve"> of grass CC residue.</w:t>
      </w:r>
      <w:r w:rsidR="0015656F">
        <w:rPr>
          <w:rFonts w:eastAsia="Times New Roman" w:cstheme="minorHAnsi"/>
          <w:sz w:val="24"/>
          <w:szCs w:val="24"/>
        </w:rPr>
        <w:t xml:space="preserve"> </w:t>
      </w:r>
      <w:r w:rsidR="000C30D1">
        <w:rPr>
          <w:rFonts w:eastAsia="Times New Roman" w:cstheme="minorHAnsi"/>
          <w:sz w:val="24"/>
          <w:szCs w:val="24"/>
        </w:rPr>
        <w:t xml:space="preserve">CCs were most effective in suppressing </w:t>
      </w:r>
      <w:r w:rsidR="00797F3B">
        <w:t xml:space="preserve">winter annual weeds, </w:t>
      </w:r>
      <w:r w:rsidR="000C30D1">
        <w:t>having less effect on</w:t>
      </w:r>
      <w:r w:rsidR="00797F3B">
        <w:t xml:space="preserve"> summer annuals, and no effect on perennial weeds. We found no evidence that management factors (termination method, planting method, tillage system, CC termination to cash crop planting gap) significantly impacted CC weed suppression. </w:t>
      </w:r>
      <w:r w:rsidR="000C30D1" w:rsidRPr="005B5332">
        <w:rPr>
          <w:rFonts w:eastAsia="Times New Roman" w:cstheme="minorHAnsi"/>
          <w:sz w:val="24"/>
          <w:szCs w:val="24"/>
        </w:rPr>
        <w:t>While thes</w:t>
      </w:r>
      <w:r w:rsidR="000C30D1">
        <w:rPr>
          <w:rFonts w:eastAsia="Times New Roman" w:cstheme="minorHAnsi"/>
          <w:sz w:val="24"/>
          <w:szCs w:val="24"/>
        </w:rPr>
        <w:t xml:space="preserve">e analyses suggest it is possible to manage CCs for significant weed control, ancillary use of a process-based model </w:t>
      </w:r>
      <w:r w:rsidR="00CD15F0">
        <w:rPr>
          <w:rFonts w:eastAsia="Times New Roman" w:cstheme="minorHAnsi"/>
          <w:sz w:val="24"/>
          <w:szCs w:val="24"/>
        </w:rPr>
        <w:t xml:space="preserve">(SALUS) </w:t>
      </w:r>
      <w:r w:rsidR="000C30D1">
        <w:rPr>
          <w:rFonts w:eastAsia="Times New Roman" w:cstheme="minorHAnsi"/>
          <w:sz w:val="24"/>
          <w:szCs w:val="24"/>
        </w:rPr>
        <w:t xml:space="preserve">predicted </w:t>
      </w:r>
      <w:r w:rsidR="00CD15F0">
        <w:rPr>
          <w:rFonts w:eastAsia="Times New Roman" w:cstheme="minorHAnsi"/>
          <w:sz w:val="24"/>
          <w:szCs w:val="24"/>
        </w:rPr>
        <w:t>it may be</w:t>
      </w:r>
      <w:r w:rsidR="000C30D1">
        <w:rPr>
          <w:rFonts w:eastAsia="Times New Roman" w:cstheme="minorHAnsi"/>
          <w:sz w:val="24"/>
          <w:szCs w:val="24"/>
        </w:rPr>
        <w:t xml:space="preserve"> challenging to achieve the quantity of CC biomass needed under the current climate and management constraints of a contemporary Corn Belt system. </w:t>
      </w:r>
      <w:r w:rsidR="00CD15F0">
        <w:rPr>
          <w:rFonts w:eastAsia="Times New Roman" w:cstheme="minorHAnsi"/>
          <w:sz w:val="24"/>
          <w:szCs w:val="24"/>
        </w:rPr>
        <w:t xml:space="preserve">In conclusion, CCs serve as a compliment to rather than a replacement for other weed control practices. </w:t>
      </w:r>
    </w:p>
    <w:p w14:paraId="02FE5D85" w14:textId="6C2CFA99" w:rsidR="000C30D1" w:rsidRDefault="000C30D1" w:rsidP="001C2A7C">
      <w:pPr>
        <w:shd w:val="clear" w:color="auto" w:fill="FFFFFF"/>
        <w:spacing w:after="0" w:line="240" w:lineRule="auto"/>
        <w:rPr>
          <w:rFonts w:eastAsia="Times New Roman" w:cstheme="minorHAnsi"/>
          <w:sz w:val="24"/>
          <w:szCs w:val="24"/>
        </w:rPr>
      </w:pPr>
    </w:p>
    <w:p w14:paraId="63B7E063" w14:textId="542664B7" w:rsidR="00F90CF2" w:rsidRPr="0042521F" w:rsidRDefault="00F90CF2" w:rsidP="00F90CF2">
      <w:pPr>
        <w:shd w:val="clear" w:color="auto" w:fill="FFFFFF"/>
        <w:spacing w:after="0" w:line="240" w:lineRule="auto"/>
        <w:rPr>
          <w:rFonts w:eastAsia="Times New Roman" w:cstheme="minorHAnsi"/>
          <w:b/>
          <w:sz w:val="32"/>
          <w:szCs w:val="32"/>
        </w:rPr>
      </w:pPr>
      <w:r>
        <w:rPr>
          <w:rFonts w:eastAsia="Times New Roman" w:cstheme="minorHAnsi"/>
          <w:b/>
          <w:sz w:val="32"/>
          <w:szCs w:val="32"/>
        </w:rPr>
        <w:t>Introduction</w:t>
      </w:r>
    </w:p>
    <w:p w14:paraId="7BDDF95A" w14:textId="5FF29958" w:rsidR="009B6E6F" w:rsidRDefault="009B6E6F" w:rsidP="0077460E">
      <w:pPr>
        <w:shd w:val="clear" w:color="auto" w:fill="FFFFFF"/>
        <w:spacing w:after="0" w:line="240" w:lineRule="auto"/>
        <w:rPr>
          <w:rFonts w:eastAsia="Times New Roman" w:cstheme="minorHAnsi"/>
          <w:sz w:val="24"/>
          <w:szCs w:val="24"/>
        </w:rPr>
      </w:pPr>
    </w:p>
    <w:p w14:paraId="48A00DAD" w14:textId="4360A22C" w:rsidR="00CD15F0" w:rsidRPr="00E7507D" w:rsidRDefault="00CD15F0" w:rsidP="00CD15F0">
      <w:pPr>
        <w:shd w:val="clear" w:color="auto" w:fill="FFFFFF"/>
        <w:spacing w:after="0" w:line="240" w:lineRule="auto"/>
        <w:rPr>
          <w:rFonts w:eastAsia="Times New Roman" w:cstheme="minorHAnsi"/>
          <w:sz w:val="24"/>
          <w:szCs w:val="24"/>
        </w:rPr>
      </w:pPr>
      <w:r w:rsidRPr="00C65CEA">
        <w:rPr>
          <w:rFonts w:eastAsia="Times New Roman" w:cstheme="minorHAnsi"/>
          <w:sz w:val="24"/>
          <w:szCs w:val="24"/>
        </w:rPr>
        <w:t>Use of winter annual cover crops (CCs) has been increasing in the Corn Belt region of the U</w:t>
      </w:r>
      <w:r w:rsidR="00C65CEA" w:rsidRPr="00C65CEA">
        <w:rPr>
          <w:rFonts w:eastAsia="Times New Roman" w:cstheme="minorHAnsi"/>
          <w:sz w:val="24"/>
          <w:szCs w:val="24"/>
        </w:rPr>
        <w:t xml:space="preserve">nited </w:t>
      </w:r>
      <w:r w:rsidRPr="00C65CEA">
        <w:rPr>
          <w:rFonts w:eastAsia="Times New Roman" w:cstheme="minorHAnsi"/>
          <w:sz w:val="24"/>
          <w:szCs w:val="24"/>
        </w:rPr>
        <w:t>S</w:t>
      </w:r>
      <w:r w:rsidR="00C65CEA" w:rsidRPr="00C65CEA">
        <w:rPr>
          <w:rFonts w:eastAsia="Times New Roman" w:cstheme="minorHAnsi"/>
          <w:sz w:val="24"/>
          <w:szCs w:val="24"/>
        </w:rPr>
        <w:t>tates (US)</w:t>
      </w:r>
      <w:r w:rsidRPr="00C65CEA">
        <w:rPr>
          <w:rFonts w:eastAsia="Times New Roman" w:cstheme="minorHAnsi"/>
          <w:sz w:val="24"/>
          <w:szCs w:val="24"/>
        </w:rPr>
        <w:t xml:space="preserve"> over the last decade due to an increasing awareness of and need for practices that improve soil and water quality (</w:t>
      </w:r>
      <w:r w:rsidRPr="00C65CEA">
        <w:rPr>
          <w:rFonts w:eastAsia="Times New Roman" w:cstheme="minorHAnsi"/>
          <w:color w:val="FF0000"/>
          <w:sz w:val="24"/>
          <w:szCs w:val="24"/>
        </w:rPr>
        <w:t>CITE</w:t>
      </w:r>
      <w:r w:rsidRPr="00C65CEA">
        <w:rPr>
          <w:rFonts w:eastAsia="Times New Roman" w:cstheme="minorHAnsi"/>
          <w:sz w:val="24"/>
          <w:szCs w:val="24"/>
        </w:rPr>
        <w:t xml:space="preserve">). CCs have been found to decrease nitrate </w:t>
      </w:r>
      <w:r w:rsidR="00C65CEA" w:rsidRPr="00C65CEA">
        <w:rPr>
          <w:rFonts w:eastAsia="Times New Roman" w:cstheme="minorHAnsi"/>
          <w:sz w:val="24"/>
          <w:szCs w:val="24"/>
        </w:rPr>
        <w:t>export from fields</w:t>
      </w:r>
      <w:r w:rsidRPr="00C65CEA">
        <w:rPr>
          <w:rFonts w:eastAsia="Times New Roman" w:cstheme="minorHAnsi"/>
          <w:sz w:val="24"/>
          <w:szCs w:val="24"/>
        </w:rPr>
        <w:t xml:space="preserve">, reduce soil erosion, and increase both water holding capacity and infiltration rates (Kaspar and Singer 2011; Blanco-Canqui et al. 2015, Basche and DeLonge 2019). While </w:t>
      </w:r>
      <w:r w:rsidR="00C65CEA" w:rsidRPr="00C65CEA">
        <w:rPr>
          <w:rFonts w:eastAsia="Times New Roman" w:cstheme="minorHAnsi"/>
          <w:sz w:val="24"/>
          <w:szCs w:val="24"/>
        </w:rPr>
        <w:t>these benefits</w:t>
      </w:r>
      <w:r w:rsidRPr="00C65CEA">
        <w:rPr>
          <w:rFonts w:eastAsia="Times New Roman" w:cstheme="minorHAnsi"/>
          <w:sz w:val="24"/>
          <w:szCs w:val="24"/>
        </w:rPr>
        <w:t xml:space="preserve"> have been quantified, the potential impact of CCs on weed management are less </w:t>
      </w:r>
      <w:r w:rsidR="00C65CEA" w:rsidRPr="00C65CEA">
        <w:rPr>
          <w:rFonts w:eastAsia="Times New Roman" w:cstheme="minorHAnsi"/>
          <w:sz w:val="24"/>
          <w:szCs w:val="24"/>
        </w:rPr>
        <w:t>clearly understood. More so</w:t>
      </w:r>
      <w:r w:rsidRPr="00C65CEA">
        <w:rPr>
          <w:rFonts w:eastAsia="Times New Roman" w:cstheme="minorHAnsi"/>
          <w:sz w:val="24"/>
          <w:szCs w:val="24"/>
        </w:rPr>
        <w:t xml:space="preserve">, while soil and water benefits are essential to the environmental health of a given watershed or region, these benefits may not be easily monetizable to farmers in the short term. A recent study using partial budgets showed that annual net returns to CCs </w:t>
      </w:r>
      <w:r w:rsidRPr="00C65CEA">
        <w:rPr>
          <w:rFonts w:eastAsia="Times New Roman" w:cstheme="minorHAnsi"/>
          <w:sz w:val="24"/>
          <w:szCs w:val="24"/>
        </w:rPr>
        <w:lastRenderedPageBreak/>
        <w:t>are negative for most Midwestern producers (Plastina et al. 2018). One area in which CCs may provide near</w:t>
      </w:r>
      <w:r w:rsidR="00C65CEA" w:rsidRPr="00C65CEA">
        <w:rPr>
          <w:rFonts w:eastAsia="Times New Roman" w:cstheme="minorHAnsi"/>
          <w:sz w:val="24"/>
          <w:szCs w:val="24"/>
        </w:rPr>
        <w:t>-</w:t>
      </w:r>
      <w:r w:rsidRPr="00C65CEA">
        <w:rPr>
          <w:rFonts w:eastAsia="Times New Roman" w:cstheme="minorHAnsi"/>
          <w:sz w:val="24"/>
          <w:szCs w:val="24"/>
        </w:rPr>
        <w:t>term or same</w:t>
      </w:r>
      <w:r w:rsidR="00C65CEA" w:rsidRPr="00C65CEA">
        <w:rPr>
          <w:rFonts w:eastAsia="Times New Roman" w:cstheme="minorHAnsi"/>
          <w:sz w:val="24"/>
          <w:szCs w:val="24"/>
        </w:rPr>
        <w:t>-</w:t>
      </w:r>
      <w:r w:rsidRPr="00C65CEA">
        <w:rPr>
          <w:rFonts w:eastAsia="Times New Roman" w:cstheme="minorHAnsi"/>
          <w:sz w:val="24"/>
          <w:szCs w:val="24"/>
        </w:rPr>
        <w:t xml:space="preserve">year economic benefits is their potential in replacing or reducing herbicide use. </w:t>
      </w:r>
      <w:r w:rsidR="00C65CEA" w:rsidRPr="00C65CEA">
        <w:rPr>
          <w:rFonts w:eastAsia="Times New Roman" w:cstheme="minorHAnsi"/>
          <w:sz w:val="24"/>
          <w:szCs w:val="24"/>
        </w:rPr>
        <w:t>CCs have been suggested as a component of integrated approaches to weed management for some time (Teasdale 1996, Liebman et al. 1997), and m</w:t>
      </w:r>
      <w:r w:rsidRPr="00C65CEA">
        <w:rPr>
          <w:rFonts w:eastAsia="Times New Roman" w:cstheme="minorHAnsi"/>
          <w:sz w:val="24"/>
          <w:szCs w:val="24"/>
        </w:rPr>
        <w:t xml:space="preserve">anaging CCs such that </w:t>
      </w:r>
      <w:r w:rsidRPr="00E7507D">
        <w:rPr>
          <w:rFonts w:eastAsia="Times New Roman" w:cstheme="minorHAnsi"/>
          <w:sz w:val="24"/>
          <w:szCs w:val="24"/>
        </w:rPr>
        <w:t xml:space="preserve">they replace weed control costs may create net positive balances under certain circumstances (Mischler et al. 2010). </w:t>
      </w:r>
      <w:r w:rsidR="00C65CEA" w:rsidRPr="00E7507D">
        <w:rPr>
          <w:rFonts w:eastAsia="Times New Roman" w:cstheme="minorHAnsi"/>
          <w:sz w:val="24"/>
          <w:szCs w:val="24"/>
        </w:rPr>
        <w:t>Additionally, g</w:t>
      </w:r>
      <w:r w:rsidRPr="00E7507D">
        <w:rPr>
          <w:rFonts w:eastAsia="Times New Roman" w:cstheme="minorHAnsi"/>
          <w:sz w:val="24"/>
          <w:szCs w:val="24"/>
        </w:rPr>
        <w:t xml:space="preserve">iven the threat posed by herbicide-resistant weeds, CCs may become a requisite strategy in their management (Price et al, 2011; Wallace et al., 2019).  </w:t>
      </w:r>
    </w:p>
    <w:p w14:paraId="4C56455C" w14:textId="24AFA9D9" w:rsidR="00CD15F0" w:rsidRPr="00E7507D" w:rsidRDefault="00CD15F0" w:rsidP="00F90CF2">
      <w:pPr>
        <w:shd w:val="clear" w:color="auto" w:fill="FFFFFF"/>
        <w:spacing w:after="0" w:line="240" w:lineRule="auto"/>
        <w:rPr>
          <w:rFonts w:eastAsia="Times New Roman" w:cstheme="minorHAnsi"/>
          <w:sz w:val="24"/>
          <w:szCs w:val="24"/>
        </w:rPr>
      </w:pPr>
    </w:p>
    <w:p w14:paraId="6CF2EE56" w14:textId="6ACD13B9" w:rsidR="00A55851" w:rsidRPr="00E7507D" w:rsidRDefault="00E7507D" w:rsidP="00A55851">
      <w:pPr>
        <w:shd w:val="clear" w:color="auto" w:fill="FFFFFF"/>
        <w:spacing w:after="0" w:line="240" w:lineRule="auto"/>
        <w:rPr>
          <w:rFonts w:eastAsia="Times New Roman" w:cstheme="minorHAnsi"/>
          <w:sz w:val="24"/>
          <w:szCs w:val="24"/>
        </w:rPr>
      </w:pPr>
      <w:r w:rsidRPr="00E7507D">
        <w:rPr>
          <w:rFonts w:eastAsia="Times New Roman" w:cstheme="minorHAnsi"/>
          <w:sz w:val="24"/>
          <w:szCs w:val="24"/>
        </w:rPr>
        <w:t>R</w:t>
      </w:r>
      <w:r w:rsidR="00C65CEA" w:rsidRPr="00E7507D">
        <w:rPr>
          <w:rFonts w:eastAsia="Times New Roman" w:cstheme="minorHAnsi"/>
          <w:sz w:val="24"/>
          <w:szCs w:val="24"/>
        </w:rPr>
        <w:t>ecent global meta-analyses have shown diversification of cash crop rotations (Weisberger et al. 2019) and use of CCs (Ospitan et al. 2018) can offer weed suppression in a range of production systems</w:t>
      </w:r>
      <w:r w:rsidR="00A55851" w:rsidRPr="00E7507D">
        <w:rPr>
          <w:rFonts w:eastAsia="Times New Roman" w:cstheme="minorHAnsi"/>
          <w:sz w:val="24"/>
          <w:szCs w:val="24"/>
        </w:rPr>
        <w:t xml:space="preserve">. However, </w:t>
      </w:r>
      <w:r w:rsidR="00C65CEA" w:rsidRPr="00E7507D">
        <w:rPr>
          <w:rFonts w:eastAsia="Times New Roman" w:cstheme="minorHAnsi"/>
          <w:sz w:val="24"/>
          <w:szCs w:val="24"/>
        </w:rPr>
        <w:t xml:space="preserve">the maize-soybean production system production </w:t>
      </w:r>
      <w:r w:rsidR="00A55851" w:rsidRPr="00E7507D">
        <w:rPr>
          <w:rFonts w:eastAsia="Times New Roman" w:cstheme="minorHAnsi"/>
          <w:sz w:val="24"/>
          <w:szCs w:val="24"/>
        </w:rPr>
        <w:t>u</w:t>
      </w:r>
      <w:r w:rsidR="00C65CEA" w:rsidRPr="00E7507D">
        <w:rPr>
          <w:rFonts w:eastAsia="Times New Roman" w:cstheme="minorHAnsi"/>
          <w:sz w:val="24"/>
          <w:szCs w:val="24"/>
        </w:rPr>
        <w:t>biquitous in the US Corn Belt merits specific consideration</w:t>
      </w:r>
      <w:r w:rsidR="00A55851" w:rsidRPr="00E7507D">
        <w:rPr>
          <w:rFonts w:eastAsia="Times New Roman" w:cstheme="minorHAnsi"/>
          <w:sz w:val="24"/>
          <w:szCs w:val="24"/>
        </w:rPr>
        <w:t>, as c</w:t>
      </w:r>
      <w:r w:rsidR="00C65CEA" w:rsidRPr="00E7507D">
        <w:rPr>
          <w:rFonts w:eastAsia="Times New Roman" w:cstheme="minorHAnsi"/>
          <w:sz w:val="24"/>
          <w:szCs w:val="24"/>
        </w:rPr>
        <w:t>ontext-specific analyses can offer insights not accessible when global scopes are considered. For example, a state-specific synthesis paper found grasses and broadleaf CCs were equally and significantly weed-suppressive in their production systems (Baraibar et al. 2019), in contrast to results from a world-wide meta-analysis that found grass CCs were not effective at reducing either weed biomass or density (Ospitan et al. 2018). Specific environmental and agronomic conditions in the US Corn Belt may constrain CC establishment and biomass production</w:t>
      </w:r>
      <w:r w:rsidR="00A55851" w:rsidRPr="00E7507D">
        <w:rPr>
          <w:rFonts w:eastAsia="Times New Roman" w:cstheme="minorHAnsi"/>
          <w:sz w:val="24"/>
          <w:szCs w:val="24"/>
        </w:rPr>
        <w:t xml:space="preserve">, which </w:t>
      </w:r>
      <w:r w:rsidR="00C65CEA" w:rsidRPr="00E7507D">
        <w:rPr>
          <w:rFonts w:eastAsia="Times New Roman" w:cstheme="minorHAnsi"/>
          <w:sz w:val="24"/>
          <w:szCs w:val="24"/>
        </w:rPr>
        <w:t xml:space="preserve">in turn may affect CC performance relative to weed management. </w:t>
      </w:r>
      <w:r w:rsidR="00A55851" w:rsidRPr="00E7507D">
        <w:rPr>
          <w:sz w:val="24"/>
          <w:szCs w:val="24"/>
        </w:rPr>
        <w:t xml:space="preserve">Additionally, </w:t>
      </w:r>
      <w:r w:rsidRPr="00E7507D">
        <w:rPr>
          <w:sz w:val="24"/>
          <w:szCs w:val="24"/>
        </w:rPr>
        <w:t>while c</w:t>
      </w:r>
      <w:r w:rsidR="00A55851" w:rsidRPr="00E7507D">
        <w:rPr>
          <w:rFonts w:eastAsia="Times New Roman" w:cstheme="minorHAnsi"/>
          <w:sz w:val="24"/>
          <w:szCs w:val="24"/>
        </w:rPr>
        <w:t xml:space="preserve">ash crop diversification offers higher weed suppression in no-till systems (Weisberger et al. 2019), to our knowledge the effect of system tillage on CC weed suppression has not been examined for the Corn Belt. </w:t>
      </w:r>
      <w:r w:rsidRPr="00E7507D">
        <w:rPr>
          <w:rFonts w:eastAsia="Times New Roman" w:cstheme="minorHAnsi"/>
          <w:sz w:val="24"/>
          <w:szCs w:val="24"/>
        </w:rPr>
        <w:t>L</w:t>
      </w:r>
      <w:r w:rsidR="00A55851" w:rsidRPr="00E7507D">
        <w:rPr>
          <w:rFonts w:eastAsia="Times New Roman" w:cstheme="minorHAnsi"/>
          <w:sz w:val="24"/>
          <w:szCs w:val="24"/>
        </w:rPr>
        <w:t>arge questions</w:t>
      </w:r>
      <w:r w:rsidRPr="00E7507D">
        <w:rPr>
          <w:rFonts w:eastAsia="Times New Roman" w:cstheme="minorHAnsi"/>
          <w:sz w:val="24"/>
          <w:szCs w:val="24"/>
        </w:rPr>
        <w:t xml:space="preserve"> also</w:t>
      </w:r>
      <w:r w:rsidR="00A55851" w:rsidRPr="00E7507D">
        <w:rPr>
          <w:rFonts w:eastAsia="Times New Roman" w:cstheme="minorHAnsi"/>
          <w:sz w:val="24"/>
          <w:szCs w:val="24"/>
        </w:rPr>
        <w:t xml:space="preserve"> remain about how CC interactions with the cash crop can affect weed suppression (e.g. termination-to-planting gaps, crop residue). Finally, CC weed research employs varying methodologies, and it is unclear how these can affect results and interpretation.</w:t>
      </w:r>
    </w:p>
    <w:p w14:paraId="5DCB7263" w14:textId="77777777" w:rsidR="00A55851" w:rsidRPr="00E7507D" w:rsidRDefault="00A55851" w:rsidP="00C65CEA">
      <w:pPr>
        <w:shd w:val="clear" w:color="auto" w:fill="FFFFFF"/>
        <w:spacing w:after="0" w:line="240" w:lineRule="auto"/>
        <w:rPr>
          <w:rFonts w:eastAsia="Times New Roman" w:cstheme="minorHAnsi"/>
          <w:sz w:val="24"/>
          <w:szCs w:val="24"/>
        </w:rPr>
      </w:pPr>
    </w:p>
    <w:p w14:paraId="784BE096" w14:textId="682B23ED" w:rsidR="00E7507D" w:rsidRPr="00E7507D" w:rsidRDefault="00E7507D" w:rsidP="00E7507D">
      <w:pPr>
        <w:shd w:val="clear" w:color="auto" w:fill="FFFFFF"/>
        <w:spacing w:after="0" w:line="240" w:lineRule="auto"/>
        <w:rPr>
          <w:rFonts w:eastAsia="Times New Roman" w:cstheme="minorHAnsi"/>
          <w:sz w:val="24"/>
          <w:szCs w:val="24"/>
        </w:rPr>
      </w:pPr>
      <w:r w:rsidRPr="00E7507D">
        <w:rPr>
          <w:rFonts w:eastAsia="Times New Roman" w:cstheme="minorHAnsi"/>
          <w:sz w:val="24"/>
          <w:szCs w:val="24"/>
        </w:rPr>
        <w:t>Region-specific analyses also provide more specific and useful approximations of CC biomass necessary to suppress weeds. Estimates from the North-eastern US suggest that CC biomass necessary to provide weed control equivalent to that of herbicides requires in excess of 5 Mg ha</w:t>
      </w:r>
      <w:r w:rsidRPr="00E7507D">
        <w:rPr>
          <w:rFonts w:eastAsia="Times New Roman" w:cstheme="minorHAnsi"/>
          <w:sz w:val="24"/>
          <w:szCs w:val="24"/>
          <w:vertAlign w:val="superscript"/>
        </w:rPr>
        <w:t>-1</w:t>
      </w:r>
      <w:r w:rsidRPr="00E7507D">
        <w:rPr>
          <w:rFonts w:eastAsia="Times New Roman" w:cstheme="minorHAnsi"/>
          <w:sz w:val="24"/>
          <w:szCs w:val="24"/>
        </w:rPr>
        <w:t xml:space="preserve"> (Mischler et al. 2010, Mirsky et al. 2013). Similar recommendations are currently unavailable for the Corn Belt. More-over, previous reviews of literature and multi-year trials have produced wide ranges in CC production estimates for this region (e.g. Snapp et al. 2005, Silva 2014, Kaspar and Bakker 2015). While process-based models have been used to explore agronomic and environmental questions in the US Corn Belt, none have used these tools to verify the feasibility of achieving adequate CC biomass for a meaningful threshold of weed suppression (Basche et al., 2016; Martinez-Feria et al., 2016). </w:t>
      </w:r>
    </w:p>
    <w:p w14:paraId="7F014E13" w14:textId="77777777" w:rsidR="00EA2BE3" w:rsidRPr="00E7507D" w:rsidRDefault="00EA2BE3" w:rsidP="00F92587">
      <w:pPr>
        <w:shd w:val="clear" w:color="auto" w:fill="FFFFFF"/>
        <w:spacing w:after="0" w:line="240" w:lineRule="auto"/>
        <w:rPr>
          <w:sz w:val="24"/>
          <w:szCs w:val="24"/>
        </w:rPr>
      </w:pPr>
    </w:p>
    <w:p w14:paraId="30151833" w14:textId="57FEADD4" w:rsidR="00CD15F0" w:rsidRPr="00E7507D" w:rsidRDefault="00CD15F0" w:rsidP="00CD15F0">
      <w:pPr>
        <w:shd w:val="clear" w:color="auto" w:fill="FFFFFF"/>
        <w:spacing w:after="0" w:line="240" w:lineRule="auto"/>
        <w:rPr>
          <w:rFonts w:eastAsia="Times New Roman" w:cstheme="minorHAnsi"/>
          <w:sz w:val="24"/>
          <w:szCs w:val="24"/>
        </w:rPr>
      </w:pPr>
      <w:r w:rsidRPr="00E7507D">
        <w:rPr>
          <w:rFonts w:eastAsia="Times New Roman" w:cstheme="minorHAnsi"/>
          <w:sz w:val="24"/>
          <w:szCs w:val="24"/>
        </w:rPr>
        <w:t xml:space="preserve">To begin to address these research gaps we conducted a meta-analysis to understand the impact of (i) experimental design, (ii) environmental growing conditions, and (iii) managerial choices on CC weed control in maize-soybean systems in the Corn Belt. Additionally (iv), we sought to identify Corn Belt-specific CC biomass targets for providing significant weed </w:t>
      </w:r>
      <w:r w:rsidR="00E7507D" w:rsidRPr="00E7507D">
        <w:rPr>
          <w:rFonts w:eastAsia="Times New Roman" w:cstheme="minorHAnsi"/>
          <w:sz w:val="24"/>
          <w:szCs w:val="24"/>
        </w:rPr>
        <w:t>suppression</w:t>
      </w:r>
      <w:r w:rsidRPr="00E7507D">
        <w:rPr>
          <w:rFonts w:eastAsia="Times New Roman" w:cstheme="minorHAnsi"/>
          <w:sz w:val="24"/>
          <w:szCs w:val="24"/>
        </w:rPr>
        <w:t xml:space="preserve"> and, using a process-based model (SALUS), to evaluate the feasibility of achieving these statistically-determined targets.  </w:t>
      </w:r>
    </w:p>
    <w:p w14:paraId="4BB38524" w14:textId="77777777" w:rsidR="00E7507D" w:rsidRDefault="00E7507D" w:rsidP="0077460E">
      <w:pPr>
        <w:shd w:val="clear" w:color="auto" w:fill="FFFFFF"/>
        <w:spacing w:after="0" w:line="240" w:lineRule="auto"/>
        <w:rPr>
          <w:rFonts w:eastAsia="Times New Roman" w:cstheme="minorHAnsi"/>
          <w:b/>
          <w:sz w:val="32"/>
          <w:szCs w:val="32"/>
        </w:rPr>
      </w:pPr>
    </w:p>
    <w:p w14:paraId="7385E18D" w14:textId="605F8664" w:rsidR="008029B9" w:rsidRPr="0042521F" w:rsidRDefault="008029B9" w:rsidP="0077460E">
      <w:pPr>
        <w:shd w:val="clear" w:color="auto" w:fill="FFFFFF"/>
        <w:spacing w:after="0" w:line="240" w:lineRule="auto"/>
        <w:rPr>
          <w:rFonts w:eastAsia="Times New Roman" w:cstheme="minorHAnsi"/>
          <w:b/>
          <w:sz w:val="32"/>
          <w:szCs w:val="32"/>
        </w:rPr>
      </w:pPr>
      <w:r w:rsidRPr="0042521F">
        <w:rPr>
          <w:rFonts w:eastAsia="Times New Roman" w:cstheme="minorHAnsi"/>
          <w:b/>
          <w:sz w:val="32"/>
          <w:szCs w:val="32"/>
        </w:rPr>
        <w:lastRenderedPageBreak/>
        <w:t>Methods</w:t>
      </w:r>
    </w:p>
    <w:p w14:paraId="6DAA3B20" w14:textId="77777777" w:rsidR="008029B9" w:rsidRPr="0042521F" w:rsidRDefault="008029B9" w:rsidP="0077460E">
      <w:pPr>
        <w:shd w:val="clear" w:color="auto" w:fill="FFFFFF"/>
        <w:spacing w:after="0" w:line="240" w:lineRule="auto"/>
        <w:rPr>
          <w:rFonts w:eastAsia="Times New Roman" w:cstheme="minorHAnsi"/>
          <w:sz w:val="24"/>
          <w:szCs w:val="24"/>
          <w:u w:val="single"/>
        </w:rPr>
      </w:pPr>
    </w:p>
    <w:p w14:paraId="73AD9CFD" w14:textId="722AC3E6"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Database search</w:t>
      </w:r>
    </w:p>
    <w:p w14:paraId="666C86D3" w14:textId="77777777" w:rsidR="0077460E" w:rsidRPr="0042521F" w:rsidRDefault="0077460E" w:rsidP="0077460E">
      <w:pPr>
        <w:shd w:val="clear" w:color="auto" w:fill="FFFFFF"/>
        <w:spacing w:after="0" w:line="240" w:lineRule="auto"/>
        <w:rPr>
          <w:rFonts w:eastAsia="Times New Roman" w:cstheme="minorHAnsi"/>
          <w:sz w:val="24"/>
          <w:szCs w:val="24"/>
        </w:rPr>
      </w:pPr>
    </w:p>
    <w:p w14:paraId="6C7D42A9" w14:textId="77777777" w:rsidR="0077460E" w:rsidRPr="0042521F" w:rsidRDefault="0077460E"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We conducted a systematic search of relevant literature using ISI Web of Knowledge (WoS, </w:t>
      </w:r>
    </w:p>
    <w:p w14:paraId="5EC03496" w14:textId="77777777" w:rsidR="0042521F" w:rsidRPr="00E22AFA" w:rsidRDefault="008029B9" w:rsidP="0077460E">
      <w:pPr>
        <w:shd w:val="clear" w:color="auto" w:fill="FFFFFF"/>
        <w:spacing w:after="0" w:line="240" w:lineRule="auto"/>
        <w:rPr>
          <w:rFonts w:eastAsia="Times New Roman" w:cstheme="minorHAnsi"/>
          <w:sz w:val="24"/>
          <w:szCs w:val="24"/>
        </w:rPr>
      </w:pPr>
      <w:r w:rsidRPr="0042521F">
        <w:rPr>
          <w:rFonts w:eastAsia="Times New Roman" w:cstheme="minorHAnsi"/>
          <w:sz w:val="24"/>
          <w:szCs w:val="24"/>
        </w:rPr>
        <w:t xml:space="preserve">available online). A </w:t>
      </w:r>
      <w:r w:rsidR="0077460E" w:rsidRPr="0042521F">
        <w:rPr>
          <w:rFonts w:eastAsia="Times New Roman" w:cstheme="minorHAnsi"/>
          <w:sz w:val="24"/>
          <w:szCs w:val="24"/>
        </w:rPr>
        <w:t>literature was conducted in October 2018 using the following Boolean string:</w:t>
      </w:r>
      <w:r w:rsidR="0077460E" w:rsidRPr="0042521F">
        <w:rPr>
          <w:rFonts w:cstheme="minorHAnsi"/>
          <w:color w:val="2A2D35"/>
          <w:sz w:val="24"/>
          <w:szCs w:val="24"/>
        </w:rPr>
        <w:t xml:space="preserve"> </w:t>
      </w:r>
      <w:r w:rsidR="0077460E" w:rsidRPr="0042521F">
        <w:rPr>
          <w:rFonts w:eastAsia="Times New Roman" w:cstheme="minorHAnsi"/>
          <w:sz w:val="24"/>
          <w:szCs w:val="24"/>
        </w:rPr>
        <w:t>(weed* AND ("cover crop*" OR "green manure" OR "catch crop*") AND ("corn" OR "maize" OR "soybean*")). This resulted in a total of 676 studies that were screened for eligibili</w:t>
      </w:r>
      <w:r w:rsidR="0077460E" w:rsidRPr="00E22AFA">
        <w:rPr>
          <w:rFonts w:eastAsia="Times New Roman" w:cstheme="minorHAnsi"/>
          <w:sz w:val="24"/>
          <w:szCs w:val="24"/>
        </w:rPr>
        <w:t xml:space="preserve">ty based on the following </w:t>
      </w:r>
      <w:r w:rsidR="0042521F" w:rsidRPr="00E22AFA">
        <w:rPr>
          <w:rFonts w:eastAsia="Times New Roman" w:cstheme="minorHAnsi"/>
          <w:sz w:val="24"/>
          <w:szCs w:val="24"/>
        </w:rPr>
        <w:t xml:space="preserve">three </w:t>
      </w:r>
      <w:r w:rsidR="0077460E" w:rsidRPr="00E22AFA">
        <w:rPr>
          <w:rFonts w:eastAsia="Times New Roman" w:cstheme="minorHAnsi"/>
          <w:sz w:val="24"/>
          <w:szCs w:val="24"/>
        </w:rPr>
        <w:t>criteria</w:t>
      </w:r>
      <w:r w:rsidR="0042521F" w:rsidRPr="00E22AFA">
        <w:rPr>
          <w:rFonts w:eastAsia="Times New Roman" w:cstheme="minorHAnsi"/>
          <w:sz w:val="24"/>
          <w:szCs w:val="24"/>
        </w:rPr>
        <w:t xml:space="preserve">: </w:t>
      </w:r>
    </w:p>
    <w:p w14:paraId="1B85DB49" w14:textId="2D87C41E" w:rsidR="0042521F" w:rsidRPr="00E22AFA" w:rsidRDefault="0042521F" w:rsidP="0077460E">
      <w:pPr>
        <w:shd w:val="clear" w:color="auto" w:fill="FFFFFF"/>
        <w:spacing w:after="0" w:line="240" w:lineRule="auto"/>
        <w:rPr>
          <w:rFonts w:eastAsia="Times New Roman" w:cstheme="minorHAnsi"/>
          <w:sz w:val="24"/>
          <w:szCs w:val="24"/>
        </w:rPr>
      </w:pPr>
      <w:r w:rsidRPr="00E22AFA">
        <w:rPr>
          <w:rFonts w:eastAsia="Times New Roman" w:cstheme="minorHAnsi"/>
          <w:sz w:val="24"/>
          <w:szCs w:val="24"/>
        </w:rPr>
        <w:t>(i</w:t>
      </w:r>
      <w:r w:rsidR="0077460E" w:rsidRPr="00E22AFA">
        <w:rPr>
          <w:rFonts w:eastAsia="Times New Roman" w:cstheme="minorHAnsi"/>
          <w:sz w:val="24"/>
          <w:szCs w:val="24"/>
        </w:rPr>
        <w:t xml:space="preserve">) </w:t>
      </w:r>
      <w:r w:rsidRPr="00E22AFA">
        <w:rPr>
          <w:rFonts w:eastAsia="Times New Roman" w:cstheme="minorHAnsi"/>
          <w:sz w:val="24"/>
          <w:szCs w:val="24"/>
        </w:rPr>
        <w:t>S</w:t>
      </w:r>
      <w:r w:rsidR="0077460E" w:rsidRPr="00E22AFA">
        <w:rPr>
          <w:rFonts w:eastAsia="Times New Roman" w:cstheme="minorHAnsi"/>
          <w:sz w:val="24"/>
          <w:szCs w:val="24"/>
        </w:rPr>
        <w:t xml:space="preserve">tudies must have been conducted in </w:t>
      </w:r>
      <w:r w:rsidR="007554FF" w:rsidRPr="00E22AFA">
        <w:rPr>
          <w:rFonts w:eastAsia="Times New Roman" w:cstheme="minorHAnsi"/>
          <w:sz w:val="24"/>
          <w:szCs w:val="24"/>
        </w:rPr>
        <w:t>a</w:t>
      </w:r>
      <w:r w:rsidR="0077460E" w:rsidRPr="00E22AFA">
        <w:rPr>
          <w:rFonts w:eastAsia="Times New Roman" w:cstheme="minorHAnsi"/>
          <w:sz w:val="24"/>
          <w:szCs w:val="24"/>
        </w:rPr>
        <w:t xml:space="preserve"> </w:t>
      </w:r>
      <w:r w:rsidR="007554FF" w:rsidRPr="00E22AFA">
        <w:rPr>
          <w:rFonts w:eastAsia="Times New Roman" w:cstheme="minorHAnsi"/>
          <w:sz w:val="24"/>
          <w:szCs w:val="24"/>
        </w:rPr>
        <w:t>US ‘</w:t>
      </w:r>
      <w:r w:rsidR="0077460E" w:rsidRPr="00E22AFA">
        <w:rPr>
          <w:rFonts w:eastAsia="Times New Roman" w:cstheme="minorHAnsi"/>
          <w:sz w:val="24"/>
          <w:szCs w:val="24"/>
        </w:rPr>
        <w:t>Corn Belt</w:t>
      </w:r>
      <w:r w:rsidR="007554FF" w:rsidRPr="00E22AFA">
        <w:rPr>
          <w:rFonts w:eastAsia="Times New Roman" w:cstheme="minorHAnsi"/>
          <w:sz w:val="24"/>
          <w:szCs w:val="24"/>
        </w:rPr>
        <w:t>’</w:t>
      </w:r>
      <w:r w:rsidR="0077460E" w:rsidRPr="00E22AFA">
        <w:rPr>
          <w:rFonts w:eastAsia="Times New Roman" w:cstheme="minorHAnsi"/>
          <w:sz w:val="24"/>
          <w:szCs w:val="24"/>
        </w:rPr>
        <w:t xml:space="preserve"> state, </w:t>
      </w:r>
      <w:r w:rsidR="0080510A" w:rsidRPr="00E22AFA">
        <w:rPr>
          <w:rFonts w:eastAsia="Times New Roman" w:cstheme="minorHAnsi"/>
          <w:sz w:val="24"/>
          <w:szCs w:val="24"/>
        </w:rPr>
        <w:t xml:space="preserve">defined as a state in the </w:t>
      </w:r>
      <w:r w:rsidR="0077460E" w:rsidRPr="00E22AFA">
        <w:rPr>
          <w:rFonts w:eastAsia="Times New Roman" w:cstheme="minorHAnsi"/>
          <w:sz w:val="24"/>
          <w:szCs w:val="24"/>
        </w:rPr>
        <w:t xml:space="preserve">contiguous </w:t>
      </w:r>
      <w:r w:rsidR="0080510A" w:rsidRPr="00E22AFA">
        <w:rPr>
          <w:rFonts w:eastAsia="Times New Roman" w:cstheme="minorHAnsi"/>
          <w:sz w:val="24"/>
          <w:szCs w:val="24"/>
        </w:rPr>
        <w:t>Midwestern</w:t>
      </w:r>
      <w:r w:rsidR="0077460E" w:rsidRPr="00E22AFA">
        <w:rPr>
          <w:rFonts w:eastAsia="Times New Roman" w:cstheme="minorHAnsi"/>
          <w:sz w:val="24"/>
          <w:szCs w:val="24"/>
        </w:rPr>
        <w:t xml:space="preserve"> region with </w:t>
      </w:r>
      <w:r w:rsidR="0080510A" w:rsidRPr="00E22AFA">
        <w:rPr>
          <w:rFonts w:eastAsia="Times New Roman" w:cstheme="minorHAnsi"/>
          <w:sz w:val="24"/>
          <w:szCs w:val="24"/>
        </w:rPr>
        <w:t>th</w:t>
      </w:r>
      <w:r w:rsidR="0077460E" w:rsidRPr="00E22AFA">
        <w:rPr>
          <w:rFonts w:eastAsia="Times New Roman" w:cstheme="minorHAnsi"/>
          <w:sz w:val="24"/>
          <w:szCs w:val="24"/>
        </w:rPr>
        <w:t>e largest acreage</w:t>
      </w:r>
      <w:r w:rsidR="0080510A" w:rsidRPr="00E22AFA">
        <w:rPr>
          <w:rFonts w:eastAsia="Times New Roman" w:cstheme="minorHAnsi"/>
          <w:sz w:val="24"/>
          <w:szCs w:val="24"/>
        </w:rPr>
        <w:t>s</w:t>
      </w:r>
      <w:r w:rsidR="0077460E" w:rsidRPr="00E22AFA">
        <w:rPr>
          <w:rFonts w:eastAsia="Times New Roman" w:cstheme="minorHAnsi"/>
          <w:sz w:val="24"/>
          <w:szCs w:val="24"/>
        </w:rPr>
        <w:t xml:space="preserve"> of </w:t>
      </w:r>
      <w:r w:rsidR="007554FF" w:rsidRPr="00E22AFA">
        <w:rPr>
          <w:rFonts w:eastAsia="Times New Roman" w:cstheme="minorHAnsi"/>
          <w:sz w:val="24"/>
          <w:szCs w:val="24"/>
        </w:rPr>
        <w:t>maize</w:t>
      </w:r>
      <w:r w:rsidR="0077460E" w:rsidRPr="00E22AFA">
        <w:rPr>
          <w:rFonts w:eastAsia="Times New Roman" w:cstheme="minorHAnsi"/>
          <w:sz w:val="24"/>
          <w:szCs w:val="24"/>
        </w:rPr>
        <w:t xml:space="preserve"> acres harvested in the most recent </w:t>
      </w:r>
      <w:r w:rsidR="008029B9" w:rsidRPr="00E22AFA">
        <w:rPr>
          <w:rFonts w:eastAsia="Times New Roman" w:cstheme="minorHAnsi"/>
          <w:sz w:val="24"/>
          <w:szCs w:val="24"/>
        </w:rPr>
        <w:t xml:space="preserve">five </w:t>
      </w:r>
      <w:r w:rsidR="0077460E" w:rsidRPr="00E22AFA">
        <w:rPr>
          <w:rFonts w:eastAsia="Times New Roman" w:cstheme="minorHAnsi"/>
          <w:sz w:val="24"/>
          <w:szCs w:val="24"/>
        </w:rPr>
        <w:t>years</w:t>
      </w:r>
      <w:r w:rsidR="008029B9" w:rsidRPr="00E22AFA">
        <w:rPr>
          <w:rFonts w:eastAsia="Times New Roman" w:cstheme="minorHAnsi"/>
          <w:sz w:val="24"/>
          <w:szCs w:val="24"/>
        </w:rPr>
        <w:t xml:space="preserve"> of available data (USDA-NASS 2019)</w:t>
      </w:r>
      <w:r w:rsidR="007554FF" w:rsidRPr="00E22AFA">
        <w:rPr>
          <w:rFonts w:eastAsia="Times New Roman" w:cstheme="minorHAnsi"/>
          <w:sz w:val="24"/>
          <w:szCs w:val="24"/>
        </w:rPr>
        <w:t xml:space="preserve"> including:</w:t>
      </w:r>
      <w:r w:rsidR="0077460E" w:rsidRPr="00E22AFA">
        <w:rPr>
          <w:rFonts w:eastAsia="Times New Roman" w:cstheme="minorHAnsi"/>
          <w:sz w:val="24"/>
          <w:szCs w:val="24"/>
        </w:rPr>
        <w:t xml:space="preserve"> Illinois, Indiana, Iowa, Kansas, Michigan, Minnesota, Missouri, Nebraska, North Dakota, Ohio, South Dakota, and Wisconsin</w:t>
      </w:r>
      <w:r w:rsidR="00E22AFA" w:rsidRPr="00E22AFA">
        <w:rPr>
          <w:rFonts w:eastAsia="Times New Roman" w:cstheme="minorHAnsi"/>
          <w:sz w:val="24"/>
          <w:szCs w:val="24"/>
        </w:rPr>
        <w:t xml:space="preserve"> (Fig. 1)</w:t>
      </w:r>
    </w:p>
    <w:p w14:paraId="41017BEB" w14:textId="77777777" w:rsidR="0042521F" w:rsidRDefault="0042521F"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t>(ii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tudies must have measured weed biomass and/or weed density</w:t>
      </w:r>
    </w:p>
    <w:p w14:paraId="4C2D0F3C" w14:textId="324807B6" w:rsidR="0042521F" w:rsidRPr="0042521F" w:rsidRDefault="0042521F" w:rsidP="0077460E">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(iii</w:t>
      </w:r>
      <w:r w:rsidR="0077460E" w:rsidRPr="0042521F">
        <w:rPr>
          <w:rFonts w:eastAsia="Times New Roman" w:cstheme="minorHAnsi"/>
          <w:sz w:val="24"/>
          <w:szCs w:val="24"/>
        </w:rPr>
        <w:t xml:space="preserve">) </w:t>
      </w:r>
      <w:r>
        <w:rPr>
          <w:rFonts w:eastAsia="Times New Roman" w:cstheme="minorHAnsi"/>
          <w:sz w:val="24"/>
          <w:szCs w:val="24"/>
        </w:rPr>
        <w:t>S</w:t>
      </w:r>
      <w:r w:rsidR="0077460E" w:rsidRPr="0042521F">
        <w:rPr>
          <w:rFonts w:eastAsia="Times New Roman" w:cstheme="minorHAnsi"/>
          <w:sz w:val="24"/>
          <w:szCs w:val="24"/>
        </w:rPr>
        <w:t xml:space="preserve">tudies must have included a treatment that tested the effects of a </w:t>
      </w:r>
      <w:r w:rsidR="00913733">
        <w:rPr>
          <w:rFonts w:eastAsia="Times New Roman" w:cstheme="minorHAnsi"/>
          <w:sz w:val="24"/>
          <w:szCs w:val="24"/>
        </w:rPr>
        <w:t>fall-planted</w:t>
      </w:r>
      <w:r w:rsidR="000A01C7">
        <w:rPr>
          <w:rFonts w:eastAsia="Times New Roman" w:cstheme="minorHAnsi"/>
          <w:sz w:val="24"/>
          <w:szCs w:val="24"/>
        </w:rPr>
        <w:t xml:space="preserve"> CC</w:t>
      </w:r>
      <w:r w:rsidR="0077460E" w:rsidRPr="0042521F">
        <w:rPr>
          <w:rFonts w:eastAsia="Times New Roman" w:cstheme="minorHAnsi"/>
          <w:sz w:val="24"/>
          <w:szCs w:val="24"/>
        </w:rPr>
        <w:t xml:space="preserve"> </w:t>
      </w:r>
      <w:r w:rsidR="00913733">
        <w:rPr>
          <w:rFonts w:eastAsia="Times New Roman" w:cstheme="minorHAnsi"/>
          <w:sz w:val="24"/>
          <w:szCs w:val="24"/>
        </w:rPr>
        <w:t xml:space="preserve">followed by </w:t>
      </w:r>
      <w:r w:rsidR="0077460E" w:rsidRPr="0042521F">
        <w:rPr>
          <w:rFonts w:eastAsia="Times New Roman" w:cstheme="minorHAnsi"/>
          <w:sz w:val="24"/>
          <w:szCs w:val="24"/>
        </w:rPr>
        <w:t xml:space="preserve">either </w:t>
      </w:r>
      <w:r w:rsidR="007554FF">
        <w:rPr>
          <w:rFonts w:eastAsia="Times New Roman" w:cstheme="minorHAnsi"/>
          <w:sz w:val="24"/>
          <w:szCs w:val="24"/>
        </w:rPr>
        <w:t>maize</w:t>
      </w:r>
      <w:r w:rsidR="0077460E" w:rsidRPr="0042521F">
        <w:rPr>
          <w:rFonts w:eastAsia="Times New Roman" w:cstheme="minorHAnsi"/>
          <w:sz w:val="24"/>
          <w:szCs w:val="24"/>
        </w:rPr>
        <w:t xml:space="preserve"> or soybean against a treatment that included no </w:t>
      </w:r>
      <w:r w:rsidR="000A01C7">
        <w:rPr>
          <w:rFonts w:eastAsia="Times New Roman" w:cstheme="minorHAnsi"/>
          <w:sz w:val="24"/>
          <w:szCs w:val="24"/>
        </w:rPr>
        <w:t>CC</w:t>
      </w:r>
      <w:r w:rsidR="007554FF">
        <w:rPr>
          <w:rFonts w:eastAsia="Times New Roman" w:cstheme="minorHAnsi"/>
          <w:sz w:val="24"/>
          <w:szCs w:val="24"/>
        </w:rPr>
        <w:t xml:space="preserve"> holding all other factors constant</w:t>
      </w:r>
      <w:r w:rsidR="0077460E" w:rsidRPr="0042521F">
        <w:rPr>
          <w:rFonts w:eastAsia="Times New Roman" w:cstheme="minorHAnsi"/>
          <w:sz w:val="24"/>
          <w:szCs w:val="24"/>
        </w:rPr>
        <w:t>.</w:t>
      </w:r>
    </w:p>
    <w:p w14:paraId="1C7350D2" w14:textId="205DC006" w:rsidR="0077460E" w:rsidRDefault="0077460E" w:rsidP="0077460E">
      <w:pPr>
        <w:shd w:val="clear" w:color="auto" w:fill="FFFFFF"/>
        <w:spacing w:after="0" w:line="240" w:lineRule="auto"/>
        <w:rPr>
          <w:rFonts w:eastAsia="Times New Roman" w:cstheme="minorHAnsi"/>
          <w:i/>
          <w:sz w:val="24"/>
          <w:szCs w:val="24"/>
        </w:rPr>
      </w:pPr>
      <w:r w:rsidRPr="0042521F">
        <w:rPr>
          <w:rFonts w:eastAsia="Times New Roman" w:cstheme="minorHAnsi"/>
          <w:sz w:val="24"/>
          <w:szCs w:val="24"/>
        </w:rPr>
        <w:t>F</w:t>
      </w:r>
      <w:r w:rsidR="008029B9" w:rsidRPr="0042521F">
        <w:rPr>
          <w:rFonts w:eastAsia="Times New Roman" w:cstheme="minorHAnsi"/>
          <w:sz w:val="24"/>
          <w:szCs w:val="24"/>
        </w:rPr>
        <w:t>rom this search, we screened the full text of 220</w:t>
      </w:r>
      <w:r w:rsidRPr="0042521F">
        <w:rPr>
          <w:rFonts w:eastAsia="Times New Roman" w:cstheme="minorHAnsi"/>
          <w:sz w:val="24"/>
          <w:szCs w:val="24"/>
        </w:rPr>
        <w:t xml:space="preserve"> articles for inclusion in the database</w:t>
      </w:r>
      <w:r w:rsidR="00D41CFD">
        <w:rPr>
          <w:rFonts w:eastAsia="Times New Roman" w:cstheme="minorHAnsi"/>
          <w:sz w:val="24"/>
          <w:szCs w:val="24"/>
        </w:rPr>
        <w:t>. From this, 1</w:t>
      </w:r>
      <w:r w:rsidRPr="0042521F">
        <w:rPr>
          <w:rFonts w:eastAsia="Times New Roman" w:cstheme="minorHAnsi"/>
          <w:sz w:val="24"/>
          <w:szCs w:val="24"/>
        </w:rPr>
        <w:t xml:space="preserve">5 </w:t>
      </w:r>
      <w:r w:rsidR="00FF1E71">
        <w:rPr>
          <w:rFonts w:eastAsia="Times New Roman" w:cstheme="minorHAnsi"/>
          <w:sz w:val="24"/>
          <w:szCs w:val="24"/>
        </w:rPr>
        <w:t>articles</w:t>
      </w:r>
      <w:r w:rsidR="00D41CFD">
        <w:rPr>
          <w:rFonts w:eastAsia="Times New Roman" w:cstheme="minorHAnsi"/>
          <w:sz w:val="24"/>
          <w:szCs w:val="24"/>
        </w:rPr>
        <w:t xml:space="preserve"> met our three criteria</w:t>
      </w:r>
      <w:r w:rsidR="00A77BD6">
        <w:rPr>
          <w:rFonts w:eastAsia="Times New Roman" w:cstheme="minorHAnsi"/>
          <w:sz w:val="24"/>
          <w:szCs w:val="24"/>
        </w:rPr>
        <w:t xml:space="preserve"> (</w:t>
      </w:r>
      <w:bookmarkStart w:id="1" w:name="_Hlk30688808"/>
      <w:r w:rsidR="00A77BD6" w:rsidRPr="00A77BD6">
        <w:rPr>
          <w:rFonts w:eastAsia="Times New Roman" w:cstheme="minorHAnsi"/>
          <w:color w:val="FF0000"/>
          <w:sz w:val="24"/>
          <w:szCs w:val="24"/>
        </w:rPr>
        <w:t>Supplementary material</w:t>
      </w:r>
      <w:bookmarkEnd w:id="1"/>
      <w:r w:rsidR="00A77BD6">
        <w:rPr>
          <w:rFonts w:eastAsia="Times New Roman" w:cstheme="minorHAnsi"/>
          <w:sz w:val="24"/>
          <w:szCs w:val="24"/>
        </w:rPr>
        <w:t>)</w:t>
      </w:r>
      <w:r w:rsidR="00FF1E71">
        <w:rPr>
          <w:rFonts w:eastAsia="Times New Roman" w:cstheme="minorHAnsi"/>
          <w:sz w:val="24"/>
          <w:szCs w:val="24"/>
        </w:rPr>
        <w:t>.</w:t>
      </w:r>
      <w:r w:rsidR="00A77BD6">
        <w:rPr>
          <w:rFonts w:eastAsia="Times New Roman" w:cstheme="minorHAnsi"/>
          <w:i/>
          <w:sz w:val="24"/>
          <w:szCs w:val="24"/>
        </w:rPr>
        <w:t xml:space="preserve"> </w:t>
      </w:r>
    </w:p>
    <w:p w14:paraId="1BEB69F6" w14:textId="314CBBFD" w:rsidR="007170BB" w:rsidRDefault="007170BB" w:rsidP="0077460E">
      <w:pPr>
        <w:shd w:val="clear" w:color="auto" w:fill="FFFFFF"/>
        <w:spacing w:after="0" w:line="240" w:lineRule="auto"/>
        <w:rPr>
          <w:rFonts w:eastAsia="Times New Roman" w:cstheme="minorHAnsi"/>
          <w:i/>
          <w:sz w:val="24"/>
          <w:szCs w:val="24"/>
        </w:rPr>
      </w:pPr>
    </w:p>
    <w:p w14:paraId="0EF052D9" w14:textId="77777777" w:rsidR="0077460E" w:rsidRPr="0042521F" w:rsidRDefault="0077460E" w:rsidP="0077460E">
      <w:pPr>
        <w:shd w:val="clear" w:color="auto" w:fill="FFFFFF"/>
        <w:spacing w:after="0" w:line="240" w:lineRule="auto"/>
        <w:rPr>
          <w:rFonts w:eastAsia="Times New Roman" w:cstheme="minorHAnsi"/>
          <w:sz w:val="24"/>
          <w:szCs w:val="24"/>
        </w:rPr>
      </w:pPr>
    </w:p>
    <w:p w14:paraId="34A6F80B" w14:textId="7A166712"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 xml:space="preserve">Database </w:t>
      </w:r>
      <w:r w:rsidR="008029B9" w:rsidRPr="0042521F">
        <w:rPr>
          <w:rFonts w:eastAsia="Times New Roman" w:cstheme="minorHAnsi"/>
          <w:sz w:val="24"/>
          <w:szCs w:val="24"/>
          <w:u w:val="single"/>
        </w:rPr>
        <w:t>development</w:t>
      </w:r>
    </w:p>
    <w:p w14:paraId="04869418" w14:textId="77777777" w:rsidR="0077460E" w:rsidRPr="0042521F" w:rsidRDefault="0077460E" w:rsidP="0077460E">
      <w:pPr>
        <w:shd w:val="clear" w:color="auto" w:fill="FFFFFF"/>
        <w:spacing w:after="0" w:line="240" w:lineRule="auto"/>
        <w:rPr>
          <w:rFonts w:eastAsia="Times New Roman" w:cstheme="minorHAnsi"/>
          <w:sz w:val="24"/>
          <w:szCs w:val="24"/>
        </w:rPr>
      </w:pPr>
    </w:p>
    <w:p w14:paraId="7631AA4C" w14:textId="4229A70E" w:rsidR="00EC1301" w:rsidRPr="00E22AFA" w:rsidRDefault="007554FF" w:rsidP="00EC1301">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 </w:t>
      </w:r>
      <w:r w:rsidR="00E22AFA">
        <w:rPr>
          <w:rFonts w:eastAsia="Times New Roman" w:cstheme="minorHAnsi"/>
          <w:sz w:val="24"/>
          <w:szCs w:val="24"/>
        </w:rPr>
        <w:t>included</w:t>
      </w:r>
      <w:r>
        <w:rPr>
          <w:rFonts w:eastAsia="Times New Roman" w:cstheme="minorHAnsi"/>
          <w:sz w:val="24"/>
          <w:szCs w:val="24"/>
        </w:rPr>
        <w:t xml:space="preserve"> weed biomass</w:t>
      </w:r>
      <w:r w:rsidR="00E22AFA">
        <w:rPr>
          <w:rFonts w:eastAsia="Times New Roman" w:cstheme="minorHAnsi"/>
          <w:sz w:val="24"/>
          <w:szCs w:val="24"/>
        </w:rPr>
        <w:t>,</w:t>
      </w:r>
      <w:r>
        <w:rPr>
          <w:rFonts w:eastAsia="Times New Roman" w:cstheme="minorHAnsi"/>
          <w:sz w:val="24"/>
          <w:szCs w:val="24"/>
        </w:rPr>
        <w:t xml:space="preserve"> weed density</w:t>
      </w:r>
      <w:r w:rsidR="00E22AFA">
        <w:rPr>
          <w:rFonts w:eastAsia="Times New Roman" w:cstheme="minorHAnsi"/>
          <w:sz w:val="24"/>
          <w:szCs w:val="24"/>
        </w:rPr>
        <w:t>, and cash crop yield</w:t>
      </w:r>
      <w:r>
        <w:rPr>
          <w:rFonts w:eastAsia="Times New Roman" w:cstheme="minorHAnsi"/>
          <w:sz w:val="24"/>
          <w:szCs w:val="24"/>
        </w:rPr>
        <w:t xml:space="preserve"> as our response variables</w:t>
      </w:r>
      <w:r w:rsidR="00E22AFA">
        <w:rPr>
          <w:rFonts w:eastAsia="Times New Roman" w:cstheme="minorHAnsi"/>
          <w:sz w:val="24"/>
          <w:szCs w:val="24"/>
        </w:rPr>
        <w:t xml:space="preserve"> in our database</w:t>
      </w:r>
      <w:r>
        <w:rPr>
          <w:rFonts w:eastAsia="Times New Roman" w:cstheme="minorHAnsi"/>
          <w:sz w:val="24"/>
          <w:szCs w:val="24"/>
        </w:rPr>
        <w:t xml:space="preserve">. Values were recorded in a paired format, requiring the response variable to be measured in </w:t>
      </w:r>
      <w:r w:rsidR="00D42EBA" w:rsidRPr="0042521F">
        <w:rPr>
          <w:rFonts w:eastAsia="Times New Roman" w:cstheme="minorHAnsi"/>
          <w:sz w:val="24"/>
          <w:szCs w:val="24"/>
        </w:rPr>
        <w:t>the same crop</w:t>
      </w:r>
      <w:r>
        <w:rPr>
          <w:rFonts w:eastAsia="Times New Roman" w:cstheme="minorHAnsi"/>
          <w:sz w:val="24"/>
          <w:szCs w:val="24"/>
        </w:rPr>
        <w:t xml:space="preserve"> at the same time with all </w:t>
      </w:r>
      <w:r w:rsidR="00D41CFD">
        <w:rPr>
          <w:rFonts w:eastAsia="Times New Roman" w:cstheme="minorHAnsi"/>
          <w:sz w:val="24"/>
          <w:szCs w:val="24"/>
        </w:rPr>
        <w:t>aspects</w:t>
      </w:r>
      <w:r>
        <w:rPr>
          <w:rFonts w:eastAsia="Times New Roman" w:cstheme="minorHAnsi"/>
          <w:sz w:val="24"/>
          <w:szCs w:val="24"/>
        </w:rPr>
        <w:t xml:space="preserve"> of management held constant save for a treatment of</w:t>
      </w:r>
      <w:r w:rsidR="00D41CFD">
        <w:rPr>
          <w:rFonts w:eastAsia="Times New Roman" w:cstheme="minorHAnsi"/>
          <w:sz w:val="24"/>
          <w:szCs w:val="24"/>
        </w:rPr>
        <w:t xml:space="preserve"> a</w:t>
      </w:r>
      <w:r>
        <w:rPr>
          <w:rFonts w:eastAsia="Times New Roman" w:cstheme="minorHAnsi"/>
          <w:sz w:val="24"/>
          <w:szCs w:val="24"/>
        </w:rPr>
        <w:t xml:space="preserve"> fall-planted </w:t>
      </w:r>
      <w:r w:rsidR="000A01C7">
        <w:rPr>
          <w:rFonts w:eastAsia="Times New Roman" w:cstheme="minorHAnsi"/>
          <w:sz w:val="24"/>
          <w:szCs w:val="24"/>
        </w:rPr>
        <w:t>CC</w:t>
      </w:r>
      <w:r>
        <w:rPr>
          <w:rFonts w:eastAsia="Times New Roman" w:cstheme="minorHAnsi"/>
          <w:sz w:val="24"/>
          <w:szCs w:val="24"/>
        </w:rPr>
        <w:t xml:space="preserve">. </w:t>
      </w:r>
      <w:r w:rsidR="00A22853">
        <w:rPr>
          <w:rFonts w:eastAsia="Times New Roman" w:cstheme="minorHAnsi"/>
          <w:sz w:val="24"/>
          <w:szCs w:val="24"/>
        </w:rPr>
        <w:t xml:space="preserve">Data were recorded for each site-year separately or averaged, depending on how they were reported. No zero values were reported. </w:t>
      </w:r>
      <w:r w:rsidR="00EA2BE3">
        <w:rPr>
          <w:rFonts w:eastAsia="Times New Roman" w:cs="Times New Roman"/>
          <w:sz w:val="24"/>
          <w:szCs w:val="24"/>
        </w:rPr>
        <w:t>Extracted</w:t>
      </w:r>
      <w:r w:rsidR="00672EB1" w:rsidRPr="00FD6404">
        <w:rPr>
          <w:rFonts w:eastAsia="Times New Roman" w:cs="Times New Roman"/>
          <w:sz w:val="24"/>
          <w:szCs w:val="24"/>
        </w:rPr>
        <w:t xml:space="preserve"> data included information pertaining to geographical location</w:t>
      </w:r>
      <w:r w:rsidR="00FD6404">
        <w:rPr>
          <w:rFonts w:eastAsia="Times New Roman" w:cs="Times New Roman"/>
          <w:sz w:val="24"/>
          <w:szCs w:val="24"/>
        </w:rPr>
        <w:t xml:space="preserve"> and</w:t>
      </w:r>
      <w:r w:rsidR="00672EB1" w:rsidRPr="00FD6404">
        <w:rPr>
          <w:rFonts w:eastAsia="Times New Roman" w:cs="Times New Roman"/>
          <w:sz w:val="24"/>
          <w:szCs w:val="24"/>
        </w:rPr>
        <w:t xml:space="preserve"> soil characteristics</w:t>
      </w:r>
      <w:r w:rsidR="00FD6404">
        <w:rPr>
          <w:rFonts w:eastAsia="Times New Roman" w:cs="Times New Roman"/>
          <w:sz w:val="24"/>
          <w:szCs w:val="24"/>
        </w:rPr>
        <w:t xml:space="preserve"> of the study;</w:t>
      </w:r>
      <w:r w:rsidR="00672EB1" w:rsidRPr="00FD6404">
        <w:rPr>
          <w:rFonts w:eastAsia="Times New Roman" w:cs="Times New Roman"/>
          <w:sz w:val="24"/>
          <w:szCs w:val="24"/>
        </w:rPr>
        <w:t xml:space="preserve"> cash</w:t>
      </w:r>
      <w:r w:rsidR="000A01C7">
        <w:rPr>
          <w:rFonts w:eastAsia="Times New Roman" w:cs="Times New Roman"/>
          <w:sz w:val="24"/>
          <w:szCs w:val="24"/>
        </w:rPr>
        <w:t xml:space="preserve"> and CC</w:t>
      </w:r>
      <w:r w:rsidR="00672EB1" w:rsidRPr="00FD6404">
        <w:rPr>
          <w:rFonts w:eastAsia="Times New Roman" w:cs="Times New Roman"/>
          <w:sz w:val="24"/>
          <w:szCs w:val="24"/>
        </w:rPr>
        <w:t xml:space="preserve"> management </w:t>
      </w:r>
      <w:r w:rsidR="00FD6404">
        <w:rPr>
          <w:rFonts w:eastAsia="Times New Roman" w:cs="Times New Roman"/>
          <w:sz w:val="24"/>
          <w:szCs w:val="24"/>
        </w:rPr>
        <w:t xml:space="preserve">such as </w:t>
      </w:r>
      <w:r w:rsidR="00672EB1" w:rsidRPr="00FD6404">
        <w:rPr>
          <w:rFonts w:eastAsia="Times New Roman" w:cs="Times New Roman"/>
          <w:sz w:val="24"/>
          <w:szCs w:val="24"/>
        </w:rPr>
        <w:t xml:space="preserve">tillage system, </w:t>
      </w:r>
      <w:r w:rsidR="00FD6404">
        <w:rPr>
          <w:rFonts w:eastAsia="Times New Roman" w:cs="Times New Roman"/>
          <w:sz w:val="24"/>
          <w:szCs w:val="24"/>
        </w:rPr>
        <w:t>CC</w:t>
      </w:r>
      <w:r w:rsidR="00672EB1" w:rsidRPr="00FD6404">
        <w:rPr>
          <w:rFonts w:eastAsia="Times New Roman" w:cs="Times New Roman"/>
          <w:sz w:val="24"/>
          <w:szCs w:val="24"/>
        </w:rPr>
        <w:t xml:space="preserve"> termination method</w:t>
      </w:r>
      <w:r w:rsidR="00FD6404">
        <w:rPr>
          <w:rFonts w:eastAsia="Times New Roman" w:cs="Times New Roman"/>
          <w:sz w:val="24"/>
          <w:szCs w:val="24"/>
        </w:rPr>
        <w:t>, planting and termination dates, and species; and experimental information such as</w:t>
      </w:r>
      <w:r w:rsidR="00672EB1" w:rsidRPr="00FD6404">
        <w:rPr>
          <w:rFonts w:eastAsia="Times New Roman" w:cs="Times New Roman"/>
          <w:sz w:val="24"/>
          <w:szCs w:val="24"/>
        </w:rPr>
        <w:t xml:space="preserve"> </w:t>
      </w:r>
      <w:r w:rsidR="00672EB1">
        <w:rPr>
          <w:rFonts w:eastAsia="Times New Roman" w:cs="Times New Roman"/>
          <w:sz w:val="24"/>
          <w:szCs w:val="24"/>
        </w:rPr>
        <w:t>timing of weed measurements</w:t>
      </w:r>
      <w:r w:rsidR="00FD6404">
        <w:rPr>
          <w:rFonts w:eastAsia="Times New Roman" w:cs="Times New Roman"/>
          <w:sz w:val="24"/>
          <w:szCs w:val="24"/>
        </w:rPr>
        <w:t xml:space="preserve"> and</w:t>
      </w:r>
      <w:r w:rsidR="00672EB1">
        <w:rPr>
          <w:rFonts w:eastAsia="Times New Roman" w:cs="Times New Roman"/>
          <w:sz w:val="24"/>
          <w:szCs w:val="24"/>
        </w:rPr>
        <w:t xml:space="preserve"> </w:t>
      </w:r>
      <w:r w:rsidR="00FD6404">
        <w:rPr>
          <w:rFonts w:eastAsia="Times New Roman" w:cs="Times New Roman"/>
          <w:sz w:val="24"/>
          <w:szCs w:val="24"/>
        </w:rPr>
        <w:t>type of weed</w:t>
      </w:r>
      <w:r w:rsidR="00672EB1" w:rsidRPr="00FD6404">
        <w:rPr>
          <w:rFonts w:eastAsia="Times New Roman" w:cs="Times New Roman"/>
          <w:sz w:val="24"/>
          <w:szCs w:val="24"/>
        </w:rPr>
        <w:t xml:space="preserve"> (Table </w:t>
      </w:r>
      <w:r w:rsidR="00D63120">
        <w:rPr>
          <w:rFonts w:eastAsia="Times New Roman" w:cs="Times New Roman"/>
          <w:sz w:val="24"/>
          <w:szCs w:val="24"/>
        </w:rPr>
        <w:t>1</w:t>
      </w:r>
      <w:r w:rsidR="00672EB1" w:rsidRPr="00FD6404">
        <w:rPr>
          <w:rFonts w:eastAsia="Times New Roman" w:cs="Times New Roman"/>
          <w:sz w:val="24"/>
          <w:szCs w:val="24"/>
        </w:rPr>
        <w:t>).</w:t>
      </w:r>
      <w:r w:rsidR="00E22AFA">
        <w:rPr>
          <w:rFonts w:eastAsia="Times New Roman" w:cstheme="minorHAnsi"/>
          <w:sz w:val="24"/>
          <w:szCs w:val="24"/>
        </w:rPr>
        <w:t xml:space="preserve"> </w:t>
      </w:r>
      <w:r w:rsidR="00FD6404">
        <w:rPr>
          <w:rFonts w:eastAsia="Times New Roman" w:cs="Times New Roman"/>
          <w:sz w:val="24"/>
          <w:szCs w:val="24"/>
        </w:rPr>
        <w:t>A</w:t>
      </w:r>
      <w:r w:rsidR="00EC1301" w:rsidRPr="00FD6404">
        <w:rPr>
          <w:rFonts w:eastAsia="Times New Roman" w:cs="Times New Roman"/>
          <w:sz w:val="24"/>
          <w:szCs w:val="24"/>
        </w:rPr>
        <w:t>ridity index, an integrated measure of temperature, precipitation and potential evapotranspiration</w:t>
      </w:r>
      <w:r w:rsidR="00FD6404">
        <w:rPr>
          <w:rFonts w:eastAsia="Times New Roman" w:cs="Times New Roman"/>
          <w:sz w:val="24"/>
          <w:szCs w:val="24"/>
        </w:rPr>
        <w:t>,</w:t>
      </w:r>
      <w:r w:rsidR="00EC1301" w:rsidRPr="00FD6404">
        <w:rPr>
          <w:rFonts w:eastAsia="Times New Roman" w:cs="Times New Roman"/>
          <w:sz w:val="24"/>
          <w:szCs w:val="24"/>
        </w:rPr>
        <w:t xml:space="preserve"> w</w:t>
      </w:r>
      <w:r w:rsidR="00FD6404">
        <w:rPr>
          <w:rFonts w:eastAsia="Times New Roman" w:cs="Times New Roman"/>
          <w:sz w:val="24"/>
          <w:szCs w:val="24"/>
        </w:rPr>
        <w:t>as</w:t>
      </w:r>
      <w:r w:rsidR="00EC1301" w:rsidRPr="00FD6404">
        <w:rPr>
          <w:rFonts w:eastAsia="Times New Roman" w:cs="Times New Roman"/>
          <w:sz w:val="24"/>
          <w:szCs w:val="24"/>
        </w:rPr>
        <w:t xml:space="preserve"> derived from location coordinates using the CGIAR-CSI Global-Aridity and Global-PET databases (Zomer et al. 2008).</w:t>
      </w:r>
      <w:r w:rsidR="00411506">
        <w:rPr>
          <w:rFonts w:eastAsia="Times New Roman" w:cs="Times New Roman"/>
          <w:sz w:val="24"/>
          <w:szCs w:val="24"/>
        </w:rPr>
        <w:t xml:space="preserve"> All measurements were taken in plots where the treatments had been in place five or less years, with over 95% of the measurements being taken in treatments imposed the same or previous crop year; we were therefore unable to include the duration of the experiment as a possible explanatory variable. </w:t>
      </w:r>
    </w:p>
    <w:p w14:paraId="046AE60A" w14:textId="77777777" w:rsidR="00D41CFD" w:rsidRDefault="00D41CFD" w:rsidP="00D41CFD">
      <w:pPr>
        <w:shd w:val="clear" w:color="auto" w:fill="FFFFFF"/>
        <w:spacing w:after="0" w:line="240" w:lineRule="auto"/>
        <w:rPr>
          <w:rFonts w:eastAsia="Times New Roman" w:cstheme="minorHAnsi"/>
          <w:sz w:val="24"/>
          <w:szCs w:val="24"/>
        </w:rPr>
      </w:pPr>
    </w:p>
    <w:p w14:paraId="49C5E5CE" w14:textId="77777777" w:rsidR="0077460E" w:rsidRPr="0042521F" w:rsidRDefault="0077460E" w:rsidP="0077460E">
      <w:pPr>
        <w:shd w:val="clear" w:color="auto" w:fill="FFFFFF"/>
        <w:spacing w:after="0" w:line="240" w:lineRule="auto"/>
        <w:rPr>
          <w:rFonts w:eastAsia="Times New Roman" w:cstheme="minorHAnsi"/>
          <w:sz w:val="24"/>
          <w:szCs w:val="24"/>
          <w:u w:val="single"/>
        </w:rPr>
      </w:pPr>
      <w:r w:rsidRPr="0042521F">
        <w:rPr>
          <w:rFonts w:eastAsia="Times New Roman" w:cstheme="minorHAnsi"/>
          <w:sz w:val="24"/>
          <w:szCs w:val="24"/>
          <w:u w:val="single"/>
        </w:rPr>
        <w:t>Statistical analysis</w:t>
      </w:r>
    </w:p>
    <w:p w14:paraId="480DF01E" w14:textId="23D3BA51" w:rsidR="0077460E" w:rsidRDefault="0077460E" w:rsidP="0077460E">
      <w:pPr>
        <w:shd w:val="clear" w:color="auto" w:fill="FFFFFF"/>
        <w:spacing w:after="0" w:line="240" w:lineRule="auto"/>
        <w:rPr>
          <w:rFonts w:eastAsia="Times New Roman" w:cstheme="minorHAnsi"/>
          <w:sz w:val="24"/>
          <w:szCs w:val="24"/>
        </w:rPr>
      </w:pPr>
    </w:p>
    <w:p w14:paraId="0C9F7F89" w14:textId="46E6F767" w:rsidR="00C071A8" w:rsidRPr="0042521F" w:rsidRDefault="00C071A8" w:rsidP="0077460E">
      <w:pPr>
        <w:shd w:val="clear" w:color="auto" w:fill="FFFFFF"/>
        <w:spacing w:after="0" w:line="240" w:lineRule="auto"/>
        <w:rPr>
          <w:rFonts w:eastAsia="Times New Roman" w:cstheme="minorHAnsi"/>
          <w:sz w:val="24"/>
          <w:szCs w:val="24"/>
        </w:rPr>
      </w:pPr>
      <w:r>
        <w:rPr>
          <w:rFonts w:eastAsia="Times New Roman" w:cstheme="minorHAnsi"/>
          <w:sz w:val="24"/>
          <w:szCs w:val="24"/>
        </w:rPr>
        <w:lastRenderedPageBreak/>
        <w:t>All data manipulation and statistical modelling was done in R version 3.6.1 (</w:t>
      </w:r>
      <w:r w:rsidRPr="00C071A8">
        <w:rPr>
          <w:rFonts w:eastAsia="Times New Roman" w:cstheme="minorHAnsi"/>
          <w:color w:val="FF0000"/>
          <w:sz w:val="24"/>
          <w:szCs w:val="24"/>
        </w:rPr>
        <w:t>CITE</w:t>
      </w:r>
      <w:r>
        <w:rPr>
          <w:rFonts w:eastAsia="Times New Roman" w:cstheme="minorHAnsi"/>
          <w:sz w:val="24"/>
          <w:szCs w:val="24"/>
        </w:rPr>
        <w:t>) using the tidyverse meta-package (</w:t>
      </w:r>
      <w:r w:rsidRPr="00EA2BE3">
        <w:rPr>
          <w:rFonts w:eastAsia="Times New Roman" w:cstheme="minorHAnsi"/>
          <w:color w:val="FF0000"/>
          <w:sz w:val="24"/>
          <w:szCs w:val="24"/>
        </w:rPr>
        <w:t>CITE</w:t>
      </w:r>
      <w:r>
        <w:rPr>
          <w:rFonts w:eastAsia="Times New Roman" w:cstheme="minorHAnsi"/>
          <w:sz w:val="24"/>
          <w:szCs w:val="24"/>
        </w:rPr>
        <w:t>) and other data manipulation packages (</w:t>
      </w:r>
      <w:r w:rsidRPr="00EA2BE3">
        <w:rPr>
          <w:rFonts w:eastAsia="Times New Roman" w:cstheme="minorHAnsi"/>
          <w:color w:val="FF0000"/>
          <w:sz w:val="24"/>
          <w:szCs w:val="24"/>
        </w:rPr>
        <w:t>cite janitor, readxl, googlesheets, lubridate, others?</w:t>
      </w:r>
      <w:r>
        <w:rPr>
          <w:rFonts w:eastAsia="Times New Roman" w:cstheme="minorHAnsi"/>
          <w:sz w:val="24"/>
          <w:szCs w:val="24"/>
        </w:rPr>
        <w:t xml:space="preserve">). Specific statistical packages are </w:t>
      </w:r>
      <w:r w:rsidR="005912DA">
        <w:rPr>
          <w:rFonts w:eastAsia="Times New Roman" w:cstheme="minorHAnsi"/>
          <w:sz w:val="24"/>
          <w:szCs w:val="24"/>
        </w:rPr>
        <w:t>referenced below</w:t>
      </w:r>
      <w:r>
        <w:rPr>
          <w:rFonts w:eastAsia="Times New Roman" w:cstheme="minorHAnsi"/>
          <w:sz w:val="24"/>
          <w:szCs w:val="24"/>
        </w:rPr>
        <w:t xml:space="preserve">. </w:t>
      </w:r>
    </w:p>
    <w:p w14:paraId="63E0EAA3" w14:textId="4F8184F8" w:rsidR="009B3642" w:rsidRDefault="00FD6404"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The response ratio was defined as the value of the response</w:t>
      </w:r>
      <w:r w:rsidR="00A37A74">
        <w:rPr>
          <w:rFonts w:eastAsia="Times New Roman" w:cstheme="minorHAnsi"/>
          <w:sz w:val="24"/>
          <w:szCs w:val="24"/>
        </w:rPr>
        <w:t xml:space="preserve"> i</w:t>
      </w:r>
      <w:r w:rsidR="008029B9" w:rsidRPr="0042521F">
        <w:rPr>
          <w:rFonts w:eastAsia="Times New Roman" w:cstheme="minorHAnsi"/>
          <w:sz w:val="24"/>
          <w:szCs w:val="24"/>
        </w:rPr>
        <w:t xml:space="preserve">n the </w:t>
      </w:r>
      <w:r>
        <w:rPr>
          <w:rFonts w:eastAsia="Times New Roman" w:cstheme="minorHAnsi"/>
          <w:sz w:val="24"/>
          <w:szCs w:val="24"/>
        </w:rPr>
        <w:t>CC</w:t>
      </w:r>
      <w:r w:rsidR="008029B9" w:rsidRPr="0042521F">
        <w:rPr>
          <w:rFonts w:eastAsia="Times New Roman" w:cstheme="minorHAnsi"/>
          <w:sz w:val="24"/>
          <w:szCs w:val="24"/>
        </w:rPr>
        <w:t xml:space="preserve"> treatment divided by the </w:t>
      </w:r>
      <w:r>
        <w:rPr>
          <w:rFonts w:eastAsia="Times New Roman" w:cstheme="minorHAnsi"/>
          <w:sz w:val="24"/>
          <w:szCs w:val="24"/>
        </w:rPr>
        <w:t>value in the no-</w:t>
      </w:r>
      <w:r w:rsidR="008029B9" w:rsidRPr="0042521F">
        <w:rPr>
          <w:rFonts w:eastAsia="Times New Roman" w:cstheme="minorHAnsi"/>
          <w:sz w:val="24"/>
          <w:szCs w:val="24"/>
        </w:rPr>
        <w:t>cover treatment (</w:t>
      </w:r>
      <w:r w:rsidR="007829C5" w:rsidRPr="007829C5">
        <w:rPr>
          <w:rFonts w:eastAsia="Times New Roman" w:cstheme="minorHAnsi"/>
          <w:sz w:val="24"/>
          <w:szCs w:val="24"/>
        </w:rPr>
        <w:t>Gurevitch et al. 2018</w:t>
      </w:r>
      <w:r w:rsidR="008029B9" w:rsidRPr="0042521F">
        <w:rPr>
          <w:rFonts w:eastAsia="Times New Roman" w:cstheme="minorHAnsi"/>
          <w:sz w:val="24"/>
          <w:szCs w:val="24"/>
        </w:rPr>
        <w:t xml:space="preserve">). </w:t>
      </w:r>
      <w:r w:rsidR="005912DA">
        <w:rPr>
          <w:rFonts w:eastAsia="Times New Roman" w:cstheme="minorHAnsi"/>
          <w:sz w:val="24"/>
          <w:szCs w:val="24"/>
        </w:rPr>
        <w:t xml:space="preserve">The ratios exhibited a log-normal distribution, and were therefore log-transformed (log-response-ratio, LRR) </w:t>
      </w:r>
      <w:r w:rsidR="00A37A74">
        <w:rPr>
          <w:rFonts w:eastAsia="Times New Roman" w:cstheme="minorHAnsi"/>
          <w:sz w:val="24"/>
          <w:szCs w:val="24"/>
        </w:rPr>
        <w:t>for all statistical analyses</w:t>
      </w:r>
      <w:r>
        <w:rPr>
          <w:rFonts w:eastAsia="Times New Roman" w:cstheme="minorHAnsi"/>
          <w:sz w:val="24"/>
          <w:szCs w:val="24"/>
        </w:rPr>
        <w:t>. Values</w:t>
      </w:r>
      <w:r w:rsidR="00A37A74">
        <w:rPr>
          <w:rFonts w:eastAsia="Times New Roman" w:cstheme="minorHAnsi"/>
          <w:sz w:val="24"/>
          <w:szCs w:val="24"/>
        </w:rPr>
        <w:t xml:space="preserve"> were back-transformed and presented as a percent change for interpretation purposes</w:t>
      </w:r>
      <w:r w:rsidR="005912DA">
        <w:rPr>
          <w:rFonts w:eastAsia="Times New Roman" w:cstheme="minorHAnsi"/>
          <w:sz w:val="24"/>
          <w:szCs w:val="24"/>
        </w:rPr>
        <w:t xml:space="preserve"> and reported as geometric means</w:t>
      </w:r>
      <w:r w:rsidR="00A37A74">
        <w:rPr>
          <w:rFonts w:eastAsia="Times New Roman" w:cstheme="minorHAnsi"/>
          <w:sz w:val="24"/>
          <w:szCs w:val="24"/>
        </w:rPr>
        <w:t>. To estimate over-all effect sizes, we fit a linear mixed-mod</w:t>
      </w:r>
      <w:r>
        <w:rPr>
          <w:rFonts w:eastAsia="Times New Roman" w:cstheme="minorHAnsi"/>
          <w:sz w:val="24"/>
          <w:szCs w:val="24"/>
        </w:rPr>
        <w:t>el using the lmer4 package (</w:t>
      </w:r>
      <w:r w:rsidRPr="00FD6404">
        <w:rPr>
          <w:rFonts w:eastAsia="Times New Roman" w:cstheme="minorHAnsi"/>
          <w:color w:val="FF0000"/>
          <w:sz w:val="24"/>
          <w:szCs w:val="24"/>
        </w:rPr>
        <w:t>CITE</w:t>
      </w:r>
      <w:r>
        <w:rPr>
          <w:rFonts w:eastAsia="Times New Roman" w:cstheme="minorHAnsi"/>
          <w:sz w:val="24"/>
          <w:szCs w:val="24"/>
        </w:rPr>
        <w:t xml:space="preserve">) in R using the LRR as the response variable and </w:t>
      </w:r>
      <w:r w:rsidR="00A37A74">
        <w:rPr>
          <w:rFonts w:eastAsia="Times New Roman" w:cstheme="minorHAnsi"/>
          <w:sz w:val="24"/>
          <w:szCs w:val="24"/>
        </w:rPr>
        <w:t xml:space="preserve">accounting for the random effect of study </w:t>
      </w:r>
      <w:r>
        <w:rPr>
          <w:rFonts w:eastAsia="Times New Roman" w:cstheme="minorHAnsi"/>
          <w:sz w:val="24"/>
          <w:szCs w:val="24"/>
        </w:rPr>
        <w:t>with</w:t>
      </w:r>
      <w:r w:rsidR="00A37A74">
        <w:rPr>
          <w:rFonts w:eastAsia="Times New Roman" w:cstheme="minorHAnsi"/>
          <w:sz w:val="24"/>
          <w:szCs w:val="24"/>
        </w:rPr>
        <w:t xml:space="preserve"> non-parametric weighting based on sample sizes (</w:t>
      </w:r>
      <w:r w:rsidRPr="00FD6404">
        <w:rPr>
          <w:rFonts w:eastAsia="Times New Roman" w:cstheme="minorHAnsi"/>
          <w:color w:val="FF0000"/>
          <w:sz w:val="24"/>
          <w:szCs w:val="24"/>
        </w:rPr>
        <w:t>CITE</w:t>
      </w:r>
      <w:r w:rsidR="00A37A74">
        <w:rPr>
          <w:rFonts w:eastAsia="Times New Roman" w:cstheme="minorHAnsi"/>
          <w:sz w:val="24"/>
          <w:szCs w:val="24"/>
        </w:rPr>
        <w:t xml:space="preserve">). We used this weighting method because only </w:t>
      </w:r>
      <w:r>
        <w:rPr>
          <w:rFonts w:eastAsia="Times New Roman" w:cstheme="minorHAnsi"/>
          <w:sz w:val="24"/>
          <w:szCs w:val="24"/>
        </w:rPr>
        <w:t>three</w:t>
      </w:r>
      <w:r w:rsidR="00D41CFD">
        <w:rPr>
          <w:rFonts w:eastAsia="Times New Roman" w:cstheme="minorHAnsi"/>
          <w:sz w:val="24"/>
          <w:szCs w:val="24"/>
        </w:rPr>
        <w:t xml:space="preserve"> </w:t>
      </w:r>
      <w:r w:rsidR="00A37A74">
        <w:rPr>
          <w:rFonts w:eastAsia="Times New Roman" w:cstheme="minorHAnsi"/>
          <w:sz w:val="24"/>
          <w:szCs w:val="24"/>
        </w:rPr>
        <w:t xml:space="preserve">of the </w:t>
      </w:r>
      <w:r w:rsidR="00D41CFD">
        <w:rPr>
          <w:rFonts w:eastAsia="Times New Roman" w:cstheme="minorHAnsi"/>
          <w:sz w:val="24"/>
          <w:szCs w:val="24"/>
        </w:rPr>
        <w:t>15</w:t>
      </w:r>
      <w:r w:rsidR="00A37A74">
        <w:rPr>
          <w:rFonts w:eastAsia="Times New Roman" w:cstheme="minorHAnsi"/>
          <w:sz w:val="24"/>
          <w:szCs w:val="24"/>
        </w:rPr>
        <w:t xml:space="preserve"> studies reported variances</w:t>
      </w:r>
      <w:r w:rsidR="00EC1301">
        <w:rPr>
          <w:rFonts w:eastAsia="Times New Roman" w:cstheme="minorHAnsi"/>
          <w:sz w:val="24"/>
          <w:szCs w:val="24"/>
        </w:rPr>
        <w:t xml:space="preserve"> on weed </w:t>
      </w:r>
      <w:r w:rsidR="00630953">
        <w:rPr>
          <w:rFonts w:eastAsia="Times New Roman" w:cstheme="minorHAnsi"/>
          <w:sz w:val="24"/>
          <w:szCs w:val="24"/>
        </w:rPr>
        <w:t xml:space="preserve">measurements. </w:t>
      </w:r>
      <w:r w:rsidR="00C071A8">
        <w:rPr>
          <w:rFonts w:eastAsia="Times New Roman" w:cstheme="minorHAnsi"/>
          <w:sz w:val="24"/>
          <w:szCs w:val="24"/>
        </w:rPr>
        <w:t>Results were analyzed using the lmerTest (</w:t>
      </w:r>
      <w:r w:rsidR="00C071A8" w:rsidRPr="00C071A8">
        <w:rPr>
          <w:rFonts w:eastAsia="Times New Roman" w:cstheme="minorHAnsi"/>
          <w:color w:val="FF0000"/>
          <w:sz w:val="24"/>
          <w:szCs w:val="24"/>
        </w:rPr>
        <w:t>CITE</w:t>
      </w:r>
      <w:r w:rsidR="00C071A8">
        <w:rPr>
          <w:rFonts w:eastAsia="Times New Roman" w:cstheme="minorHAnsi"/>
          <w:sz w:val="24"/>
          <w:szCs w:val="24"/>
        </w:rPr>
        <w:t>) and emmeans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packages. </w:t>
      </w:r>
    </w:p>
    <w:p w14:paraId="0F46A6B5" w14:textId="77777777" w:rsidR="009B3642" w:rsidRDefault="009B3642" w:rsidP="00A44CEE">
      <w:pPr>
        <w:shd w:val="clear" w:color="auto" w:fill="FFFFFF"/>
        <w:spacing w:after="0" w:line="240" w:lineRule="auto"/>
        <w:rPr>
          <w:rFonts w:eastAsia="Times New Roman" w:cstheme="minorHAnsi"/>
          <w:sz w:val="24"/>
          <w:szCs w:val="24"/>
        </w:rPr>
      </w:pPr>
    </w:p>
    <w:p w14:paraId="575EC90A" w14:textId="5C563AFE" w:rsidR="009B3642" w:rsidRDefault="009B3642" w:rsidP="00A44CEE">
      <w:pPr>
        <w:shd w:val="clear" w:color="auto" w:fill="FFFFFF"/>
        <w:spacing w:after="0" w:line="240" w:lineRule="auto"/>
        <w:rPr>
          <w:rFonts w:eastAsia="Times New Roman" w:cstheme="minorHAnsi"/>
          <w:sz w:val="24"/>
          <w:szCs w:val="24"/>
        </w:rPr>
      </w:pPr>
      <w:r>
        <w:rPr>
          <w:rFonts w:eastAsia="Times New Roman" w:cstheme="minorHAnsi"/>
          <w:sz w:val="24"/>
          <w:szCs w:val="24"/>
        </w:rPr>
        <w:t>C</w:t>
      </w:r>
      <w:r w:rsidR="005912DA">
        <w:rPr>
          <w:rFonts w:eastAsia="Times New Roman" w:cstheme="minorHAnsi"/>
          <w:sz w:val="24"/>
          <w:szCs w:val="24"/>
        </w:rPr>
        <w:t>over crop</w:t>
      </w:r>
      <w:r>
        <w:rPr>
          <w:rFonts w:eastAsia="Times New Roman" w:cstheme="minorHAnsi"/>
          <w:sz w:val="24"/>
          <w:szCs w:val="24"/>
        </w:rPr>
        <w:t xml:space="preserve"> biomass is known to have a strong effect on weed suppression (</w:t>
      </w:r>
      <w:r w:rsidR="005912DA">
        <w:rPr>
          <w:rFonts w:eastAsia="Times New Roman" w:cstheme="minorHAnsi"/>
          <w:sz w:val="24"/>
          <w:szCs w:val="24"/>
        </w:rPr>
        <w:t>Mirsky et al. 2013, Baraibar et al. 2019</w:t>
      </w:r>
      <w:r>
        <w:rPr>
          <w:rFonts w:eastAsia="Times New Roman" w:cstheme="minorHAnsi"/>
          <w:sz w:val="24"/>
          <w:szCs w:val="24"/>
        </w:rPr>
        <w:t xml:space="preserve">). In order to assess individual modifiers’ </w:t>
      </w:r>
      <w:r w:rsidR="00BE0EC0">
        <w:rPr>
          <w:rFonts w:eastAsia="Times New Roman" w:cstheme="minorHAnsi"/>
          <w:sz w:val="24"/>
          <w:szCs w:val="24"/>
        </w:rPr>
        <w:t>e</w:t>
      </w:r>
      <w:r>
        <w:rPr>
          <w:rFonts w:eastAsia="Times New Roman" w:cstheme="minorHAnsi"/>
          <w:sz w:val="24"/>
          <w:szCs w:val="24"/>
        </w:rPr>
        <w:t xml:space="preserve">ffect on weed responses, we first assessed whether the CC biomass produced at each modifier level was significantly different by fitting a mixed effects model with CC biomass as the response, an individual modifier as a fixed effect, and a random effect of study. In </w:t>
      </w:r>
      <w:r w:rsidR="005912DA">
        <w:rPr>
          <w:rFonts w:eastAsia="Times New Roman" w:cstheme="minorHAnsi"/>
          <w:sz w:val="24"/>
          <w:szCs w:val="24"/>
        </w:rPr>
        <w:t>the weed biomass</w:t>
      </w:r>
      <w:r>
        <w:rPr>
          <w:rFonts w:eastAsia="Times New Roman" w:cstheme="minorHAnsi"/>
          <w:sz w:val="24"/>
          <w:szCs w:val="24"/>
        </w:rPr>
        <w:t xml:space="preserve"> dataset, </w:t>
      </w:r>
      <w:r w:rsidR="00BE0EC0">
        <w:rPr>
          <w:rFonts w:eastAsia="Times New Roman" w:cstheme="minorHAnsi"/>
          <w:sz w:val="24"/>
          <w:szCs w:val="24"/>
        </w:rPr>
        <w:t>CC type (</w:t>
      </w:r>
      <w:r>
        <w:rPr>
          <w:rFonts w:eastAsia="Times New Roman" w:cstheme="minorHAnsi"/>
          <w:sz w:val="24"/>
          <w:szCs w:val="24"/>
        </w:rPr>
        <w:t>grass and non-grass</w:t>
      </w:r>
      <w:r w:rsidR="00BE0EC0">
        <w:rPr>
          <w:rFonts w:eastAsia="Times New Roman" w:cstheme="minorHAnsi"/>
          <w:sz w:val="24"/>
          <w:szCs w:val="24"/>
        </w:rPr>
        <w:t>)</w:t>
      </w:r>
      <w:r>
        <w:rPr>
          <w:rFonts w:eastAsia="Times New Roman" w:cstheme="minorHAnsi"/>
          <w:sz w:val="24"/>
          <w:szCs w:val="24"/>
        </w:rPr>
        <w:t xml:space="preserve"> significantly </w:t>
      </w:r>
      <w:r w:rsidR="00BE0EC0">
        <w:rPr>
          <w:rFonts w:eastAsia="Times New Roman" w:cstheme="minorHAnsi"/>
          <w:sz w:val="24"/>
          <w:szCs w:val="24"/>
        </w:rPr>
        <w:t>affected CC</w:t>
      </w:r>
      <w:r>
        <w:rPr>
          <w:rFonts w:eastAsia="Times New Roman" w:cstheme="minorHAnsi"/>
          <w:sz w:val="24"/>
          <w:szCs w:val="24"/>
        </w:rPr>
        <w:t xml:space="preserve"> biomass production (p=0.01). When testing for the effect of CC type on weed suppression, we therefore chose to include CC biomass as a covariate to control for these differences. We did so by including CC type (grass and non-grass), CC biomass at termination, and their interaction as fixed effects and study as a random effect and weighting as described above. The interaction was not significant based on nested model comparison, so </w:t>
      </w:r>
      <w:r w:rsidR="00BE0EC0">
        <w:rPr>
          <w:rFonts w:eastAsia="Times New Roman" w:cstheme="minorHAnsi"/>
          <w:sz w:val="24"/>
          <w:szCs w:val="24"/>
        </w:rPr>
        <w:t>the interaction was not</w:t>
      </w:r>
      <w:r>
        <w:rPr>
          <w:rFonts w:eastAsia="Times New Roman" w:cstheme="minorHAnsi"/>
          <w:sz w:val="24"/>
          <w:szCs w:val="24"/>
        </w:rPr>
        <w:t xml:space="preserve"> included </w:t>
      </w:r>
      <w:r w:rsidR="00BE0EC0">
        <w:rPr>
          <w:rFonts w:eastAsia="Times New Roman" w:cstheme="minorHAnsi"/>
          <w:sz w:val="24"/>
          <w:szCs w:val="24"/>
        </w:rPr>
        <w:t>in</w:t>
      </w:r>
      <w:r>
        <w:rPr>
          <w:rFonts w:eastAsia="Times New Roman" w:cstheme="minorHAnsi"/>
          <w:sz w:val="24"/>
          <w:szCs w:val="24"/>
        </w:rPr>
        <w:t xml:space="preserve"> the final model. For all other modifiers, they were assessed individually using a linear mixed model as described above, but with </w:t>
      </w:r>
      <w:r w:rsidR="00BE0EC0">
        <w:rPr>
          <w:rFonts w:eastAsia="Times New Roman" w:cstheme="minorHAnsi"/>
          <w:sz w:val="24"/>
          <w:szCs w:val="24"/>
        </w:rPr>
        <w:t xml:space="preserve">only </w:t>
      </w:r>
      <w:r>
        <w:rPr>
          <w:rFonts w:eastAsia="Times New Roman" w:cstheme="minorHAnsi"/>
          <w:sz w:val="24"/>
          <w:szCs w:val="24"/>
        </w:rPr>
        <w:t>one fixed effect modifier included at a time.</w:t>
      </w:r>
    </w:p>
    <w:p w14:paraId="1A39C6B2" w14:textId="77777777" w:rsidR="009B3642" w:rsidRDefault="009B3642" w:rsidP="00A44CEE">
      <w:pPr>
        <w:shd w:val="clear" w:color="auto" w:fill="FFFFFF"/>
        <w:spacing w:after="0" w:line="240" w:lineRule="auto"/>
        <w:rPr>
          <w:rFonts w:eastAsia="Times New Roman" w:cstheme="minorHAnsi"/>
          <w:sz w:val="24"/>
          <w:szCs w:val="24"/>
        </w:rPr>
      </w:pPr>
    </w:p>
    <w:p w14:paraId="69554464" w14:textId="54107A9E" w:rsidR="00A44CEE" w:rsidRDefault="00CF19BB" w:rsidP="00A44CEE">
      <w:pPr>
        <w:shd w:val="clear" w:color="auto" w:fill="FFFFFF"/>
        <w:spacing w:after="0" w:line="240" w:lineRule="auto"/>
        <w:rPr>
          <w:color w:val="FF0000"/>
          <w:sz w:val="24"/>
          <w:szCs w:val="24"/>
        </w:rPr>
      </w:pPr>
      <w:r w:rsidRPr="009130A3">
        <w:rPr>
          <w:rFonts w:eastAsia="Times New Roman" w:cstheme="minorHAnsi"/>
          <w:sz w:val="24"/>
          <w:szCs w:val="24"/>
        </w:rPr>
        <w:t xml:space="preserve">Significance was </w:t>
      </w:r>
      <w:r w:rsidR="00AE5B5E" w:rsidRPr="009130A3">
        <w:rPr>
          <w:rFonts w:eastAsia="Times New Roman" w:cstheme="minorHAnsi"/>
          <w:sz w:val="24"/>
          <w:szCs w:val="24"/>
        </w:rPr>
        <w:t>assigned</w:t>
      </w:r>
      <w:r w:rsidRPr="009130A3">
        <w:rPr>
          <w:rFonts w:eastAsia="Times New Roman" w:cstheme="minorHAnsi"/>
          <w:sz w:val="24"/>
          <w:szCs w:val="24"/>
        </w:rPr>
        <w:t xml:space="preserve"> at a p-value less than 0.05, but </w:t>
      </w:r>
      <w:r w:rsidR="00AE5B5E" w:rsidRPr="009130A3">
        <w:rPr>
          <w:rFonts w:eastAsia="Times New Roman" w:cstheme="minorHAnsi"/>
          <w:sz w:val="24"/>
          <w:szCs w:val="24"/>
        </w:rPr>
        <w:t>intermediate p-values &lt;0.10 were investigated</w:t>
      </w:r>
      <w:r w:rsidRPr="009130A3">
        <w:rPr>
          <w:rFonts w:eastAsia="Times New Roman" w:cstheme="minorHAnsi"/>
          <w:sz w:val="24"/>
          <w:szCs w:val="24"/>
        </w:rPr>
        <w:t xml:space="preserve"> (</w:t>
      </w:r>
      <w:r w:rsidR="00FD6404" w:rsidRPr="009130A3">
        <w:rPr>
          <w:rFonts w:eastAsia="Times New Roman" w:cstheme="minorHAnsi"/>
          <w:sz w:val="24"/>
          <w:szCs w:val="24"/>
        </w:rPr>
        <w:t>Ho et al. 2019</w:t>
      </w:r>
      <w:r w:rsidRPr="009130A3">
        <w:rPr>
          <w:rFonts w:eastAsia="Times New Roman" w:cstheme="minorHAnsi"/>
          <w:sz w:val="24"/>
          <w:szCs w:val="24"/>
        </w:rPr>
        <w:t>).</w:t>
      </w:r>
      <w:r w:rsidR="00222EEE" w:rsidRPr="009130A3">
        <w:rPr>
          <w:rFonts w:eastAsia="Times New Roman" w:cstheme="minorHAnsi"/>
          <w:sz w:val="24"/>
          <w:szCs w:val="24"/>
        </w:rPr>
        <w:t xml:space="preserve"> The robustness of our results was assessed by removing one study at a time from the dataset and fitting the statistical model</w:t>
      </w:r>
      <w:r w:rsidR="001C4E82" w:rsidRPr="009130A3">
        <w:rPr>
          <w:rFonts w:eastAsia="Times New Roman" w:cstheme="minorHAnsi"/>
          <w:sz w:val="24"/>
          <w:szCs w:val="24"/>
        </w:rPr>
        <w:t xml:space="preserve"> for each dataset individually</w:t>
      </w:r>
      <w:r w:rsidR="00222EEE" w:rsidRPr="009130A3">
        <w:rPr>
          <w:rFonts w:eastAsia="Times New Roman" w:cstheme="minorHAnsi"/>
          <w:sz w:val="24"/>
          <w:szCs w:val="24"/>
        </w:rPr>
        <w:t xml:space="preserve"> (</w:t>
      </w:r>
      <w:r w:rsidR="007854C6" w:rsidRPr="007854C6">
        <w:rPr>
          <w:rFonts w:eastAsia="Times New Roman" w:cstheme="minorHAnsi"/>
          <w:sz w:val="24"/>
          <w:szCs w:val="24"/>
        </w:rPr>
        <w:t>Philibert et al. 2012</w:t>
      </w:r>
      <w:r w:rsidR="00222EEE" w:rsidRPr="009130A3">
        <w:rPr>
          <w:rFonts w:eastAsia="Times New Roman" w:cstheme="minorHAnsi"/>
          <w:sz w:val="24"/>
          <w:szCs w:val="24"/>
        </w:rPr>
        <w:t>).</w:t>
      </w:r>
      <w:r w:rsidR="001C4E82" w:rsidRPr="009130A3">
        <w:rPr>
          <w:rFonts w:eastAsia="Times New Roman" w:cstheme="minorHAnsi"/>
          <w:sz w:val="24"/>
          <w:szCs w:val="24"/>
        </w:rPr>
        <w:t xml:space="preserve"> </w:t>
      </w:r>
      <w:r w:rsidR="009130A3" w:rsidRPr="009130A3">
        <w:rPr>
          <w:sz w:val="24"/>
          <w:szCs w:val="24"/>
        </w:rPr>
        <w:t>Additionally, select individual points were assessed for disproportionatel</w:t>
      </w:r>
      <w:r w:rsidR="009130A3" w:rsidRPr="00C071A8">
        <w:rPr>
          <w:sz w:val="24"/>
          <w:szCs w:val="24"/>
        </w:rPr>
        <w:t xml:space="preserve">y influencing results in the same manner.  </w:t>
      </w:r>
      <w:r w:rsidR="007829C5" w:rsidRPr="00C071A8">
        <w:rPr>
          <w:sz w:val="24"/>
          <w:szCs w:val="24"/>
        </w:rPr>
        <w:t xml:space="preserve">For significant results, </w:t>
      </w:r>
      <w:r w:rsidR="007854C6" w:rsidRPr="00C071A8">
        <w:rPr>
          <w:sz w:val="24"/>
          <w:szCs w:val="24"/>
        </w:rPr>
        <w:t xml:space="preserve">robustness against </w:t>
      </w:r>
      <w:r w:rsidR="00C071A8" w:rsidRPr="00C071A8">
        <w:rPr>
          <w:sz w:val="24"/>
          <w:szCs w:val="24"/>
        </w:rPr>
        <w:t xml:space="preserve">possibly </w:t>
      </w:r>
      <w:r w:rsidR="007854C6" w:rsidRPr="00C071A8">
        <w:rPr>
          <w:sz w:val="24"/>
          <w:szCs w:val="24"/>
        </w:rPr>
        <w:t xml:space="preserve">un-published non-significant results </w:t>
      </w:r>
      <w:r w:rsidR="007829C5" w:rsidRPr="00C071A8">
        <w:rPr>
          <w:sz w:val="24"/>
          <w:szCs w:val="24"/>
        </w:rPr>
        <w:t>was assessed using a fail-safe number (Rosenthral 1979)</w:t>
      </w:r>
      <w:r w:rsidR="007854C6" w:rsidRPr="00C071A8">
        <w:rPr>
          <w:sz w:val="24"/>
          <w:szCs w:val="24"/>
        </w:rPr>
        <w:t>.</w:t>
      </w:r>
    </w:p>
    <w:p w14:paraId="7FE9B848" w14:textId="77777777" w:rsidR="00F216D7" w:rsidRPr="009130A3" w:rsidRDefault="00F216D7" w:rsidP="00A44CEE">
      <w:pPr>
        <w:shd w:val="clear" w:color="auto" w:fill="FFFFFF"/>
        <w:spacing w:after="0" w:line="240" w:lineRule="auto"/>
        <w:rPr>
          <w:color w:val="FF0000"/>
          <w:sz w:val="24"/>
          <w:szCs w:val="24"/>
        </w:rPr>
      </w:pPr>
    </w:p>
    <w:p w14:paraId="03C8ECCB" w14:textId="484FDCC2" w:rsidR="009130A3" w:rsidRDefault="009130A3"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To assess the </w:t>
      </w:r>
      <w:r w:rsidR="001C4E82" w:rsidRPr="009130A3">
        <w:rPr>
          <w:rFonts w:eastAsia="Times New Roman" w:cstheme="minorHAnsi"/>
          <w:sz w:val="24"/>
          <w:szCs w:val="24"/>
        </w:rPr>
        <w:t>am</w:t>
      </w:r>
      <w:r w:rsidR="001C4E82">
        <w:rPr>
          <w:rFonts w:eastAsia="Times New Roman" w:cstheme="minorHAnsi"/>
          <w:sz w:val="24"/>
          <w:szCs w:val="24"/>
        </w:rPr>
        <w:t xml:space="preserve">ount of CC biomass required to achieve a </w:t>
      </w:r>
      <w:r w:rsidR="005912DA">
        <w:rPr>
          <w:rFonts w:eastAsia="Times New Roman" w:cstheme="minorHAnsi"/>
          <w:sz w:val="24"/>
          <w:szCs w:val="24"/>
        </w:rPr>
        <w:t>75</w:t>
      </w:r>
      <w:r w:rsidR="001C4E82">
        <w:rPr>
          <w:rFonts w:eastAsia="Times New Roman" w:cstheme="minorHAnsi"/>
          <w:sz w:val="24"/>
          <w:szCs w:val="24"/>
        </w:rPr>
        <w:t xml:space="preserve">% reduction in weed biomass, we fit a mixed effects model with </w:t>
      </w:r>
      <w:r>
        <w:rPr>
          <w:rFonts w:eastAsia="Times New Roman" w:cstheme="minorHAnsi"/>
          <w:sz w:val="24"/>
          <w:szCs w:val="24"/>
        </w:rPr>
        <w:t>CC biomass at termination as a fixed effect and study as a random effect. The unconditioned fitted parameters were used to back-calculate the amount of biomass needed to achieve an LRR of -</w:t>
      </w:r>
      <w:r w:rsidR="005912DA">
        <w:rPr>
          <w:rFonts w:eastAsia="Times New Roman" w:cstheme="minorHAnsi"/>
          <w:sz w:val="24"/>
          <w:szCs w:val="24"/>
        </w:rPr>
        <w:t>1</w:t>
      </w:r>
      <w:r>
        <w:rPr>
          <w:rFonts w:eastAsia="Times New Roman" w:cstheme="minorHAnsi"/>
          <w:sz w:val="24"/>
          <w:szCs w:val="24"/>
        </w:rPr>
        <w:t>.</w:t>
      </w:r>
      <w:r w:rsidR="005912DA">
        <w:rPr>
          <w:rFonts w:eastAsia="Times New Roman" w:cstheme="minorHAnsi"/>
          <w:sz w:val="24"/>
          <w:szCs w:val="24"/>
        </w:rPr>
        <w:t>38</w:t>
      </w:r>
      <w:r>
        <w:rPr>
          <w:rFonts w:eastAsia="Times New Roman" w:cstheme="minorHAnsi"/>
          <w:sz w:val="24"/>
          <w:szCs w:val="24"/>
        </w:rPr>
        <w:t xml:space="preserve">, which corresponds to a </w:t>
      </w:r>
      <w:r w:rsidR="005912DA">
        <w:rPr>
          <w:rFonts w:eastAsia="Times New Roman" w:cstheme="minorHAnsi"/>
          <w:sz w:val="24"/>
          <w:szCs w:val="24"/>
        </w:rPr>
        <w:t>75</w:t>
      </w:r>
      <w:r>
        <w:rPr>
          <w:rFonts w:eastAsia="Times New Roman" w:cstheme="minorHAnsi"/>
          <w:sz w:val="24"/>
          <w:szCs w:val="24"/>
        </w:rPr>
        <w:t>% reduction in weed biomass in the CC treatment. The uncertainty around this value was estimated using the delta method (</w:t>
      </w:r>
      <w:r w:rsidR="005F0C88" w:rsidRPr="005F0C88">
        <w:rPr>
          <w:rFonts w:eastAsia="Times New Roman" w:cstheme="minorHAnsi"/>
          <w:sz w:val="24"/>
          <w:szCs w:val="24"/>
        </w:rPr>
        <w:t>Hoeff 2012</w:t>
      </w:r>
      <w:r>
        <w:rPr>
          <w:rFonts w:eastAsia="Times New Roman" w:cstheme="minorHAnsi"/>
          <w:sz w:val="24"/>
          <w:szCs w:val="24"/>
        </w:rPr>
        <w:t xml:space="preserve">). </w:t>
      </w:r>
    </w:p>
    <w:p w14:paraId="60EBA675" w14:textId="4B5DB417" w:rsidR="005A64F6" w:rsidRDefault="005A64F6" w:rsidP="009130A3">
      <w:pPr>
        <w:shd w:val="clear" w:color="auto" w:fill="FFFFFF"/>
        <w:spacing w:after="0" w:line="240" w:lineRule="auto"/>
        <w:rPr>
          <w:rFonts w:eastAsia="Times New Roman" w:cstheme="minorHAnsi"/>
          <w:sz w:val="24"/>
          <w:szCs w:val="24"/>
        </w:rPr>
      </w:pPr>
    </w:p>
    <w:p w14:paraId="64D2AB2C" w14:textId="76D80BCF" w:rsidR="005A64F6" w:rsidRDefault="005A64F6" w:rsidP="009130A3">
      <w:pPr>
        <w:shd w:val="clear" w:color="auto" w:fill="FFFFFF"/>
        <w:spacing w:after="0" w:line="240" w:lineRule="auto"/>
        <w:rPr>
          <w:rFonts w:eastAsia="Times New Roman" w:cstheme="minorHAnsi"/>
          <w:sz w:val="24"/>
          <w:szCs w:val="24"/>
        </w:rPr>
      </w:pPr>
      <w:r>
        <w:rPr>
          <w:rFonts w:eastAsia="Times New Roman" w:cstheme="minorHAnsi"/>
          <w:sz w:val="24"/>
          <w:szCs w:val="24"/>
        </w:rPr>
        <w:t>Finally, each point was categorized as a ‘win-win’ or a ‘</w:t>
      </w:r>
      <w:r w:rsidR="005912DA">
        <w:rPr>
          <w:rFonts w:eastAsia="Times New Roman" w:cstheme="minorHAnsi"/>
          <w:sz w:val="24"/>
          <w:szCs w:val="24"/>
        </w:rPr>
        <w:t>other</w:t>
      </w:r>
      <w:r>
        <w:rPr>
          <w:rFonts w:eastAsia="Times New Roman" w:cstheme="minorHAnsi"/>
          <w:sz w:val="24"/>
          <w:szCs w:val="24"/>
        </w:rPr>
        <w:t xml:space="preserve">’ category based on cash-crop yield and weed pressure responses; if the comparison exhibited both an increase in cash-crop yield </w:t>
      </w:r>
      <w:r>
        <w:rPr>
          <w:rFonts w:eastAsia="Times New Roman" w:cstheme="minorHAnsi"/>
          <w:sz w:val="24"/>
          <w:szCs w:val="24"/>
        </w:rPr>
        <w:lastRenderedPageBreak/>
        <w:t xml:space="preserve">and a decrease in weed pressure it was assigned ‘win-win’, otherwise it was assigned a value of </w:t>
      </w:r>
      <w:r w:rsidR="005912DA">
        <w:rPr>
          <w:rFonts w:eastAsia="Times New Roman" w:cstheme="minorHAnsi"/>
          <w:sz w:val="24"/>
          <w:szCs w:val="24"/>
        </w:rPr>
        <w:t>‘other</w:t>
      </w:r>
      <w:r>
        <w:rPr>
          <w:rFonts w:eastAsia="Times New Roman" w:cstheme="minorHAnsi"/>
          <w:sz w:val="24"/>
          <w:szCs w:val="24"/>
        </w:rPr>
        <w:t>’. To explore possible predictors for win-win scenarios, we fit random forest models (</w:t>
      </w:r>
      <w:r w:rsidRPr="005A64F6">
        <w:rPr>
          <w:rFonts w:eastAsia="Times New Roman" w:cstheme="minorHAnsi"/>
          <w:color w:val="FF0000"/>
          <w:sz w:val="24"/>
          <w:szCs w:val="24"/>
        </w:rPr>
        <w:t>CITE</w:t>
      </w:r>
      <w:r>
        <w:rPr>
          <w:rFonts w:eastAsia="Times New Roman" w:cstheme="minorHAnsi"/>
          <w:sz w:val="24"/>
          <w:szCs w:val="24"/>
        </w:rPr>
        <w:t>)</w:t>
      </w:r>
      <w:r w:rsidR="00C071A8">
        <w:rPr>
          <w:rFonts w:eastAsia="Times New Roman" w:cstheme="minorHAnsi"/>
          <w:sz w:val="24"/>
          <w:szCs w:val="24"/>
        </w:rPr>
        <w:t xml:space="preserve"> using several R packages (</w:t>
      </w:r>
      <w:r w:rsidR="00C071A8" w:rsidRPr="00C071A8">
        <w:rPr>
          <w:rFonts w:eastAsia="Times New Roman" w:cstheme="minorHAnsi"/>
          <w:color w:val="FF0000"/>
          <w:sz w:val="24"/>
          <w:szCs w:val="24"/>
        </w:rPr>
        <w:t>CITE</w:t>
      </w:r>
      <w:r w:rsidR="00C071A8">
        <w:rPr>
          <w:rFonts w:eastAsia="Times New Roman" w:cstheme="minorHAnsi"/>
          <w:sz w:val="24"/>
          <w:szCs w:val="24"/>
        </w:rPr>
        <w:t xml:space="preserve">). </w:t>
      </w:r>
      <w:r>
        <w:rPr>
          <w:rFonts w:eastAsia="Times New Roman" w:cstheme="minorHAnsi"/>
          <w:sz w:val="24"/>
          <w:szCs w:val="24"/>
        </w:rPr>
        <w:t xml:space="preserve">  </w:t>
      </w:r>
    </w:p>
    <w:p w14:paraId="124E7552" w14:textId="4CE51B3C" w:rsidR="00D41CFD" w:rsidRDefault="00D41CFD" w:rsidP="00A37A74">
      <w:pPr>
        <w:shd w:val="clear" w:color="auto" w:fill="FFFFFF"/>
        <w:spacing w:after="0" w:line="240" w:lineRule="auto"/>
      </w:pPr>
    </w:p>
    <w:p w14:paraId="5BDD9538" w14:textId="10645EEC" w:rsidR="001C4E82" w:rsidRDefault="001C4E82" w:rsidP="001C4E82">
      <w:pPr>
        <w:shd w:val="clear" w:color="auto" w:fill="FFFFFF"/>
        <w:spacing w:after="0" w:line="240" w:lineRule="auto"/>
        <w:rPr>
          <w:rFonts w:eastAsia="Times New Roman" w:cstheme="minorHAnsi"/>
          <w:sz w:val="24"/>
          <w:szCs w:val="24"/>
          <w:u w:val="single"/>
        </w:rPr>
      </w:pPr>
      <w:r>
        <w:rPr>
          <w:rFonts w:eastAsia="Times New Roman" w:cstheme="minorHAnsi"/>
          <w:sz w:val="24"/>
          <w:szCs w:val="24"/>
          <w:u w:val="single"/>
        </w:rPr>
        <w:t>Modelling Scenario</w:t>
      </w:r>
      <w:r w:rsidRPr="0042521F">
        <w:rPr>
          <w:rFonts w:eastAsia="Times New Roman" w:cstheme="minorHAnsi"/>
          <w:sz w:val="24"/>
          <w:szCs w:val="24"/>
          <w:u w:val="single"/>
        </w:rPr>
        <w:t>s</w:t>
      </w:r>
    </w:p>
    <w:p w14:paraId="759A4FEF" w14:textId="2224501C" w:rsidR="001C4E82" w:rsidRPr="00F216D7" w:rsidRDefault="001C4E82" w:rsidP="001C4E82">
      <w:pPr>
        <w:shd w:val="clear" w:color="auto" w:fill="FFFFFF"/>
        <w:spacing w:after="0" w:line="240" w:lineRule="auto"/>
        <w:rPr>
          <w:rFonts w:eastAsia="Times New Roman" w:cstheme="minorHAnsi"/>
          <w:color w:val="FF0000"/>
          <w:sz w:val="24"/>
          <w:szCs w:val="24"/>
        </w:rPr>
      </w:pPr>
      <w:r>
        <w:rPr>
          <w:rFonts w:eastAsia="Times New Roman" w:cstheme="minorHAnsi"/>
          <w:sz w:val="24"/>
          <w:szCs w:val="24"/>
        </w:rPr>
        <w:t xml:space="preserve">To investigate the </w:t>
      </w:r>
      <w:r w:rsidR="00A44CEE">
        <w:rPr>
          <w:rFonts w:eastAsia="Times New Roman" w:cstheme="minorHAnsi"/>
          <w:sz w:val="24"/>
          <w:szCs w:val="24"/>
        </w:rPr>
        <w:t>feasibility of pro</w:t>
      </w:r>
      <w:r w:rsidR="00A44CEE" w:rsidRPr="00A77BD6">
        <w:rPr>
          <w:rFonts w:eastAsia="Times New Roman" w:cstheme="minorHAnsi"/>
          <w:sz w:val="24"/>
          <w:szCs w:val="24"/>
        </w:rPr>
        <w:t xml:space="preserve">ducers managing CCs for weed control in the </w:t>
      </w:r>
      <w:r w:rsidR="00A77BD6" w:rsidRPr="00A77BD6">
        <w:rPr>
          <w:rFonts w:eastAsia="Times New Roman" w:cstheme="minorHAnsi"/>
          <w:sz w:val="24"/>
          <w:szCs w:val="24"/>
        </w:rPr>
        <w:t>US Corn Belt</w:t>
      </w:r>
      <w:r w:rsidR="00A44CEE" w:rsidRPr="00A77BD6">
        <w:rPr>
          <w:rFonts w:eastAsia="Times New Roman" w:cstheme="minorHAnsi"/>
          <w:sz w:val="24"/>
          <w:szCs w:val="24"/>
        </w:rPr>
        <w:t xml:space="preserve"> we used </w:t>
      </w:r>
      <w:r w:rsidR="00F216D7" w:rsidRPr="00A77BD6">
        <w:rPr>
          <w:rFonts w:eastAsia="Times New Roman" w:cstheme="minorHAnsi"/>
          <w:sz w:val="24"/>
          <w:szCs w:val="24"/>
        </w:rPr>
        <w:t>the</w:t>
      </w:r>
      <w:r w:rsidR="00A77BD6" w:rsidRPr="00A77BD6">
        <w:rPr>
          <w:sz w:val="24"/>
          <w:szCs w:val="24"/>
        </w:rPr>
        <w:t xml:space="preserve"> </w:t>
      </w:r>
      <w:r w:rsidR="00A77BD6" w:rsidRPr="00A77BD6">
        <w:rPr>
          <w:rStyle w:val="st"/>
          <w:sz w:val="24"/>
          <w:szCs w:val="24"/>
        </w:rPr>
        <w:t>System Approach to Land Use Sustainability</w:t>
      </w:r>
      <w:r w:rsidR="00F216D7" w:rsidRPr="00A77BD6">
        <w:rPr>
          <w:rFonts w:eastAsia="Times New Roman" w:cstheme="minorHAnsi"/>
          <w:sz w:val="24"/>
          <w:szCs w:val="24"/>
        </w:rPr>
        <w:t xml:space="preserve"> </w:t>
      </w:r>
      <w:r w:rsidR="00A77BD6" w:rsidRPr="00A77BD6">
        <w:rPr>
          <w:rFonts w:eastAsia="Times New Roman" w:cstheme="minorHAnsi"/>
          <w:sz w:val="24"/>
          <w:szCs w:val="24"/>
        </w:rPr>
        <w:t xml:space="preserve">(SALUS) </w:t>
      </w:r>
      <w:r w:rsidR="00F216D7" w:rsidRPr="00A77BD6">
        <w:rPr>
          <w:rFonts w:eastAsia="Times New Roman" w:cstheme="minorHAnsi"/>
          <w:sz w:val="24"/>
          <w:szCs w:val="24"/>
        </w:rPr>
        <w:t>model</w:t>
      </w:r>
      <w:r w:rsidR="00A77BD6" w:rsidRPr="00A77BD6">
        <w:rPr>
          <w:rFonts w:eastAsia="Times New Roman" w:cstheme="minorHAnsi"/>
          <w:sz w:val="24"/>
          <w:szCs w:val="24"/>
        </w:rPr>
        <w:t xml:space="preserve"> </w:t>
      </w:r>
      <w:r w:rsidR="00A77BD6">
        <w:rPr>
          <w:rFonts w:eastAsia="Times New Roman" w:cstheme="minorHAnsi"/>
          <w:color w:val="FF0000"/>
          <w:sz w:val="24"/>
          <w:szCs w:val="24"/>
        </w:rPr>
        <w:t>(CITE)</w:t>
      </w:r>
      <w:r w:rsidR="00F216D7">
        <w:rPr>
          <w:rFonts w:eastAsia="Times New Roman" w:cstheme="minorHAnsi"/>
          <w:sz w:val="24"/>
          <w:szCs w:val="24"/>
        </w:rPr>
        <w:t xml:space="preserve"> </w:t>
      </w:r>
      <w:r w:rsidR="00A44CEE">
        <w:rPr>
          <w:rFonts w:eastAsia="Times New Roman" w:cstheme="minorHAnsi"/>
          <w:sz w:val="24"/>
          <w:szCs w:val="24"/>
        </w:rPr>
        <w:t xml:space="preserve">to simulate </w:t>
      </w:r>
      <w:r w:rsidR="002566A2">
        <w:rPr>
          <w:rFonts w:eastAsia="Times New Roman" w:cstheme="minorHAnsi"/>
          <w:sz w:val="24"/>
          <w:szCs w:val="24"/>
        </w:rPr>
        <w:t xml:space="preserve">winter </w:t>
      </w:r>
      <w:r w:rsidR="00A44CEE">
        <w:rPr>
          <w:rFonts w:eastAsia="Times New Roman" w:cstheme="minorHAnsi"/>
          <w:sz w:val="24"/>
          <w:szCs w:val="24"/>
        </w:rPr>
        <w:t>rye (</w:t>
      </w:r>
      <w:r w:rsidR="00A44CEE" w:rsidRPr="00A44CEE">
        <w:rPr>
          <w:rFonts w:eastAsia="Times New Roman" w:cstheme="minorHAnsi"/>
          <w:i/>
          <w:sz w:val="24"/>
          <w:szCs w:val="24"/>
        </w:rPr>
        <w:t>Secale cereal</w:t>
      </w:r>
      <w:r w:rsidR="00A44CEE">
        <w:rPr>
          <w:rFonts w:eastAsia="Times New Roman" w:cstheme="minorHAnsi"/>
          <w:sz w:val="24"/>
          <w:szCs w:val="24"/>
        </w:rPr>
        <w:t xml:space="preserve">) biomass using 30 years of historical weather data. </w:t>
      </w:r>
      <w:r w:rsidR="00F216D7">
        <w:rPr>
          <w:rFonts w:eastAsia="Times New Roman" w:cstheme="minorHAnsi"/>
          <w:sz w:val="24"/>
          <w:szCs w:val="24"/>
        </w:rPr>
        <w:t>There is little information available about the most prevalent cover crop used in the Corn Belt, but a 2008 survey indicated rye was the most common across four of the states included in our target area (Singer 2008). Additionally, rye represents the most optimistic cover crop choice for maximizing biomass production in this region</w:t>
      </w:r>
      <w:r w:rsidR="002566A2">
        <w:rPr>
          <w:rFonts w:eastAsia="Times New Roman" w:cstheme="minorHAnsi"/>
          <w:sz w:val="24"/>
          <w:szCs w:val="24"/>
        </w:rPr>
        <w:t xml:space="preserve"> (Kaspar and Bakker 2015)</w:t>
      </w:r>
      <w:r w:rsidR="00F216D7">
        <w:rPr>
          <w:rFonts w:eastAsia="Times New Roman" w:cstheme="minorHAnsi"/>
          <w:sz w:val="24"/>
          <w:szCs w:val="24"/>
        </w:rPr>
        <w:t xml:space="preserve">. </w:t>
      </w:r>
      <w:r w:rsidR="00A44CEE" w:rsidRPr="00F216D7">
        <w:rPr>
          <w:rFonts w:eastAsia="Times New Roman" w:cstheme="minorHAnsi"/>
          <w:color w:val="FF0000"/>
          <w:sz w:val="24"/>
          <w:szCs w:val="24"/>
        </w:rPr>
        <w:t>Simulations were</w:t>
      </w:r>
      <w:r w:rsidR="00F216D7" w:rsidRPr="00F216D7">
        <w:rPr>
          <w:rFonts w:eastAsia="Times New Roman" w:cstheme="minorHAnsi"/>
          <w:color w:val="FF0000"/>
          <w:sz w:val="24"/>
          <w:szCs w:val="24"/>
        </w:rPr>
        <w:t xml:space="preserve"> don</w:t>
      </w:r>
      <w:r w:rsidR="00A77BD6">
        <w:rPr>
          <w:rFonts w:eastAsia="Times New Roman" w:cstheme="minorHAnsi"/>
          <w:color w:val="FF0000"/>
          <w:sz w:val="24"/>
          <w:szCs w:val="24"/>
        </w:rPr>
        <w:t>e</w:t>
      </w:r>
      <w:r w:rsidR="00F216D7" w:rsidRPr="00F216D7">
        <w:rPr>
          <w:rFonts w:eastAsia="Times New Roman" w:cstheme="minorHAnsi"/>
          <w:color w:val="FF0000"/>
          <w:sz w:val="24"/>
          <w:szCs w:val="24"/>
        </w:rPr>
        <w:t xml:space="preserve"> on a field scale</w:t>
      </w:r>
      <w:r w:rsidR="00A44CEE" w:rsidRPr="00F216D7">
        <w:rPr>
          <w:rFonts w:eastAsia="Times New Roman" w:cstheme="minorHAnsi"/>
          <w:color w:val="FF0000"/>
          <w:sz w:val="24"/>
          <w:szCs w:val="24"/>
        </w:rPr>
        <w:t xml:space="preserve"> averaged at the county level within the 10 states included in our study area. Planting dates included were September X (</w:t>
      </w:r>
      <w:r w:rsidR="00A77BD6">
        <w:rPr>
          <w:rFonts w:eastAsia="Times New Roman" w:cstheme="minorHAnsi"/>
          <w:color w:val="FF0000"/>
          <w:sz w:val="24"/>
          <w:szCs w:val="24"/>
        </w:rPr>
        <w:t>optimistic</w:t>
      </w:r>
      <w:r w:rsidR="00A44CEE" w:rsidRPr="00F216D7">
        <w:rPr>
          <w:rFonts w:eastAsia="Times New Roman" w:cstheme="minorHAnsi"/>
          <w:color w:val="FF0000"/>
          <w:sz w:val="24"/>
          <w:szCs w:val="24"/>
        </w:rPr>
        <w:t>), October X (</w:t>
      </w:r>
      <w:r w:rsidR="00A77BD6">
        <w:rPr>
          <w:rFonts w:eastAsia="Times New Roman" w:cstheme="minorHAnsi"/>
          <w:color w:val="FF0000"/>
          <w:sz w:val="24"/>
          <w:szCs w:val="24"/>
        </w:rPr>
        <w:t>realistic</w:t>
      </w:r>
      <w:r w:rsidR="00A44CEE" w:rsidRPr="00F216D7">
        <w:rPr>
          <w:rFonts w:eastAsia="Times New Roman" w:cstheme="minorHAnsi"/>
          <w:color w:val="FF0000"/>
          <w:sz w:val="24"/>
          <w:szCs w:val="24"/>
        </w:rPr>
        <w:t>), and November X (</w:t>
      </w:r>
      <w:r w:rsidR="00A77BD6">
        <w:rPr>
          <w:rFonts w:eastAsia="Times New Roman" w:cstheme="minorHAnsi"/>
          <w:color w:val="FF0000"/>
          <w:sz w:val="24"/>
          <w:szCs w:val="24"/>
        </w:rPr>
        <w:t>late</w:t>
      </w:r>
      <w:r w:rsidR="00A44CEE" w:rsidRPr="00F216D7">
        <w:rPr>
          <w:rFonts w:eastAsia="Times New Roman" w:cstheme="minorHAnsi"/>
          <w:color w:val="FF0000"/>
          <w:sz w:val="24"/>
          <w:szCs w:val="24"/>
        </w:rPr>
        <w:t>). The date when the CC reached a threshold value was recorded blah blah.</w:t>
      </w:r>
      <w:r w:rsidR="00A77BD6">
        <w:rPr>
          <w:rFonts w:eastAsia="Times New Roman" w:cstheme="minorHAnsi"/>
          <w:color w:val="FF0000"/>
          <w:sz w:val="24"/>
          <w:szCs w:val="24"/>
        </w:rPr>
        <w:t xml:space="preserve"> Rafa?</w:t>
      </w:r>
      <w:r w:rsidR="00F216D7" w:rsidRPr="00F216D7">
        <w:rPr>
          <w:rFonts w:eastAsia="Times New Roman" w:cstheme="minorHAnsi"/>
          <w:color w:val="FF0000"/>
          <w:sz w:val="24"/>
          <w:szCs w:val="24"/>
        </w:rPr>
        <w:t xml:space="preserve"> </w:t>
      </w:r>
    </w:p>
    <w:p w14:paraId="0C52B45A" w14:textId="77777777" w:rsidR="001C4E82" w:rsidRDefault="001C4E82" w:rsidP="00A37A74">
      <w:pPr>
        <w:shd w:val="clear" w:color="auto" w:fill="FFFFFF"/>
        <w:spacing w:after="0" w:line="240" w:lineRule="auto"/>
      </w:pPr>
    </w:p>
    <w:p w14:paraId="6BDCE3DA" w14:textId="2996EF63" w:rsidR="00B73B09" w:rsidRPr="0042521F" w:rsidRDefault="00CE0DC6" w:rsidP="00676DE4">
      <w:pPr>
        <w:pStyle w:val="NoSpacing"/>
        <w:rPr>
          <w:rFonts w:cstheme="minorHAnsi"/>
          <w:b/>
          <w:sz w:val="32"/>
          <w:szCs w:val="32"/>
        </w:rPr>
      </w:pPr>
      <w:r>
        <w:rPr>
          <w:rFonts w:cstheme="minorHAnsi"/>
          <w:b/>
          <w:sz w:val="32"/>
          <w:szCs w:val="32"/>
        </w:rPr>
        <w:t xml:space="preserve">3. </w:t>
      </w:r>
      <w:r w:rsidR="00D63120">
        <w:rPr>
          <w:rFonts w:cstheme="minorHAnsi"/>
          <w:b/>
          <w:sz w:val="32"/>
          <w:szCs w:val="32"/>
        </w:rPr>
        <w:t>Results</w:t>
      </w:r>
      <w:r>
        <w:rPr>
          <w:rFonts w:cstheme="minorHAnsi"/>
          <w:b/>
          <w:sz w:val="32"/>
          <w:szCs w:val="32"/>
        </w:rPr>
        <w:t xml:space="preserve"> and Discussion</w:t>
      </w:r>
    </w:p>
    <w:p w14:paraId="6AE54838" w14:textId="77777777" w:rsidR="005D7FA7" w:rsidRPr="0042521F" w:rsidRDefault="005D7FA7" w:rsidP="00676DE4">
      <w:pPr>
        <w:pStyle w:val="NoSpacing"/>
        <w:rPr>
          <w:rFonts w:cstheme="minorHAnsi"/>
          <w:sz w:val="24"/>
          <w:szCs w:val="24"/>
        </w:rPr>
      </w:pPr>
    </w:p>
    <w:p w14:paraId="71C5C0DC" w14:textId="1E977DCB" w:rsidR="00676DE4" w:rsidRPr="009C6443" w:rsidRDefault="00CE0DC6" w:rsidP="00676DE4">
      <w:pPr>
        <w:pStyle w:val="NoSpacing"/>
        <w:rPr>
          <w:rFonts w:cstheme="minorHAnsi"/>
          <w:b/>
          <w:sz w:val="24"/>
          <w:szCs w:val="24"/>
          <w:u w:val="single"/>
        </w:rPr>
      </w:pPr>
      <w:r w:rsidRPr="009C6443">
        <w:rPr>
          <w:rFonts w:cstheme="minorHAnsi"/>
          <w:b/>
          <w:sz w:val="24"/>
          <w:szCs w:val="24"/>
          <w:u w:val="single"/>
        </w:rPr>
        <w:t xml:space="preserve">3.1 </w:t>
      </w:r>
      <w:r w:rsidR="00676DE4" w:rsidRPr="009C6443">
        <w:rPr>
          <w:rFonts w:cstheme="minorHAnsi"/>
          <w:b/>
          <w:sz w:val="24"/>
          <w:szCs w:val="24"/>
          <w:u w:val="single"/>
        </w:rPr>
        <w:t>Database overview</w:t>
      </w:r>
    </w:p>
    <w:p w14:paraId="5D193C47" w14:textId="77777777" w:rsidR="00D42EBA" w:rsidRDefault="00D42EBA" w:rsidP="00676DE4">
      <w:pPr>
        <w:pStyle w:val="NoSpacing"/>
        <w:rPr>
          <w:rFonts w:cstheme="minorHAnsi"/>
          <w:sz w:val="24"/>
          <w:szCs w:val="24"/>
        </w:rPr>
      </w:pPr>
    </w:p>
    <w:p w14:paraId="4F27FE2C" w14:textId="6273ED6E" w:rsidR="00E87954" w:rsidRDefault="00D42EBA" w:rsidP="00E87954">
      <w:pPr>
        <w:shd w:val="clear" w:color="auto" w:fill="FFFFFF"/>
        <w:spacing w:after="0" w:line="240" w:lineRule="auto"/>
        <w:rPr>
          <w:rFonts w:eastAsia="Times New Roman" w:cstheme="minorHAnsi"/>
          <w:sz w:val="24"/>
          <w:szCs w:val="24"/>
        </w:rPr>
      </w:pPr>
      <w:r>
        <w:rPr>
          <w:rFonts w:cstheme="minorHAnsi"/>
          <w:sz w:val="24"/>
          <w:szCs w:val="24"/>
        </w:rPr>
        <w:t>F</w:t>
      </w:r>
      <w:r w:rsidR="00676DE4" w:rsidRPr="0042521F">
        <w:rPr>
          <w:rFonts w:cstheme="minorHAnsi"/>
          <w:sz w:val="24"/>
          <w:szCs w:val="24"/>
        </w:rPr>
        <w:t>ifteen articles</w:t>
      </w:r>
      <w:r>
        <w:rPr>
          <w:rFonts w:cstheme="minorHAnsi"/>
          <w:sz w:val="24"/>
          <w:szCs w:val="24"/>
        </w:rPr>
        <w:t xml:space="preserve"> (</w:t>
      </w:r>
      <w:r w:rsidR="00A44CEE" w:rsidRPr="00D42EBA">
        <w:rPr>
          <w:rFonts w:cstheme="minorHAnsi"/>
          <w:b/>
          <w:sz w:val="24"/>
          <w:szCs w:val="24"/>
        </w:rPr>
        <w:t>Supplementary</w:t>
      </w:r>
      <w:r w:rsidRPr="00D42EBA">
        <w:rPr>
          <w:rFonts w:cstheme="minorHAnsi"/>
          <w:b/>
          <w:sz w:val="24"/>
          <w:szCs w:val="24"/>
        </w:rPr>
        <w:t xml:space="preserve"> material X</w:t>
      </w:r>
      <w:r>
        <w:rPr>
          <w:rFonts w:cstheme="minorHAnsi"/>
          <w:sz w:val="24"/>
          <w:szCs w:val="24"/>
        </w:rPr>
        <w:t>)</w:t>
      </w:r>
      <w:r w:rsidR="00676DE4" w:rsidRPr="0042521F">
        <w:rPr>
          <w:rFonts w:cstheme="minorHAnsi"/>
          <w:sz w:val="24"/>
          <w:szCs w:val="24"/>
        </w:rPr>
        <w:t xml:space="preserve"> fi</w:t>
      </w:r>
      <w:r w:rsidR="00EB589C" w:rsidRPr="0042521F">
        <w:rPr>
          <w:rFonts w:cstheme="minorHAnsi"/>
          <w:sz w:val="24"/>
          <w:szCs w:val="24"/>
        </w:rPr>
        <w:t xml:space="preserve">t our criteria, </w:t>
      </w:r>
      <w:r>
        <w:rPr>
          <w:rFonts w:cstheme="minorHAnsi"/>
          <w:sz w:val="24"/>
          <w:szCs w:val="24"/>
        </w:rPr>
        <w:t>producing</w:t>
      </w:r>
      <w:r w:rsidR="00EB589C" w:rsidRPr="0042521F">
        <w:rPr>
          <w:rFonts w:cstheme="minorHAnsi"/>
          <w:sz w:val="24"/>
          <w:szCs w:val="24"/>
        </w:rPr>
        <w:t xml:space="preserve"> </w:t>
      </w:r>
      <w:r w:rsidR="00723402" w:rsidRPr="0042521F">
        <w:rPr>
          <w:rFonts w:cstheme="minorHAnsi"/>
          <w:sz w:val="24"/>
          <w:szCs w:val="24"/>
        </w:rPr>
        <w:t xml:space="preserve">123 </w:t>
      </w:r>
      <w:r w:rsidR="00676DE4" w:rsidRPr="0042521F">
        <w:rPr>
          <w:rFonts w:cstheme="minorHAnsi"/>
          <w:sz w:val="24"/>
          <w:szCs w:val="24"/>
        </w:rPr>
        <w:t>response ratios</w:t>
      </w:r>
      <w:r w:rsidR="00723402" w:rsidRPr="0042521F">
        <w:rPr>
          <w:rFonts w:cstheme="minorHAnsi"/>
          <w:sz w:val="24"/>
          <w:szCs w:val="24"/>
        </w:rPr>
        <w:t xml:space="preserve"> for weed biomass and 11</w:t>
      </w:r>
      <w:r>
        <w:rPr>
          <w:rFonts w:cstheme="minorHAnsi"/>
          <w:sz w:val="24"/>
          <w:szCs w:val="24"/>
        </w:rPr>
        <w:t>9</w:t>
      </w:r>
      <w:r w:rsidR="00723402" w:rsidRPr="0042521F">
        <w:rPr>
          <w:rFonts w:cstheme="minorHAnsi"/>
          <w:sz w:val="24"/>
          <w:szCs w:val="24"/>
        </w:rPr>
        <w:t xml:space="preserve"> response ratios for weed density</w:t>
      </w:r>
      <w:r w:rsidR="00A44CEE">
        <w:rPr>
          <w:rFonts w:cstheme="minorHAnsi"/>
          <w:sz w:val="24"/>
          <w:szCs w:val="24"/>
        </w:rPr>
        <w:t>. The studies</w:t>
      </w:r>
      <w:r>
        <w:rPr>
          <w:rFonts w:cstheme="minorHAnsi"/>
          <w:sz w:val="24"/>
          <w:szCs w:val="24"/>
        </w:rPr>
        <w:t xml:space="preserve"> </w:t>
      </w:r>
      <w:r w:rsidR="00FD4E73">
        <w:rPr>
          <w:rFonts w:cstheme="minorHAnsi"/>
          <w:sz w:val="24"/>
          <w:szCs w:val="24"/>
        </w:rPr>
        <w:t>represent</w:t>
      </w:r>
      <w:r>
        <w:rPr>
          <w:rFonts w:cstheme="minorHAnsi"/>
          <w:sz w:val="24"/>
          <w:szCs w:val="24"/>
        </w:rPr>
        <w:t xml:space="preserve"> a range of site characteristics and m</w:t>
      </w:r>
      <w:r w:rsidR="00D63120">
        <w:rPr>
          <w:rFonts w:cstheme="minorHAnsi"/>
          <w:sz w:val="24"/>
          <w:szCs w:val="24"/>
        </w:rPr>
        <w:t>anagements representative of maize-</w:t>
      </w:r>
      <w:r>
        <w:rPr>
          <w:rFonts w:cstheme="minorHAnsi"/>
          <w:sz w:val="24"/>
          <w:szCs w:val="24"/>
        </w:rPr>
        <w:t>soybean production systems of the Corn Belt (</w:t>
      </w:r>
      <w:r w:rsidR="00FC675C">
        <w:rPr>
          <w:rFonts w:cstheme="minorHAnsi"/>
          <w:sz w:val="24"/>
          <w:szCs w:val="24"/>
        </w:rPr>
        <w:t xml:space="preserve">Fig 1; </w:t>
      </w:r>
      <w:r>
        <w:rPr>
          <w:rFonts w:cstheme="minorHAnsi"/>
          <w:sz w:val="24"/>
          <w:szCs w:val="24"/>
        </w:rPr>
        <w:t xml:space="preserve">Table </w:t>
      </w:r>
      <w:r w:rsidR="00FC675C">
        <w:rPr>
          <w:rFonts w:cstheme="minorHAnsi"/>
          <w:sz w:val="24"/>
          <w:szCs w:val="24"/>
        </w:rPr>
        <w:t>1</w:t>
      </w:r>
      <w:r>
        <w:rPr>
          <w:rFonts w:cstheme="minorHAnsi"/>
          <w:sz w:val="24"/>
          <w:szCs w:val="24"/>
        </w:rPr>
        <w:t>)</w:t>
      </w:r>
      <w:r w:rsidR="00486004" w:rsidRPr="0042521F">
        <w:rPr>
          <w:rFonts w:cstheme="minorHAnsi"/>
          <w:sz w:val="24"/>
          <w:szCs w:val="24"/>
        </w:rPr>
        <w:t>.</w:t>
      </w:r>
      <w:r w:rsidR="00E87954">
        <w:rPr>
          <w:rFonts w:cstheme="minorHAnsi"/>
          <w:sz w:val="24"/>
          <w:szCs w:val="24"/>
        </w:rPr>
        <w:t xml:space="preserve"> </w:t>
      </w:r>
      <w:r w:rsidR="00E87954">
        <w:rPr>
          <w:rFonts w:eastAsia="Times New Roman" w:cstheme="minorHAnsi"/>
          <w:sz w:val="24"/>
          <w:szCs w:val="24"/>
        </w:rPr>
        <w:t>Although the</w:t>
      </w:r>
      <w:r w:rsidR="00B6686C">
        <w:rPr>
          <w:rFonts w:eastAsia="Times New Roman" w:cstheme="minorHAnsi"/>
          <w:sz w:val="24"/>
          <w:szCs w:val="24"/>
        </w:rPr>
        <w:t xml:space="preserve"> subsequent</w:t>
      </w:r>
      <w:r w:rsidR="00E87954">
        <w:rPr>
          <w:rFonts w:eastAsia="Times New Roman" w:cstheme="minorHAnsi"/>
          <w:sz w:val="24"/>
          <w:szCs w:val="24"/>
        </w:rPr>
        <w:t xml:space="preserve"> </w:t>
      </w:r>
      <w:r w:rsidR="00B6686C">
        <w:rPr>
          <w:rFonts w:eastAsia="Times New Roman" w:cstheme="minorHAnsi"/>
          <w:sz w:val="24"/>
          <w:szCs w:val="24"/>
        </w:rPr>
        <w:t xml:space="preserve">cash </w:t>
      </w:r>
      <w:r w:rsidR="00E87954">
        <w:rPr>
          <w:rFonts w:eastAsia="Times New Roman" w:cstheme="minorHAnsi"/>
          <w:sz w:val="24"/>
          <w:szCs w:val="24"/>
        </w:rPr>
        <w:t>crop’s planting density can affect a CC’s weed suppression effectiveness (Ryan et al. 2011), we were unable to assess that aspect of the cropping systems due to a paucity of reported cash crop planting densities in the papers.</w:t>
      </w:r>
    </w:p>
    <w:p w14:paraId="618CCA4D" w14:textId="7C4DC914" w:rsidR="00676DE4" w:rsidRDefault="00676DE4" w:rsidP="00676DE4">
      <w:pPr>
        <w:pStyle w:val="NoSpacing"/>
        <w:rPr>
          <w:rFonts w:cstheme="minorHAnsi"/>
          <w:sz w:val="24"/>
          <w:szCs w:val="24"/>
        </w:rPr>
      </w:pPr>
    </w:p>
    <w:p w14:paraId="0B0044F5" w14:textId="656E235C" w:rsidR="00D42EBA" w:rsidRDefault="00D42EBA" w:rsidP="00676DE4">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FC675C" w14:paraId="04E7DBB9" w14:textId="77777777" w:rsidTr="00FC675C">
        <w:tc>
          <w:tcPr>
            <w:tcW w:w="9350" w:type="dxa"/>
          </w:tcPr>
          <w:p w14:paraId="7786AEAB" w14:textId="28D516FC" w:rsidR="00FC675C" w:rsidRDefault="00CF530E" w:rsidP="00676DE4">
            <w:pPr>
              <w:pStyle w:val="NoSpacing"/>
              <w:rPr>
                <w:rFonts w:cstheme="minorHAnsi"/>
                <w:sz w:val="24"/>
                <w:szCs w:val="24"/>
              </w:rPr>
            </w:pPr>
            <w:r>
              <w:rPr>
                <w:rFonts w:cstheme="minorHAnsi"/>
                <w:noProof/>
                <w:sz w:val="24"/>
                <w:szCs w:val="24"/>
              </w:rPr>
              <w:lastRenderedPageBreak/>
              <w:drawing>
                <wp:inline distT="0" distB="0" distL="0" distR="0" wp14:anchorId="11DF8908" wp14:editId="3D58E21E">
                  <wp:extent cx="5943600" cy="3218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_fig1_map-sites-till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18180"/>
                          </a:xfrm>
                          <a:prstGeom prst="rect">
                            <a:avLst/>
                          </a:prstGeom>
                        </pic:spPr>
                      </pic:pic>
                    </a:graphicData>
                  </a:graphic>
                </wp:inline>
              </w:drawing>
            </w:r>
          </w:p>
        </w:tc>
      </w:tr>
      <w:tr w:rsidR="00FC675C" w14:paraId="63D4C30A" w14:textId="77777777" w:rsidTr="00FC675C">
        <w:tc>
          <w:tcPr>
            <w:tcW w:w="9350" w:type="dxa"/>
          </w:tcPr>
          <w:p w14:paraId="4DE4F696" w14:textId="43928BE6" w:rsidR="00FC675C" w:rsidRDefault="00FC675C" w:rsidP="00676DE4">
            <w:pPr>
              <w:pStyle w:val="NoSpacing"/>
              <w:rPr>
                <w:rFonts w:cstheme="minorHAnsi"/>
                <w:sz w:val="24"/>
                <w:szCs w:val="24"/>
              </w:rPr>
            </w:pPr>
            <w:r w:rsidRPr="007C4BB7">
              <w:rPr>
                <w:rFonts w:cstheme="minorHAnsi"/>
                <w:b/>
                <w:sz w:val="24"/>
                <w:szCs w:val="24"/>
              </w:rPr>
              <w:t>Figure 1</w:t>
            </w:r>
            <w:r w:rsidR="00F216D7">
              <w:rPr>
                <w:rFonts w:cstheme="minorHAnsi"/>
                <w:sz w:val="24"/>
                <w:szCs w:val="24"/>
              </w:rPr>
              <w:t xml:space="preserve"> (rough draft)</w:t>
            </w:r>
            <w:r>
              <w:rPr>
                <w:rFonts w:cstheme="minorHAnsi"/>
                <w:sz w:val="24"/>
                <w:szCs w:val="24"/>
              </w:rPr>
              <w:t xml:space="preserve">. </w:t>
            </w:r>
            <w:r w:rsidR="00A91688">
              <w:rPr>
                <w:rFonts w:cstheme="minorHAnsi"/>
                <w:sz w:val="24"/>
                <w:szCs w:val="24"/>
              </w:rPr>
              <w:t xml:space="preserve">Our database comprised </w:t>
            </w:r>
            <w:r w:rsidR="00B6686C">
              <w:rPr>
                <w:rFonts w:cstheme="minorHAnsi"/>
                <w:sz w:val="24"/>
                <w:szCs w:val="24"/>
              </w:rPr>
              <w:t>15</w:t>
            </w:r>
            <w:r w:rsidR="00A91688">
              <w:rPr>
                <w:rFonts w:cstheme="minorHAnsi"/>
                <w:sz w:val="24"/>
                <w:szCs w:val="24"/>
              </w:rPr>
              <w:t xml:space="preserve"> published studies done in one of the 12 Corn Belt states that measured weed biomass or weed density in a winter cover cropped and no-cover treatment of maize or soybean; point shape indicates the weed response reported, point size the number of comparisons extracted from the study location, and point color the tillage classification of the study. No studies from North and South Dakota met our selection criteria. </w:t>
            </w:r>
          </w:p>
        </w:tc>
      </w:tr>
    </w:tbl>
    <w:p w14:paraId="4D4F5FF4" w14:textId="7921042E" w:rsidR="00FC675C" w:rsidRDefault="00FC675C" w:rsidP="00676DE4">
      <w:pPr>
        <w:pStyle w:val="NoSpacing"/>
        <w:rPr>
          <w:rFonts w:cstheme="minorHAnsi"/>
          <w:sz w:val="24"/>
          <w:szCs w:val="24"/>
        </w:rPr>
      </w:pPr>
    </w:p>
    <w:p w14:paraId="02AA522C" w14:textId="77777777" w:rsidR="00FC675C" w:rsidRDefault="00FC675C" w:rsidP="00676DE4">
      <w:pPr>
        <w:pStyle w:val="NoSpacing"/>
        <w:rPr>
          <w:rFonts w:cstheme="minorHAnsi"/>
          <w:sz w:val="24"/>
          <w:szCs w:val="24"/>
        </w:rPr>
      </w:pPr>
    </w:p>
    <w:p w14:paraId="17DEE53B" w14:textId="0A5D4BD3" w:rsidR="00D42EBA" w:rsidRDefault="00D42EBA" w:rsidP="00D42EBA">
      <w:pPr>
        <w:shd w:val="clear" w:color="auto" w:fill="FFFFFF"/>
        <w:spacing w:after="0" w:line="240" w:lineRule="auto"/>
        <w:rPr>
          <w:rFonts w:eastAsia="Times New Roman" w:cstheme="minorHAnsi"/>
          <w:sz w:val="24"/>
          <w:szCs w:val="24"/>
        </w:rPr>
      </w:pPr>
      <w:r w:rsidRPr="00D42EBA">
        <w:rPr>
          <w:rFonts w:eastAsia="Times New Roman" w:cstheme="minorHAnsi"/>
          <w:b/>
          <w:sz w:val="24"/>
          <w:szCs w:val="24"/>
        </w:rPr>
        <w:t xml:space="preserve">Table </w:t>
      </w:r>
      <w:r w:rsidR="00FC675C">
        <w:rPr>
          <w:rFonts w:eastAsia="Times New Roman" w:cstheme="minorHAnsi"/>
          <w:b/>
          <w:sz w:val="24"/>
          <w:szCs w:val="24"/>
        </w:rPr>
        <w:t>1</w:t>
      </w:r>
      <w:r w:rsidRPr="00D42EBA">
        <w:rPr>
          <w:rFonts w:eastAsia="Times New Roman" w:cstheme="minorHAnsi"/>
          <w:b/>
          <w:sz w:val="24"/>
          <w:szCs w:val="24"/>
        </w:rPr>
        <w:t xml:space="preserve">. </w:t>
      </w:r>
      <w:r>
        <w:rPr>
          <w:rFonts w:eastAsia="Times New Roman" w:cstheme="minorHAnsi"/>
          <w:sz w:val="24"/>
          <w:szCs w:val="24"/>
        </w:rPr>
        <w:t>Management, experimental design, and site characteristics were extracted from each publication</w:t>
      </w:r>
      <w:r w:rsidR="00C075B5">
        <w:rPr>
          <w:rFonts w:eastAsia="Times New Roman" w:cstheme="minorHAnsi"/>
          <w:sz w:val="24"/>
          <w:szCs w:val="24"/>
        </w:rPr>
        <w:t xml:space="preserve">; </w:t>
      </w:r>
      <w:r w:rsidR="00CA4693">
        <w:rPr>
          <w:rFonts w:eastAsia="Times New Roman" w:cstheme="minorHAnsi"/>
          <w:sz w:val="24"/>
          <w:szCs w:val="24"/>
        </w:rPr>
        <w:t>weed biomass and weed density responses were separated into two separate datasets</w:t>
      </w:r>
      <w:r>
        <w:rPr>
          <w:rFonts w:eastAsia="Times New Roman" w:cstheme="minorHAnsi"/>
          <w:sz w:val="24"/>
          <w:szCs w:val="24"/>
        </w:rPr>
        <w:t xml:space="preserve">. </w:t>
      </w:r>
      <w:r w:rsidR="002B35A8">
        <w:rPr>
          <w:rFonts w:eastAsia="Times New Roman" w:cstheme="minorHAnsi"/>
          <w:sz w:val="24"/>
          <w:szCs w:val="24"/>
        </w:rPr>
        <w:t xml:space="preserve">The full database is available at </w:t>
      </w:r>
      <w:r w:rsidR="002B35A8" w:rsidRPr="002B35A8">
        <w:rPr>
          <w:rFonts w:eastAsia="Times New Roman" w:cstheme="minorHAnsi"/>
          <w:color w:val="FF0000"/>
          <w:sz w:val="24"/>
          <w:szCs w:val="24"/>
        </w:rPr>
        <w:t>XX</w:t>
      </w:r>
      <w:r w:rsidR="002B35A8">
        <w:rPr>
          <w:rFonts w:eastAsia="Times New Roman" w:cstheme="minorHAnsi"/>
          <w:sz w:val="24"/>
          <w:szCs w:val="24"/>
        </w:rPr>
        <w:t xml:space="preserve">. </w:t>
      </w:r>
    </w:p>
    <w:p w14:paraId="5D0CBBD5" w14:textId="77777777" w:rsidR="00D42EBA" w:rsidRDefault="00D42EBA" w:rsidP="00D42EBA">
      <w:pPr>
        <w:shd w:val="clear" w:color="auto" w:fill="FFFFFF"/>
        <w:spacing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108"/>
        <w:gridCol w:w="2930"/>
        <w:gridCol w:w="2133"/>
        <w:gridCol w:w="3179"/>
      </w:tblGrid>
      <w:tr w:rsidR="00D42EBA" w14:paraId="751CC4CD" w14:textId="77777777" w:rsidTr="00AC398E">
        <w:tc>
          <w:tcPr>
            <w:tcW w:w="1108" w:type="dxa"/>
          </w:tcPr>
          <w:p w14:paraId="4C8ECB7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Category</w:t>
            </w:r>
          </w:p>
        </w:tc>
        <w:tc>
          <w:tcPr>
            <w:tcW w:w="2930" w:type="dxa"/>
          </w:tcPr>
          <w:p w14:paraId="1D1FB1ED"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Factor</w:t>
            </w:r>
          </w:p>
        </w:tc>
        <w:tc>
          <w:tcPr>
            <w:tcW w:w="2133" w:type="dxa"/>
          </w:tcPr>
          <w:p w14:paraId="63F99EF2"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Biomass (n = 123)</w:t>
            </w:r>
          </w:p>
        </w:tc>
        <w:tc>
          <w:tcPr>
            <w:tcW w:w="3179" w:type="dxa"/>
          </w:tcPr>
          <w:p w14:paraId="7A539F8C" w14:textId="77777777" w:rsidR="00D42EBA" w:rsidRPr="00393E2A" w:rsidRDefault="00D42EBA" w:rsidP="000A77B4">
            <w:pPr>
              <w:rPr>
                <w:rFonts w:eastAsia="Times New Roman" w:cstheme="minorHAnsi"/>
                <w:b/>
                <w:sz w:val="24"/>
                <w:szCs w:val="24"/>
              </w:rPr>
            </w:pPr>
            <w:r w:rsidRPr="00393E2A">
              <w:rPr>
                <w:rFonts w:eastAsia="Times New Roman" w:cstheme="minorHAnsi"/>
                <w:b/>
                <w:sz w:val="24"/>
                <w:szCs w:val="24"/>
              </w:rPr>
              <w:t>Density (n = 119)</w:t>
            </w:r>
          </w:p>
        </w:tc>
      </w:tr>
      <w:tr w:rsidR="00D42EBA" w14:paraId="646BB18A" w14:textId="77777777" w:rsidTr="00010DDF">
        <w:tc>
          <w:tcPr>
            <w:tcW w:w="9350" w:type="dxa"/>
            <w:gridSpan w:val="4"/>
            <w:shd w:val="clear" w:color="auto" w:fill="E7E6E6" w:themeFill="background2"/>
          </w:tcPr>
          <w:p w14:paraId="6BB6F1EB" w14:textId="77777777" w:rsidR="00D42EBA" w:rsidRPr="00D41CFD" w:rsidRDefault="00D42EBA" w:rsidP="000A77B4">
            <w:pPr>
              <w:rPr>
                <w:rFonts w:eastAsia="Times New Roman" w:cstheme="minorHAnsi"/>
                <w:b/>
                <w:i/>
                <w:sz w:val="24"/>
                <w:szCs w:val="24"/>
              </w:rPr>
            </w:pPr>
            <w:r w:rsidRPr="00D41CFD">
              <w:rPr>
                <w:rFonts w:eastAsia="Times New Roman" w:cstheme="minorHAnsi"/>
                <w:b/>
                <w:i/>
                <w:sz w:val="24"/>
                <w:szCs w:val="24"/>
              </w:rPr>
              <w:t>Management</w:t>
            </w:r>
          </w:p>
        </w:tc>
      </w:tr>
      <w:tr w:rsidR="00D42EBA" w14:paraId="2E77D827" w14:textId="77777777" w:rsidTr="00AC398E">
        <w:tc>
          <w:tcPr>
            <w:tcW w:w="1108" w:type="dxa"/>
          </w:tcPr>
          <w:p w14:paraId="1286EE00" w14:textId="77777777" w:rsidR="00D42EBA" w:rsidRDefault="00D42EBA" w:rsidP="000A77B4">
            <w:pPr>
              <w:rPr>
                <w:rFonts w:eastAsia="Times New Roman" w:cstheme="minorHAnsi"/>
                <w:sz w:val="24"/>
                <w:szCs w:val="24"/>
              </w:rPr>
            </w:pPr>
            <w:r>
              <w:rPr>
                <w:rFonts w:eastAsia="Times New Roman" w:cstheme="minorHAnsi"/>
                <w:sz w:val="24"/>
                <w:szCs w:val="24"/>
              </w:rPr>
              <w:t>System</w:t>
            </w:r>
          </w:p>
        </w:tc>
        <w:tc>
          <w:tcPr>
            <w:tcW w:w="2930" w:type="dxa"/>
          </w:tcPr>
          <w:p w14:paraId="5D653AEF" w14:textId="77777777" w:rsidR="00D42EBA" w:rsidRDefault="00D42EBA" w:rsidP="000A77B4">
            <w:pPr>
              <w:rPr>
                <w:rFonts w:eastAsia="Times New Roman" w:cstheme="minorHAnsi"/>
                <w:sz w:val="24"/>
                <w:szCs w:val="24"/>
              </w:rPr>
            </w:pPr>
            <w:r>
              <w:rPr>
                <w:rFonts w:eastAsia="Times New Roman" w:cstheme="minorHAnsi"/>
                <w:sz w:val="24"/>
                <w:szCs w:val="24"/>
              </w:rPr>
              <w:t>Tillage</w:t>
            </w:r>
          </w:p>
        </w:tc>
        <w:tc>
          <w:tcPr>
            <w:tcW w:w="2133" w:type="dxa"/>
          </w:tcPr>
          <w:p w14:paraId="0F92C0DD"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(n=30) </w:t>
            </w:r>
          </w:p>
          <w:p w14:paraId="0BFD9031" w14:textId="77777777" w:rsidR="00D42EBA" w:rsidRDefault="00D42EBA" w:rsidP="000A77B4">
            <w:pPr>
              <w:rPr>
                <w:rFonts w:eastAsia="Times New Roman" w:cstheme="minorHAnsi"/>
                <w:sz w:val="24"/>
                <w:szCs w:val="24"/>
              </w:rPr>
            </w:pPr>
            <w:r>
              <w:rPr>
                <w:rFonts w:eastAsia="Times New Roman" w:cstheme="minorHAnsi"/>
                <w:sz w:val="24"/>
                <w:szCs w:val="24"/>
              </w:rPr>
              <w:t>Zero-till (n=93)</w:t>
            </w:r>
          </w:p>
        </w:tc>
        <w:tc>
          <w:tcPr>
            <w:tcW w:w="3179" w:type="dxa"/>
          </w:tcPr>
          <w:p w14:paraId="19915A3B" w14:textId="77777777" w:rsidR="00D42EBA" w:rsidRDefault="00D42EBA" w:rsidP="000A77B4">
            <w:pPr>
              <w:rPr>
                <w:rFonts w:eastAsia="Times New Roman" w:cstheme="minorHAnsi"/>
                <w:sz w:val="24"/>
                <w:szCs w:val="24"/>
              </w:rPr>
            </w:pPr>
            <w:r>
              <w:rPr>
                <w:rFonts w:eastAsia="Times New Roman" w:cstheme="minorHAnsi"/>
                <w:sz w:val="24"/>
                <w:szCs w:val="24"/>
              </w:rPr>
              <w:t xml:space="preserve">Tilled (n=31) </w:t>
            </w:r>
          </w:p>
          <w:p w14:paraId="783F4646" w14:textId="77777777" w:rsidR="00D42EBA" w:rsidRDefault="00D42EBA" w:rsidP="000A77B4">
            <w:pPr>
              <w:rPr>
                <w:rFonts w:eastAsia="Times New Roman" w:cstheme="minorHAnsi"/>
                <w:sz w:val="24"/>
                <w:szCs w:val="24"/>
              </w:rPr>
            </w:pPr>
            <w:r>
              <w:rPr>
                <w:rFonts w:eastAsia="Times New Roman" w:cstheme="minorHAnsi"/>
                <w:sz w:val="24"/>
                <w:szCs w:val="24"/>
              </w:rPr>
              <w:t>Zero-till (n=88)</w:t>
            </w:r>
          </w:p>
        </w:tc>
      </w:tr>
      <w:tr w:rsidR="00D42EBA" w14:paraId="3C4CF5AD" w14:textId="77777777" w:rsidTr="00AC398E">
        <w:tc>
          <w:tcPr>
            <w:tcW w:w="1108" w:type="dxa"/>
          </w:tcPr>
          <w:p w14:paraId="46AC1939" w14:textId="77777777" w:rsidR="00D42EBA" w:rsidRDefault="00D42EBA" w:rsidP="000A77B4">
            <w:pPr>
              <w:rPr>
                <w:rFonts w:eastAsia="Times New Roman" w:cstheme="minorHAnsi"/>
                <w:sz w:val="24"/>
                <w:szCs w:val="24"/>
              </w:rPr>
            </w:pPr>
          </w:p>
        </w:tc>
        <w:tc>
          <w:tcPr>
            <w:tcW w:w="2930" w:type="dxa"/>
          </w:tcPr>
          <w:p w14:paraId="53507D5E" w14:textId="77777777" w:rsidR="00D42EBA" w:rsidRDefault="00D42EBA" w:rsidP="000A77B4">
            <w:pPr>
              <w:rPr>
                <w:rFonts w:eastAsia="Times New Roman" w:cstheme="minorHAnsi"/>
                <w:sz w:val="24"/>
                <w:szCs w:val="24"/>
              </w:rPr>
            </w:pPr>
            <w:r>
              <w:rPr>
                <w:rFonts w:eastAsia="Times New Roman" w:cstheme="minorHAnsi"/>
                <w:sz w:val="24"/>
                <w:szCs w:val="24"/>
              </w:rPr>
              <w:t>Time between cover crop termination and cash crop planting</w:t>
            </w:r>
          </w:p>
        </w:tc>
        <w:tc>
          <w:tcPr>
            <w:tcW w:w="2133" w:type="dxa"/>
          </w:tcPr>
          <w:p w14:paraId="51E65AEF" w14:textId="77777777" w:rsidR="00D42EBA" w:rsidRDefault="00D42EBA" w:rsidP="000A77B4">
            <w:pPr>
              <w:rPr>
                <w:rFonts w:eastAsia="Times New Roman" w:cstheme="minorHAnsi"/>
                <w:sz w:val="24"/>
                <w:szCs w:val="24"/>
              </w:rPr>
            </w:pPr>
            <w:r>
              <w:rPr>
                <w:rFonts w:eastAsia="Times New Roman" w:cstheme="minorHAnsi"/>
                <w:sz w:val="24"/>
                <w:szCs w:val="24"/>
              </w:rPr>
              <w:t>-31 – 29 days</w:t>
            </w:r>
          </w:p>
        </w:tc>
        <w:tc>
          <w:tcPr>
            <w:tcW w:w="3179" w:type="dxa"/>
          </w:tcPr>
          <w:p w14:paraId="0D3B7039" w14:textId="77777777" w:rsidR="00D42EBA" w:rsidRDefault="00D42EBA" w:rsidP="000A77B4">
            <w:pPr>
              <w:rPr>
                <w:rFonts w:eastAsia="Times New Roman" w:cstheme="minorHAnsi"/>
                <w:sz w:val="24"/>
                <w:szCs w:val="24"/>
              </w:rPr>
            </w:pPr>
            <w:r>
              <w:rPr>
                <w:rFonts w:eastAsia="Times New Roman" w:cstheme="minorHAnsi"/>
                <w:sz w:val="24"/>
                <w:szCs w:val="24"/>
              </w:rPr>
              <w:t>-31 – 13 days</w:t>
            </w:r>
          </w:p>
        </w:tc>
      </w:tr>
      <w:tr w:rsidR="00D42EBA" w14:paraId="0F6B3EAD" w14:textId="77777777" w:rsidTr="00AC398E">
        <w:tc>
          <w:tcPr>
            <w:tcW w:w="1108" w:type="dxa"/>
          </w:tcPr>
          <w:p w14:paraId="6F79C5D0" w14:textId="77777777" w:rsidR="00D42EBA" w:rsidRDefault="00D42EBA" w:rsidP="000A77B4">
            <w:pPr>
              <w:rPr>
                <w:rFonts w:eastAsia="Times New Roman" w:cstheme="minorHAnsi"/>
                <w:sz w:val="24"/>
                <w:szCs w:val="24"/>
              </w:rPr>
            </w:pPr>
            <w:r>
              <w:rPr>
                <w:rFonts w:eastAsia="Times New Roman" w:cstheme="minorHAnsi"/>
                <w:sz w:val="24"/>
                <w:szCs w:val="24"/>
              </w:rPr>
              <w:t>Cover Crop</w:t>
            </w:r>
          </w:p>
        </w:tc>
        <w:tc>
          <w:tcPr>
            <w:tcW w:w="2930" w:type="dxa"/>
          </w:tcPr>
          <w:p w14:paraId="2DA69FD8" w14:textId="77777777" w:rsidR="00D42EBA" w:rsidRDefault="00D42EBA" w:rsidP="000A77B4">
            <w:pPr>
              <w:rPr>
                <w:rFonts w:eastAsia="Times New Roman" w:cstheme="minorHAnsi"/>
                <w:sz w:val="24"/>
                <w:szCs w:val="24"/>
              </w:rPr>
            </w:pPr>
            <w:r>
              <w:rPr>
                <w:rFonts w:eastAsia="Times New Roman" w:cstheme="minorHAnsi"/>
                <w:sz w:val="24"/>
                <w:szCs w:val="24"/>
              </w:rPr>
              <w:t>Type</w:t>
            </w:r>
          </w:p>
          <w:p w14:paraId="6C4EEEDE" w14:textId="77777777" w:rsidR="00D42EBA" w:rsidRDefault="00D42EBA" w:rsidP="000A77B4">
            <w:pPr>
              <w:rPr>
                <w:rFonts w:eastAsia="Times New Roman" w:cstheme="minorHAnsi"/>
                <w:sz w:val="24"/>
                <w:szCs w:val="24"/>
              </w:rPr>
            </w:pPr>
          </w:p>
        </w:tc>
        <w:tc>
          <w:tcPr>
            <w:tcW w:w="2133" w:type="dxa"/>
          </w:tcPr>
          <w:p w14:paraId="2B2EACD7" w14:textId="77777777" w:rsidR="00D42EBA" w:rsidRDefault="00D42EBA" w:rsidP="000A77B4">
            <w:pPr>
              <w:rPr>
                <w:rFonts w:eastAsia="Times New Roman" w:cstheme="minorHAnsi"/>
                <w:sz w:val="24"/>
                <w:szCs w:val="24"/>
              </w:rPr>
            </w:pPr>
            <w:r>
              <w:rPr>
                <w:rFonts w:eastAsia="Times New Roman" w:cstheme="minorHAnsi"/>
                <w:sz w:val="24"/>
                <w:szCs w:val="24"/>
              </w:rPr>
              <w:t>Grass (n=46)</w:t>
            </w:r>
          </w:p>
          <w:p w14:paraId="1C592283" w14:textId="0D0D6B0E" w:rsidR="00D42EBA" w:rsidRDefault="00D42EBA" w:rsidP="000A77B4">
            <w:pPr>
              <w:rPr>
                <w:rFonts w:eastAsia="Times New Roman" w:cstheme="minorHAnsi"/>
                <w:sz w:val="24"/>
                <w:szCs w:val="24"/>
              </w:rPr>
            </w:pPr>
            <w:r>
              <w:rPr>
                <w:rFonts w:eastAsia="Times New Roman" w:cstheme="minorHAnsi"/>
                <w:sz w:val="24"/>
                <w:szCs w:val="24"/>
              </w:rPr>
              <w:t>Non-grass (n=77</w:t>
            </w:r>
            <w:r w:rsidR="00CC1106">
              <w:rPr>
                <w:rFonts w:eastAsia="Times New Roman" w:cstheme="minorHAnsi"/>
                <w:sz w:val="24"/>
                <w:szCs w:val="24"/>
              </w:rPr>
              <w:t>)</w:t>
            </w:r>
          </w:p>
          <w:p w14:paraId="38A9870D" w14:textId="6F2EFFC4" w:rsidR="00CC1106" w:rsidRDefault="00CC1106" w:rsidP="000A77B4">
            <w:pPr>
              <w:rPr>
                <w:rFonts w:eastAsia="Times New Roman" w:cstheme="minorHAnsi"/>
                <w:sz w:val="24"/>
                <w:szCs w:val="24"/>
              </w:rPr>
            </w:pPr>
            <w:r w:rsidRPr="00CC1106">
              <w:rPr>
                <w:rFonts w:eastAsia="Times New Roman" w:cstheme="minorHAnsi"/>
                <w:i/>
                <w:sz w:val="24"/>
                <w:szCs w:val="24"/>
              </w:rPr>
              <w:t>Non-grass category includes brassicas (</w:t>
            </w:r>
            <w:r>
              <w:rPr>
                <w:rFonts w:eastAsia="Times New Roman" w:cstheme="minorHAnsi"/>
                <w:i/>
                <w:sz w:val="24"/>
                <w:szCs w:val="24"/>
              </w:rPr>
              <w:t>3</w:t>
            </w:r>
            <w:r w:rsidRPr="00CC1106">
              <w:rPr>
                <w:rFonts w:eastAsia="Times New Roman" w:cstheme="minorHAnsi"/>
                <w:i/>
                <w:sz w:val="24"/>
                <w:szCs w:val="24"/>
              </w:rPr>
              <w:t>), legumes (7</w:t>
            </w:r>
            <w:r>
              <w:rPr>
                <w:rFonts w:eastAsia="Times New Roman" w:cstheme="minorHAnsi"/>
                <w:i/>
                <w:sz w:val="24"/>
                <w:szCs w:val="24"/>
              </w:rPr>
              <w:t>4</w:t>
            </w:r>
            <w:r w:rsidRPr="00CC1106">
              <w:rPr>
                <w:rFonts w:eastAsia="Times New Roman" w:cstheme="minorHAnsi"/>
                <w:i/>
                <w:sz w:val="24"/>
                <w:szCs w:val="24"/>
              </w:rPr>
              <w:t>)</w:t>
            </w:r>
          </w:p>
        </w:tc>
        <w:tc>
          <w:tcPr>
            <w:tcW w:w="3179" w:type="dxa"/>
          </w:tcPr>
          <w:p w14:paraId="5AAEDA7C" w14:textId="77777777" w:rsidR="00D42EBA" w:rsidRDefault="00D42EBA" w:rsidP="000A77B4">
            <w:pPr>
              <w:rPr>
                <w:rFonts w:eastAsia="Times New Roman" w:cstheme="minorHAnsi"/>
                <w:sz w:val="24"/>
                <w:szCs w:val="24"/>
              </w:rPr>
            </w:pPr>
            <w:r>
              <w:rPr>
                <w:rFonts w:eastAsia="Times New Roman" w:cstheme="minorHAnsi"/>
                <w:sz w:val="24"/>
                <w:szCs w:val="24"/>
              </w:rPr>
              <w:t>Grass (n=31)</w:t>
            </w:r>
          </w:p>
          <w:p w14:paraId="1B17F18F" w14:textId="77777777" w:rsidR="00D42EBA" w:rsidRDefault="00D42EBA" w:rsidP="000A77B4">
            <w:pPr>
              <w:rPr>
                <w:rFonts w:eastAsia="Times New Roman" w:cstheme="minorHAnsi"/>
                <w:sz w:val="24"/>
                <w:szCs w:val="24"/>
              </w:rPr>
            </w:pPr>
            <w:r>
              <w:rPr>
                <w:rFonts w:eastAsia="Times New Roman" w:cstheme="minorHAnsi"/>
                <w:sz w:val="24"/>
                <w:szCs w:val="24"/>
              </w:rPr>
              <w:t>Non-grass (n=88)</w:t>
            </w:r>
          </w:p>
          <w:p w14:paraId="01009BF2" w14:textId="009AC9EE" w:rsidR="00CC1106" w:rsidRPr="00CC1106" w:rsidRDefault="00CC1106" w:rsidP="000A77B4">
            <w:pPr>
              <w:rPr>
                <w:rFonts w:eastAsia="Times New Roman" w:cstheme="minorHAnsi"/>
                <w:i/>
                <w:sz w:val="24"/>
                <w:szCs w:val="24"/>
              </w:rPr>
            </w:pPr>
            <w:r w:rsidRPr="00CC1106">
              <w:rPr>
                <w:rFonts w:eastAsia="Times New Roman" w:cstheme="minorHAnsi"/>
                <w:i/>
                <w:sz w:val="24"/>
                <w:szCs w:val="24"/>
              </w:rPr>
              <w:t>Non-grass category includes brassicas (9), legumes (73), mixtures (6)</w:t>
            </w:r>
          </w:p>
        </w:tc>
      </w:tr>
      <w:tr w:rsidR="00D42EBA" w14:paraId="40742B48" w14:textId="77777777" w:rsidTr="00AC398E">
        <w:tc>
          <w:tcPr>
            <w:tcW w:w="1108" w:type="dxa"/>
          </w:tcPr>
          <w:p w14:paraId="20502953" w14:textId="77777777" w:rsidR="00D42EBA" w:rsidRDefault="00D42EBA" w:rsidP="000A77B4">
            <w:pPr>
              <w:rPr>
                <w:rFonts w:eastAsia="Times New Roman" w:cstheme="minorHAnsi"/>
                <w:sz w:val="24"/>
                <w:szCs w:val="24"/>
              </w:rPr>
            </w:pPr>
          </w:p>
        </w:tc>
        <w:tc>
          <w:tcPr>
            <w:tcW w:w="2930" w:type="dxa"/>
          </w:tcPr>
          <w:p w14:paraId="3E4E1627" w14:textId="77777777" w:rsidR="00D42EBA" w:rsidRDefault="00D42EBA" w:rsidP="000A77B4">
            <w:pPr>
              <w:rPr>
                <w:rFonts w:eastAsia="Times New Roman" w:cstheme="minorHAnsi"/>
                <w:sz w:val="24"/>
                <w:szCs w:val="24"/>
              </w:rPr>
            </w:pPr>
            <w:r>
              <w:rPr>
                <w:rFonts w:eastAsia="Times New Roman" w:cstheme="minorHAnsi"/>
                <w:sz w:val="24"/>
                <w:szCs w:val="24"/>
              </w:rPr>
              <w:t>Planting date</w:t>
            </w:r>
          </w:p>
        </w:tc>
        <w:tc>
          <w:tcPr>
            <w:tcW w:w="2133" w:type="dxa"/>
          </w:tcPr>
          <w:p w14:paraId="54B4B2D1" w14:textId="77777777" w:rsidR="00D42EBA" w:rsidRDefault="00D42EBA" w:rsidP="000A77B4">
            <w:pPr>
              <w:rPr>
                <w:rFonts w:eastAsia="Times New Roman" w:cstheme="minorHAnsi"/>
                <w:sz w:val="24"/>
                <w:szCs w:val="24"/>
              </w:rPr>
            </w:pPr>
            <w:r>
              <w:rPr>
                <w:rFonts w:eastAsia="Times New Roman" w:cstheme="minorHAnsi"/>
                <w:sz w:val="24"/>
                <w:szCs w:val="24"/>
              </w:rPr>
              <w:t>Aug 15 – Oct 18</w:t>
            </w:r>
          </w:p>
        </w:tc>
        <w:tc>
          <w:tcPr>
            <w:tcW w:w="3179" w:type="dxa"/>
          </w:tcPr>
          <w:p w14:paraId="333CD996" w14:textId="77777777" w:rsidR="00D42EBA" w:rsidRDefault="00D42EBA" w:rsidP="000A77B4">
            <w:pPr>
              <w:rPr>
                <w:rFonts w:eastAsia="Times New Roman" w:cstheme="minorHAnsi"/>
                <w:sz w:val="24"/>
                <w:szCs w:val="24"/>
              </w:rPr>
            </w:pPr>
            <w:r>
              <w:rPr>
                <w:rFonts w:eastAsia="Times New Roman" w:cstheme="minorHAnsi"/>
                <w:sz w:val="24"/>
                <w:szCs w:val="24"/>
              </w:rPr>
              <w:t>Aug 15 – Oct 31</w:t>
            </w:r>
          </w:p>
        </w:tc>
      </w:tr>
      <w:tr w:rsidR="00D42EBA" w14:paraId="5E697043" w14:textId="77777777" w:rsidTr="00AC398E">
        <w:tc>
          <w:tcPr>
            <w:tcW w:w="1108" w:type="dxa"/>
          </w:tcPr>
          <w:p w14:paraId="43AD3030" w14:textId="77777777" w:rsidR="00D42EBA" w:rsidRDefault="00D42EBA" w:rsidP="000A77B4">
            <w:pPr>
              <w:rPr>
                <w:rFonts w:eastAsia="Times New Roman" w:cstheme="minorHAnsi"/>
                <w:sz w:val="24"/>
                <w:szCs w:val="24"/>
              </w:rPr>
            </w:pPr>
          </w:p>
        </w:tc>
        <w:tc>
          <w:tcPr>
            <w:tcW w:w="2930" w:type="dxa"/>
          </w:tcPr>
          <w:p w14:paraId="661E82C4" w14:textId="77777777" w:rsidR="00D42EBA" w:rsidRDefault="00D42EBA" w:rsidP="000A77B4">
            <w:pPr>
              <w:rPr>
                <w:rFonts w:eastAsia="Times New Roman" w:cstheme="minorHAnsi"/>
                <w:sz w:val="24"/>
                <w:szCs w:val="24"/>
              </w:rPr>
            </w:pPr>
            <w:r>
              <w:rPr>
                <w:rFonts w:eastAsia="Times New Roman" w:cstheme="minorHAnsi"/>
                <w:sz w:val="24"/>
                <w:szCs w:val="24"/>
              </w:rPr>
              <w:t>Planting density</w:t>
            </w:r>
          </w:p>
        </w:tc>
        <w:tc>
          <w:tcPr>
            <w:tcW w:w="2133" w:type="dxa"/>
          </w:tcPr>
          <w:p w14:paraId="3B8B9788" w14:textId="77777777" w:rsidR="00D42EBA" w:rsidRPr="00913733" w:rsidRDefault="00D42EBA" w:rsidP="000A77B4">
            <w:pPr>
              <w:rPr>
                <w:rFonts w:eastAsia="Times New Roman" w:cstheme="minorHAnsi"/>
                <w:sz w:val="24"/>
                <w:szCs w:val="24"/>
              </w:rPr>
            </w:pPr>
            <w:r>
              <w:rPr>
                <w:rFonts w:eastAsia="Times New Roman" w:cstheme="minorHAnsi"/>
                <w:sz w:val="24"/>
                <w:szCs w:val="24"/>
              </w:rPr>
              <w:t>13.4</w:t>
            </w:r>
            <w:r w:rsidRPr="00913733">
              <w:rPr>
                <w:rFonts w:eastAsia="Times New Roman" w:cstheme="minorHAnsi"/>
                <w:sz w:val="24"/>
                <w:szCs w:val="24"/>
              </w:rPr>
              <w:t xml:space="preserve"> – 180 kg seed ha-1</w:t>
            </w:r>
          </w:p>
        </w:tc>
        <w:tc>
          <w:tcPr>
            <w:tcW w:w="3179" w:type="dxa"/>
          </w:tcPr>
          <w:p w14:paraId="75411FAF" w14:textId="77777777" w:rsidR="00D42EBA" w:rsidRDefault="00D42EBA" w:rsidP="000A77B4">
            <w:pPr>
              <w:rPr>
                <w:rFonts w:eastAsia="Times New Roman" w:cstheme="minorHAnsi"/>
                <w:sz w:val="24"/>
                <w:szCs w:val="24"/>
              </w:rPr>
            </w:pPr>
            <w:r w:rsidRPr="00913733">
              <w:rPr>
                <w:rFonts w:eastAsia="Times New Roman" w:cstheme="minorHAnsi"/>
                <w:sz w:val="24"/>
                <w:szCs w:val="24"/>
              </w:rPr>
              <w:t>9 –</w:t>
            </w:r>
            <w:r>
              <w:rPr>
                <w:rFonts w:eastAsia="Times New Roman" w:cstheme="minorHAnsi"/>
                <w:sz w:val="24"/>
                <w:szCs w:val="24"/>
              </w:rPr>
              <w:t xml:space="preserve"> 135</w:t>
            </w:r>
            <w:r w:rsidRPr="00913733">
              <w:rPr>
                <w:rFonts w:eastAsia="Times New Roman" w:cstheme="minorHAnsi"/>
                <w:sz w:val="24"/>
                <w:szCs w:val="24"/>
              </w:rPr>
              <w:t xml:space="preserve"> kg seed ha-1</w:t>
            </w:r>
          </w:p>
        </w:tc>
      </w:tr>
      <w:tr w:rsidR="00D42EBA" w14:paraId="5832F7DC" w14:textId="77777777" w:rsidTr="00AC398E">
        <w:tc>
          <w:tcPr>
            <w:tcW w:w="1108" w:type="dxa"/>
          </w:tcPr>
          <w:p w14:paraId="0E04A591" w14:textId="77777777" w:rsidR="00D42EBA" w:rsidRDefault="00D42EBA" w:rsidP="000A77B4">
            <w:pPr>
              <w:rPr>
                <w:rFonts w:eastAsia="Times New Roman" w:cstheme="minorHAnsi"/>
                <w:sz w:val="24"/>
                <w:szCs w:val="24"/>
              </w:rPr>
            </w:pPr>
          </w:p>
        </w:tc>
        <w:tc>
          <w:tcPr>
            <w:tcW w:w="2930" w:type="dxa"/>
          </w:tcPr>
          <w:p w14:paraId="63505C61" w14:textId="77777777" w:rsidR="00D42EBA" w:rsidRDefault="00D42EBA" w:rsidP="000A77B4">
            <w:pPr>
              <w:rPr>
                <w:rFonts w:eastAsia="Times New Roman" w:cstheme="minorHAnsi"/>
                <w:sz w:val="24"/>
                <w:szCs w:val="24"/>
              </w:rPr>
            </w:pPr>
            <w:r>
              <w:rPr>
                <w:rFonts w:eastAsia="Times New Roman" w:cstheme="minorHAnsi"/>
                <w:sz w:val="24"/>
                <w:szCs w:val="24"/>
              </w:rPr>
              <w:t>Termination date</w:t>
            </w:r>
          </w:p>
        </w:tc>
        <w:tc>
          <w:tcPr>
            <w:tcW w:w="2133" w:type="dxa"/>
          </w:tcPr>
          <w:p w14:paraId="1CF4D1A1"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c>
          <w:tcPr>
            <w:tcW w:w="3179" w:type="dxa"/>
          </w:tcPr>
          <w:p w14:paraId="771ABF8A" w14:textId="77777777" w:rsidR="00D42EBA" w:rsidRDefault="00D42EBA" w:rsidP="000A77B4">
            <w:pPr>
              <w:rPr>
                <w:rFonts w:eastAsia="Times New Roman" w:cstheme="minorHAnsi"/>
                <w:sz w:val="24"/>
                <w:szCs w:val="24"/>
              </w:rPr>
            </w:pPr>
            <w:r>
              <w:rPr>
                <w:rFonts w:eastAsia="Times New Roman" w:cstheme="minorHAnsi"/>
                <w:sz w:val="24"/>
                <w:szCs w:val="24"/>
              </w:rPr>
              <w:t>April 18 – June 18</w:t>
            </w:r>
          </w:p>
        </w:tc>
      </w:tr>
      <w:tr w:rsidR="00D42EBA" w14:paraId="580AB5B0" w14:textId="77777777" w:rsidTr="00AC398E">
        <w:tc>
          <w:tcPr>
            <w:tcW w:w="1108" w:type="dxa"/>
          </w:tcPr>
          <w:p w14:paraId="365B8DF6" w14:textId="77777777" w:rsidR="00D42EBA" w:rsidRDefault="00D42EBA" w:rsidP="000A77B4">
            <w:pPr>
              <w:rPr>
                <w:rFonts w:eastAsia="Times New Roman" w:cstheme="minorHAnsi"/>
                <w:sz w:val="24"/>
                <w:szCs w:val="24"/>
              </w:rPr>
            </w:pPr>
          </w:p>
        </w:tc>
        <w:tc>
          <w:tcPr>
            <w:tcW w:w="2930" w:type="dxa"/>
          </w:tcPr>
          <w:p w14:paraId="7161E471" w14:textId="77777777" w:rsidR="00D42EBA" w:rsidRDefault="00D42EBA" w:rsidP="000A77B4">
            <w:pPr>
              <w:rPr>
                <w:rFonts w:eastAsia="Times New Roman" w:cstheme="minorHAnsi"/>
                <w:sz w:val="24"/>
                <w:szCs w:val="24"/>
              </w:rPr>
            </w:pPr>
            <w:r>
              <w:rPr>
                <w:rFonts w:eastAsia="Times New Roman" w:cstheme="minorHAnsi"/>
                <w:sz w:val="24"/>
                <w:szCs w:val="24"/>
              </w:rPr>
              <w:t>Termination method</w:t>
            </w:r>
          </w:p>
        </w:tc>
        <w:tc>
          <w:tcPr>
            <w:tcW w:w="2133" w:type="dxa"/>
          </w:tcPr>
          <w:p w14:paraId="5385A73B"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496D56BA" w14:textId="77777777" w:rsidR="00D42EBA" w:rsidRDefault="00D42EBA" w:rsidP="000A77B4">
            <w:pPr>
              <w:rPr>
                <w:rFonts w:eastAsia="Times New Roman" w:cstheme="minorHAnsi"/>
                <w:sz w:val="24"/>
                <w:szCs w:val="24"/>
              </w:rPr>
            </w:pPr>
            <w:r>
              <w:rPr>
                <w:rFonts w:eastAsia="Times New Roman" w:cstheme="minorHAnsi"/>
                <w:sz w:val="24"/>
                <w:szCs w:val="24"/>
              </w:rPr>
              <w:t>herbicides (n = 54)</w:t>
            </w:r>
          </w:p>
          <w:p w14:paraId="02A504AD"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29)</w:t>
            </w:r>
          </w:p>
          <w:p w14:paraId="0FB111EE"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tc>
        <w:tc>
          <w:tcPr>
            <w:tcW w:w="3179" w:type="dxa"/>
          </w:tcPr>
          <w:p w14:paraId="170989F8" w14:textId="77777777" w:rsidR="00D42EBA" w:rsidRDefault="00D42EBA" w:rsidP="000A77B4">
            <w:pPr>
              <w:rPr>
                <w:rFonts w:eastAsia="Times New Roman" w:cstheme="minorHAnsi"/>
                <w:sz w:val="24"/>
                <w:szCs w:val="24"/>
              </w:rPr>
            </w:pPr>
            <w:r>
              <w:rPr>
                <w:rFonts w:eastAsia="Times New Roman" w:cstheme="minorHAnsi"/>
                <w:sz w:val="24"/>
                <w:szCs w:val="24"/>
              </w:rPr>
              <w:t>Several methods (n = 3)</w:t>
            </w:r>
          </w:p>
          <w:p w14:paraId="63FEA38B" w14:textId="77777777" w:rsidR="00D42EBA" w:rsidRDefault="00D42EBA" w:rsidP="000A77B4">
            <w:pPr>
              <w:rPr>
                <w:rFonts w:eastAsia="Times New Roman" w:cstheme="minorHAnsi"/>
                <w:sz w:val="24"/>
                <w:szCs w:val="24"/>
              </w:rPr>
            </w:pPr>
            <w:r>
              <w:rPr>
                <w:rFonts w:eastAsia="Times New Roman" w:cstheme="minorHAnsi"/>
                <w:sz w:val="24"/>
                <w:szCs w:val="24"/>
              </w:rPr>
              <w:t>herbicides (n = 53)</w:t>
            </w:r>
          </w:p>
          <w:p w14:paraId="3AD4EB08" w14:textId="77777777" w:rsidR="00D42EBA" w:rsidRDefault="00D42EBA" w:rsidP="000A77B4">
            <w:pPr>
              <w:rPr>
                <w:rFonts w:eastAsia="Times New Roman" w:cstheme="minorHAnsi"/>
                <w:sz w:val="24"/>
                <w:szCs w:val="24"/>
              </w:rPr>
            </w:pPr>
            <w:r>
              <w:rPr>
                <w:rFonts w:eastAsia="Times New Roman" w:cstheme="minorHAnsi"/>
                <w:sz w:val="24"/>
                <w:szCs w:val="24"/>
              </w:rPr>
              <w:t>mechanical (roller crimper, mowing; n = 22)</w:t>
            </w:r>
          </w:p>
          <w:p w14:paraId="15495C17" w14:textId="77777777" w:rsidR="00D42EBA" w:rsidRDefault="00D42EBA" w:rsidP="000A77B4">
            <w:pPr>
              <w:rPr>
                <w:rFonts w:eastAsia="Times New Roman" w:cstheme="minorHAnsi"/>
                <w:sz w:val="24"/>
                <w:szCs w:val="24"/>
              </w:rPr>
            </w:pPr>
            <w:r>
              <w:rPr>
                <w:rFonts w:eastAsia="Times New Roman" w:cstheme="minorHAnsi"/>
                <w:sz w:val="24"/>
                <w:szCs w:val="24"/>
              </w:rPr>
              <w:t>winterkill (n = 37)</w:t>
            </w:r>
          </w:p>
          <w:p w14:paraId="3A5E8B17" w14:textId="77777777" w:rsidR="00D42EBA" w:rsidRDefault="00D42EBA" w:rsidP="000A77B4">
            <w:pPr>
              <w:rPr>
                <w:rFonts w:eastAsia="Times New Roman" w:cstheme="minorHAnsi"/>
                <w:sz w:val="24"/>
                <w:szCs w:val="24"/>
              </w:rPr>
            </w:pPr>
            <w:r>
              <w:rPr>
                <w:rFonts w:eastAsia="Times New Roman" w:cstheme="minorHAnsi"/>
                <w:sz w:val="24"/>
                <w:szCs w:val="24"/>
              </w:rPr>
              <w:t>none (n = 4)</w:t>
            </w:r>
          </w:p>
        </w:tc>
      </w:tr>
      <w:tr w:rsidR="00AC398E" w14:paraId="6FE9C825" w14:textId="77777777" w:rsidTr="00AC398E">
        <w:tc>
          <w:tcPr>
            <w:tcW w:w="1108" w:type="dxa"/>
          </w:tcPr>
          <w:p w14:paraId="2DE913F4" w14:textId="77777777" w:rsidR="00AC398E" w:rsidRDefault="00AC398E" w:rsidP="00AC398E">
            <w:pPr>
              <w:rPr>
                <w:rFonts w:eastAsia="Times New Roman" w:cstheme="minorHAnsi"/>
                <w:sz w:val="24"/>
                <w:szCs w:val="24"/>
              </w:rPr>
            </w:pPr>
          </w:p>
        </w:tc>
        <w:tc>
          <w:tcPr>
            <w:tcW w:w="2930" w:type="dxa"/>
          </w:tcPr>
          <w:p w14:paraId="61AF4A82" w14:textId="32EEC561" w:rsidR="00AC398E" w:rsidRDefault="00AC398E" w:rsidP="00AC398E">
            <w:pPr>
              <w:rPr>
                <w:rFonts w:eastAsia="Times New Roman" w:cstheme="minorHAnsi"/>
                <w:sz w:val="24"/>
                <w:szCs w:val="24"/>
              </w:rPr>
            </w:pPr>
            <w:r>
              <w:rPr>
                <w:rFonts w:eastAsia="Times New Roman" w:cstheme="minorHAnsi"/>
                <w:sz w:val="24"/>
                <w:szCs w:val="24"/>
              </w:rPr>
              <w:t xml:space="preserve">Cover crop biomass at </w:t>
            </w:r>
            <w:r w:rsidRPr="008F557B">
              <w:rPr>
                <w:rFonts w:eastAsia="Times New Roman" w:cstheme="minorHAnsi"/>
                <w:sz w:val="24"/>
                <w:szCs w:val="24"/>
              </w:rPr>
              <w:t>termination</w:t>
            </w:r>
          </w:p>
        </w:tc>
        <w:tc>
          <w:tcPr>
            <w:tcW w:w="2133" w:type="dxa"/>
          </w:tcPr>
          <w:p w14:paraId="1CCA5963" w14:textId="4E562A39" w:rsidR="00AC398E" w:rsidRDefault="00AC398E" w:rsidP="00AC398E">
            <w:pPr>
              <w:rPr>
                <w:rFonts w:eastAsia="Times New Roman" w:cstheme="minorHAnsi"/>
                <w:sz w:val="24"/>
                <w:szCs w:val="24"/>
              </w:rPr>
            </w:pPr>
            <w:r>
              <w:rPr>
                <w:rFonts w:eastAsia="Times New Roman" w:cstheme="minorHAnsi"/>
                <w:sz w:val="24"/>
                <w:szCs w:val="24"/>
              </w:rPr>
              <w:t>130 – 9003 kg ha-1</w:t>
            </w:r>
          </w:p>
        </w:tc>
        <w:tc>
          <w:tcPr>
            <w:tcW w:w="3179" w:type="dxa"/>
          </w:tcPr>
          <w:p w14:paraId="19D3DD9E" w14:textId="77777777" w:rsidR="00AC398E" w:rsidRDefault="00AC398E" w:rsidP="00AC398E">
            <w:pPr>
              <w:rPr>
                <w:rFonts w:eastAsia="Times New Roman" w:cstheme="minorHAnsi"/>
                <w:sz w:val="24"/>
                <w:szCs w:val="24"/>
              </w:rPr>
            </w:pPr>
            <w:r>
              <w:rPr>
                <w:rFonts w:eastAsia="Times New Roman" w:cstheme="minorHAnsi"/>
                <w:sz w:val="24"/>
                <w:szCs w:val="24"/>
              </w:rPr>
              <w:t>0 – 9003 kg ha-1</w:t>
            </w:r>
          </w:p>
        </w:tc>
      </w:tr>
      <w:tr w:rsidR="00AC398E" w14:paraId="279C04C3" w14:textId="77777777" w:rsidTr="00AC398E">
        <w:tc>
          <w:tcPr>
            <w:tcW w:w="1108" w:type="dxa"/>
          </w:tcPr>
          <w:p w14:paraId="0257DC8A" w14:textId="18E9F414" w:rsidR="00AC398E" w:rsidRDefault="00AC398E" w:rsidP="00AC398E">
            <w:pPr>
              <w:rPr>
                <w:rFonts w:eastAsia="Times New Roman" w:cstheme="minorHAnsi"/>
                <w:sz w:val="24"/>
                <w:szCs w:val="24"/>
              </w:rPr>
            </w:pPr>
            <w:r>
              <w:rPr>
                <w:rFonts w:eastAsia="Times New Roman" w:cstheme="minorHAnsi"/>
                <w:sz w:val="24"/>
                <w:szCs w:val="24"/>
              </w:rPr>
              <w:t>Cash crop</w:t>
            </w:r>
          </w:p>
        </w:tc>
        <w:tc>
          <w:tcPr>
            <w:tcW w:w="2930" w:type="dxa"/>
          </w:tcPr>
          <w:p w14:paraId="7FB45EC3" w14:textId="77777777" w:rsidR="00AC398E" w:rsidRDefault="00AC398E" w:rsidP="00AC398E">
            <w:pPr>
              <w:rPr>
                <w:rFonts w:eastAsia="Times New Roman" w:cstheme="minorHAnsi"/>
                <w:sz w:val="24"/>
                <w:szCs w:val="24"/>
              </w:rPr>
            </w:pPr>
            <w:r>
              <w:rPr>
                <w:rFonts w:eastAsia="Times New Roman" w:cstheme="minorHAnsi"/>
                <w:sz w:val="24"/>
                <w:szCs w:val="24"/>
              </w:rPr>
              <w:t>Subsequent crop</w:t>
            </w:r>
          </w:p>
        </w:tc>
        <w:tc>
          <w:tcPr>
            <w:tcW w:w="2133" w:type="dxa"/>
          </w:tcPr>
          <w:p w14:paraId="45A46DBB" w14:textId="77777777" w:rsidR="00AC398E" w:rsidRDefault="00AC398E" w:rsidP="00AC398E">
            <w:pPr>
              <w:rPr>
                <w:rFonts w:eastAsia="Times New Roman" w:cstheme="minorHAnsi"/>
                <w:sz w:val="24"/>
                <w:szCs w:val="24"/>
              </w:rPr>
            </w:pPr>
            <w:r>
              <w:rPr>
                <w:rFonts w:eastAsia="Times New Roman" w:cstheme="minorHAnsi"/>
                <w:sz w:val="24"/>
                <w:szCs w:val="24"/>
              </w:rPr>
              <w:t>Maize (n=78)</w:t>
            </w:r>
          </w:p>
          <w:p w14:paraId="50127853" w14:textId="77777777" w:rsidR="00AC398E" w:rsidRDefault="00AC398E" w:rsidP="00AC398E">
            <w:pPr>
              <w:rPr>
                <w:rFonts w:eastAsia="Times New Roman" w:cstheme="minorHAnsi"/>
                <w:sz w:val="24"/>
                <w:szCs w:val="24"/>
              </w:rPr>
            </w:pPr>
            <w:r>
              <w:rPr>
                <w:rFonts w:eastAsia="Times New Roman" w:cstheme="minorHAnsi"/>
                <w:sz w:val="24"/>
                <w:szCs w:val="24"/>
              </w:rPr>
              <w:t>Soybean (n=45)</w:t>
            </w:r>
          </w:p>
          <w:p w14:paraId="6F9ED660" w14:textId="77777777" w:rsidR="00AC398E" w:rsidRDefault="00AC398E" w:rsidP="00AC398E">
            <w:pPr>
              <w:rPr>
                <w:rFonts w:eastAsia="Times New Roman" w:cstheme="minorHAnsi"/>
                <w:sz w:val="24"/>
                <w:szCs w:val="24"/>
              </w:rPr>
            </w:pPr>
          </w:p>
        </w:tc>
        <w:tc>
          <w:tcPr>
            <w:tcW w:w="3179" w:type="dxa"/>
          </w:tcPr>
          <w:p w14:paraId="3B9312FE" w14:textId="77777777" w:rsidR="00AC398E" w:rsidRDefault="00AC398E" w:rsidP="00AC398E">
            <w:pPr>
              <w:rPr>
                <w:rFonts w:eastAsia="Times New Roman" w:cstheme="minorHAnsi"/>
                <w:sz w:val="24"/>
                <w:szCs w:val="24"/>
              </w:rPr>
            </w:pPr>
            <w:r>
              <w:rPr>
                <w:rFonts w:eastAsia="Times New Roman" w:cstheme="minorHAnsi"/>
                <w:sz w:val="24"/>
                <w:szCs w:val="24"/>
              </w:rPr>
              <w:t>Maize (n=73)</w:t>
            </w:r>
          </w:p>
          <w:p w14:paraId="144C6654" w14:textId="77777777" w:rsidR="00AC398E" w:rsidRDefault="00AC398E" w:rsidP="00AC398E">
            <w:pPr>
              <w:rPr>
                <w:rFonts w:eastAsia="Times New Roman" w:cstheme="minorHAnsi"/>
                <w:sz w:val="24"/>
                <w:szCs w:val="24"/>
              </w:rPr>
            </w:pPr>
            <w:r>
              <w:rPr>
                <w:rFonts w:eastAsia="Times New Roman" w:cstheme="minorHAnsi"/>
                <w:sz w:val="24"/>
                <w:szCs w:val="24"/>
              </w:rPr>
              <w:t>Soybean (n=42)</w:t>
            </w:r>
          </w:p>
          <w:p w14:paraId="51FE6601" w14:textId="77777777" w:rsidR="00AC398E" w:rsidRDefault="00AC398E" w:rsidP="00AC398E">
            <w:pPr>
              <w:rPr>
                <w:rFonts w:eastAsia="Times New Roman" w:cstheme="minorHAnsi"/>
                <w:sz w:val="24"/>
                <w:szCs w:val="24"/>
              </w:rPr>
            </w:pPr>
            <w:r>
              <w:rPr>
                <w:rFonts w:eastAsia="Times New Roman" w:cstheme="minorHAnsi"/>
                <w:sz w:val="24"/>
                <w:szCs w:val="24"/>
              </w:rPr>
              <w:t>Data taken from both maize and soybean subsequent crops and averaged (n=4)</w:t>
            </w:r>
          </w:p>
        </w:tc>
      </w:tr>
      <w:tr w:rsidR="00AC398E" w14:paraId="5C4C1CAC" w14:textId="77777777" w:rsidTr="00AC398E">
        <w:tc>
          <w:tcPr>
            <w:tcW w:w="1108" w:type="dxa"/>
          </w:tcPr>
          <w:p w14:paraId="276F82DC" w14:textId="77777777" w:rsidR="00AC398E" w:rsidRDefault="00AC398E" w:rsidP="00AC398E">
            <w:pPr>
              <w:rPr>
                <w:rFonts w:eastAsia="Times New Roman" w:cstheme="minorHAnsi"/>
                <w:sz w:val="24"/>
                <w:szCs w:val="24"/>
              </w:rPr>
            </w:pPr>
          </w:p>
        </w:tc>
        <w:tc>
          <w:tcPr>
            <w:tcW w:w="2930" w:type="dxa"/>
          </w:tcPr>
          <w:p w14:paraId="7BFBF97A" w14:textId="77777777" w:rsidR="00AC398E" w:rsidRDefault="00AC398E" w:rsidP="00AC398E">
            <w:pPr>
              <w:rPr>
                <w:rFonts w:eastAsia="Times New Roman" w:cstheme="minorHAnsi"/>
                <w:sz w:val="24"/>
                <w:szCs w:val="24"/>
              </w:rPr>
            </w:pPr>
            <w:r>
              <w:rPr>
                <w:rFonts w:eastAsia="Times New Roman" w:cstheme="minorHAnsi"/>
                <w:sz w:val="24"/>
                <w:szCs w:val="24"/>
              </w:rPr>
              <w:t>Cash crop planting date</w:t>
            </w:r>
          </w:p>
        </w:tc>
        <w:tc>
          <w:tcPr>
            <w:tcW w:w="2133" w:type="dxa"/>
          </w:tcPr>
          <w:p w14:paraId="0C9EA912" w14:textId="77777777" w:rsidR="00AC398E" w:rsidRDefault="00AC398E" w:rsidP="00AC398E">
            <w:pPr>
              <w:rPr>
                <w:rFonts w:eastAsia="Times New Roman" w:cstheme="minorHAnsi"/>
                <w:sz w:val="24"/>
                <w:szCs w:val="24"/>
              </w:rPr>
            </w:pPr>
            <w:r>
              <w:rPr>
                <w:rFonts w:eastAsia="Times New Roman" w:cstheme="minorHAnsi"/>
                <w:sz w:val="24"/>
                <w:szCs w:val="24"/>
              </w:rPr>
              <w:t>April 20 – June 30</w:t>
            </w:r>
          </w:p>
        </w:tc>
        <w:tc>
          <w:tcPr>
            <w:tcW w:w="3179" w:type="dxa"/>
          </w:tcPr>
          <w:p w14:paraId="3DC8D2CF" w14:textId="77777777" w:rsidR="00AC398E" w:rsidRDefault="00AC398E" w:rsidP="00AC398E">
            <w:pPr>
              <w:rPr>
                <w:rFonts w:eastAsia="Times New Roman" w:cstheme="minorHAnsi"/>
                <w:sz w:val="24"/>
                <w:szCs w:val="24"/>
              </w:rPr>
            </w:pPr>
            <w:r>
              <w:rPr>
                <w:rFonts w:eastAsia="Times New Roman" w:cstheme="minorHAnsi"/>
                <w:sz w:val="24"/>
                <w:szCs w:val="24"/>
              </w:rPr>
              <w:t>April 27 – June 18</w:t>
            </w:r>
          </w:p>
        </w:tc>
      </w:tr>
      <w:tr w:rsidR="00AC398E" w14:paraId="02E42BB4" w14:textId="77777777" w:rsidTr="00AC398E">
        <w:tc>
          <w:tcPr>
            <w:tcW w:w="1108" w:type="dxa"/>
          </w:tcPr>
          <w:p w14:paraId="6EF4EBA4" w14:textId="77777777" w:rsidR="00AC398E" w:rsidRDefault="00AC398E" w:rsidP="00AC398E">
            <w:pPr>
              <w:rPr>
                <w:rFonts w:eastAsia="Times New Roman" w:cstheme="minorHAnsi"/>
                <w:sz w:val="24"/>
                <w:szCs w:val="24"/>
              </w:rPr>
            </w:pPr>
          </w:p>
        </w:tc>
        <w:tc>
          <w:tcPr>
            <w:tcW w:w="2930" w:type="dxa"/>
          </w:tcPr>
          <w:p w14:paraId="4500E7C4" w14:textId="77777777" w:rsidR="00AC398E" w:rsidRDefault="00AC398E" w:rsidP="00AC398E">
            <w:pPr>
              <w:rPr>
                <w:rFonts w:eastAsia="Times New Roman" w:cstheme="minorHAnsi"/>
                <w:sz w:val="24"/>
                <w:szCs w:val="24"/>
              </w:rPr>
            </w:pPr>
            <w:r>
              <w:rPr>
                <w:rFonts w:eastAsia="Times New Roman" w:cstheme="minorHAnsi"/>
                <w:sz w:val="24"/>
                <w:szCs w:val="24"/>
              </w:rPr>
              <w:t>Corn yield</w:t>
            </w:r>
          </w:p>
        </w:tc>
        <w:tc>
          <w:tcPr>
            <w:tcW w:w="2133" w:type="dxa"/>
          </w:tcPr>
          <w:p w14:paraId="4EC82757" w14:textId="77777777" w:rsidR="00AC398E" w:rsidRDefault="00AC398E" w:rsidP="00AC398E">
            <w:pPr>
              <w:rPr>
                <w:rFonts w:eastAsia="Times New Roman" w:cstheme="minorHAnsi"/>
                <w:sz w:val="24"/>
                <w:szCs w:val="24"/>
              </w:rPr>
            </w:pPr>
            <w:r>
              <w:rPr>
                <w:rFonts w:eastAsia="Times New Roman" w:cstheme="minorHAnsi"/>
                <w:sz w:val="24"/>
                <w:szCs w:val="24"/>
              </w:rPr>
              <w:t xml:space="preserve">40-13500 kg ha-1 </w:t>
            </w:r>
            <w:commentRangeStart w:id="2"/>
            <w:r>
              <w:rPr>
                <w:rFonts w:eastAsia="Times New Roman" w:cstheme="minorHAnsi"/>
                <w:sz w:val="24"/>
                <w:szCs w:val="24"/>
              </w:rPr>
              <w:t>(</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commentRangeEnd w:id="2"/>
            <w:r>
              <w:rPr>
                <w:rStyle w:val="CommentReference"/>
              </w:rPr>
              <w:commentReference w:id="2"/>
            </w:r>
          </w:p>
        </w:tc>
        <w:tc>
          <w:tcPr>
            <w:tcW w:w="3179" w:type="dxa"/>
          </w:tcPr>
          <w:p w14:paraId="6F9A05FA" w14:textId="77777777" w:rsidR="00AC398E" w:rsidRDefault="00AC398E" w:rsidP="00AC398E">
            <w:pPr>
              <w:rPr>
                <w:rFonts w:eastAsia="Times New Roman" w:cstheme="minorHAnsi"/>
                <w:sz w:val="24"/>
                <w:szCs w:val="24"/>
              </w:rPr>
            </w:pPr>
            <w:r>
              <w:rPr>
                <w:rFonts w:eastAsia="Times New Roman" w:cstheme="minorHAnsi"/>
                <w:sz w:val="24"/>
                <w:szCs w:val="24"/>
              </w:rPr>
              <w:t>40-11200 kg ha-1 (</w:t>
            </w:r>
            <w:r w:rsidRPr="005455BF">
              <w:rPr>
                <w:rFonts w:eastAsia="Times New Roman" w:cstheme="minorHAnsi"/>
                <w:color w:val="FF0000"/>
                <w:sz w:val="24"/>
                <w:szCs w:val="24"/>
              </w:rPr>
              <w:t>yup, 40 is a real number coming from Hoffman, study 9</w:t>
            </w:r>
            <w:r>
              <w:rPr>
                <w:rFonts w:eastAsia="Times New Roman" w:cstheme="minorHAnsi"/>
                <w:sz w:val="24"/>
                <w:szCs w:val="24"/>
              </w:rPr>
              <w:t>)</w:t>
            </w:r>
          </w:p>
        </w:tc>
      </w:tr>
      <w:tr w:rsidR="00AC398E" w14:paraId="79F5A282" w14:textId="77777777" w:rsidTr="00AC398E">
        <w:tc>
          <w:tcPr>
            <w:tcW w:w="1108" w:type="dxa"/>
          </w:tcPr>
          <w:p w14:paraId="066D50D1" w14:textId="77777777" w:rsidR="00AC398E" w:rsidRDefault="00AC398E" w:rsidP="00AC398E">
            <w:pPr>
              <w:rPr>
                <w:rFonts w:eastAsia="Times New Roman" w:cstheme="minorHAnsi"/>
                <w:sz w:val="24"/>
                <w:szCs w:val="24"/>
              </w:rPr>
            </w:pPr>
          </w:p>
        </w:tc>
        <w:tc>
          <w:tcPr>
            <w:tcW w:w="2930" w:type="dxa"/>
          </w:tcPr>
          <w:p w14:paraId="2AC20CCA" w14:textId="77777777" w:rsidR="00AC398E" w:rsidRDefault="00AC398E" w:rsidP="00AC398E">
            <w:pPr>
              <w:rPr>
                <w:rFonts w:eastAsia="Times New Roman" w:cstheme="minorHAnsi"/>
                <w:sz w:val="24"/>
                <w:szCs w:val="24"/>
              </w:rPr>
            </w:pPr>
            <w:r>
              <w:rPr>
                <w:rFonts w:eastAsia="Times New Roman" w:cstheme="minorHAnsi"/>
                <w:sz w:val="24"/>
                <w:szCs w:val="24"/>
              </w:rPr>
              <w:t>Soybean yield</w:t>
            </w:r>
          </w:p>
        </w:tc>
        <w:tc>
          <w:tcPr>
            <w:tcW w:w="2133" w:type="dxa"/>
          </w:tcPr>
          <w:p w14:paraId="717167F4" w14:textId="77777777" w:rsidR="00AC398E" w:rsidRDefault="00AC398E" w:rsidP="00AC398E">
            <w:pPr>
              <w:rPr>
                <w:rFonts w:eastAsia="Times New Roman" w:cstheme="minorHAnsi"/>
                <w:sz w:val="24"/>
                <w:szCs w:val="24"/>
              </w:rPr>
            </w:pPr>
            <w:r>
              <w:rPr>
                <w:rFonts w:eastAsia="Times New Roman" w:cstheme="minorHAnsi"/>
                <w:sz w:val="24"/>
                <w:szCs w:val="24"/>
              </w:rPr>
              <w:t>300-3618</w:t>
            </w:r>
          </w:p>
        </w:tc>
        <w:tc>
          <w:tcPr>
            <w:tcW w:w="3179" w:type="dxa"/>
          </w:tcPr>
          <w:p w14:paraId="26ADF0A5" w14:textId="77777777" w:rsidR="00AC398E" w:rsidRDefault="00AC398E" w:rsidP="00AC398E">
            <w:pPr>
              <w:rPr>
                <w:rFonts w:eastAsia="Times New Roman" w:cstheme="minorHAnsi"/>
                <w:sz w:val="24"/>
                <w:szCs w:val="24"/>
              </w:rPr>
            </w:pPr>
            <w:r>
              <w:rPr>
                <w:rFonts w:eastAsia="Times New Roman" w:cstheme="minorHAnsi"/>
                <w:sz w:val="24"/>
                <w:szCs w:val="24"/>
              </w:rPr>
              <w:t>300-3310 kg ha-1</w:t>
            </w:r>
          </w:p>
        </w:tc>
      </w:tr>
      <w:tr w:rsidR="00AC398E" w14:paraId="416E459A" w14:textId="77777777" w:rsidTr="00010DDF">
        <w:tc>
          <w:tcPr>
            <w:tcW w:w="9350" w:type="dxa"/>
            <w:gridSpan w:val="4"/>
            <w:shd w:val="clear" w:color="auto" w:fill="E7E6E6" w:themeFill="background2"/>
          </w:tcPr>
          <w:p w14:paraId="5F685ABF" w14:textId="77777777" w:rsidR="00AC398E" w:rsidRPr="00D41CFD" w:rsidRDefault="00AC398E" w:rsidP="00AC398E">
            <w:pPr>
              <w:rPr>
                <w:rFonts w:eastAsia="Times New Roman" w:cstheme="minorHAnsi"/>
                <w:b/>
                <w:i/>
                <w:sz w:val="24"/>
                <w:szCs w:val="24"/>
              </w:rPr>
            </w:pPr>
            <w:r w:rsidRPr="00D41CFD">
              <w:rPr>
                <w:rFonts w:eastAsia="Times New Roman" w:cstheme="minorHAnsi"/>
                <w:b/>
                <w:i/>
                <w:sz w:val="24"/>
                <w:szCs w:val="24"/>
              </w:rPr>
              <w:t>Site</w:t>
            </w:r>
          </w:p>
        </w:tc>
      </w:tr>
      <w:tr w:rsidR="00AC398E" w14:paraId="69E6A90E" w14:textId="77777777" w:rsidTr="00AC398E">
        <w:tc>
          <w:tcPr>
            <w:tcW w:w="1108" w:type="dxa"/>
          </w:tcPr>
          <w:p w14:paraId="3E70F438" w14:textId="77777777" w:rsidR="00AC398E" w:rsidRDefault="00AC398E" w:rsidP="00AC398E">
            <w:pPr>
              <w:rPr>
                <w:rFonts w:eastAsia="Times New Roman" w:cstheme="minorHAnsi"/>
                <w:sz w:val="24"/>
                <w:szCs w:val="24"/>
              </w:rPr>
            </w:pPr>
          </w:p>
        </w:tc>
        <w:tc>
          <w:tcPr>
            <w:tcW w:w="2930" w:type="dxa"/>
          </w:tcPr>
          <w:p w14:paraId="0E55E8EE" w14:textId="77777777" w:rsidR="00AC398E" w:rsidRDefault="00AC398E" w:rsidP="00AC398E">
            <w:pPr>
              <w:rPr>
                <w:rFonts w:eastAsia="Times New Roman" w:cstheme="minorHAnsi"/>
                <w:sz w:val="24"/>
                <w:szCs w:val="24"/>
              </w:rPr>
            </w:pPr>
            <w:r>
              <w:rPr>
                <w:rFonts w:eastAsia="Times New Roman" w:cstheme="minorHAnsi"/>
                <w:sz w:val="24"/>
                <w:szCs w:val="24"/>
              </w:rPr>
              <w:t>State</w:t>
            </w:r>
          </w:p>
        </w:tc>
        <w:tc>
          <w:tcPr>
            <w:tcW w:w="2133" w:type="dxa"/>
          </w:tcPr>
          <w:p w14:paraId="10D5AB1C" w14:textId="77777777" w:rsidR="00AC398E" w:rsidRDefault="00AC398E" w:rsidP="00AC398E">
            <w:pPr>
              <w:rPr>
                <w:rFonts w:eastAsia="Times New Roman" w:cstheme="minorHAnsi"/>
                <w:sz w:val="24"/>
                <w:szCs w:val="24"/>
              </w:rPr>
            </w:pPr>
            <w:r>
              <w:rPr>
                <w:rFonts w:eastAsia="Times New Roman" w:cstheme="minorHAnsi"/>
                <w:sz w:val="24"/>
                <w:szCs w:val="24"/>
              </w:rPr>
              <w:t>Illinois (17)</w:t>
            </w:r>
          </w:p>
          <w:p w14:paraId="701210EF" w14:textId="77777777" w:rsidR="00AC398E" w:rsidRDefault="00AC398E" w:rsidP="00AC398E">
            <w:pPr>
              <w:rPr>
                <w:rFonts w:eastAsia="Times New Roman" w:cstheme="minorHAnsi"/>
                <w:sz w:val="24"/>
                <w:szCs w:val="24"/>
              </w:rPr>
            </w:pPr>
            <w:r>
              <w:rPr>
                <w:rFonts w:eastAsia="Times New Roman" w:cstheme="minorHAnsi"/>
                <w:sz w:val="24"/>
                <w:szCs w:val="24"/>
              </w:rPr>
              <w:t>Kansas (9)</w:t>
            </w:r>
          </w:p>
          <w:p w14:paraId="002090C5" w14:textId="77777777" w:rsidR="00AC398E" w:rsidRDefault="00AC398E" w:rsidP="00AC398E">
            <w:pPr>
              <w:rPr>
                <w:rFonts w:eastAsia="Times New Roman" w:cstheme="minorHAnsi"/>
                <w:sz w:val="24"/>
                <w:szCs w:val="24"/>
              </w:rPr>
            </w:pPr>
            <w:r>
              <w:rPr>
                <w:rFonts w:eastAsia="Times New Roman" w:cstheme="minorHAnsi"/>
                <w:sz w:val="24"/>
                <w:szCs w:val="24"/>
              </w:rPr>
              <w:t>Michigan (44)</w:t>
            </w:r>
          </w:p>
          <w:p w14:paraId="7C5E976D" w14:textId="77777777" w:rsidR="00AC398E" w:rsidRDefault="00AC398E" w:rsidP="00AC398E">
            <w:pPr>
              <w:rPr>
                <w:rFonts w:eastAsia="Times New Roman" w:cstheme="minorHAnsi"/>
                <w:sz w:val="24"/>
                <w:szCs w:val="24"/>
              </w:rPr>
            </w:pPr>
            <w:r>
              <w:rPr>
                <w:rFonts w:eastAsia="Times New Roman" w:cstheme="minorHAnsi"/>
                <w:sz w:val="24"/>
                <w:szCs w:val="24"/>
              </w:rPr>
              <w:t>Minnesota (12)</w:t>
            </w:r>
          </w:p>
          <w:p w14:paraId="53E423D7" w14:textId="77777777" w:rsidR="00AC398E" w:rsidRDefault="00AC398E" w:rsidP="00AC398E">
            <w:pPr>
              <w:rPr>
                <w:rFonts w:eastAsia="Times New Roman" w:cstheme="minorHAnsi"/>
                <w:sz w:val="24"/>
                <w:szCs w:val="24"/>
              </w:rPr>
            </w:pPr>
            <w:r>
              <w:rPr>
                <w:rFonts w:eastAsia="Times New Roman" w:cstheme="minorHAnsi"/>
                <w:sz w:val="24"/>
                <w:szCs w:val="24"/>
              </w:rPr>
              <w:t>Nebraska (11)</w:t>
            </w:r>
          </w:p>
          <w:p w14:paraId="723FBEE7" w14:textId="77777777" w:rsidR="00AC398E" w:rsidRDefault="00AC398E" w:rsidP="00AC398E">
            <w:pPr>
              <w:rPr>
                <w:rFonts w:eastAsia="Times New Roman" w:cstheme="minorHAnsi"/>
                <w:sz w:val="24"/>
                <w:szCs w:val="24"/>
              </w:rPr>
            </w:pPr>
            <w:r>
              <w:rPr>
                <w:rFonts w:eastAsia="Times New Roman" w:cstheme="minorHAnsi"/>
                <w:sz w:val="24"/>
                <w:szCs w:val="24"/>
              </w:rPr>
              <w:t>Ohio (25)</w:t>
            </w:r>
          </w:p>
          <w:p w14:paraId="128B8EEB" w14:textId="77777777" w:rsidR="00AC398E" w:rsidRDefault="00AC398E" w:rsidP="00AC398E">
            <w:pPr>
              <w:rPr>
                <w:rFonts w:eastAsia="Times New Roman" w:cstheme="minorHAnsi"/>
                <w:sz w:val="24"/>
                <w:szCs w:val="24"/>
              </w:rPr>
            </w:pPr>
            <w:r>
              <w:rPr>
                <w:rFonts w:eastAsia="Times New Roman" w:cstheme="minorHAnsi"/>
                <w:sz w:val="24"/>
                <w:szCs w:val="24"/>
              </w:rPr>
              <w:t>Wisconsin (5)</w:t>
            </w:r>
          </w:p>
        </w:tc>
        <w:tc>
          <w:tcPr>
            <w:tcW w:w="3179" w:type="dxa"/>
          </w:tcPr>
          <w:p w14:paraId="0EF68F89" w14:textId="77777777" w:rsidR="00AC398E" w:rsidRDefault="00AC398E" w:rsidP="00AC398E">
            <w:pPr>
              <w:rPr>
                <w:rFonts w:eastAsia="Times New Roman" w:cstheme="minorHAnsi"/>
                <w:sz w:val="24"/>
                <w:szCs w:val="24"/>
              </w:rPr>
            </w:pPr>
            <w:r>
              <w:rPr>
                <w:rFonts w:eastAsia="Times New Roman" w:cstheme="minorHAnsi"/>
                <w:sz w:val="24"/>
                <w:szCs w:val="24"/>
              </w:rPr>
              <w:t>Iowa (4)</w:t>
            </w:r>
          </w:p>
          <w:p w14:paraId="23ED3D28" w14:textId="77777777" w:rsidR="00AC398E" w:rsidRDefault="00AC398E" w:rsidP="00AC398E">
            <w:pPr>
              <w:rPr>
                <w:rFonts w:eastAsia="Times New Roman" w:cstheme="minorHAnsi"/>
                <w:sz w:val="24"/>
                <w:szCs w:val="24"/>
              </w:rPr>
            </w:pPr>
            <w:r>
              <w:rPr>
                <w:rFonts w:eastAsia="Times New Roman" w:cstheme="minorHAnsi"/>
                <w:sz w:val="24"/>
                <w:szCs w:val="24"/>
              </w:rPr>
              <w:t>Illinois (5)</w:t>
            </w:r>
          </w:p>
          <w:p w14:paraId="5F4FFED2" w14:textId="77777777" w:rsidR="00AC398E" w:rsidRDefault="00AC398E" w:rsidP="00AC398E">
            <w:pPr>
              <w:rPr>
                <w:rFonts w:eastAsia="Times New Roman" w:cstheme="minorHAnsi"/>
                <w:sz w:val="24"/>
                <w:szCs w:val="24"/>
              </w:rPr>
            </w:pPr>
            <w:r>
              <w:rPr>
                <w:rFonts w:eastAsia="Times New Roman" w:cstheme="minorHAnsi"/>
                <w:sz w:val="24"/>
                <w:szCs w:val="24"/>
              </w:rPr>
              <w:t>Indiana (4)</w:t>
            </w:r>
          </w:p>
          <w:p w14:paraId="1AEFAF95" w14:textId="77777777" w:rsidR="00AC398E" w:rsidRDefault="00AC398E" w:rsidP="00AC398E">
            <w:pPr>
              <w:rPr>
                <w:rFonts w:eastAsia="Times New Roman" w:cstheme="minorHAnsi"/>
                <w:sz w:val="24"/>
                <w:szCs w:val="24"/>
              </w:rPr>
            </w:pPr>
            <w:r>
              <w:rPr>
                <w:rFonts w:eastAsia="Times New Roman" w:cstheme="minorHAnsi"/>
                <w:sz w:val="24"/>
                <w:szCs w:val="24"/>
              </w:rPr>
              <w:t>Michigan (45)</w:t>
            </w:r>
          </w:p>
          <w:p w14:paraId="782FB32E" w14:textId="77777777" w:rsidR="00AC398E" w:rsidRDefault="00AC398E" w:rsidP="00AC398E">
            <w:pPr>
              <w:rPr>
                <w:rFonts w:eastAsia="Times New Roman" w:cstheme="minorHAnsi"/>
                <w:sz w:val="24"/>
                <w:szCs w:val="24"/>
              </w:rPr>
            </w:pPr>
            <w:r>
              <w:rPr>
                <w:rFonts w:eastAsia="Times New Roman" w:cstheme="minorHAnsi"/>
                <w:sz w:val="24"/>
                <w:szCs w:val="24"/>
              </w:rPr>
              <w:t>Minnesota (16)</w:t>
            </w:r>
          </w:p>
          <w:p w14:paraId="58F9D38F" w14:textId="77777777" w:rsidR="00AC398E" w:rsidRDefault="00AC398E" w:rsidP="00AC398E">
            <w:pPr>
              <w:rPr>
                <w:rFonts w:eastAsia="Times New Roman" w:cstheme="minorHAnsi"/>
                <w:sz w:val="24"/>
                <w:szCs w:val="24"/>
              </w:rPr>
            </w:pPr>
            <w:r>
              <w:rPr>
                <w:rFonts w:eastAsia="Times New Roman" w:cstheme="minorHAnsi"/>
                <w:sz w:val="24"/>
                <w:szCs w:val="24"/>
              </w:rPr>
              <w:t>Missouri (18)</w:t>
            </w:r>
          </w:p>
          <w:p w14:paraId="03360BDD" w14:textId="77777777" w:rsidR="00AC398E" w:rsidRDefault="00AC398E" w:rsidP="00AC398E">
            <w:pPr>
              <w:rPr>
                <w:rFonts w:eastAsia="Times New Roman" w:cstheme="minorHAnsi"/>
                <w:sz w:val="24"/>
                <w:szCs w:val="24"/>
              </w:rPr>
            </w:pPr>
            <w:r>
              <w:rPr>
                <w:rFonts w:eastAsia="Times New Roman" w:cstheme="minorHAnsi"/>
                <w:sz w:val="24"/>
                <w:szCs w:val="24"/>
              </w:rPr>
              <w:t>Nebraska (6)</w:t>
            </w:r>
          </w:p>
          <w:p w14:paraId="4B71DAE0" w14:textId="77777777" w:rsidR="00AC398E" w:rsidRDefault="00AC398E" w:rsidP="00AC398E">
            <w:pPr>
              <w:rPr>
                <w:rFonts w:eastAsia="Times New Roman" w:cstheme="minorHAnsi"/>
                <w:sz w:val="24"/>
                <w:szCs w:val="24"/>
              </w:rPr>
            </w:pPr>
            <w:r>
              <w:rPr>
                <w:rFonts w:eastAsia="Times New Roman" w:cstheme="minorHAnsi"/>
                <w:sz w:val="24"/>
                <w:szCs w:val="24"/>
              </w:rPr>
              <w:t>Ohio (21)</w:t>
            </w:r>
          </w:p>
        </w:tc>
      </w:tr>
      <w:tr w:rsidR="00AC398E" w14:paraId="37B1766D" w14:textId="77777777" w:rsidTr="00AC398E">
        <w:tc>
          <w:tcPr>
            <w:tcW w:w="1108" w:type="dxa"/>
          </w:tcPr>
          <w:p w14:paraId="50F05B39" w14:textId="77777777" w:rsidR="00AC398E" w:rsidRDefault="00AC398E" w:rsidP="00AC398E">
            <w:pPr>
              <w:rPr>
                <w:rFonts w:eastAsia="Times New Roman" w:cstheme="minorHAnsi"/>
                <w:sz w:val="24"/>
                <w:szCs w:val="24"/>
              </w:rPr>
            </w:pPr>
          </w:p>
        </w:tc>
        <w:tc>
          <w:tcPr>
            <w:tcW w:w="2930" w:type="dxa"/>
          </w:tcPr>
          <w:p w14:paraId="2FE86B15" w14:textId="77777777" w:rsidR="00AC398E" w:rsidRDefault="00AC398E" w:rsidP="00AC398E">
            <w:pPr>
              <w:rPr>
                <w:rFonts w:eastAsia="Times New Roman" w:cstheme="minorHAnsi"/>
                <w:sz w:val="24"/>
                <w:szCs w:val="24"/>
              </w:rPr>
            </w:pPr>
            <w:r>
              <w:rPr>
                <w:rFonts w:eastAsia="Times New Roman" w:cstheme="minorHAnsi"/>
                <w:sz w:val="24"/>
                <w:szCs w:val="24"/>
              </w:rPr>
              <w:t>Latitude</w:t>
            </w:r>
          </w:p>
        </w:tc>
        <w:tc>
          <w:tcPr>
            <w:tcW w:w="2133" w:type="dxa"/>
          </w:tcPr>
          <w:p w14:paraId="0260C226" w14:textId="77777777" w:rsidR="00AC398E" w:rsidRDefault="00AC398E" w:rsidP="00AC398E">
            <w:pPr>
              <w:rPr>
                <w:rFonts w:eastAsia="Times New Roman" w:cstheme="minorHAnsi"/>
                <w:sz w:val="24"/>
                <w:szCs w:val="24"/>
              </w:rPr>
            </w:pPr>
            <w:r>
              <w:rPr>
                <w:rFonts w:eastAsia="Times New Roman" w:cstheme="minorHAnsi"/>
                <w:sz w:val="24"/>
                <w:szCs w:val="24"/>
              </w:rPr>
              <w:t>38.0 - 45.7</w:t>
            </w:r>
          </w:p>
        </w:tc>
        <w:tc>
          <w:tcPr>
            <w:tcW w:w="3179" w:type="dxa"/>
          </w:tcPr>
          <w:p w14:paraId="5504E426" w14:textId="77777777" w:rsidR="00AC398E" w:rsidRDefault="00AC398E" w:rsidP="00AC398E">
            <w:pPr>
              <w:rPr>
                <w:rFonts w:eastAsia="Times New Roman" w:cstheme="minorHAnsi"/>
                <w:sz w:val="24"/>
                <w:szCs w:val="24"/>
              </w:rPr>
            </w:pPr>
            <w:r>
              <w:rPr>
                <w:rFonts w:eastAsia="Times New Roman" w:cstheme="minorHAnsi"/>
                <w:sz w:val="24"/>
                <w:szCs w:val="24"/>
              </w:rPr>
              <w:t>38.7 - 45.7</w:t>
            </w:r>
          </w:p>
        </w:tc>
      </w:tr>
      <w:tr w:rsidR="00AC398E" w14:paraId="0246669A" w14:textId="77777777" w:rsidTr="00AC398E">
        <w:tc>
          <w:tcPr>
            <w:tcW w:w="1108" w:type="dxa"/>
          </w:tcPr>
          <w:p w14:paraId="2E18FE4D" w14:textId="77777777" w:rsidR="00AC398E" w:rsidRDefault="00AC398E" w:rsidP="00AC398E">
            <w:pPr>
              <w:rPr>
                <w:rFonts w:eastAsia="Times New Roman" w:cstheme="minorHAnsi"/>
                <w:sz w:val="24"/>
                <w:szCs w:val="24"/>
              </w:rPr>
            </w:pPr>
          </w:p>
        </w:tc>
        <w:tc>
          <w:tcPr>
            <w:tcW w:w="2930" w:type="dxa"/>
          </w:tcPr>
          <w:p w14:paraId="0FE0AD7D" w14:textId="77777777" w:rsidR="00AC398E" w:rsidRDefault="00AC398E" w:rsidP="00AC398E">
            <w:pPr>
              <w:rPr>
                <w:rFonts w:eastAsia="Times New Roman" w:cstheme="minorHAnsi"/>
                <w:sz w:val="24"/>
                <w:szCs w:val="24"/>
              </w:rPr>
            </w:pPr>
            <w:r>
              <w:rPr>
                <w:rFonts w:eastAsia="Times New Roman" w:cstheme="minorHAnsi"/>
                <w:sz w:val="24"/>
                <w:szCs w:val="24"/>
              </w:rPr>
              <w:t>Longitude</w:t>
            </w:r>
          </w:p>
        </w:tc>
        <w:tc>
          <w:tcPr>
            <w:tcW w:w="2133" w:type="dxa"/>
          </w:tcPr>
          <w:p w14:paraId="396C3BE6" w14:textId="77777777" w:rsidR="00AC398E" w:rsidRDefault="00AC398E" w:rsidP="00AC398E">
            <w:pPr>
              <w:rPr>
                <w:rFonts w:eastAsia="Times New Roman" w:cstheme="minorHAnsi"/>
                <w:sz w:val="24"/>
                <w:szCs w:val="24"/>
              </w:rPr>
            </w:pPr>
            <w:r>
              <w:rPr>
                <w:rFonts w:eastAsia="Times New Roman" w:cstheme="minorHAnsi"/>
                <w:sz w:val="24"/>
                <w:szCs w:val="24"/>
              </w:rPr>
              <w:t>81.9 – 101W</w:t>
            </w:r>
          </w:p>
        </w:tc>
        <w:tc>
          <w:tcPr>
            <w:tcW w:w="3179" w:type="dxa"/>
          </w:tcPr>
          <w:p w14:paraId="0842B5D5" w14:textId="77777777" w:rsidR="00AC398E" w:rsidRDefault="00AC398E" w:rsidP="00AC398E">
            <w:pPr>
              <w:rPr>
                <w:rFonts w:eastAsia="Times New Roman" w:cstheme="minorHAnsi"/>
                <w:sz w:val="24"/>
                <w:szCs w:val="24"/>
              </w:rPr>
            </w:pPr>
            <w:r>
              <w:rPr>
                <w:rFonts w:eastAsia="Times New Roman" w:cstheme="minorHAnsi"/>
                <w:sz w:val="24"/>
                <w:szCs w:val="24"/>
              </w:rPr>
              <w:t>83.0 – 101W</w:t>
            </w:r>
          </w:p>
        </w:tc>
      </w:tr>
      <w:tr w:rsidR="00AC398E" w14:paraId="5B5F26AE" w14:textId="77777777" w:rsidTr="00AC398E">
        <w:tc>
          <w:tcPr>
            <w:tcW w:w="1108" w:type="dxa"/>
          </w:tcPr>
          <w:p w14:paraId="61DADA97" w14:textId="77777777" w:rsidR="00AC398E" w:rsidRDefault="00AC398E" w:rsidP="00AC398E">
            <w:pPr>
              <w:rPr>
                <w:rFonts w:eastAsia="Times New Roman" w:cstheme="minorHAnsi"/>
                <w:sz w:val="24"/>
                <w:szCs w:val="24"/>
              </w:rPr>
            </w:pPr>
          </w:p>
        </w:tc>
        <w:tc>
          <w:tcPr>
            <w:tcW w:w="2930" w:type="dxa"/>
          </w:tcPr>
          <w:p w14:paraId="2400B8FD" w14:textId="77777777" w:rsidR="00AC398E" w:rsidRDefault="00AC398E" w:rsidP="00AC398E">
            <w:pPr>
              <w:rPr>
                <w:rFonts w:eastAsia="Times New Roman" w:cstheme="minorHAnsi"/>
                <w:sz w:val="24"/>
                <w:szCs w:val="24"/>
              </w:rPr>
            </w:pPr>
            <w:r>
              <w:rPr>
                <w:rFonts w:eastAsia="Times New Roman" w:cstheme="minorHAnsi"/>
                <w:sz w:val="24"/>
                <w:szCs w:val="24"/>
              </w:rPr>
              <w:t>Soil type</w:t>
            </w:r>
          </w:p>
        </w:tc>
        <w:tc>
          <w:tcPr>
            <w:tcW w:w="2133" w:type="dxa"/>
          </w:tcPr>
          <w:p w14:paraId="4AC57C21" w14:textId="77777777" w:rsidR="00AC398E" w:rsidRDefault="00AC398E" w:rsidP="00AC398E">
            <w:pPr>
              <w:rPr>
                <w:rFonts w:eastAsia="Times New Roman" w:cstheme="minorHAnsi"/>
                <w:sz w:val="24"/>
                <w:szCs w:val="24"/>
              </w:rPr>
            </w:pPr>
            <w:r>
              <w:rPr>
                <w:rFonts w:eastAsia="Times New Roman" w:cstheme="minorHAnsi"/>
                <w:sz w:val="24"/>
                <w:szCs w:val="24"/>
              </w:rPr>
              <w:t>Loam (n = 46)</w:t>
            </w:r>
          </w:p>
          <w:p w14:paraId="1537DD00" w14:textId="77777777" w:rsidR="00AC398E" w:rsidRDefault="00AC398E" w:rsidP="00AC398E">
            <w:pPr>
              <w:rPr>
                <w:rFonts w:eastAsia="Times New Roman" w:cstheme="minorHAnsi"/>
                <w:sz w:val="24"/>
                <w:szCs w:val="24"/>
              </w:rPr>
            </w:pPr>
            <w:r>
              <w:rPr>
                <w:rFonts w:eastAsia="Times New Roman" w:cstheme="minorHAnsi"/>
                <w:sz w:val="24"/>
                <w:szCs w:val="24"/>
              </w:rPr>
              <w:t>Sandy loam (n = 1)</w:t>
            </w:r>
          </w:p>
          <w:p w14:paraId="1B2608C4" w14:textId="77777777" w:rsidR="00AC398E" w:rsidRDefault="00AC398E" w:rsidP="00AC398E">
            <w:pPr>
              <w:rPr>
                <w:rFonts w:eastAsia="Times New Roman" w:cstheme="minorHAnsi"/>
                <w:sz w:val="24"/>
                <w:szCs w:val="24"/>
              </w:rPr>
            </w:pPr>
            <w:r>
              <w:rPr>
                <w:rFonts w:eastAsia="Times New Roman" w:cstheme="minorHAnsi"/>
                <w:sz w:val="24"/>
                <w:szCs w:val="24"/>
              </w:rPr>
              <w:t>Silt Loam (n = 67)</w:t>
            </w:r>
          </w:p>
          <w:p w14:paraId="1D2B10C9" w14:textId="77777777" w:rsidR="00AC398E" w:rsidRDefault="00AC398E" w:rsidP="00AC398E">
            <w:pPr>
              <w:rPr>
                <w:rFonts w:eastAsia="Times New Roman" w:cstheme="minorHAnsi"/>
                <w:sz w:val="24"/>
                <w:szCs w:val="24"/>
              </w:rPr>
            </w:pPr>
            <w:r>
              <w:rPr>
                <w:rFonts w:eastAsia="Times New Roman" w:cstheme="minorHAnsi"/>
                <w:sz w:val="24"/>
                <w:szCs w:val="24"/>
              </w:rPr>
              <w:t>Silty Clay Loam (n = 9)</w:t>
            </w:r>
          </w:p>
        </w:tc>
        <w:tc>
          <w:tcPr>
            <w:tcW w:w="3179" w:type="dxa"/>
          </w:tcPr>
          <w:p w14:paraId="182FB0BC" w14:textId="77777777" w:rsidR="00AC398E" w:rsidRDefault="00AC398E" w:rsidP="00AC398E">
            <w:pPr>
              <w:rPr>
                <w:rFonts w:eastAsia="Times New Roman" w:cstheme="minorHAnsi"/>
                <w:sz w:val="24"/>
                <w:szCs w:val="24"/>
              </w:rPr>
            </w:pPr>
            <w:r>
              <w:rPr>
                <w:rFonts w:eastAsia="Times New Roman" w:cstheme="minorHAnsi"/>
                <w:sz w:val="24"/>
                <w:szCs w:val="24"/>
              </w:rPr>
              <w:t>Loam (n = 59)</w:t>
            </w:r>
          </w:p>
          <w:p w14:paraId="789BDB3C" w14:textId="77777777" w:rsidR="00AC398E" w:rsidRDefault="00AC398E" w:rsidP="00AC398E">
            <w:pPr>
              <w:rPr>
                <w:rFonts w:eastAsia="Times New Roman" w:cstheme="minorHAnsi"/>
                <w:sz w:val="24"/>
                <w:szCs w:val="24"/>
              </w:rPr>
            </w:pPr>
            <w:r>
              <w:rPr>
                <w:rFonts w:eastAsia="Times New Roman" w:cstheme="minorHAnsi"/>
                <w:sz w:val="24"/>
                <w:szCs w:val="24"/>
              </w:rPr>
              <w:t>Silt Loam (n = 61)</w:t>
            </w:r>
          </w:p>
          <w:p w14:paraId="0E367CD1" w14:textId="77777777" w:rsidR="00AC398E" w:rsidRDefault="00AC398E" w:rsidP="00AC398E">
            <w:pPr>
              <w:rPr>
                <w:rFonts w:eastAsia="Times New Roman" w:cstheme="minorHAnsi"/>
                <w:sz w:val="24"/>
                <w:szCs w:val="24"/>
              </w:rPr>
            </w:pPr>
            <w:r>
              <w:rPr>
                <w:rFonts w:eastAsia="Times New Roman" w:cstheme="minorHAnsi"/>
                <w:sz w:val="24"/>
                <w:szCs w:val="24"/>
              </w:rPr>
              <w:t>Silty Clay Loam (n = 9)</w:t>
            </w:r>
          </w:p>
        </w:tc>
      </w:tr>
      <w:tr w:rsidR="00AC398E" w14:paraId="0313E760" w14:textId="77777777" w:rsidTr="00AC398E">
        <w:tc>
          <w:tcPr>
            <w:tcW w:w="1108" w:type="dxa"/>
          </w:tcPr>
          <w:p w14:paraId="6C5BC95C" w14:textId="77777777" w:rsidR="00AC398E" w:rsidRDefault="00AC398E" w:rsidP="00AC398E">
            <w:pPr>
              <w:rPr>
                <w:rFonts w:eastAsia="Times New Roman" w:cstheme="minorHAnsi"/>
                <w:sz w:val="24"/>
                <w:szCs w:val="24"/>
              </w:rPr>
            </w:pPr>
          </w:p>
        </w:tc>
        <w:tc>
          <w:tcPr>
            <w:tcW w:w="2930" w:type="dxa"/>
          </w:tcPr>
          <w:p w14:paraId="1848BAB2" w14:textId="77777777" w:rsidR="00AC398E" w:rsidRPr="0042521F" w:rsidRDefault="00AC398E" w:rsidP="00AC398E">
            <w:pPr>
              <w:shd w:val="clear" w:color="auto" w:fill="FFFFFF"/>
              <w:rPr>
                <w:rFonts w:eastAsia="Times New Roman" w:cstheme="minorHAnsi"/>
                <w:sz w:val="24"/>
                <w:szCs w:val="24"/>
              </w:rPr>
            </w:pPr>
            <w:r>
              <w:rPr>
                <w:rFonts w:eastAsia="Times New Roman" w:cstheme="minorHAnsi"/>
                <w:sz w:val="24"/>
                <w:szCs w:val="24"/>
              </w:rPr>
              <w:t>Organic matter content</w:t>
            </w:r>
          </w:p>
          <w:p w14:paraId="392F0446" w14:textId="77777777" w:rsidR="00AC398E" w:rsidRDefault="00AC398E" w:rsidP="00AC398E">
            <w:pPr>
              <w:rPr>
                <w:rFonts w:eastAsia="Times New Roman" w:cstheme="minorHAnsi"/>
                <w:sz w:val="24"/>
                <w:szCs w:val="24"/>
              </w:rPr>
            </w:pPr>
          </w:p>
        </w:tc>
        <w:tc>
          <w:tcPr>
            <w:tcW w:w="2133" w:type="dxa"/>
          </w:tcPr>
          <w:p w14:paraId="5BC3C174" w14:textId="77777777" w:rsidR="00AC398E" w:rsidRDefault="00AC398E" w:rsidP="00AC398E">
            <w:pPr>
              <w:rPr>
                <w:rFonts w:eastAsia="Times New Roman" w:cstheme="minorHAnsi"/>
                <w:sz w:val="24"/>
                <w:szCs w:val="24"/>
              </w:rPr>
            </w:pPr>
            <w:r>
              <w:rPr>
                <w:rFonts w:eastAsia="Times New Roman" w:cstheme="minorHAnsi"/>
                <w:sz w:val="24"/>
                <w:szCs w:val="24"/>
              </w:rPr>
              <w:t>1.5 - 4.15%</w:t>
            </w:r>
          </w:p>
        </w:tc>
        <w:tc>
          <w:tcPr>
            <w:tcW w:w="3179" w:type="dxa"/>
          </w:tcPr>
          <w:p w14:paraId="7FE158AD" w14:textId="77777777" w:rsidR="00AC398E" w:rsidRDefault="00AC398E" w:rsidP="00AC398E">
            <w:pPr>
              <w:rPr>
                <w:rFonts w:eastAsia="Times New Roman" w:cstheme="minorHAnsi"/>
                <w:sz w:val="24"/>
                <w:szCs w:val="24"/>
              </w:rPr>
            </w:pPr>
            <w:r>
              <w:rPr>
                <w:rFonts w:eastAsia="Times New Roman" w:cstheme="minorHAnsi"/>
                <w:sz w:val="24"/>
                <w:szCs w:val="24"/>
              </w:rPr>
              <w:t>1 – 3.4%</w:t>
            </w:r>
          </w:p>
        </w:tc>
      </w:tr>
      <w:tr w:rsidR="00AC398E" w14:paraId="59B2B1AE" w14:textId="77777777" w:rsidTr="00AC398E">
        <w:tc>
          <w:tcPr>
            <w:tcW w:w="1108" w:type="dxa"/>
          </w:tcPr>
          <w:p w14:paraId="2DA01189" w14:textId="77777777" w:rsidR="00AC398E" w:rsidRDefault="00AC398E" w:rsidP="00AC398E">
            <w:pPr>
              <w:rPr>
                <w:rFonts w:eastAsia="Times New Roman" w:cstheme="minorHAnsi"/>
                <w:sz w:val="24"/>
                <w:szCs w:val="24"/>
              </w:rPr>
            </w:pPr>
          </w:p>
        </w:tc>
        <w:tc>
          <w:tcPr>
            <w:tcW w:w="2930" w:type="dxa"/>
          </w:tcPr>
          <w:p w14:paraId="70CD8F6F" w14:textId="77777777" w:rsidR="00AC398E" w:rsidRDefault="00AC398E" w:rsidP="00AC398E">
            <w:pPr>
              <w:shd w:val="clear" w:color="auto" w:fill="FFFFFF"/>
              <w:rPr>
                <w:rFonts w:eastAsia="Times New Roman" w:cstheme="minorHAnsi"/>
                <w:sz w:val="24"/>
                <w:szCs w:val="24"/>
              </w:rPr>
            </w:pPr>
            <w:r>
              <w:rPr>
                <w:rFonts w:eastAsia="Times New Roman" w:cstheme="minorHAnsi"/>
                <w:sz w:val="24"/>
                <w:szCs w:val="24"/>
              </w:rPr>
              <w:t>Aridity index*</w:t>
            </w:r>
          </w:p>
          <w:p w14:paraId="5C5FB673" w14:textId="77777777" w:rsidR="00AC398E" w:rsidRPr="0042521F" w:rsidRDefault="00AC398E" w:rsidP="00AC398E">
            <w:pPr>
              <w:shd w:val="clear" w:color="auto" w:fill="FFFFFF"/>
              <w:rPr>
                <w:rFonts w:eastAsia="Times New Roman" w:cstheme="minorHAnsi"/>
                <w:sz w:val="24"/>
                <w:szCs w:val="24"/>
              </w:rPr>
            </w:pPr>
          </w:p>
        </w:tc>
        <w:tc>
          <w:tcPr>
            <w:tcW w:w="2133" w:type="dxa"/>
          </w:tcPr>
          <w:p w14:paraId="5EE7534F" w14:textId="77777777" w:rsidR="00AC398E" w:rsidRDefault="00AC398E" w:rsidP="00AC398E">
            <w:pPr>
              <w:rPr>
                <w:rFonts w:eastAsia="Times New Roman" w:cstheme="minorHAnsi"/>
                <w:sz w:val="24"/>
                <w:szCs w:val="24"/>
              </w:rPr>
            </w:pPr>
            <w:r>
              <w:rPr>
                <w:rFonts w:eastAsia="Times New Roman" w:cstheme="minorHAnsi"/>
                <w:sz w:val="24"/>
                <w:szCs w:val="24"/>
              </w:rPr>
              <w:lastRenderedPageBreak/>
              <w:t>0.37 – 0.94</w:t>
            </w:r>
          </w:p>
        </w:tc>
        <w:tc>
          <w:tcPr>
            <w:tcW w:w="3179" w:type="dxa"/>
          </w:tcPr>
          <w:p w14:paraId="6B73EF5D" w14:textId="77777777" w:rsidR="00AC398E" w:rsidRDefault="00AC398E" w:rsidP="00AC398E">
            <w:pPr>
              <w:rPr>
                <w:rFonts w:eastAsia="Times New Roman" w:cstheme="minorHAnsi"/>
                <w:sz w:val="24"/>
                <w:szCs w:val="24"/>
              </w:rPr>
            </w:pPr>
            <w:r>
              <w:rPr>
                <w:rFonts w:eastAsia="Times New Roman" w:cstheme="minorHAnsi"/>
                <w:sz w:val="24"/>
                <w:szCs w:val="24"/>
              </w:rPr>
              <w:t>0.44 – 0.96</w:t>
            </w:r>
          </w:p>
        </w:tc>
      </w:tr>
      <w:tr w:rsidR="00AC398E" w14:paraId="1FBBE5D7" w14:textId="77777777" w:rsidTr="00AC398E">
        <w:tc>
          <w:tcPr>
            <w:tcW w:w="1108" w:type="dxa"/>
          </w:tcPr>
          <w:p w14:paraId="37573375" w14:textId="77777777" w:rsidR="00AC398E" w:rsidRPr="00A11ED9" w:rsidRDefault="00AC398E" w:rsidP="00AC398E">
            <w:pPr>
              <w:rPr>
                <w:rFonts w:eastAsia="Times New Roman" w:cstheme="minorHAnsi"/>
                <w:sz w:val="24"/>
                <w:szCs w:val="24"/>
              </w:rPr>
            </w:pPr>
          </w:p>
        </w:tc>
        <w:tc>
          <w:tcPr>
            <w:tcW w:w="2930" w:type="dxa"/>
          </w:tcPr>
          <w:p w14:paraId="275DE1C7" w14:textId="77777777"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Publication year</w:t>
            </w:r>
          </w:p>
        </w:tc>
        <w:tc>
          <w:tcPr>
            <w:tcW w:w="2133" w:type="dxa"/>
          </w:tcPr>
          <w:p w14:paraId="57AB53B4"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1993 - 2018</w:t>
            </w:r>
          </w:p>
        </w:tc>
        <w:tc>
          <w:tcPr>
            <w:tcW w:w="3179" w:type="dxa"/>
          </w:tcPr>
          <w:p w14:paraId="62B6F402"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1993 - 2018</w:t>
            </w:r>
          </w:p>
        </w:tc>
      </w:tr>
      <w:tr w:rsidR="00AC398E" w14:paraId="282135ED" w14:textId="77777777" w:rsidTr="00010DDF">
        <w:tc>
          <w:tcPr>
            <w:tcW w:w="9350" w:type="dxa"/>
            <w:gridSpan w:val="4"/>
            <w:shd w:val="clear" w:color="auto" w:fill="E7E6E6" w:themeFill="background2"/>
          </w:tcPr>
          <w:p w14:paraId="066D3F47" w14:textId="6E7E6F60" w:rsidR="00AC398E" w:rsidRPr="00A11ED9" w:rsidRDefault="00AC398E" w:rsidP="00AC398E">
            <w:pPr>
              <w:rPr>
                <w:rFonts w:eastAsia="Times New Roman" w:cstheme="minorHAnsi"/>
                <w:b/>
                <w:sz w:val="24"/>
                <w:szCs w:val="24"/>
              </w:rPr>
            </w:pPr>
            <w:r w:rsidRPr="00A11ED9">
              <w:rPr>
                <w:rFonts w:eastAsia="Times New Roman" w:cstheme="minorHAnsi"/>
                <w:b/>
                <w:sz w:val="24"/>
                <w:szCs w:val="24"/>
              </w:rPr>
              <w:t>Experiment</w:t>
            </w:r>
          </w:p>
        </w:tc>
      </w:tr>
      <w:tr w:rsidR="00AC398E" w14:paraId="23A46A50" w14:textId="77777777" w:rsidTr="00AC398E">
        <w:tc>
          <w:tcPr>
            <w:tcW w:w="1108" w:type="dxa"/>
          </w:tcPr>
          <w:p w14:paraId="1D1E823E" w14:textId="010A7753" w:rsidR="00AC398E" w:rsidRPr="00A11ED9" w:rsidRDefault="00AC398E" w:rsidP="00AC398E">
            <w:pPr>
              <w:rPr>
                <w:rFonts w:eastAsia="Times New Roman" w:cstheme="minorHAnsi"/>
                <w:sz w:val="24"/>
                <w:szCs w:val="24"/>
              </w:rPr>
            </w:pPr>
            <w:r w:rsidRPr="00A11ED9">
              <w:rPr>
                <w:rFonts w:eastAsia="Times New Roman" w:cstheme="minorHAnsi"/>
                <w:sz w:val="24"/>
                <w:szCs w:val="24"/>
              </w:rPr>
              <w:t>Design</w:t>
            </w:r>
          </w:p>
        </w:tc>
        <w:tc>
          <w:tcPr>
            <w:tcW w:w="2930" w:type="dxa"/>
          </w:tcPr>
          <w:p w14:paraId="36774064" w14:textId="77777777"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Number of replicates</w:t>
            </w:r>
          </w:p>
        </w:tc>
        <w:tc>
          <w:tcPr>
            <w:tcW w:w="2133" w:type="dxa"/>
          </w:tcPr>
          <w:p w14:paraId="17EE1B31"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3 - 5</w:t>
            </w:r>
          </w:p>
        </w:tc>
        <w:tc>
          <w:tcPr>
            <w:tcW w:w="3179" w:type="dxa"/>
          </w:tcPr>
          <w:p w14:paraId="2495D8A1"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3 – 6</w:t>
            </w:r>
          </w:p>
        </w:tc>
      </w:tr>
      <w:tr w:rsidR="00AC398E" w14:paraId="3BC5E8D9" w14:textId="77777777" w:rsidTr="00AC398E">
        <w:tc>
          <w:tcPr>
            <w:tcW w:w="1108" w:type="dxa"/>
          </w:tcPr>
          <w:p w14:paraId="758F4006" w14:textId="77777777" w:rsidR="00AC398E" w:rsidRPr="00A11ED9" w:rsidRDefault="00AC398E" w:rsidP="00AC398E">
            <w:pPr>
              <w:rPr>
                <w:rFonts w:eastAsia="Times New Roman" w:cstheme="minorHAnsi"/>
                <w:sz w:val="24"/>
                <w:szCs w:val="24"/>
              </w:rPr>
            </w:pPr>
          </w:p>
        </w:tc>
        <w:tc>
          <w:tcPr>
            <w:tcW w:w="2930" w:type="dxa"/>
          </w:tcPr>
          <w:p w14:paraId="13981287" w14:textId="5BC3AEF1"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Type of weed(s) measured</w:t>
            </w:r>
          </w:p>
        </w:tc>
        <w:tc>
          <w:tcPr>
            <w:tcW w:w="2133" w:type="dxa"/>
          </w:tcPr>
          <w:p w14:paraId="4C0B91B2"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Summer annual (86)</w:t>
            </w:r>
          </w:p>
          <w:p w14:paraId="72E12C88"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Winter annual (17)</w:t>
            </w:r>
          </w:p>
          <w:p w14:paraId="43765990" w14:textId="2F4858A3" w:rsidR="00AC398E" w:rsidRPr="00A11ED9" w:rsidRDefault="00AC398E" w:rsidP="00AC398E">
            <w:pPr>
              <w:rPr>
                <w:rFonts w:eastAsia="Times New Roman" w:cstheme="minorHAnsi"/>
                <w:sz w:val="24"/>
                <w:szCs w:val="24"/>
              </w:rPr>
            </w:pPr>
            <w:r w:rsidRPr="00A11ED9">
              <w:rPr>
                <w:rFonts w:eastAsia="Times New Roman" w:cstheme="minorHAnsi"/>
                <w:sz w:val="24"/>
                <w:szCs w:val="24"/>
              </w:rPr>
              <w:t>Perennial (15)</w:t>
            </w:r>
          </w:p>
          <w:p w14:paraId="2E56C267"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Unknown (5)</w:t>
            </w:r>
          </w:p>
        </w:tc>
        <w:tc>
          <w:tcPr>
            <w:tcW w:w="3179" w:type="dxa"/>
          </w:tcPr>
          <w:p w14:paraId="516CC222"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Summer annual (75)</w:t>
            </w:r>
          </w:p>
          <w:p w14:paraId="54606E96"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Winter annual (29)</w:t>
            </w:r>
          </w:p>
          <w:p w14:paraId="127F6156" w14:textId="77777777" w:rsidR="00AC398E" w:rsidRPr="00A11ED9" w:rsidRDefault="00AC398E" w:rsidP="00AC398E">
            <w:pPr>
              <w:rPr>
                <w:rFonts w:eastAsia="Times New Roman" w:cstheme="minorHAnsi"/>
                <w:sz w:val="24"/>
                <w:szCs w:val="24"/>
              </w:rPr>
            </w:pPr>
            <w:r w:rsidRPr="00A11ED9">
              <w:rPr>
                <w:rFonts w:eastAsia="Times New Roman" w:cstheme="minorHAnsi"/>
                <w:sz w:val="24"/>
                <w:szCs w:val="24"/>
              </w:rPr>
              <w:t>Perennial (15)</w:t>
            </w:r>
          </w:p>
        </w:tc>
      </w:tr>
      <w:tr w:rsidR="00AC398E" w14:paraId="50C4CFD0" w14:textId="77777777" w:rsidTr="00AC398E">
        <w:tc>
          <w:tcPr>
            <w:tcW w:w="1108" w:type="dxa"/>
          </w:tcPr>
          <w:p w14:paraId="3282A70C" w14:textId="2D3F4716" w:rsidR="00AC398E" w:rsidRPr="00A11ED9" w:rsidRDefault="00AC398E" w:rsidP="00AC398E">
            <w:pPr>
              <w:rPr>
                <w:rFonts w:eastAsia="Times New Roman" w:cstheme="minorHAnsi"/>
                <w:sz w:val="24"/>
                <w:szCs w:val="24"/>
              </w:rPr>
            </w:pPr>
          </w:p>
        </w:tc>
        <w:tc>
          <w:tcPr>
            <w:tcW w:w="2930" w:type="dxa"/>
          </w:tcPr>
          <w:p w14:paraId="594F4582" w14:textId="4B0E1E1F" w:rsidR="00AC398E" w:rsidRPr="00A11ED9" w:rsidRDefault="00AC398E" w:rsidP="00AC398E">
            <w:pPr>
              <w:shd w:val="clear" w:color="auto" w:fill="FFFFFF"/>
              <w:rPr>
                <w:rFonts w:eastAsia="Times New Roman" w:cstheme="minorHAnsi"/>
                <w:sz w:val="24"/>
                <w:szCs w:val="24"/>
              </w:rPr>
            </w:pPr>
            <w:r w:rsidRPr="00A11ED9">
              <w:rPr>
                <w:rFonts w:eastAsia="Times New Roman" w:cstheme="minorHAnsi"/>
                <w:sz w:val="24"/>
                <w:szCs w:val="24"/>
              </w:rPr>
              <w:t>Duration of experiment</w:t>
            </w:r>
          </w:p>
        </w:tc>
        <w:tc>
          <w:tcPr>
            <w:tcW w:w="2133" w:type="dxa"/>
          </w:tcPr>
          <w:p w14:paraId="5616C786" w14:textId="02051C41" w:rsidR="00AC398E" w:rsidRPr="00A11ED9" w:rsidRDefault="00A11ED9" w:rsidP="00AC398E">
            <w:pPr>
              <w:rPr>
                <w:rFonts w:eastAsia="Times New Roman" w:cstheme="minorHAnsi"/>
                <w:sz w:val="24"/>
                <w:szCs w:val="24"/>
              </w:rPr>
            </w:pPr>
            <w:r>
              <w:rPr>
                <w:rFonts w:eastAsia="Times New Roman" w:cstheme="minorHAnsi"/>
                <w:sz w:val="24"/>
                <w:szCs w:val="24"/>
              </w:rPr>
              <w:t>1-3</w:t>
            </w:r>
            <w:r w:rsidR="00AC398E" w:rsidRPr="00A11ED9">
              <w:rPr>
                <w:rFonts w:eastAsia="Times New Roman" w:cstheme="minorHAnsi"/>
                <w:sz w:val="24"/>
                <w:szCs w:val="24"/>
              </w:rPr>
              <w:t xml:space="preserve"> years (n=</w:t>
            </w:r>
            <w:r w:rsidRPr="00A11ED9">
              <w:rPr>
                <w:rFonts w:eastAsia="Times New Roman" w:cstheme="minorHAnsi"/>
                <w:sz w:val="24"/>
                <w:szCs w:val="24"/>
              </w:rPr>
              <w:t>123</w:t>
            </w:r>
            <w:r w:rsidR="00AC398E" w:rsidRPr="00A11ED9">
              <w:rPr>
                <w:rFonts w:eastAsia="Times New Roman" w:cstheme="minorHAnsi"/>
                <w:sz w:val="24"/>
                <w:szCs w:val="24"/>
              </w:rPr>
              <w:t>)</w:t>
            </w:r>
          </w:p>
          <w:p w14:paraId="65326DF9" w14:textId="06954E11" w:rsidR="00AC398E" w:rsidRPr="00A11ED9" w:rsidRDefault="00A11ED9" w:rsidP="00AC398E">
            <w:pPr>
              <w:rPr>
                <w:rFonts w:eastAsia="Times New Roman" w:cstheme="minorHAnsi"/>
                <w:sz w:val="24"/>
                <w:szCs w:val="24"/>
              </w:rPr>
            </w:pPr>
            <w:r>
              <w:rPr>
                <w:rFonts w:eastAsia="Times New Roman" w:cstheme="minorHAnsi"/>
                <w:sz w:val="24"/>
                <w:szCs w:val="24"/>
              </w:rPr>
              <w:t>4-</w:t>
            </w:r>
            <w:r w:rsidR="00AC398E" w:rsidRPr="00A11ED9">
              <w:rPr>
                <w:rFonts w:eastAsia="Times New Roman" w:cstheme="minorHAnsi"/>
                <w:sz w:val="24"/>
                <w:szCs w:val="24"/>
              </w:rPr>
              <w:t>5 years (n=</w:t>
            </w:r>
            <w:r w:rsidRPr="00A11ED9">
              <w:rPr>
                <w:rFonts w:eastAsia="Times New Roman" w:cstheme="minorHAnsi"/>
                <w:sz w:val="24"/>
                <w:szCs w:val="24"/>
              </w:rPr>
              <w:t>0</w:t>
            </w:r>
            <w:r w:rsidR="00AC398E" w:rsidRPr="00A11ED9">
              <w:rPr>
                <w:rFonts w:eastAsia="Times New Roman" w:cstheme="minorHAnsi"/>
                <w:sz w:val="24"/>
                <w:szCs w:val="24"/>
              </w:rPr>
              <w:t>)</w:t>
            </w:r>
          </w:p>
        </w:tc>
        <w:tc>
          <w:tcPr>
            <w:tcW w:w="3179" w:type="dxa"/>
          </w:tcPr>
          <w:p w14:paraId="17DBAC78" w14:textId="37635E4C" w:rsidR="00AC398E" w:rsidRPr="00A11ED9" w:rsidRDefault="00A11ED9" w:rsidP="00AC398E">
            <w:pPr>
              <w:rPr>
                <w:rFonts w:eastAsia="Times New Roman" w:cstheme="minorHAnsi"/>
                <w:sz w:val="24"/>
                <w:szCs w:val="24"/>
              </w:rPr>
            </w:pPr>
            <w:r>
              <w:rPr>
                <w:rFonts w:eastAsia="Times New Roman" w:cstheme="minorHAnsi"/>
                <w:sz w:val="24"/>
                <w:szCs w:val="24"/>
              </w:rPr>
              <w:t>1-3</w:t>
            </w:r>
            <w:r w:rsidR="00AC398E" w:rsidRPr="00A11ED9">
              <w:rPr>
                <w:rFonts w:eastAsia="Times New Roman" w:cstheme="minorHAnsi"/>
                <w:sz w:val="24"/>
                <w:szCs w:val="24"/>
              </w:rPr>
              <w:t xml:space="preserve"> years (n=</w:t>
            </w:r>
            <w:r w:rsidRPr="00A11ED9">
              <w:rPr>
                <w:rFonts w:eastAsia="Times New Roman" w:cstheme="minorHAnsi"/>
                <w:sz w:val="24"/>
                <w:szCs w:val="24"/>
              </w:rPr>
              <w:t>115</w:t>
            </w:r>
            <w:r w:rsidR="00AC398E" w:rsidRPr="00A11ED9">
              <w:rPr>
                <w:rFonts w:eastAsia="Times New Roman" w:cstheme="minorHAnsi"/>
                <w:sz w:val="24"/>
                <w:szCs w:val="24"/>
              </w:rPr>
              <w:t>)</w:t>
            </w:r>
          </w:p>
          <w:p w14:paraId="719DE0C5" w14:textId="0528FE30" w:rsidR="00AC398E" w:rsidRPr="00A11ED9" w:rsidRDefault="00A11ED9" w:rsidP="00AC398E">
            <w:pPr>
              <w:rPr>
                <w:rFonts w:eastAsia="Times New Roman" w:cstheme="minorHAnsi"/>
                <w:sz w:val="24"/>
                <w:szCs w:val="24"/>
              </w:rPr>
            </w:pPr>
            <w:r>
              <w:rPr>
                <w:rFonts w:eastAsia="Times New Roman" w:cstheme="minorHAnsi"/>
                <w:sz w:val="24"/>
                <w:szCs w:val="24"/>
              </w:rPr>
              <w:t>4-</w:t>
            </w:r>
            <w:r w:rsidR="00AC398E" w:rsidRPr="00A11ED9">
              <w:rPr>
                <w:rFonts w:eastAsia="Times New Roman" w:cstheme="minorHAnsi"/>
                <w:sz w:val="24"/>
                <w:szCs w:val="24"/>
              </w:rPr>
              <w:t>5 years (n=</w:t>
            </w:r>
            <w:r w:rsidRPr="00A11ED9">
              <w:rPr>
                <w:rFonts w:eastAsia="Times New Roman" w:cstheme="minorHAnsi"/>
                <w:sz w:val="24"/>
                <w:szCs w:val="24"/>
              </w:rPr>
              <w:t>4</w:t>
            </w:r>
            <w:r w:rsidR="00AC398E" w:rsidRPr="00A11ED9">
              <w:rPr>
                <w:rFonts w:eastAsia="Times New Roman" w:cstheme="minorHAnsi"/>
                <w:sz w:val="24"/>
                <w:szCs w:val="24"/>
              </w:rPr>
              <w:t>)</w:t>
            </w:r>
          </w:p>
        </w:tc>
      </w:tr>
      <w:tr w:rsidR="00AC398E" w14:paraId="2DBF0601" w14:textId="77777777" w:rsidTr="00AC398E">
        <w:tc>
          <w:tcPr>
            <w:tcW w:w="1108" w:type="dxa"/>
          </w:tcPr>
          <w:p w14:paraId="09CB1DC9" w14:textId="6EEA34AD" w:rsidR="00AC398E" w:rsidRDefault="00AC398E" w:rsidP="00AC398E">
            <w:pPr>
              <w:rPr>
                <w:rFonts w:eastAsia="Times New Roman" w:cstheme="minorHAnsi"/>
                <w:sz w:val="24"/>
                <w:szCs w:val="24"/>
              </w:rPr>
            </w:pPr>
            <w:r>
              <w:rPr>
                <w:rFonts w:eastAsia="Times New Roman" w:cstheme="minorHAnsi"/>
                <w:sz w:val="24"/>
                <w:szCs w:val="24"/>
              </w:rPr>
              <w:t>Timing</w:t>
            </w:r>
          </w:p>
        </w:tc>
        <w:tc>
          <w:tcPr>
            <w:tcW w:w="2930" w:type="dxa"/>
          </w:tcPr>
          <w:p w14:paraId="50425ECB" w14:textId="2B6E51E0" w:rsidR="00AC398E" w:rsidRDefault="00AC398E" w:rsidP="00AC398E">
            <w:pPr>
              <w:shd w:val="clear" w:color="auto" w:fill="FFFFFF"/>
              <w:rPr>
                <w:rFonts w:eastAsia="Times New Roman" w:cstheme="minorHAnsi"/>
                <w:sz w:val="24"/>
                <w:szCs w:val="24"/>
              </w:rPr>
            </w:pPr>
            <w:r>
              <w:rPr>
                <w:rFonts w:eastAsia="Times New Roman" w:cstheme="minorHAnsi"/>
                <w:sz w:val="24"/>
                <w:szCs w:val="24"/>
              </w:rPr>
              <w:t>Timing of weed measurement with respect to cash crop planting</w:t>
            </w:r>
          </w:p>
        </w:tc>
        <w:tc>
          <w:tcPr>
            <w:tcW w:w="2133" w:type="dxa"/>
          </w:tcPr>
          <w:p w14:paraId="0948D5D1" w14:textId="77777777" w:rsidR="00AC398E" w:rsidRDefault="00AC398E" w:rsidP="00AC398E">
            <w:pPr>
              <w:rPr>
                <w:rFonts w:eastAsia="Times New Roman" w:cstheme="minorHAnsi"/>
                <w:sz w:val="24"/>
                <w:szCs w:val="24"/>
              </w:rPr>
            </w:pPr>
            <w:r>
              <w:rPr>
                <w:rFonts w:eastAsia="Times New Roman" w:cstheme="minorHAnsi"/>
                <w:sz w:val="24"/>
                <w:szCs w:val="24"/>
              </w:rPr>
              <w:t>Before (38)</w:t>
            </w:r>
          </w:p>
          <w:p w14:paraId="1D3B631F" w14:textId="4A3F626E" w:rsidR="00AC398E" w:rsidRDefault="00AC398E" w:rsidP="00AC398E">
            <w:pPr>
              <w:rPr>
                <w:rFonts w:eastAsia="Times New Roman" w:cstheme="minorHAnsi"/>
                <w:sz w:val="24"/>
                <w:szCs w:val="24"/>
              </w:rPr>
            </w:pPr>
            <w:r>
              <w:rPr>
                <w:rFonts w:eastAsia="Times New Roman" w:cstheme="minorHAnsi"/>
                <w:sz w:val="24"/>
                <w:szCs w:val="24"/>
              </w:rPr>
              <w:t>After (119)</w:t>
            </w:r>
          </w:p>
        </w:tc>
        <w:tc>
          <w:tcPr>
            <w:tcW w:w="3179" w:type="dxa"/>
          </w:tcPr>
          <w:p w14:paraId="7CAFF5F1" w14:textId="77777777" w:rsidR="00AC398E" w:rsidRDefault="00AC398E" w:rsidP="00AC398E">
            <w:pPr>
              <w:rPr>
                <w:rFonts w:eastAsia="Times New Roman" w:cstheme="minorHAnsi"/>
                <w:sz w:val="24"/>
                <w:szCs w:val="24"/>
              </w:rPr>
            </w:pPr>
            <w:r>
              <w:rPr>
                <w:rFonts w:eastAsia="Times New Roman" w:cstheme="minorHAnsi"/>
                <w:sz w:val="24"/>
                <w:szCs w:val="24"/>
              </w:rPr>
              <w:t>Before (38)</w:t>
            </w:r>
          </w:p>
          <w:p w14:paraId="0A5659C8" w14:textId="057B128B" w:rsidR="00AC398E" w:rsidRDefault="00AC398E" w:rsidP="00AC398E">
            <w:pPr>
              <w:rPr>
                <w:rFonts w:eastAsia="Times New Roman" w:cstheme="minorHAnsi"/>
                <w:sz w:val="24"/>
                <w:szCs w:val="24"/>
              </w:rPr>
            </w:pPr>
            <w:r>
              <w:rPr>
                <w:rFonts w:eastAsia="Times New Roman" w:cstheme="minorHAnsi"/>
                <w:sz w:val="24"/>
                <w:szCs w:val="24"/>
              </w:rPr>
              <w:t>After (119)</w:t>
            </w:r>
          </w:p>
        </w:tc>
      </w:tr>
      <w:tr w:rsidR="00AC398E" w14:paraId="4C06D467" w14:textId="77777777" w:rsidTr="00AC398E">
        <w:tc>
          <w:tcPr>
            <w:tcW w:w="1108" w:type="dxa"/>
          </w:tcPr>
          <w:p w14:paraId="29654E48" w14:textId="77777777" w:rsidR="00AC398E" w:rsidRDefault="00AC398E" w:rsidP="00AC398E">
            <w:pPr>
              <w:rPr>
                <w:rFonts w:eastAsia="Times New Roman" w:cstheme="minorHAnsi"/>
                <w:sz w:val="24"/>
                <w:szCs w:val="24"/>
              </w:rPr>
            </w:pPr>
          </w:p>
        </w:tc>
        <w:tc>
          <w:tcPr>
            <w:tcW w:w="2930" w:type="dxa"/>
          </w:tcPr>
          <w:p w14:paraId="2E78F354" w14:textId="1B2E70E7" w:rsidR="00AC398E" w:rsidRPr="0042521F" w:rsidRDefault="00AC398E" w:rsidP="00AC398E">
            <w:pPr>
              <w:shd w:val="clear" w:color="auto" w:fill="FFFFFF"/>
              <w:rPr>
                <w:rFonts w:eastAsia="Times New Roman" w:cstheme="minorHAnsi"/>
                <w:sz w:val="24"/>
                <w:szCs w:val="24"/>
              </w:rPr>
            </w:pPr>
            <w:r>
              <w:rPr>
                <w:rFonts w:eastAsia="Times New Roman" w:cstheme="minorHAnsi"/>
                <w:sz w:val="24"/>
                <w:szCs w:val="24"/>
              </w:rPr>
              <w:t>Season of weed measurement**</w:t>
            </w:r>
          </w:p>
        </w:tc>
        <w:tc>
          <w:tcPr>
            <w:tcW w:w="2133" w:type="dxa"/>
          </w:tcPr>
          <w:p w14:paraId="095DC33C" w14:textId="77777777" w:rsidR="00AC398E" w:rsidRDefault="00AC398E" w:rsidP="00AC398E">
            <w:pPr>
              <w:rPr>
                <w:rFonts w:eastAsia="Times New Roman" w:cstheme="minorHAnsi"/>
                <w:sz w:val="24"/>
                <w:szCs w:val="24"/>
              </w:rPr>
            </w:pPr>
            <w:r>
              <w:rPr>
                <w:rFonts w:eastAsia="Times New Roman" w:cstheme="minorHAnsi"/>
                <w:sz w:val="24"/>
                <w:szCs w:val="24"/>
              </w:rPr>
              <w:t>Spring (January-June; n = 19)</w:t>
            </w:r>
          </w:p>
          <w:p w14:paraId="6D178C51" w14:textId="77777777" w:rsidR="00AC398E" w:rsidRDefault="00AC398E" w:rsidP="00AC398E">
            <w:pPr>
              <w:rPr>
                <w:rFonts w:eastAsia="Times New Roman" w:cstheme="minorHAnsi"/>
                <w:sz w:val="24"/>
                <w:szCs w:val="24"/>
              </w:rPr>
            </w:pPr>
            <w:r>
              <w:rPr>
                <w:rFonts w:eastAsia="Times New Roman" w:cstheme="minorHAnsi"/>
                <w:sz w:val="24"/>
                <w:szCs w:val="24"/>
              </w:rPr>
              <w:t>Summer (June-September; n = 104)</w:t>
            </w:r>
          </w:p>
          <w:p w14:paraId="1D7E7389" w14:textId="08F266D0" w:rsidR="00AC398E" w:rsidRDefault="00AC398E" w:rsidP="00AC398E">
            <w:pPr>
              <w:rPr>
                <w:rFonts w:eastAsia="Times New Roman" w:cstheme="minorHAnsi"/>
                <w:sz w:val="24"/>
                <w:szCs w:val="24"/>
              </w:rPr>
            </w:pPr>
            <w:r>
              <w:rPr>
                <w:rFonts w:eastAsia="Times New Roman" w:cstheme="minorHAnsi"/>
                <w:sz w:val="24"/>
                <w:szCs w:val="24"/>
              </w:rPr>
              <w:t>Fall (September – December; n = 4)</w:t>
            </w:r>
          </w:p>
        </w:tc>
        <w:tc>
          <w:tcPr>
            <w:tcW w:w="3179" w:type="dxa"/>
          </w:tcPr>
          <w:p w14:paraId="29FE8FEF" w14:textId="77777777" w:rsidR="00AC398E" w:rsidRDefault="00AC398E" w:rsidP="00AC398E">
            <w:pPr>
              <w:rPr>
                <w:rFonts w:eastAsia="Times New Roman" w:cstheme="minorHAnsi"/>
                <w:sz w:val="24"/>
                <w:szCs w:val="24"/>
              </w:rPr>
            </w:pPr>
            <w:r>
              <w:rPr>
                <w:rFonts w:eastAsia="Times New Roman" w:cstheme="minorHAnsi"/>
                <w:sz w:val="24"/>
                <w:szCs w:val="24"/>
              </w:rPr>
              <w:t>Spring (n = 36)</w:t>
            </w:r>
          </w:p>
          <w:p w14:paraId="39B76768" w14:textId="25E47FEB" w:rsidR="00AC398E" w:rsidRDefault="00AC398E" w:rsidP="00AC398E">
            <w:pPr>
              <w:rPr>
                <w:rFonts w:eastAsia="Times New Roman" w:cstheme="minorHAnsi"/>
                <w:sz w:val="24"/>
                <w:szCs w:val="24"/>
              </w:rPr>
            </w:pPr>
            <w:r>
              <w:rPr>
                <w:rFonts w:eastAsia="Times New Roman" w:cstheme="minorHAnsi"/>
                <w:sz w:val="24"/>
                <w:szCs w:val="24"/>
              </w:rPr>
              <w:t>Summer (n = 79)</w:t>
            </w:r>
          </w:p>
        </w:tc>
      </w:tr>
      <w:tr w:rsidR="00AC398E" w14:paraId="47DC3973" w14:textId="77777777" w:rsidTr="000A77B4">
        <w:tc>
          <w:tcPr>
            <w:tcW w:w="9350" w:type="dxa"/>
            <w:gridSpan w:val="4"/>
          </w:tcPr>
          <w:p w14:paraId="75C6B207" w14:textId="77777777" w:rsidR="00AC398E" w:rsidRPr="00393E2A" w:rsidRDefault="00AC398E" w:rsidP="00AC398E">
            <w:pPr>
              <w:shd w:val="clear" w:color="auto" w:fill="FFFFFF"/>
              <w:rPr>
                <w:ins w:id="3" w:author="Andrea Basche [2]" w:date="2019-06-07T11:18:00Z"/>
                <w:rFonts w:eastAsia="Times New Roman" w:cstheme="minorHAnsi"/>
                <w:sz w:val="20"/>
                <w:szCs w:val="20"/>
              </w:rPr>
            </w:pPr>
            <w:r w:rsidRPr="00FC675C">
              <w:rPr>
                <w:rFonts w:eastAsia="Times New Roman" w:cstheme="minorHAnsi"/>
                <w:sz w:val="20"/>
                <w:szCs w:val="24"/>
              </w:rPr>
              <w:t xml:space="preserve">*an integrated measure of temperature, precipitation and potential evapotranspiration were derived from location coordinates using the CGIAR-CSI Global-Aridity and Global-PET databases (Zomer et al. </w:t>
            </w:r>
            <w:r w:rsidRPr="00393E2A">
              <w:rPr>
                <w:rFonts w:eastAsia="Times New Roman" w:cstheme="minorHAnsi"/>
                <w:sz w:val="20"/>
                <w:szCs w:val="20"/>
              </w:rPr>
              <w:t>2008).</w:t>
            </w:r>
          </w:p>
          <w:p w14:paraId="761968F3" w14:textId="2D5BF862" w:rsidR="00AC398E" w:rsidRDefault="00AC398E" w:rsidP="00AC398E">
            <w:pPr>
              <w:rPr>
                <w:rFonts w:eastAsia="Times New Roman" w:cstheme="minorHAnsi"/>
                <w:sz w:val="24"/>
                <w:szCs w:val="24"/>
              </w:rPr>
            </w:pPr>
            <w:r w:rsidRPr="00393E2A">
              <w:rPr>
                <w:rFonts w:eastAsia="Times New Roman" w:cstheme="minorHAnsi"/>
                <w:sz w:val="20"/>
                <w:szCs w:val="20"/>
              </w:rPr>
              <w:t>** Spring: January-June</w:t>
            </w:r>
            <w:r>
              <w:rPr>
                <w:rFonts w:eastAsia="Times New Roman" w:cstheme="minorHAnsi"/>
                <w:sz w:val="20"/>
                <w:szCs w:val="20"/>
              </w:rPr>
              <w:t>;</w:t>
            </w:r>
            <w:r w:rsidRPr="00393E2A">
              <w:rPr>
                <w:rFonts w:eastAsia="Times New Roman" w:cstheme="minorHAnsi"/>
                <w:sz w:val="20"/>
                <w:szCs w:val="20"/>
              </w:rPr>
              <w:t xml:space="preserve"> Summer: June-September; Fall</w:t>
            </w:r>
            <w:r>
              <w:rPr>
                <w:rFonts w:eastAsia="Times New Roman" w:cstheme="minorHAnsi"/>
                <w:sz w:val="20"/>
                <w:szCs w:val="20"/>
              </w:rPr>
              <w:t xml:space="preserve"> </w:t>
            </w:r>
            <w:r w:rsidRPr="00393E2A">
              <w:rPr>
                <w:rFonts w:eastAsia="Times New Roman" w:cstheme="minorHAnsi"/>
                <w:sz w:val="20"/>
                <w:szCs w:val="20"/>
              </w:rPr>
              <w:t>:</w:t>
            </w:r>
            <w:r>
              <w:rPr>
                <w:rFonts w:eastAsia="Times New Roman" w:cstheme="minorHAnsi"/>
                <w:sz w:val="20"/>
                <w:szCs w:val="20"/>
              </w:rPr>
              <w:t xml:space="preserve"> </w:t>
            </w:r>
            <w:r w:rsidRPr="00393E2A">
              <w:rPr>
                <w:rFonts w:eastAsia="Times New Roman" w:cstheme="minorHAnsi"/>
                <w:sz w:val="20"/>
                <w:szCs w:val="20"/>
              </w:rPr>
              <w:t>September – December</w:t>
            </w:r>
          </w:p>
        </w:tc>
      </w:tr>
    </w:tbl>
    <w:p w14:paraId="3D0F422B" w14:textId="77777777" w:rsidR="00D42EBA" w:rsidRDefault="00D42EBA" w:rsidP="00D42EBA">
      <w:pPr>
        <w:shd w:val="clear" w:color="auto" w:fill="FFFFFF"/>
        <w:spacing w:after="0" w:line="240" w:lineRule="auto"/>
        <w:rPr>
          <w:rFonts w:eastAsia="Times New Roman" w:cstheme="minorHAnsi"/>
          <w:sz w:val="24"/>
          <w:szCs w:val="24"/>
        </w:rPr>
      </w:pPr>
    </w:p>
    <w:p w14:paraId="7FD80D2D" w14:textId="3417FA39" w:rsidR="00C7309B" w:rsidRDefault="00C7309B" w:rsidP="00B73B09">
      <w:pPr>
        <w:pStyle w:val="NoSpacing"/>
        <w:rPr>
          <w:rFonts w:cstheme="minorHAnsi"/>
          <w:sz w:val="24"/>
          <w:szCs w:val="24"/>
        </w:rPr>
      </w:pPr>
    </w:p>
    <w:p w14:paraId="3D768B99" w14:textId="680DCDFE" w:rsidR="007664AA" w:rsidRDefault="007664AA" w:rsidP="00B73B09">
      <w:pPr>
        <w:pStyle w:val="NoSpacing"/>
        <w:rPr>
          <w:rFonts w:eastAsia="Times New Roman" w:cstheme="minorHAnsi"/>
          <w:sz w:val="24"/>
          <w:szCs w:val="24"/>
        </w:rPr>
      </w:pPr>
      <w:r>
        <w:rPr>
          <w:rFonts w:eastAsia="Times New Roman" w:cstheme="minorHAnsi"/>
          <w:sz w:val="24"/>
          <w:szCs w:val="24"/>
        </w:rPr>
        <w:t>One comparison resulted in an extremely low LRR due to a CC treatment weed biomass of 1 g m</w:t>
      </w:r>
      <w:r w:rsidRPr="00B6686C">
        <w:rPr>
          <w:rFonts w:eastAsia="Times New Roman" w:cstheme="minorHAnsi"/>
          <w:sz w:val="24"/>
          <w:szCs w:val="24"/>
          <w:vertAlign w:val="superscript"/>
        </w:rPr>
        <w:t>-2</w:t>
      </w:r>
      <w:r>
        <w:rPr>
          <w:rFonts w:eastAsia="Times New Roman" w:cstheme="minorHAnsi"/>
          <w:sz w:val="24"/>
          <w:szCs w:val="24"/>
        </w:rPr>
        <w:t xml:space="preserve"> (SE = 1 g m</w:t>
      </w:r>
      <w:r w:rsidRPr="00B6686C">
        <w:rPr>
          <w:rFonts w:eastAsia="Times New Roman" w:cstheme="minorHAnsi"/>
          <w:sz w:val="24"/>
          <w:szCs w:val="24"/>
          <w:vertAlign w:val="superscript"/>
        </w:rPr>
        <w:t>-2</w:t>
      </w:r>
      <w:r>
        <w:rPr>
          <w:rFonts w:eastAsia="Times New Roman" w:cstheme="minorHAnsi"/>
          <w:sz w:val="24"/>
          <w:szCs w:val="24"/>
        </w:rPr>
        <w:t>) corresponding to a 99.9% reduction in weed biomass (</w:t>
      </w:r>
      <w:r w:rsidRPr="00B62346">
        <w:rPr>
          <w:rFonts w:eastAsia="Times New Roman" w:cstheme="minorHAnsi"/>
          <w:sz w:val="24"/>
          <w:szCs w:val="24"/>
        </w:rPr>
        <w:t xml:space="preserve">Forcella 2013). </w:t>
      </w:r>
      <w:r>
        <w:rPr>
          <w:rFonts w:eastAsia="Times New Roman" w:cstheme="minorHAnsi"/>
          <w:sz w:val="24"/>
          <w:szCs w:val="24"/>
        </w:rPr>
        <w:t xml:space="preserve">This comparison was found to disproportionately influence results of the statistical models, and was therefore adjusted to equal the next highest reduction (97%) in weed biomass observed in the database. </w:t>
      </w:r>
    </w:p>
    <w:p w14:paraId="39CBF7B5" w14:textId="77777777" w:rsidR="007664AA" w:rsidRDefault="007664AA" w:rsidP="00B73B09">
      <w:pPr>
        <w:pStyle w:val="NoSpacing"/>
        <w:rPr>
          <w:rFonts w:cstheme="minorHAnsi"/>
          <w:color w:val="FF0000"/>
          <w:sz w:val="24"/>
          <w:szCs w:val="24"/>
        </w:rPr>
      </w:pPr>
    </w:p>
    <w:p w14:paraId="77ECF95B" w14:textId="55E496B5" w:rsidR="00CE0DC6" w:rsidRPr="009C6443" w:rsidRDefault="00CE0DC6" w:rsidP="00B73B09">
      <w:pPr>
        <w:pStyle w:val="NoSpacing"/>
        <w:rPr>
          <w:rFonts w:cstheme="minorHAnsi"/>
          <w:b/>
          <w:sz w:val="24"/>
          <w:szCs w:val="24"/>
          <w:u w:val="single"/>
        </w:rPr>
      </w:pPr>
      <w:r w:rsidRPr="009C6443">
        <w:rPr>
          <w:rFonts w:cstheme="minorHAnsi"/>
          <w:b/>
          <w:sz w:val="24"/>
          <w:szCs w:val="24"/>
          <w:u w:val="single"/>
        </w:rPr>
        <w:t>3.2 Overall results</w:t>
      </w:r>
    </w:p>
    <w:p w14:paraId="60A8A354" w14:textId="6A0CEA4C" w:rsidR="00F074D9" w:rsidRDefault="008F557B" w:rsidP="00BF4FA7">
      <w:pPr>
        <w:pStyle w:val="NoSpacing"/>
        <w:rPr>
          <w:rFonts w:cstheme="minorHAnsi"/>
          <w:sz w:val="24"/>
          <w:szCs w:val="24"/>
        </w:rPr>
      </w:pPr>
      <w:r>
        <w:rPr>
          <w:rFonts w:cstheme="minorHAnsi"/>
          <w:sz w:val="24"/>
          <w:szCs w:val="24"/>
        </w:rPr>
        <w:t xml:space="preserve">Overall, </w:t>
      </w:r>
      <w:r w:rsidR="005F0C88">
        <w:rPr>
          <w:rFonts w:cstheme="minorHAnsi"/>
          <w:sz w:val="24"/>
          <w:szCs w:val="24"/>
        </w:rPr>
        <w:t xml:space="preserve">CCs significantly reduced weed biomass by </w:t>
      </w:r>
      <w:r w:rsidR="00C779EA">
        <w:rPr>
          <w:rFonts w:cstheme="minorHAnsi"/>
          <w:sz w:val="24"/>
          <w:szCs w:val="24"/>
        </w:rPr>
        <w:t xml:space="preserve">a </w:t>
      </w:r>
      <w:r w:rsidR="00B6686C">
        <w:rPr>
          <w:rFonts w:cstheme="minorHAnsi"/>
          <w:sz w:val="24"/>
          <w:szCs w:val="24"/>
        </w:rPr>
        <w:t>geometric mean</w:t>
      </w:r>
      <w:r w:rsidR="00C779EA">
        <w:rPr>
          <w:rFonts w:cstheme="minorHAnsi"/>
          <w:sz w:val="24"/>
          <w:szCs w:val="24"/>
        </w:rPr>
        <w:t xml:space="preserve"> of </w:t>
      </w:r>
      <w:r w:rsidR="005F0C88">
        <w:rPr>
          <w:rFonts w:cstheme="minorHAnsi"/>
          <w:sz w:val="24"/>
          <w:szCs w:val="24"/>
        </w:rPr>
        <w:t>51% (p=0.02), but the reduction in weed density was non-significant (p=</w:t>
      </w:r>
      <w:r w:rsidR="00C779EA">
        <w:rPr>
          <w:rFonts w:cstheme="minorHAnsi"/>
          <w:sz w:val="24"/>
          <w:szCs w:val="24"/>
        </w:rPr>
        <w:t>0.98; supplementary material</w:t>
      </w:r>
      <w:r w:rsidR="005F0C88">
        <w:rPr>
          <w:rFonts w:cstheme="minorHAnsi"/>
          <w:sz w:val="24"/>
          <w:szCs w:val="24"/>
        </w:rPr>
        <w:t xml:space="preserve">). The </w:t>
      </w:r>
      <w:r w:rsidR="00C779EA">
        <w:rPr>
          <w:rFonts w:cstheme="minorHAnsi"/>
          <w:sz w:val="24"/>
          <w:szCs w:val="24"/>
        </w:rPr>
        <w:t>significant</w:t>
      </w:r>
      <w:r w:rsidR="005F0C88">
        <w:rPr>
          <w:rFonts w:cstheme="minorHAnsi"/>
          <w:sz w:val="24"/>
          <w:szCs w:val="24"/>
        </w:rPr>
        <w:t xml:space="preserve"> reduction in weed biomass was robust against publication bias;</w:t>
      </w:r>
      <w:r w:rsidR="00B6686C">
        <w:rPr>
          <w:rFonts w:cstheme="minorHAnsi"/>
          <w:sz w:val="24"/>
          <w:szCs w:val="24"/>
        </w:rPr>
        <w:t xml:space="preserve"> more than </w:t>
      </w:r>
      <w:r w:rsidR="005F0C88">
        <w:rPr>
          <w:rFonts w:cstheme="minorHAnsi"/>
          <w:sz w:val="24"/>
          <w:szCs w:val="24"/>
        </w:rPr>
        <w:t>3000 non-</w:t>
      </w:r>
      <w:r w:rsidR="00C779EA">
        <w:rPr>
          <w:rFonts w:cstheme="minorHAnsi"/>
          <w:sz w:val="24"/>
          <w:szCs w:val="24"/>
        </w:rPr>
        <w:t>significant</w:t>
      </w:r>
      <w:r w:rsidR="005F0C88">
        <w:rPr>
          <w:rFonts w:cstheme="minorHAnsi"/>
          <w:sz w:val="24"/>
          <w:szCs w:val="24"/>
        </w:rPr>
        <w:t xml:space="preserve"> studies would need to</w:t>
      </w:r>
      <w:r w:rsidR="00B6686C">
        <w:rPr>
          <w:rFonts w:cstheme="minorHAnsi"/>
          <w:sz w:val="24"/>
          <w:szCs w:val="24"/>
        </w:rPr>
        <w:t xml:space="preserve"> have been performed but</w:t>
      </w:r>
      <w:r w:rsidR="005F0C88">
        <w:rPr>
          <w:rFonts w:cstheme="minorHAnsi"/>
          <w:sz w:val="24"/>
          <w:szCs w:val="24"/>
        </w:rPr>
        <w:t xml:space="preserve"> un-published to nullify the result (Rosenthral 1979). </w:t>
      </w:r>
    </w:p>
    <w:p w14:paraId="408EA987" w14:textId="77777777" w:rsidR="00F074D9" w:rsidRDefault="00F074D9" w:rsidP="00F074D9">
      <w:pPr>
        <w:pStyle w:val="NoSpacing"/>
        <w:rPr>
          <w:rFonts w:cstheme="minorHAnsi"/>
          <w:sz w:val="24"/>
          <w:szCs w:val="24"/>
        </w:rPr>
      </w:pPr>
    </w:p>
    <w:p w14:paraId="4BE9F7DB" w14:textId="66EB068C" w:rsidR="00CA4693" w:rsidRDefault="00F074D9" w:rsidP="00BF4FA7">
      <w:pPr>
        <w:pStyle w:val="NoSpacing"/>
        <w:rPr>
          <w:rFonts w:cstheme="minorHAnsi"/>
          <w:sz w:val="24"/>
          <w:szCs w:val="24"/>
        </w:rPr>
      </w:pPr>
      <w:r w:rsidRPr="00C20676">
        <w:rPr>
          <w:rFonts w:cstheme="minorHAnsi"/>
          <w:sz w:val="24"/>
          <w:szCs w:val="24"/>
        </w:rPr>
        <w:t>In the weed biomass database, the CC type significantly affected the amount of CC biomass produced (p = 0.01), with grass CCs producing a least-squared means estimated 3.95 Mg ha</w:t>
      </w:r>
      <w:r w:rsidRPr="00B6686C">
        <w:rPr>
          <w:rFonts w:cstheme="minorHAnsi"/>
          <w:sz w:val="24"/>
          <w:szCs w:val="24"/>
          <w:vertAlign w:val="superscript"/>
        </w:rPr>
        <w:t>-1</w:t>
      </w:r>
      <w:r w:rsidRPr="00C20676">
        <w:rPr>
          <w:rFonts w:cstheme="minorHAnsi"/>
          <w:sz w:val="24"/>
          <w:szCs w:val="24"/>
        </w:rPr>
        <w:t xml:space="preserve"> of biomass, compared to non-grass which produced 2.56 Mg ha</w:t>
      </w:r>
      <w:r w:rsidRPr="00B6686C">
        <w:rPr>
          <w:rFonts w:cstheme="minorHAnsi"/>
          <w:sz w:val="24"/>
          <w:szCs w:val="24"/>
          <w:vertAlign w:val="superscript"/>
        </w:rPr>
        <w:t>-1</w:t>
      </w:r>
      <w:r w:rsidRPr="00C20676">
        <w:rPr>
          <w:rFonts w:cstheme="minorHAnsi"/>
          <w:sz w:val="24"/>
          <w:szCs w:val="24"/>
        </w:rPr>
        <w:t xml:space="preserve">. Therefore, CC biomass was used as a covariate in the statistical model testing for differences in CC type with regard to suppression of weed biomass. No other modifier significantly affected the amount of CC </w:t>
      </w:r>
      <w:r w:rsidRPr="00C20676">
        <w:rPr>
          <w:rFonts w:cstheme="minorHAnsi"/>
          <w:sz w:val="24"/>
          <w:szCs w:val="24"/>
        </w:rPr>
        <w:lastRenderedPageBreak/>
        <w:t xml:space="preserve">biomass. </w:t>
      </w:r>
      <w:r w:rsidR="00BF4FA7">
        <w:rPr>
          <w:rFonts w:cstheme="minorHAnsi"/>
          <w:sz w:val="24"/>
          <w:szCs w:val="24"/>
        </w:rPr>
        <w:t>The following categorical modifiers had levels with significantly different effects on weed biomass: m</w:t>
      </w:r>
      <w:r w:rsidR="00BF4FA7" w:rsidRPr="00BF4FA7">
        <w:rPr>
          <w:rFonts w:cstheme="minorHAnsi"/>
          <w:sz w:val="24"/>
          <w:szCs w:val="24"/>
        </w:rPr>
        <w:t>easurement season</w:t>
      </w:r>
      <w:r w:rsidR="00BF4FA7">
        <w:rPr>
          <w:rFonts w:cstheme="minorHAnsi"/>
          <w:sz w:val="24"/>
          <w:szCs w:val="24"/>
        </w:rPr>
        <w:t xml:space="preserve"> (spring, summer), m</w:t>
      </w:r>
      <w:r w:rsidR="00BF4FA7" w:rsidRPr="00BF4FA7">
        <w:rPr>
          <w:rFonts w:cstheme="minorHAnsi"/>
          <w:sz w:val="24"/>
          <w:szCs w:val="24"/>
        </w:rPr>
        <w:t xml:space="preserve">easurement in reference to </w:t>
      </w:r>
      <w:r w:rsidR="00BF4FA7">
        <w:rPr>
          <w:rFonts w:cstheme="minorHAnsi"/>
          <w:sz w:val="24"/>
          <w:szCs w:val="24"/>
        </w:rPr>
        <w:t xml:space="preserve">cash crop </w:t>
      </w:r>
      <w:r w:rsidR="00BF4FA7" w:rsidRPr="00BF4FA7">
        <w:rPr>
          <w:rFonts w:cstheme="minorHAnsi"/>
          <w:sz w:val="24"/>
          <w:szCs w:val="24"/>
        </w:rPr>
        <w:t>planting</w:t>
      </w:r>
      <w:r w:rsidR="00BF4FA7">
        <w:rPr>
          <w:rFonts w:cstheme="minorHAnsi"/>
          <w:sz w:val="24"/>
          <w:szCs w:val="24"/>
        </w:rPr>
        <w:t xml:space="preserve"> (before, after), CC type (after controlling for CC biomass production; grass, non-grass), and weed growth habit</w:t>
      </w:r>
      <w:r w:rsidR="00C20676">
        <w:rPr>
          <w:rFonts w:cstheme="minorHAnsi"/>
          <w:sz w:val="24"/>
          <w:szCs w:val="24"/>
        </w:rPr>
        <w:t xml:space="preserve"> (winter annual, summer annual, perennial)</w:t>
      </w:r>
      <w:r w:rsidR="00BF4FA7">
        <w:rPr>
          <w:rFonts w:cstheme="minorHAnsi"/>
          <w:sz w:val="24"/>
          <w:szCs w:val="24"/>
        </w:rPr>
        <w:t xml:space="preserve">. </w:t>
      </w:r>
      <w:r w:rsidR="007A17A4">
        <w:rPr>
          <w:rFonts w:cstheme="minorHAnsi"/>
          <w:sz w:val="24"/>
          <w:szCs w:val="24"/>
        </w:rPr>
        <w:t xml:space="preserve"> </w:t>
      </w:r>
      <w:r w:rsidR="00C20676">
        <w:rPr>
          <w:rFonts w:cstheme="minorHAnsi"/>
          <w:sz w:val="24"/>
          <w:szCs w:val="24"/>
        </w:rPr>
        <w:t>W</w:t>
      </w:r>
      <w:r w:rsidR="00BF4FA7">
        <w:rPr>
          <w:rFonts w:cstheme="minorHAnsi"/>
          <w:sz w:val="24"/>
          <w:szCs w:val="24"/>
        </w:rPr>
        <w:t>eed biomass and density responded with the same patterns</w:t>
      </w:r>
      <w:r w:rsidR="00C20676">
        <w:rPr>
          <w:rFonts w:cstheme="minorHAnsi"/>
          <w:sz w:val="24"/>
          <w:szCs w:val="24"/>
        </w:rPr>
        <w:t xml:space="preserve"> to these modifiers</w:t>
      </w:r>
      <w:r w:rsidR="00BF4FA7">
        <w:rPr>
          <w:rFonts w:cstheme="minorHAnsi"/>
          <w:sz w:val="24"/>
          <w:szCs w:val="24"/>
        </w:rPr>
        <w:t xml:space="preserve">, but weed </w:t>
      </w:r>
      <w:r w:rsidR="008B7B39">
        <w:rPr>
          <w:rFonts w:cstheme="minorHAnsi"/>
          <w:sz w:val="24"/>
          <w:szCs w:val="24"/>
        </w:rPr>
        <w:t>density responses were not significant</w:t>
      </w:r>
      <w:r w:rsidR="00F8383A">
        <w:rPr>
          <w:rFonts w:cstheme="minorHAnsi"/>
          <w:sz w:val="24"/>
          <w:szCs w:val="24"/>
        </w:rPr>
        <w:t xml:space="preserve">ly different for </w:t>
      </w:r>
      <w:r w:rsidR="00C20676">
        <w:rPr>
          <w:rFonts w:cstheme="minorHAnsi"/>
          <w:sz w:val="24"/>
          <w:szCs w:val="24"/>
        </w:rPr>
        <w:t>any</w:t>
      </w:r>
      <w:r w:rsidR="00F8383A">
        <w:rPr>
          <w:rFonts w:cstheme="minorHAnsi"/>
          <w:sz w:val="24"/>
          <w:szCs w:val="24"/>
        </w:rPr>
        <w:t xml:space="preserve"> factor levels</w:t>
      </w:r>
      <w:r>
        <w:rPr>
          <w:rFonts w:cstheme="minorHAnsi"/>
          <w:sz w:val="24"/>
          <w:szCs w:val="24"/>
        </w:rPr>
        <w:t xml:space="preserve"> (Fig. 2)</w:t>
      </w:r>
      <w:r w:rsidR="00BF4FA7">
        <w:rPr>
          <w:rFonts w:cstheme="minorHAnsi"/>
          <w:sz w:val="24"/>
          <w:szCs w:val="24"/>
        </w:rPr>
        <w:t>.</w:t>
      </w:r>
    </w:p>
    <w:p w14:paraId="435C3DE5" w14:textId="77777777" w:rsidR="008A38B6" w:rsidRDefault="008A38B6" w:rsidP="008A38B6">
      <w:pPr>
        <w:pStyle w:val="NoSpacing"/>
        <w:rPr>
          <w:ins w:id="4" w:author="Andrea Basche" w:date="2019-10-07T13:48:00Z"/>
          <w:rFonts w:cstheme="minorHAnsi"/>
          <w:sz w:val="24"/>
          <w:szCs w:val="24"/>
        </w:rPr>
      </w:pPr>
    </w:p>
    <w:p w14:paraId="44BF49EA" w14:textId="77777777" w:rsidR="008A38B6" w:rsidRPr="00365DB0" w:rsidRDefault="008A38B6" w:rsidP="008A38B6">
      <w:pPr>
        <w:pStyle w:val="NoSpacing"/>
        <w:rPr>
          <w:rFonts w:cstheme="minorHAnsi"/>
          <w:sz w:val="24"/>
          <w:szCs w:val="24"/>
        </w:rPr>
      </w:pPr>
      <w:ins w:id="5" w:author="Andrea Basche" w:date="2019-10-07T13:48:00Z">
        <w:r>
          <w:rPr>
            <w:rFonts w:cstheme="minorHAnsi"/>
            <w:sz w:val="24"/>
            <w:szCs w:val="24"/>
          </w:rPr>
          <w:t>This might also be a good opportunity to discuss why we might have seen differences between weed density and weed biomass</w:t>
        </w:r>
      </w:ins>
    </w:p>
    <w:p w14:paraId="05665F22" w14:textId="77777777" w:rsidR="008A38B6" w:rsidRPr="00F074D9" w:rsidRDefault="008A38B6" w:rsidP="00BF4FA7">
      <w:pPr>
        <w:pStyle w:val="NoSpacing"/>
        <w:rPr>
          <w:rFonts w:cstheme="minorHAnsi"/>
          <w:color w:val="FF0000"/>
          <w:sz w:val="24"/>
          <w:szCs w:val="24"/>
        </w:rPr>
      </w:pPr>
    </w:p>
    <w:p w14:paraId="46667CF7" w14:textId="64D4ECF0" w:rsidR="00CA4693" w:rsidRDefault="00CA4693" w:rsidP="00B73B09">
      <w:pPr>
        <w:pStyle w:val="NoSpacing"/>
        <w:rPr>
          <w:rFonts w:cstheme="minorHAnsi"/>
          <w:sz w:val="24"/>
          <w:szCs w:val="24"/>
        </w:rPr>
      </w:pPr>
    </w:p>
    <w:p w14:paraId="5792B1E4" w14:textId="3883956D" w:rsidR="00CA4693" w:rsidRPr="008A38B6" w:rsidRDefault="00CA4693" w:rsidP="00B73B09">
      <w:pPr>
        <w:pStyle w:val="NoSpacing"/>
        <w:rPr>
          <w:rFonts w:cstheme="minorHAnsi"/>
          <w:i/>
          <w:sz w:val="24"/>
          <w:szCs w:val="24"/>
        </w:rPr>
      </w:pPr>
      <w:r w:rsidRPr="008A38B6">
        <w:rPr>
          <w:rFonts w:cstheme="minorHAnsi"/>
          <w:i/>
          <w:sz w:val="24"/>
          <w:szCs w:val="24"/>
        </w:rPr>
        <w:t>3.2.1 Response of weed biomass to cover crops</w:t>
      </w:r>
    </w:p>
    <w:p w14:paraId="16E722EB" w14:textId="668FF8DA" w:rsidR="007A17A4" w:rsidRDefault="00D63120" w:rsidP="00B73B09">
      <w:pPr>
        <w:pStyle w:val="NoSpacing"/>
        <w:rPr>
          <w:rFonts w:cstheme="minorHAnsi"/>
          <w:sz w:val="24"/>
          <w:szCs w:val="24"/>
        </w:rPr>
      </w:pPr>
      <w:r>
        <w:rPr>
          <w:rFonts w:cstheme="minorHAnsi"/>
          <w:sz w:val="24"/>
          <w:szCs w:val="24"/>
        </w:rPr>
        <w:t xml:space="preserve">For weed biomass, </w:t>
      </w:r>
      <w:r w:rsidR="008B7B39">
        <w:rPr>
          <w:rFonts w:cstheme="minorHAnsi"/>
          <w:sz w:val="24"/>
          <w:szCs w:val="24"/>
        </w:rPr>
        <w:t>grass CCs reduced weed biomass by 68% compared to only 33% for non-grass (p&lt;0.01</w:t>
      </w:r>
      <w:r w:rsidR="00B6686C">
        <w:rPr>
          <w:rFonts w:cstheme="minorHAnsi"/>
          <w:sz w:val="24"/>
          <w:szCs w:val="24"/>
        </w:rPr>
        <w:t>; Fig. 2</w:t>
      </w:r>
      <w:r w:rsidR="008B7B39">
        <w:rPr>
          <w:rFonts w:cstheme="minorHAnsi"/>
          <w:sz w:val="24"/>
          <w:szCs w:val="24"/>
        </w:rPr>
        <w:t xml:space="preserve">). Measurements taken before cash crop planting showed a </w:t>
      </w:r>
      <w:r w:rsidR="00F8383A">
        <w:rPr>
          <w:rFonts w:cstheme="minorHAnsi"/>
          <w:sz w:val="24"/>
          <w:szCs w:val="24"/>
        </w:rPr>
        <w:t>74</w:t>
      </w:r>
      <w:r w:rsidR="008B7B39">
        <w:rPr>
          <w:rFonts w:cstheme="minorHAnsi"/>
          <w:sz w:val="24"/>
          <w:szCs w:val="24"/>
        </w:rPr>
        <w:t xml:space="preserve">% reduction in weed biomass, compared to only </w:t>
      </w:r>
      <w:r w:rsidR="00F8383A">
        <w:rPr>
          <w:rFonts w:cstheme="minorHAnsi"/>
          <w:sz w:val="24"/>
          <w:szCs w:val="24"/>
        </w:rPr>
        <w:t>44</w:t>
      </w:r>
      <w:r w:rsidR="008B7B39">
        <w:rPr>
          <w:rFonts w:cstheme="minorHAnsi"/>
          <w:sz w:val="24"/>
          <w:szCs w:val="24"/>
        </w:rPr>
        <w:t>% in measurements taken after planting (p&lt;0.01). Winter annuals showed the strongest reductions (</w:t>
      </w:r>
      <w:r w:rsidR="00F8383A">
        <w:rPr>
          <w:rFonts w:cstheme="minorHAnsi"/>
          <w:sz w:val="24"/>
          <w:szCs w:val="24"/>
        </w:rPr>
        <w:t>65</w:t>
      </w:r>
      <w:r w:rsidR="008B7B39">
        <w:rPr>
          <w:rFonts w:cstheme="minorHAnsi"/>
          <w:sz w:val="24"/>
          <w:szCs w:val="24"/>
        </w:rPr>
        <w:t>%), followed by summer annuals (</w:t>
      </w:r>
      <w:r w:rsidR="00F8383A">
        <w:rPr>
          <w:rFonts w:cstheme="minorHAnsi"/>
          <w:sz w:val="24"/>
          <w:szCs w:val="24"/>
        </w:rPr>
        <w:t>47</w:t>
      </w:r>
      <w:r w:rsidR="008B7B39">
        <w:rPr>
          <w:rFonts w:cstheme="minorHAnsi"/>
          <w:sz w:val="24"/>
          <w:szCs w:val="24"/>
        </w:rPr>
        <w:t xml:space="preserve">%), with perennial weeds being unaffected by CCs. </w:t>
      </w:r>
    </w:p>
    <w:p w14:paraId="2C18FC4C" w14:textId="76FDCE5A" w:rsidR="007A17A4" w:rsidRDefault="007A17A4" w:rsidP="00B73B09">
      <w:pPr>
        <w:pStyle w:val="NoSpacing"/>
        <w:rPr>
          <w:rFonts w:cstheme="minorHAnsi"/>
          <w:sz w:val="24"/>
          <w:szCs w:val="24"/>
        </w:rPr>
      </w:pPr>
    </w:p>
    <w:tbl>
      <w:tblPr>
        <w:tblStyle w:val="TableGrid"/>
        <w:tblW w:w="0" w:type="auto"/>
        <w:tblLook w:val="04A0" w:firstRow="1" w:lastRow="0" w:firstColumn="1" w:lastColumn="0" w:noHBand="0" w:noVBand="1"/>
      </w:tblPr>
      <w:tblGrid>
        <w:gridCol w:w="9350"/>
      </w:tblGrid>
      <w:tr w:rsidR="007A17A4" w14:paraId="7DBAC801" w14:textId="77777777" w:rsidTr="007A17A4">
        <w:tc>
          <w:tcPr>
            <w:tcW w:w="9350" w:type="dxa"/>
          </w:tcPr>
          <w:p w14:paraId="41308713" w14:textId="4FC22104" w:rsidR="007A17A4" w:rsidRDefault="00B6686C" w:rsidP="00B73B09">
            <w:pPr>
              <w:pStyle w:val="NoSpacing"/>
              <w:rPr>
                <w:rFonts w:cstheme="minorHAnsi"/>
                <w:sz w:val="24"/>
                <w:szCs w:val="24"/>
              </w:rPr>
            </w:pPr>
            <w:r>
              <w:rPr>
                <w:noProof/>
              </w:rPr>
              <w:lastRenderedPageBreak/>
              <w:drawing>
                <wp:inline distT="0" distB="0" distL="0" distR="0" wp14:anchorId="657971B7" wp14:editId="7F0C5C75">
                  <wp:extent cx="4572000" cy="502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2000" cy="5029200"/>
                          </a:xfrm>
                          <a:prstGeom prst="rect">
                            <a:avLst/>
                          </a:prstGeom>
                          <a:noFill/>
                          <a:ln>
                            <a:noFill/>
                          </a:ln>
                        </pic:spPr>
                      </pic:pic>
                    </a:graphicData>
                  </a:graphic>
                </wp:inline>
              </w:drawing>
            </w:r>
          </w:p>
        </w:tc>
      </w:tr>
      <w:tr w:rsidR="007A17A4" w14:paraId="35F97826" w14:textId="77777777" w:rsidTr="007A17A4">
        <w:tc>
          <w:tcPr>
            <w:tcW w:w="9350" w:type="dxa"/>
          </w:tcPr>
          <w:p w14:paraId="556B4A98" w14:textId="783AA8C2" w:rsidR="004E0402" w:rsidRDefault="008F557B" w:rsidP="00B73B09">
            <w:pPr>
              <w:pStyle w:val="NoSpacing"/>
              <w:rPr>
                <w:rFonts w:cstheme="minorHAnsi"/>
                <w:sz w:val="24"/>
                <w:szCs w:val="24"/>
              </w:rPr>
            </w:pPr>
            <w:r w:rsidRPr="008F557B">
              <w:rPr>
                <w:rFonts w:cstheme="minorHAnsi"/>
                <w:b/>
                <w:sz w:val="24"/>
                <w:szCs w:val="24"/>
              </w:rPr>
              <w:t>Fig</w:t>
            </w:r>
            <w:r w:rsidR="007C4BB7">
              <w:rPr>
                <w:rFonts w:cstheme="minorHAnsi"/>
                <w:b/>
                <w:sz w:val="24"/>
                <w:szCs w:val="24"/>
              </w:rPr>
              <w:t>ure</w:t>
            </w:r>
            <w:r w:rsidR="00E84551">
              <w:rPr>
                <w:rFonts w:cstheme="minorHAnsi"/>
                <w:b/>
                <w:sz w:val="24"/>
                <w:szCs w:val="24"/>
              </w:rPr>
              <w:t xml:space="preserve"> </w:t>
            </w:r>
            <w:r w:rsidR="007C4BB7">
              <w:rPr>
                <w:rFonts w:cstheme="minorHAnsi"/>
                <w:b/>
                <w:sz w:val="24"/>
                <w:szCs w:val="24"/>
              </w:rPr>
              <w:t>2</w:t>
            </w:r>
            <w:r>
              <w:rPr>
                <w:rFonts w:cstheme="minorHAnsi"/>
                <w:b/>
                <w:sz w:val="24"/>
                <w:szCs w:val="24"/>
              </w:rPr>
              <w:t xml:space="preserve"> </w:t>
            </w:r>
            <w:r w:rsidR="00B6686C">
              <w:rPr>
                <w:rFonts w:cstheme="minorHAnsi"/>
                <w:sz w:val="24"/>
                <w:szCs w:val="24"/>
              </w:rPr>
              <w:t>Significant c</w:t>
            </w:r>
            <w:r>
              <w:rPr>
                <w:rFonts w:cstheme="minorHAnsi"/>
                <w:sz w:val="24"/>
                <w:szCs w:val="24"/>
              </w:rPr>
              <w:t>ategorical variables included cover crop type</w:t>
            </w:r>
            <w:r w:rsidR="004E0402">
              <w:rPr>
                <w:rFonts w:cstheme="minorHAnsi"/>
                <w:sz w:val="24"/>
                <w:szCs w:val="24"/>
              </w:rPr>
              <w:t>*</w:t>
            </w:r>
            <w:r>
              <w:rPr>
                <w:rFonts w:cstheme="minorHAnsi"/>
                <w:sz w:val="24"/>
                <w:szCs w:val="24"/>
              </w:rPr>
              <w:t xml:space="preserve"> (grass, non-grass), when the weed measurement occurred (before cash crop planting, after), and the type of weed (winter or summer annual, perennial); values less than 1 indicate</w:t>
            </w:r>
            <w:r w:rsidR="004E0402">
              <w:rPr>
                <w:rFonts w:cstheme="minorHAnsi"/>
                <w:sz w:val="24"/>
                <w:szCs w:val="24"/>
              </w:rPr>
              <w:t xml:space="preserve"> cover crops suppressed weeds</w:t>
            </w:r>
            <w:r w:rsidR="00075BB2">
              <w:rPr>
                <w:rFonts w:cstheme="minorHAnsi"/>
                <w:sz w:val="24"/>
                <w:szCs w:val="24"/>
              </w:rPr>
              <w:t>, size of points indicate strength of the effect, bars represent 95% confidence intervals</w:t>
            </w:r>
            <w:r w:rsidR="004E0402">
              <w:rPr>
                <w:rFonts w:cstheme="minorHAnsi"/>
                <w:sz w:val="24"/>
                <w:szCs w:val="24"/>
              </w:rPr>
              <w:t>.</w:t>
            </w:r>
          </w:p>
          <w:p w14:paraId="0197C1FB" w14:textId="591C365D" w:rsidR="007A17A4" w:rsidRDefault="004E0402" w:rsidP="00B73B09">
            <w:pPr>
              <w:pStyle w:val="NoSpacing"/>
              <w:rPr>
                <w:rFonts w:cstheme="minorHAnsi"/>
                <w:sz w:val="24"/>
                <w:szCs w:val="24"/>
              </w:rPr>
            </w:pPr>
            <w:r>
              <w:rPr>
                <w:rFonts w:cstheme="minorHAnsi"/>
                <w:sz w:val="24"/>
                <w:szCs w:val="24"/>
              </w:rPr>
              <w:t>*After controlling for the amount of cover crop biomass production</w:t>
            </w:r>
            <w:r w:rsidR="008F557B">
              <w:rPr>
                <w:rFonts w:cstheme="minorHAnsi"/>
                <w:sz w:val="24"/>
                <w:szCs w:val="24"/>
              </w:rPr>
              <w:t xml:space="preserve"> </w:t>
            </w:r>
          </w:p>
        </w:tc>
      </w:tr>
    </w:tbl>
    <w:p w14:paraId="01E23AED" w14:textId="77777777" w:rsidR="007A17A4" w:rsidRDefault="007A17A4" w:rsidP="00B73B09">
      <w:pPr>
        <w:pStyle w:val="NoSpacing"/>
        <w:rPr>
          <w:rFonts w:cstheme="minorHAnsi"/>
          <w:sz w:val="24"/>
          <w:szCs w:val="24"/>
        </w:rPr>
      </w:pPr>
    </w:p>
    <w:p w14:paraId="149072F2" w14:textId="15C69422" w:rsidR="00365DB0" w:rsidRDefault="00E02DAD" w:rsidP="00B73B09">
      <w:pPr>
        <w:pStyle w:val="NoSpacing"/>
        <w:rPr>
          <w:rFonts w:cstheme="minorHAnsi"/>
          <w:sz w:val="24"/>
          <w:szCs w:val="24"/>
        </w:rPr>
      </w:pPr>
      <w:r>
        <w:rPr>
          <w:rFonts w:cstheme="minorHAnsi"/>
          <w:sz w:val="24"/>
          <w:szCs w:val="24"/>
        </w:rPr>
        <w:t>F</w:t>
      </w:r>
      <w:r w:rsidR="00672EB1">
        <w:rPr>
          <w:rFonts w:cstheme="minorHAnsi"/>
          <w:sz w:val="24"/>
          <w:szCs w:val="24"/>
        </w:rPr>
        <w:t>or continuous variables</w:t>
      </w:r>
      <w:r w:rsidR="007A17A4">
        <w:rPr>
          <w:rFonts w:cstheme="minorHAnsi"/>
          <w:sz w:val="24"/>
          <w:szCs w:val="24"/>
        </w:rPr>
        <w:t xml:space="preserve">, </w:t>
      </w:r>
      <w:r w:rsidR="00B6686C">
        <w:rPr>
          <w:rFonts w:cstheme="minorHAnsi"/>
          <w:sz w:val="24"/>
          <w:szCs w:val="24"/>
        </w:rPr>
        <w:t xml:space="preserve">weed suppression was </w:t>
      </w:r>
      <w:r w:rsidR="007A17A4">
        <w:rPr>
          <w:rFonts w:cstheme="minorHAnsi"/>
          <w:sz w:val="24"/>
          <w:szCs w:val="24"/>
        </w:rPr>
        <w:t xml:space="preserve">significant </w:t>
      </w:r>
      <w:r w:rsidR="00B6686C">
        <w:rPr>
          <w:rFonts w:cstheme="minorHAnsi"/>
          <w:sz w:val="24"/>
          <w:szCs w:val="24"/>
        </w:rPr>
        <w:t xml:space="preserve">affected by </w:t>
      </w:r>
      <w:r w:rsidR="004E0402">
        <w:rPr>
          <w:rFonts w:cstheme="minorHAnsi"/>
          <w:sz w:val="24"/>
          <w:szCs w:val="24"/>
        </w:rPr>
        <w:t>CC</w:t>
      </w:r>
      <w:r w:rsidR="007A17A4">
        <w:rPr>
          <w:rFonts w:cstheme="minorHAnsi"/>
          <w:sz w:val="24"/>
          <w:szCs w:val="24"/>
        </w:rPr>
        <w:t xml:space="preserve"> biomass</w:t>
      </w:r>
      <w:r w:rsidR="004E0402">
        <w:rPr>
          <w:rFonts w:cstheme="minorHAnsi"/>
          <w:sz w:val="24"/>
          <w:szCs w:val="24"/>
        </w:rPr>
        <w:t xml:space="preserve"> </w:t>
      </w:r>
      <w:r w:rsidR="007A17A4">
        <w:rPr>
          <w:rFonts w:cstheme="minorHAnsi"/>
          <w:sz w:val="24"/>
          <w:szCs w:val="24"/>
        </w:rPr>
        <w:t>for both weed biomass (</w:t>
      </w:r>
      <w:r w:rsidR="00C20676">
        <w:rPr>
          <w:rFonts w:cstheme="minorHAnsi"/>
          <w:sz w:val="24"/>
          <w:szCs w:val="24"/>
        </w:rPr>
        <w:t xml:space="preserve">after controlling for CC type, </w:t>
      </w:r>
      <w:r w:rsidR="007A17A4">
        <w:rPr>
          <w:rFonts w:cstheme="minorHAnsi"/>
          <w:sz w:val="24"/>
          <w:szCs w:val="24"/>
        </w:rPr>
        <w:t>p</w:t>
      </w:r>
      <w:r w:rsidR="00C20676">
        <w:rPr>
          <w:rFonts w:cstheme="minorHAnsi"/>
          <w:sz w:val="24"/>
          <w:szCs w:val="24"/>
        </w:rPr>
        <w:t>&lt;0.03</w:t>
      </w:r>
      <w:r w:rsidR="004E0402">
        <w:rPr>
          <w:rFonts w:cstheme="minorHAnsi"/>
          <w:sz w:val="24"/>
          <w:szCs w:val="24"/>
        </w:rPr>
        <w:t xml:space="preserve">; </w:t>
      </w:r>
      <w:r w:rsidR="004E0402" w:rsidRPr="004E0402">
        <w:rPr>
          <w:rFonts w:cstheme="minorHAnsi"/>
          <w:b/>
          <w:sz w:val="24"/>
          <w:szCs w:val="24"/>
        </w:rPr>
        <w:t>Fig. 3</w:t>
      </w:r>
      <w:r w:rsidR="007A17A4">
        <w:rPr>
          <w:rFonts w:cstheme="minorHAnsi"/>
          <w:sz w:val="24"/>
          <w:szCs w:val="24"/>
        </w:rPr>
        <w:t>) and weed density (p</w:t>
      </w:r>
      <w:r w:rsidR="00C20676">
        <w:rPr>
          <w:rFonts w:cstheme="minorHAnsi"/>
          <w:sz w:val="24"/>
          <w:szCs w:val="24"/>
        </w:rPr>
        <w:t>&lt;0.01</w:t>
      </w:r>
      <w:r w:rsidR="007A17A4">
        <w:rPr>
          <w:rFonts w:cstheme="minorHAnsi"/>
          <w:sz w:val="24"/>
          <w:szCs w:val="24"/>
        </w:rPr>
        <w:t>).</w:t>
      </w:r>
      <w:r>
        <w:rPr>
          <w:rFonts w:cstheme="minorHAnsi"/>
          <w:sz w:val="24"/>
          <w:szCs w:val="24"/>
        </w:rPr>
        <w:t xml:space="preserve"> </w:t>
      </w:r>
      <w:r w:rsidR="00365DB0">
        <w:rPr>
          <w:rFonts w:cstheme="minorHAnsi"/>
          <w:sz w:val="24"/>
          <w:szCs w:val="24"/>
        </w:rPr>
        <w:t xml:space="preserve"> </w:t>
      </w:r>
    </w:p>
    <w:p w14:paraId="19176003" w14:textId="4892A1D7" w:rsidR="00365DB0" w:rsidRDefault="00365DB0" w:rsidP="00B73B09">
      <w:pPr>
        <w:pStyle w:val="NoSpacing"/>
        <w:rPr>
          <w:rFonts w:cstheme="minorHAnsi"/>
          <w:sz w:val="24"/>
          <w:szCs w:val="24"/>
        </w:rPr>
      </w:pPr>
    </w:p>
    <w:p w14:paraId="66BBD4D5" w14:textId="4BFE0A70" w:rsidR="00D63120" w:rsidRPr="009C6443" w:rsidRDefault="00CE0DC6" w:rsidP="00D63120">
      <w:pPr>
        <w:pStyle w:val="NoSpacing"/>
        <w:rPr>
          <w:rFonts w:cstheme="minorHAnsi"/>
          <w:b/>
          <w:sz w:val="24"/>
          <w:szCs w:val="24"/>
          <w:u w:val="single"/>
        </w:rPr>
      </w:pPr>
      <w:r w:rsidRPr="009C6443">
        <w:rPr>
          <w:rFonts w:cstheme="minorHAnsi"/>
          <w:b/>
          <w:sz w:val="24"/>
          <w:szCs w:val="24"/>
          <w:u w:val="single"/>
        </w:rPr>
        <w:t>3.3</w:t>
      </w:r>
      <w:r w:rsidR="002F0521" w:rsidRPr="009C6443">
        <w:rPr>
          <w:rFonts w:cstheme="minorHAnsi"/>
          <w:b/>
          <w:sz w:val="24"/>
          <w:szCs w:val="24"/>
          <w:u w:val="single"/>
        </w:rPr>
        <w:t xml:space="preserve"> </w:t>
      </w:r>
      <w:r w:rsidR="00D63120" w:rsidRPr="009C6443">
        <w:rPr>
          <w:rFonts w:cstheme="minorHAnsi"/>
          <w:b/>
          <w:sz w:val="24"/>
          <w:szCs w:val="24"/>
          <w:u w:val="single"/>
        </w:rPr>
        <w:t>Cover crop management approaches</w:t>
      </w:r>
    </w:p>
    <w:p w14:paraId="4EE0E697" w14:textId="77777777" w:rsidR="00D63120" w:rsidRPr="00E02DAD" w:rsidRDefault="00D63120" w:rsidP="00D63120">
      <w:pPr>
        <w:pStyle w:val="NoSpacing"/>
        <w:rPr>
          <w:rFonts w:cstheme="minorHAnsi"/>
          <w:sz w:val="24"/>
          <w:szCs w:val="24"/>
          <w:u w:val="single"/>
        </w:rPr>
      </w:pPr>
    </w:p>
    <w:p w14:paraId="24FB0852" w14:textId="69A23478" w:rsidR="00D63120" w:rsidRPr="00E02DAD" w:rsidRDefault="002F0521" w:rsidP="00D63120">
      <w:pPr>
        <w:pStyle w:val="NoSpacing"/>
        <w:rPr>
          <w:rFonts w:cstheme="minorHAnsi"/>
          <w:i/>
          <w:sz w:val="24"/>
          <w:szCs w:val="24"/>
        </w:rPr>
      </w:pPr>
      <w:r>
        <w:rPr>
          <w:rFonts w:cstheme="minorHAnsi"/>
          <w:i/>
          <w:sz w:val="24"/>
          <w:szCs w:val="24"/>
        </w:rPr>
        <w:t xml:space="preserve">3.3.1 </w:t>
      </w:r>
      <w:r w:rsidR="00D63120" w:rsidRPr="00E02DAD">
        <w:rPr>
          <w:rFonts w:cstheme="minorHAnsi"/>
          <w:i/>
          <w:sz w:val="24"/>
          <w:szCs w:val="24"/>
        </w:rPr>
        <w:t xml:space="preserve">Cover crop </w:t>
      </w:r>
      <w:r w:rsidR="00E02DAD" w:rsidRPr="00E02DAD">
        <w:rPr>
          <w:rFonts w:cstheme="minorHAnsi"/>
          <w:i/>
          <w:sz w:val="24"/>
          <w:szCs w:val="24"/>
        </w:rPr>
        <w:t>type</w:t>
      </w:r>
    </w:p>
    <w:p w14:paraId="4D7B06FB" w14:textId="77777777" w:rsidR="00D63120" w:rsidRPr="00E02DAD" w:rsidRDefault="00D63120" w:rsidP="00D63120">
      <w:pPr>
        <w:pStyle w:val="NoSpacing"/>
        <w:rPr>
          <w:ins w:id="6" w:author="Andrea Basche" w:date="2019-10-07T13:24:00Z"/>
          <w:rFonts w:cstheme="minorHAnsi"/>
          <w:sz w:val="24"/>
          <w:szCs w:val="24"/>
        </w:rPr>
      </w:pPr>
    </w:p>
    <w:p w14:paraId="2017E611" w14:textId="6F156881" w:rsidR="00D63120" w:rsidRPr="00FE393C" w:rsidRDefault="00D63120" w:rsidP="00D63120">
      <w:pPr>
        <w:pStyle w:val="NoSpacing"/>
        <w:rPr>
          <w:rFonts w:cstheme="minorHAnsi"/>
          <w:sz w:val="24"/>
          <w:szCs w:val="24"/>
        </w:rPr>
      </w:pPr>
      <w:r w:rsidRPr="00E02DAD">
        <w:rPr>
          <w:rFonts w:cstheme="minorHAnsi"/>
          <w:sz w:val="24"/>
          <w:szCs w:val="24"/>
        </w:rPr>
        <w:t xml:space="preserve">Even after controlling for the effect of </w:t>
      </w:r>
      <w:r w:rsidR="004E0402">
        <w:rPr>
          <w:rFonts w:cstheme="minorHAnsi"/>
          <w:sz w:val="24"/>
          <w:szCs w:val="24"/>
        </w:rPr>
        <w:t>CC</w:t>
      </w:r>
      <w:r w:rsidRPr="00E02DAD">
        <w:rPr>
          <w:rFonts w:cstheme="minorHAnsi"/>
          <w:sz w:val="24"/>
          <w:szCs w:val="24"/>
        </w:rPr>
        <w:t xml:space="preserve"> biomass, grass </w:t>
      </w:r>
      <w:r w:rsidR="00E02DAD" w:rsidRPr="00E02DAD">
        <w:rPr>
          <w:rFonts w:cstheme="minorHAnsi"/>
          <w:sz w:val="24"/>
          <w:szCs w:val="24"/>
        </w:rPr>
        <w:t>CC</w:t>
      </w:r>
      <w:r w:rsidRPr="00E02DAD">
        <w:rPr>
          <w:rFonts w:cstheme="minorHAnsi"/>
          <w:sz w:val="24"/>
          <w:szCs w:val="24"/>
        </w:rPr>
        <w:t>s offered more weed suppression co</w:t>
      </w:r>
      <w:r>
        <w:rPr>
          <w:rFonts w:cstheme="minorHAnsi"/>
          <w:sz w:val="24"/>
          <w:szCs w:val="24"/>
        </w:rPr>
        <w:t>mpared to non-grass</w:t>
      </w:r>
      <w:r w:rsidR="00F8383A">
        <w:rPr>
          <w:rFonts w:cstheme="minorHAnsi"/>
          <w:sz w:val="24"/>
          <w:szCs w:val="24"/>
        </w:rPr>
        <w:t xml:space="preserve"> (Fig. 2)</w:t>
      </w:r>
      <w:r>
        <w:rPr>
          <w:rFonts w:cstheme="minorHAnsi"/>
          <w:sz w:val="24"/>
          <w:szCs w:val="24"/>
        </w:rPr>
        <w:t xml:space="preserve">. </w:t>
      </w:r>
      <w:r w:rsidR="00E43281">
        <w:rPr>
          <w:rFonts w:cstheme="minorHAnsi"/>
          <w:sz w:val="24"/>
          <w:szCs w:val="24"/>
        </w:rPr>
        <w:t>This may have consequences for balancing yield maintenance and weed suppression goals, which are discussed in</w:t>
      </w:r>
      <w:r w:rsidR="00E43281" w:rsidRPr="00B6686C">
        <w:rPr>
          <w:rFonts w:cstheme="minorHAnsi"/>
          <w:color w:val="FF0000"/>
          <w:sz w:val="24"/>
          <w:szCs w:val="24"/>
        </w:rPr>
        <w:t xml:space="preserve"> Section 3.3.X</w:t>
      </w:r>
      <w:r w:rsidR="00E43281">
        <w:rPr>
          <w:rFonts w:cstheme="minorHAnsi"/>
          <w:sz w:val="24"/>
          <w:szCs w:val="24"/>
        </w:rPr>
        <w:t xml:space="preserve">). With regards to weeds, </w:t>
      </w:r>
      <w:r w:rsidR="00E61399">
        <w:rPr>
          <w:rFonts w:cstheme="minorHAnsi"/>
          <w:sz w:val="24"/>
          <w:szCs w:val="24"/>
        </w:rPr>
        <w:t xml:space="preserve">CC-induced control </w:t>
      </w:r>
      <w:r w:rsidR="00E43281" w:rsidRPr="00FE393C">
        <w:rPr>
          <w:rFonts w:cstheme="minorHAnsi"/>
          <w:sz w:val="24"/>
          <w:szCs w:val="24"/>
        </w:rPr>
        <w:t xml:space="preserve">is a combination of physical and chemical suppression, and grasses such as rye </w:t>
      </w:r>
      <w:r w:rsidR="00E43281" w:rsidRPr="00FE393C">
        <w:rPr>
          <w:rFonts w:cstheme="minorHAnsi"/>
          <w:sz w:val="24"/>
          <w:szCs w:val="24"/>
        </w:rPr>
        <w:lastRenderedPageBreak/>
        <w:t>may be more effective than legumes on both</w:t>
      </w:r>
      <w:r w:rsidR="00E43281">
        <w:rPr>
          <w:rFonts w:cstheme="minorHAnsi"/>
          <w:sz w:val="24"/>
          <w:szCs w:val="24"/>
        </w:rPr>
        <w:t xml:space="preserve"> fronts </w:t>
      </w:r>
      <w:r w:rsidR="00E43281" w:rsidRPr="00FE393C">
        <w:rPr>
          <w:rFonts w:cstheme="minorHAnsi"/>
          <w:sz w:val="24"/>
          <w:szCs w:val="24"/>
        </w:rPr>
        <w:t>(Creamer et al. 1996)</w:t>
      </w:r>
      <w:r w:rsidR="00E43281">
        <w:rPr>
          <w:rFonts w:cstheme="minorHAnsi"/>
          <w:sz w:val="24"/>
          <w:szCs w:val="24"/>
        </w:rPr>
        <w:t xml:space="preserve">. The carbon-to-nitrogen ratio of grass CCs can be twice as high as legumes, with grass ratios increasing with higher overall biomass production (Quemada and Cabrera 1995, Martinez-Feria et al. 2016). The higher carbon-to-nitrogen ratios </w:t>
      </w:r>
      <w:r w:rsidR="00E43281" w:rsidRPr="00110A5F">
        <w:rPr>
          <w:rFonts w:cstheme="minorHAnsi"/>
          <w:sz w:val="24"/>
          <w:szCs w:val="24"/>
        </w:rPr>
        <w:t>of grass residue increase the residence time of the CC residue</w:t>
      </w:r>
      <w:r w:rsidR="00E43281">
        <w:rPr>
          <w:rFonts w:cstheme="minorHAnsi"/>
          <w:sz w:val="24"/>
          <w:szCs w:val="24"/>
        </w:rPr>
        <w:t xml:space="preserve"> compared to legume residue, thus potentially suppressing weeds longer after CC termination (Teasdale and Mohler 1993, Ruffo and Bollero 2003).</w:t>
      </w:r>
      <w:r w:rsidR="00E43281" w:rsidRPr="00FE393C">
        <w:rPr>
          <w:rFonts w:cstheme="minorHAnsi"/>
          <w:sz w:val="24"/>
          <w:szCs w:val="24"/>
        </w:rPr>
        <w:t xml:space="preserve"> </w:t>
      </w:r>
      <w:r w:rsidR="00E43281">
        <w:rPr>
          <w:rFonts w:cstheme="minorHAnsi"/>
          <w:sz w:val="24"/>
          <w:szCs w:val="24"/>
        </w:rPr>
        <w:t>Additionally, t</w:t>
      </w:r>
      <w:r>
        <w:rPr>
          <w:rFonts w:cstheme="minorHAnsi"/>
          <w:sz w:val="24"/>
          <w:szCs w:val="24"/>
        </w:rPr>
        <w:t xml:space="preserve">he structural arrangement of </w:t>
      </w:r>
      <w:r w:rsidR="00F8383A">
        <w:rPr>
          <w:rFonts w:cstheme="minorHAnsi"/>
          <w:sz w:val="24"/>
          <w:szCs w:val="24"/>
        </w:rPr>
        <w:t xml:space="preserve">live </w:t>
      </w:r>
      <w:r>
        <w:rPr>
          <w:rFonts w:cstheme="minorHAnsi"/>
          <w:sz w:val="24"/>
          <w:szCs w:val="24"/>
        </w:rPr>
        <w:t xml:space="preserve">grass plants could provide a larger amount of light interception per unit </w:t>
      </w:r>
      <w:r w:rsidR="00110A5F">
        <w:rPr>
          <w:rFonts w:cstheme="minorHAnsi"/>
          <w:sz w:val="24"/>
          <w:szCs w:val="24"/>
        </w:rPr>
        <w:t xml:space="preserve">of live </w:t>
      </w:r>
      <w:r>
        <w:rPr>
          <w:rFonts w:cstheme="minorHAnsi"/>
          <w:sz w:val="24"/>
          <w:szCs w:val="24"/>
        </w:rPr>
        <w:t>biomass compared to legumes (Storkey et al. 2015).</w:t>
      </w:r>
      <w:r>
        <w:rPr>
          <w:rFonts w:cstheme="minorHAnsi"/>
          <w:color w:val="FF0000"/>
          <w:sz w:val="24"/>
          <w:szCs w:val="24"/>
        </w:rPr>
        <w:t xml:space="preserve"> </w:t>
      </w:r>
      <w:r>
        <w:rPr>
          <w:rFonts w:cstheme="minorHAnsi"/>
          <w:sz w:val="24"/>
          <w:szCs w:val="24"/>
        </w:rPr>
        <w:t xml:space="preserve">Rye </w:t>
      </w:r>
      <w:r w:rsidR="00110A5F">
        <w:rPr>
          <w:rFonts w:cstheme="minorHAnsi"/>
          <w:sz w:val="24"/>
          <w:szCs w:val="24"/>
        </w:rPr>
        <w:t xml:space="preserve">residue </w:t>
      </w:r>
      <w:r>
        <w:rPr>
          <w:rFonts w:cstheme="minorHAnsi"/>
          <w:sz w:val="24"/>
          <w:szCs w:val="24"/>
        </w:rPr>
        <w:t xml:space="preserve">also exhibits an allopathic effect, which can inhibit </w:t>
      </w:r>
      <w:r w:rsidR="00FE393C">
        <w:rPr>
          <w:rFonts w:cstheme="minorHAnsi"/>
          <w:sz w:val="24"/>
          <w:szCs w:val="24"/>
        </w:rPr>
        <w:t xml:space="preserve">weed </w:t>
      </w:r>
      <w:r>
        <w:rPr>
          <w:rFonts w:cstheme="minorHAnsi"/>
          <w:sz w:val="24"/>
          <w:szCs w:val="24"/>
        </w:rPr>
        <w:t xml:space="preserve">seed germination </w:t>
      </w:r>
      <w:r w:rsidR="00110A5F">
        <w:rPr>
          <w:rFonts w:cstheme="minorHAnsi"/>
          <w:sz w:val="24"/>
          <w:szCs w:val="24"/>
        </w:rPr>
        <w:t xml:space="preserve">and reduce weed biomass </w:t>
      </w:r>
      <w:r>
        <w:rPr>
          <w:rFonts w:cstheme="minorHAnsi"/>
          <w:sz w:val="24"/>
          <w:szCs w:val="24"/>
        </w:rPr>
        <w:t>(</w:t>
      </w:r>
      <w:r w:rsidR="006E40D1">
        <w:rPr>
          <w:rFonts w:cstheme="minorHAnsi"/>
          <w:sz w:val="24"/>
          <w:szCs w:val="24"/>
        </w:rPr>
        <w:t>Teasdale et al. 2</w:t>
      </w:r>
      <w:r w:rsidR="006E40D1" w:rsidRPr="00E61399">
        <w:rPr>
          <w:rFonts w:cstheme="minorHAnsi"/>
          <w:sz w:val="24"/>
          <w:szCs w:val="24"/>
        </w:rPr>
        <w:t xml:space="preserve">012, </w:t>
      </w:r>
      <w:r w:rsidR="00FE393C" w:rsidRPr="00E61399">
        <w:rPr>
          <w:rFonts w:cstheme="minorHAnsi"/>
          <w:sz w:val="24"/>
          <w:szCs w:val="24"/>
        </w:rPr>
        <w:t>Dhima et al. 2016</w:t>
      </w:r>
      <w:r w:rsidRPr="00E61399">
        <w:rPr>
          <w:rFonts w:cstheme="minorHAnsi"/>
          <w:sz w:val="24"/>
          <w:szCs w:val="24"/>
        </w:rPr>
        <w:t xml:space="preserve">). While brassica </w:t>
      </w:r>
      <w:r w:rsidR="005A3AFD" w:rsidRPr="00E61399">
        <w:rPr>
          <w:rFonts w:cstheme="minorHAnsi"/>
          <w:sz w:val="24"/>
          <w:szCs w:val="24"/>
        </w:rPr>
        <w:t>CCs</w:t>
      </w:r>
      <w:r w:rsidRPr="00E61399">
        <w:rPr>
          <w:rFonts w:cstheme="minorHAnsi"/>
          <w:sz w:val="24"/>
          <w:szCs w:val="24"/>
        </w:rPr>
        <w:t xml:space="preserve"> may also suppress weeds via allelopathy (</w:t>
      </w:r>
      <w:r w:rsidR="00E61399">
        <w:rPr>
          <w:rFonts w:cstheme="minorHAnsi"/>
          <w:sz w:val="24"/>
          <w:szCs w:val="24"/>
        </w:rPr>
        <w:t xml:space="preserve">Haramoto et al. 2004, </w:t>
      </w:r>
      <w:r>
        <w:rPr>
          <w:rFonts w:cstheme="minorHAnsi"/>
          <w:sz w:val="24"/>
          <w:szCs w:val="24"/>
        </w:rPr>
        <w:t xml:space="preserve">Bjorkman et al. 2015), only 9 of the </w:t>
      </w:r>
      <w:r w:rsidR="00DD2D5F">
        <w:rPr>
          <w:rFonts w:cstheme="minorHAnsi"/>
          <w:sz w:val="24"/>
          <w:szCs w:val="24"/>
        </w:rPr>
        <w:t xml:space="preserve">77 </w:t>
      </w:r>
      <w:r>
        <w:rPr>
          <w:rFonts w:cstheme="minorHAnsi"/>
          <w:sz w:val="24"/>
          <w:szCs w:val="24"/>
        </w:rPr>
        <w:t>non-grass points were brassicas, and they did not exhibit significantly different suppressive effects compared to legumes (</w:t>
      </w:r>
      <w:r w:rsidRPr="00E61399">
        <w:rPr>
          <w:rFonts w:cstheme="minorHAnsi"/>
          <w:color w:val="FF0000"/>
          <w:sz w:val="24"/>
          <w:szCs w:val="24"/>
        </w:rPr>
        <w:t>supplementary material</w:t>
      </w:r>
      <w:r>
        <w:rPr>
          <w:rFonts w:cstheme="minorHAnsi"/>
          <w:sz w:val="24"/>
          <w:szCs w:val="24"/>
        </w:rPr>
        <w:t xml:space="preserve">). </w:t>
      </w:r>
    </w:p>
    <w:p w14:paraId="4FE1D12C" w14:textId="481ABE93" w:rsidR="00D63120" w:rsidRPr="00E43281" w:rsidRDefault="00D63120" w:rsidP="00D63120">
      <w:pPr>
        <w:pStyle w:val="NoSpacing"/>
        <w:rPr>
          <w:rFonts w:cstheme="minorHAnsi"/>
          <w:sz w:val="24"/>
          <w:szCs w:val="24"/>
        </w:rPr>
      </w:pPr>
    </w:p>
    <w:p w14:paraId="3DE87164" w14:textId="2F1AA0A3" w:rsidR="00D63120" w:rsidRDefault="002F0521" w:rsidP="00D63120">
      <w:pPr>
        <w:pStyle w:val="NoSpacing"/>
        <w:rPr>
          <w:rFonts w:cstheme="minorHAnsi"/>
          <w:i/>
          <w:sz w:val="24"/>
          <w:szCs w:val="24"/>
          <w:u w:val="single"/>
        </w:rPr>
      </w:pPr>
      <w:r w:rsidRPr="00E43281">
        <w:rPr>
          <w:rFonts w:cstheme="minorHAnsi"/>
          <w:i/>
          <w:sz w:val="24"/>
          <w:szCs w:val="24"/>
          <w:u w:val="single"/>
        </w:rPr>
        <w:t xml:space="preserve">3.3.2 </w:t>
      </w:r>
      <w:r w:rsidR="00D63120" w:rsidRPr="00E43281">
        <w:rPr>
          <w:rFonts w:cstheme="minorHAnsi"/>
          <w:i/>
          <w:sz w:val="24"/>
          <w:szCs w:val="24"/>
          <w:u w:val="single"/>
        </w:rPr>
        <w:t>Cover crop biomass</w:t>
      </w:r>
    </w:p>
    <w:p w14:paraId="2B916B54" w14:textId="77777777" w:rsidR="00E43281" w:rsidRPr="00E43281" w:rsidRDefault="00E43281" w:rsidP="00D63120">
      <w:pPr>
        <w:pStyle w:val="NoSpacing"/>
        <w:rPr>
          <w:rFonts w:cstheme="minorHAnsi"/>
          <w:i/>
          <w:sz w:val="24"/>
          <w:szCs w:val="24"/>
          <w:u w:val="single"/>
        </w:rPr>
      </w:pPr>
    </w:p>
    <w:p w14:paraId="480FA1CD" w14:textId="54E1800A" w:rsidR="00E84551" w:rsidRDefault="00D63120" w:rsidP="00D63120">
      <w:pPr>
        <w:pStyle w:val="NoSpacing"/>
        <w:rPr>
          <w:rFonts w:cstheme="minorHAnsi"/>
          <w:sz w:val="24"/>
          <w:szCs w:val="24"/>
        </w:rPr>
      </w:pPr>
      <w:r>
        <w:rPr>
          <w:rFonts w:cstheme="minorHAnsi"/>
          <w:sz w:val="24"/>
          <w:szCs w:val="24"/>
        </w:rPr>
        <w:t>The largest management factor</w:t>
      </w:r>
      <w:r w:rsidR="00110A5F">
        <w:rPr>
          <w:rFonts w:cstheme="minorHAnsi"/>
          <w:sz w:val="24"/>
          <w:szCs w:val="24"/>
        </w:rPr>
        <w:t>s affecting CC</w:t>
      </w:r>
      <w:r w:rsidR="00E61399">
        <w:rPr>
          <w:rFonts w:cstheme="minorHAnsi"/>
          <w:sz w:val="24"/>
          <w:szCs w:val="24"/>
        </w:rPr>
        <w:t xml:space="preserve">-induced </w:t>
      </w:r>
      <w:r w:rsidR="00110A5F">
        <w:rPr>
          <w:rFonts w:cstheme="minorHAnsi"/>
          <w:sz w:val="24"/>
          <w:szCs w:val="24"/>
        </w:rPr>
        <w:t xml:space="preserve">weed </w:t>
      </w:r>
      <w:r w:rsidR="00E61399">
        <w:rPr>
          <w:rFonts w:cstheme="minorHAnsi"/>
          <w:sz w:val="24"/>
          <w:szCs w:val="24"/>
        </w:rPr>
        <w:t xml:space="preserve">control </w:t>
      </w:r>
      <w:r w:rsidR="00110A5F">
        <w:rPr>
          <w:rFonts w:cstheme="minorHAnsi"/>
          <w:sz w:val="24"/>
          <w:szCs w:val="24"/>
        </w:rPr>
        <w:t>w</w:t>
      </w:r>
      <w:r w:rsidR="00E61399">
        <w:rPr>
          <w:rFonts w:cstheme="minorHAnsi"/>
          <w:sz w:val="24"/>
          <w:szCs w:val="24"/>
        </w:rPr>
        <w:t>ere</w:t>
      </w:r>
      <w:r w:rsidR="00110A5F">
        <w:rPr>
          <w:rFonts w:cstheme="minorHAnsi"/>
          <w:sz w:val="24"/>
          <w:szCs w:val="24"/>
        </w:rPr>
        <w:t xml:space="preserve"> CC type and CC biomass at termination. There was no significant interaction, meaning the relationship between CC biomass and weed biomass was universal for all CC types</w:t>
      </w:r>
      <w:r w:rsidR="00DD2D5F">
        <w:rPr>
          <w:rFonts w:cstheme="minorHAnsi"/>
          <w:sz w:val="24"/>
          <w:szCs w:val="24"/>
        </w:rPr>
        <w:t xml:space="preserve">, </w:t>
      </w:r>
      <w:commentRangeStart w:id="7"/>
      <w:r w:rsidR="00DD2D5F">
        <w:rPr>
          <w:rFonts w:cstheme="minorHAnsi"/>
          <w:sz w:val="24"/>
          <w:szCs w:val="24"/>
        </w:rPr>
        <w:t xml:space="preserve">with an </w:t>
      </w:r>
      <w:r w:rsidR="00C601F7">
        <w:rPr>
          <w:rFonts w:cstheme="minorHAnsi"/>
          <w:sz w:val="24"/>
          <w:szCs w:val="24"/>
        </w:rPr>
        <w:t>a</w:t>
      </w:r>
      <w:r w:rsidR="00E61399">
        <w:rPr>
          <w:rFonts w:cstheme="minorHAnsi"/>
          <w:sz w:val="24"/>
          <w:szCs w:val="24"/>
        </w:rPr>
        <w:t>dditional</w:t>
      </w:r>
      <w:r w:rsidR="00C601F7">
        <w:rPr>
          <w:rFonts w:cstheme="minorHAnsi"/>
          <w:sz w:val="24"/>
          <w:szCs w:val="24"/>
        </w:rPr>
        <w:t xml:space="preserve"> </w:t>
      </w:r>
      <w:r w:rsidR="00DD2D5F">
        <w:rPr>
          <w:rFonts w:cstheme="minorHAnsi"/>
          <w:sz w:val="24"/>
          <w:szCs w:val="24"/>
        </w:rPr>
        <w:t xml:space="preserve">12% reduction in weed biomass for every additional </w:t>
      </w:r>
      <w:r w:rsidR="00DD2D5F">
        <w:rPr>
          <w:rFonts w:cstheme="minorHAnsi"/>
          <w:color w:val="FF0000"/>
          <w:sz w:val="24"/>
          <w:szCs w:val="24"/>
        </w:rPr>
        <w:t>1</w:t>
      </w:r>
      <w:r w:rsidR="00DD2D5F" w:rsidRPr="00DD2D5F">
        <w:rPr>
          <w:rFonts w:cstheme="minorHAnsi"/>
          <w:color w:val="FF0000"/>
          <w:sz w:val="24"/>
          <w:szCs w:val="24"/>
        </w:rPr>
        <w:t xml:space="preserve"> </w:t>
      </w:r>
      <w:r w:rsidR="00DD2D5F">
        <w:rPr>
          <w:rFonts w:cstheme="minorHAnsi"/>
          <w:sz w:val="24"/>
          <w:szCs w:val="24"/>
        </w:rPr>
        <w:t>Mg ha</w:t>
      </w:r>
      <w:r w:rsidR="00DD2D5F" w:rsidRPr="00E61399">
        <w:rPr>
          <w:rFonts w:cstheme="minorHAnsi"/>
          <w:sz w:val="24"/>
          <w:szCs w:val="24"/>
          <w:vertAlign w:val="superscript"/>
        </w:rPr>
        <w:t>-1</w:t>
      </w:r>
      <w:r w:rsidR="00DD2D5F">
        <w:rPr>
          <w:rFonts w:cstheme="minorHAnsi"/>
          <w:sz w:val="24"/>
          <w:szCs w:val="24"/>
        </w:rPr>
        <w:t xml:space="preserve"> of CC biomass produced</w:t>
      </w:r>
      <w:commentRangeEnd w:id="7"/>
      <w:r w:rsidR="00DD2D5F">
        <w:rPr>
          <w:rStyle w:val="CommentReference"/>
        </w:rPr>
        <w:commentReference w:id="7"/>
      </w:r>
      <w:r w:rsidR="00110A5F">
        <w:rPr>
          <w:rFonts w:cstheme="minorHAnsi"/>
          <w:sz w:val="24"/>
          <w:szCs w:val="24"/>
        </w:rPr>
        <w:t xml:space="preserve">. </w:t>
      </w:r>
      <w:r w:rsidR="00E84551">
        <w:rPr>
          <w:rFonts w:cstheme="minorHAnsi"/>
          <w:sz w:val="24"/>
          <w:szCs w:val="24"/>
        </w:rPr>
        <w:t xml:space="preserve">We found </w:t>
      </w:r>
      <w:r w:rsidR="009C6443">
        <w:rPr>
          <w:rFonts w:cstheme="minorHAnsi"/>
          <w:sz w:val="24"/>
          <w:szCs w:val="24"/>
        </w:rPr>
        <w:t>5</w:t>
      </w:r>
      <w:r w:rsidR="00E84551">
        <w:rPr>
          <w:rFonts w:cstheme="minorHAnsi"/>
          <w:sz w:val="24"/>
          <w:szCs w:val="24"/>
        </w:rPr>
        <w:t xml:space="preserve"> Mg ha</w:t>
      </w:r>
      <w:r w:rsidR="00E84551" w:rsidRPr="00E61399">
        <w:rPr>
          <w:rFonts w:cstheme="minorHAnsi"/>
          <w:sz w:val="24"/>
          <w:szCs w:val="24"/>
          <w:vertAlign w:val="superscript"/>
        </w:rPr>
        <w:t>-1</w:t>
      </w:r>
      <w:r w:rsidR="00E84551">
        <w:rPr>
          <w:rFonts w:cstheme="minorHAnsi"/>
          <w:sz w:val="24"/>
          <w:szCs w:val="24"/>
        </w:rPr>
        <w:t xml:space="preserve"> of biomass is </w:t>
      </w:r>
      <w:r w:rsidR="009C6443">
        <w:rPr>
          <w:rFonts w:cstheme="minorHAnsi"/>
          <w:sz w:val="24"/>
          <w:szCs w:val="24"/>
        </w:rPr>
        <w:t>predicted to reduce weed biomass by 75% for grass CCs, but only 40% for non-grass CCs</w:t>
      </w:r>
      <w:r w:rsidR="00E84551">
        <w:rPr>
          <w:rFonts w:cstheme="minorHAnsi"/>
          <w:sz w:val="24"/>
          <w:szCs w:val="24"/>
        </w:rPr>
        <w:t xml:space="preserve"> (Fig</w:t>
      </w:r>
      <w:r w:rsidR="00234C19">
        <w:rPr>
          <w:rFonts w:cstheme="minorHAnsi"/>
          <w:sz w:val="24"/>
          <w:szCs w:val="24"/>
        </w:rPr>
        <w:t>. 3</w:t>
      </w:r>
      <w:r w:rsidR="00E84551">
        <w:rPr>
          <w:rFonts w:cstheme="minorHAnsi"/>
          <w:sz w:val="24"/>
          <w:szCs w:val="24"/>
        </w:rPr>
        <w:t xml:space="preserve">). This is </w:t>
      </w:r>
      <w:r w:rsidR="009C6443">
        <w:rPr>
          <w:rFonts w:cstheme="minorHAnsi"/>
          <w:sz w:val="24"/>
          <w:szCs w:val="24"/>
        </w:rPr>
        <w:t>within the range reported for</w:t>
      </w:r>
      <w:r w:rsidR="00E84551">
        <w:rPr>
          <w:rFonts w:cstheme="minorHAnsi"/>
          <w:sz w:val="24"/>
          <w:szCs w:val="24"/>
        </w:rPr>
        <w:t xml:space="preserve"> Pennsylvania grain-production systems, which require 2-6 Mg ha-1 to achieve </w:t>
      </w:r>
      <w:r w:rsidR="00DD2D5F">
        <w:rPr>
          <w:rFonts w:cstheme="minorHAnsi"/>
          <w:sz w:val="24"/>
          <w:szCs w:val="24"/>
        </w:rPr>
        <w:t>‘</w:t>
      </w:r>
      <w:r w:rsidR="00E84551">
        <w:rPr>
          <w:rFonts w:cstheme="minorHAnsi"/>
          <w:sz w:val="24"/>
          <w:szCs w:val="24"/>
        </w:rPr>
        <w:t>significant</w:t>
      </w:r>
      <w:r w:rsidR="00DD2D5F">
        <w:rPr>
          <w:rFonts w:cstheme="minorHAnsi"/>
          <w:sz w:val="24"/>
          <w:szCs w:val="24"/>
        </w:rPr>
        <w:t>’</w:t>
      </w:r>
      <w:r w:rsidR="00E84551">
        <w:rPr>
          <w:rFonts w:cstheme="minorHAnsi"/>
          <w:sz w:val="24"/>
          <w:szCs w:val="24"/>
        </w:rPr>
        <w:t xml:space="preserve"> weed suppression (Baribar et al. 2018)</w:t>
      </w:r>
      <w:r w:rsidR="00E61399">
        <w:rPr>
          <w:rFonts w:cstheme="minorHAnsi"/>
          <w:sz w:val="24"/>
          <w:szCs w:val="24"/>
        </w:rPr>
        <w:t xml:space="preserve">, as well as the estimate for north-eastern agriculture systems (Mirsky et al. 2013). </w:t>
      </w:r>
    </w:p>
    <w:tbl>
      <w:tblPr>
        <w:tblStyle w:val="TableGrid"/>
        <w:tblW w:w="0" w:type="auto"/>
        <w:tblLook w:val="04A0" w:firstRow="1" w:lastRow="0" w:firstColumn="1" w:lastColumn="0" w:noHBand="0" w:noVBand="1"/>
      </w:tblPr>
      <w:tblGrid>
        <w:gridCol w:w="9350"/>
      </w:tblGrid>
      <w:tr w:rsidR="00E84551" w14:paraId="7F319203" w14:textId="77777777" w:rsidTr="00E84551">
        <w:tc>
          <w:tcPr>
            <w:tcW w:w="9350" w:type="dxa"/>
          </w:tcPr>
          <w:p w14:paraId="441F489D" w14:textId="3FE710C9" w:rsidR="00E84551" w:rsidRDefault="003406DC" w:rsidP="00D63120">
            <w:pPr>
              <w:pStyle w:val="NoSpacing"/>
              <w:rPr>
                <w:rFonts w:cstheme="minorHAnsi"/>
                <w:sz w:val="24"/>
                <w:szCs w:val="24"/>
              </w:rPr>
            </w:pPr>
            <w:r>
              <w:rPr>
                <w:noProof/>
              </w:rPr>
              <w:drawing>
                <wp:inline distT="0" distB="0" distL="0" distR="0" wp14:anchorId="1E7BC989" wp14:editId="0DEF506F">
                  <wp:extent cx="5943600" cy="3222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2625"/>
                          </a:xfrm>
                          <a:prstGeom prst="rect">
                            <a:avLst/>
                          </a:prstGeom>
                        </pic:spPr>
                      </pic:pic>
                    </a:graphicData>
                  </a:graphic>
                </wp:inline>
              </w:drawing>
            </w:r>
          </w:p>
        </w:tc>
      </w:tr>
      <w:tr w:rsidR="00E84551" w14:paraId="542CA7B2" w14:textId="77777777" w:rsidTr="00E84551">
        <w:tc>
          <w:tcPr>
            <w:tcW w:w="9350" w:type="dxa"/>
          </w:tcPr>
          <w:p w14:paraId="2BBB86BC" w14:textId="3DCDE8FC" w:rsidR="00E84551" w:rsidRDefault="00E84551"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3</w:t>
            </w:r>
            <w:r>
              <w:rPr>
                <w:rFonts w:cstheme="minorHAnsi"/>
                <w:sz w:val="24"/>
                <w:szCs w:val="24"/>
              </w:rPr>
              <w:t xml:space="preserve"> </w:t>
            </w:r>
            <w:r w:rsidR="00953722">
              <w:rPr>
                <w:rFonts w:cstheme="minorHAnsi"/>
                <w:sz w:val="24"/>
                <w:szCs w:val="24"/>
              </w:rPr>
              <w:t>A 75% reduction in weed biomass required 5 Mg ha</w:t>
            </w:r>
            <w:r w:rsidR="00953722" w:rsidRPr="002566A2">
              <w:rPr>
                <w:rFonts w:cstheme="minorHAnsi"/>
                <w:sz w:val="24"/>
                <w:szCs w:val="24"/>
                <w:vertAlign w:val="superscript"/>
              </w:rPr>
              <w:t>-1</w:t>
            </w:r>
            <w:r w:rsidR="00953722">
              <w:rPr>
                <w:rFonts w:cstheme="minorHAnsi"/>
                <w:sz w:val="24"/>
                <w:szCs w:val="24"/>
              </w:rPr>
              <w:t xml:space="preserve"> of grass c</w:t>
            </w:r>
            <w:r>
              <w:rPr>
                <w:rFonts w:cstheme="minorHAnsi"/>
                <w:sz w:val="24"/>
                <w:szCs w:val="24"/>
              </w:rPr>
              <w:t xml:space="preserve">over crop biomass at termination. </w:t>
            </w:r>
          </w:p>
        </w:tc>
      </w:tr>
    </w:tbl>
    <w:p w14:paraId="341A57B8" w14:textId="77777777" w:rsidR="00E84551" w:rsidRDefault="00E84551" w:rsidP="00D63120">
      <w:pPr>
        <w:pStyle w:val="NoSpacing"/>
        <w:rPr>
          <w:rFonts w:cstheme="minorHAnsi"/>
          <w:sz w:val="24"/>
          <w:szCs w:val="24"/>
        </w:rPr>
      </w:pPr>
    </w:p>
    <w:p w14:paraId="26AC0B93" w14:textId="2015C3D8" w:rsidR="00E84551" w:rsidRDefault="00D170FD" w:rsidP="00D63120">
      <w:pPr>
        <w:pStyle w:val="NoSpacing"/>
        <w:rPr>
          <w:rFonts w:cstheme="minorHAnsi"/>
          <w:sz w:val="24"/>
          <w:szCs w:val="24"/>
        </w:rPr>
      </w:pPr>
      <w:r>
        <w:rPr>
          <w:rFonts w:cstheme="minorHAnsi"/>
          <w:sz w:val="24"/>
          <w:szCs w:val="24"/>
        </w:rPr>
        <w:t xml:space="preserve">In </w:t>
      </w:r>
      <w:r w:rsidR="00B605FC">
        <w:rPr>
          <w:rFonts w:cstheme="minorHAnsi"/>
          <w:sz w:val="24"/>
          <w:szCs w:val="24"/>
        </w:rPr>
        <w:t xml:space="preserve">an </w:t>
      </w:r>
      <w:r>
        <w:rPr>
          <w:rFonts w:cstheme="minorHAnsi"/>
          <w:sz w:val="24"/>
          <w:szCs w:val="24"/>
        </w:rPr>
        <w:t xml:space="preserve">assessment of monoculture and mixed </w:t>
      </w:r>
      <w:r w:rsidR="005A3AFD">
        <w:rPr>
          <w:rFonts w:cstheme="minorHAnsi"/>
          <w:sz w:val="24"/>
          <w:szCs w:val="24"/>
        </w:rPr>
        <w:t>CCs</w:t>
      </w:r>
      <w:r>
        <w:rPr>
          <w:rFonts w:cstheme="minorHAnsi"/>
          <w:sz w:val="24"/>
          <w:szCs w:val="24"/>
        </w:rPr>
        <w:t xml:space="preserve"> </w:t>
      </w:r>
      <w:r w:rsidR="00B605FC">
        <w:rPr>
          <w:rFonts w:cstheme="minorHAnsi"/>
          <w:sz w:val="24"/>
          <w:szCs w:val="24"/>
        </w:rPr>
        <w:t>performed</w:t>
      </w:r>
      <w:r>
        <w:rPr>
          <w:rFonts w:cstheme="minorHAnsi"/>
          <w:sz w:val="24"/>
          <w:szCs w:val="24"/>
        </w:rPr>
        <w:t xml:space="preserve"> in Iowa (</w:t>
      </w:r>
      <w:r w:rsidR="002566A2">
        <w:rPr>
          <w:rFonts w:cstheme="minorHAnsi"/>
          <w:sz w:val="24"/>
          <w:szCs w:val="24"/>
        </w:rPr>
        <w:t xml:space="preserve">Kaspar and Baker 2015, </w:t>
      </w:r>
      <w:r>
        <w:rPr>
          <w:rFonts w:cstheme="minorHAnsi"/>
          <w:sz w:val="24"/>
          <w:szCs w:val="24"/>
        </w:rPr>
        <w:t xml:space="preserve">Appelgate 2017), </w:t>
      </w:r>
      <w:r w:rsidRPr="009C6443">
        <w:rPr>
          <w:rFonts w:cstheme="minorHAnsi"/>
          <w:color w:val="FF0000"/>
          <w:sz w:val="24"/>
          <w:szCs w:val="24"/>
        </w:rPr>
        <w:t>other places…,</w:t>
      </w:r>
      <w:r>
        <w:rPr>
          <w:rFonts w:cstheme="minorHAnsi"/>
          <w:sz w:val="24"/>
          <w:szCs w:val="24"/>
        </w:rPr>
        <w:t xml:space="preserve"> a winter rye </w:t>
      </w:r>
      <w:r w:rsidR="009C6443">
        <w:rPr>
          <w:rFonts w:cstheme="minorHAnsi"/>
          <w:sz w:val="24"/>
          <w:szCs w:val="24"/>
        </w:rPr>
        <w:t>(</w:t>
      </w:r>
      <w:r w:rsidR="009C6443" w:rsidRPr="009C6443">
        <w:rPr>
          <w:rFonts w:cstheme="minorHAnsi"/>
          <w:i/>
          <w:sz w:val="24"/>
          <w:szCs w:val="24"/>
        </w:rPr>
        <w:t>Secale cereal L.</w:t>
      </w:r>
      <w:r w:rsidR="009C6443">
        <w:rPr>
          <w:rFonts w:cstheme="minorHAnsi"/>
          <w:sz w:val="24"/>
          <w:szCs w:val="24"/>
        </w:rPr>
        <w:t>)</w:t>
      </w:r>
      <w:r w:rsidR="002566A2">
        <w:rPr>
          <w:rFonts w:cstheme="minorHAnsi"/>
          <w:sz w:val="24"/>
          <w:szCs w:val="24"/>
        </w:rPr>
        <w:t xml:space="preserve"> </w:t>
      </w:r>
      <w:r>
        <w:rPr>
          <w:rFonts w:cstheme="minorHAnsi"/>
          <w:sz w:val="24"/>
          <w:szCs w:val="24"/>
        </w:rPr>
        <w:t xml:space="preserve">monoculture </w:t>
      </w:r>
      <w:r w:rsidR="002566A2">
        <w:rPr>
          <w:rFonts w:cstheme="minorHAnsi"/>
          <w:sz w:val="24"/>
          <w:szCs w:val="24"/>
        </w:rPr>
        <w:t xml:space="preserve">was among the top biomass producers of the species screened, </w:t>
      </w:r>
      <w:r>
        <w:rPr>
          <w:rFonts w:cstheme="minorHAnsi"/>
          <w:sz w:val="24"/>
          <w:szCs w:val="24"/>
        </w:rPr>
        <w:t xml:space="preserve">but with averages still well under </w:t>
      </w:r>
      <w:r w:rsidR="002566A2">
        <w:rPr>
          <w:rFonts w:cstheme="minorHAnsi"/>
          <w:sz w:val="24"/>
          <w:szCs w:val="24"/>
        </w:rPr>
        <w:t>2</w:t>
      </w:r>
      <w:r>
        <w:rPr>
          <w:rFonts w:cstheme="minorHAnsi"/>
          <w:sz w:val="24"/>
          <w:szCs w:val="24"/>
        </w:rPr>
        <w:t xml:space="preserve"> Mg ha</w:t>
      </w:r>
      <w:r w:rsidRPr="002566A2">
        <w:rPr>
          <w:rFonts w:cstheme="minorHAnsi"/>
          <w:sz w:val="24"/>
          <w:szCs w:val="24"/>
          <w:vertAlign w:val="superscript"/>
        </w:rPr>
        <w:t>-1</w:t>
      </w:r>
      <w:r>
        <w:rPr>
          <w:rFonts w:cstheme="minorHAnsi"/>
          <w:sz w:val="24"/>
          <w:szCs w:val="24"/>
        </w:rPr>
        <w:t>. Our modelling results demonstrate a</w:t>
      </w:r>
      <w:r w:rsidR="00E84551">
        <w:rPr>
          <w:rFonts w:cstheme="minorHAnsi"/>
          <w:sz w:val="24"/>
          <w:szCs w:val="24"/>
        </w:rPr>
        <w:t xml:space="preserve">chieving </w:t>
      </w:r>
      <w:r w:rsidR="00953722">
        <w:rPr>
          <w:rFonts w:cstheme="minorHAnsi"/>
          <w:sz w:val="24"/>
          <w:szCs w:val="24"/>
        </w:rPr>
        <w:t>5</w:t>
      </w:r>
      <w:r w:rsidR="00E84551">
        <w:rPr>
          <w:rFonts w:cstheme="minorHAnsi"/>
          <w:sz w:val="24"/>
          <w:szCs w:val="24"/>
        </w:rPr>
        <w:t xml:space="preserve"> Mg ha</w:t>
      </w:r>
      <w:r w:rsidR="00E84551" w:rsidRPr="002566A2">
        <w:rPr>
          <w:rFonts w:cstheme="minorHAnsi"/>
          <w:sz w:val="24"/>
          <w:szCs w:val="24"/>
          <w:vertAlign w:val="superscript"/>
        </w:rPr>
        <w:t>-1</w:t>
      </w:r>
      <w:r w:rsidR="00E84551">
        <w:rPr>
          <w:rFonts w:cstheme="minorHAnsi"/>
          <w:sz w:val="24"/>
          <w:szCs w:val="24"/>
        </w:rPr>
        <w:t xml:space="preserve"> of rye CC biomass regularly under typical mid-western US production scenarios and climates </w:t>
      </w:r>
      <w:r w:rsidR="00E61399">
        <w:rPr>
          <w:rFonts w:cstheme="minorHAnsi"/>
          <w:sz w:val="24"/>
          <w:szCs w:val="24"/>
        </w:rPr>
        <w:t>would</w:t>
      </w:r>
      <w:r w:rsidR="00E84551">
        <w:rPr>
          <w:rFonts w:cstheme="minorHAnsi"/>
          <w:sz w:val="24"/>
          <w:szCs w:val="24"/>
        </w:rPr>
        <w:t xml:space="preserve"> be challenging</w:t>
      </w:r>
      <w:r>
        <w:rPr>
          <w:rFonts w:cstheme="minorHAnsi"/>
          <w:sz w:val="24"/>
          <w:szCs w:val="24"/>
        </w:rPr>
        <w:t xml:space="preserve"> (Fig</w:t>
      </w:r>
      <w:r w:rsidR="002566A2">
        <w:rPr>
          <w:rFonts w:cstheme="minorHAnsi"/>
          <w:sz w:val="24"/>
          <w:szCs w:val="24"/>
        </w:rPr>
        <w:t>.</w:t>
      </w:r>
      <w:r>
        <w:rPr>
          <w:rFonts w:cstheme="minorHAnsi"/>
          <w:sz w:val="24"/>
          <w:szCs w:val="24"/>
        </w:rPr>
        <w:t xml:space="preserve"> </w:t>
      </w:r>
      <w:r w:rsidR="002566A2">
        <w:rPr>
          <w:rFonts w:cstheme="minorHAnsi"/>
          <w:sz w:val="24"/>
          <w:szCs w:val="24"/>
        </w:rPr>
        <w:t>4</w:t>
      </w:r>
      <w:r>
        <w:rPr>
          <w:rFonts w:cstheme="minorHAnsi"/>
          <w:sz w:val="24"/>
          <w:szCs w:val="24"/>
        </w:rPr>
        <w:t xml:space="preserve">). </w:t>
      </w:r>
      <w:r w:rsidR="00E61399">
        <w:rPr>
          <w:rFonts w:cstheme="minorHAnsi"/>
          <w:sz w:val="24"/>
          <w:szCs w:val="24"/>
        </w:rPr>
        <w:t xml:space="preserve">Even with optimistic CC planting dates of September 15, achieving 5 Mg ha-1 of CC biomass in the upper mid-west would require a mid-May or later termination date, which is well after typical cash crop planting dates.   </w:t>
      </w:r>
    </w:p>
    <w:tbl>
      <w:tblPr>
        <w:tblStyle w:val="TableGrid"/>
        <w:tblW w:w="0" w:type="auto"/>
        <w:tblLook w:val="04A0" w:firstRow="1" w:lastRow="0" w:firstColumn="1" w:lastColumn="0" w:noHBand="0" w:noVBand="1"/>
      </w:tblPr>
      <w:tblGrid>
        <w:gridCol w:w="9350"/>
      </w:tblGrid>
      <w:tr w:rsidR="00D170FD" w14:paraId="36A6D7B9" w14:textId="77777777" w:rsidTr="00D170FD">
        <w:tc>
          <w:tcPr>
            <w:tcW w:w="9350" w:type="dxa"/>
          </w:tcPr>
          <w:p w14:paraId="2C7F9C95" w14:textId="232D6107" w:rsidR="00D170FD" w:rsidRDefault="00075BB2" w:rsidP="00D63120">
            <w:pPr>
              <w:pStyle w:val="NoSpacing"/>
              <w:rPr>
                <w:rFonts w:cstheme="minorHAnsi"/>
                <w:sz w:val="24"/>
                <w:szCs w:val="24"/>
              </w:rPr>
            </w:pPr>
            <w:r>
              <w:rPr>
                <w:noProof/>
              </w:rPr>
              <w:drawing>
                <wp:inline distT="0" distB="0" distL="0" distR="0" wp14:anchorId="7B981BE5" wp14:editId="412E2AD1">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tc>
      </w:tr>
      <w:tr w:rsidR="00D170FD" w14:paraId="79895FDF" w14:textId="77777777" w:rsidTr="00D170FD">
        <w:tc>
          <w:tcPr>
            <w:tcW w:w="9350" w:type="dxa"/>
          </w:tcPr>
          <w:p w14:paraId="39AE94A5" w14:textId="50111362" w:rsidR="00D170FD" w:rsidRPr="005C684C" w:rsidRDefault="00D170FD" w:rsidP="00D63120">
            <w:pPr>
              <w:pStyle w:val="NoSpacing"/>
              <w:rPr>
                <w:rFonts w:cstheme="minorHAnsi"/>
                <w:sz w:val="24"/>
                <w:szCs w:val="24"/>
              </w:rPr>
            </w:pPr>
            <w:r w:rsidRPr="002566A2">
              <w:rPr>
                <w:rFonts w:cstheme="minorHAnsi"/>
                <w:b/>
                <w:sz w:val="24"/>
                <w:szCs w:val="24"/>
              </w:rPr>
              <w:t>Fig</w:t>
            </w:r>
            <w:r w:rsidR="002566A2" w:rsidRPr="002566A2">
              <w:rPr>
                <w:rFonts w:cstheme="minorHAnsi"/>
                <w:b/>
                <w:sz w:val="24"/>
                <w:szCs w:val="24"/>
              </w:rPr>
              <w:t>ure 4</w:t>
            </w:r>
            <w:r w:rsidR="005C684C">
              <w:rPr>
                <w:rFonts w:cstheme="minorHAnsi"/>
                <w:b/>
                <w:sz w:val="24"/>
                <w:szCs w:val="24"/>
              </w:rPr>
              <w:t xml:space="preserve"> </w:t>
            </w:r>
            <w:r w:rsidR="005C684C">
              <w:rPr>
                <w:rFonts w:cstheme="minorHAnsi"/>
                <w:sz w:val="24"/>
                <w:szCs w:val="24"/>
              </w:rPr>
              <w:t>Probabilities of achieving 5 Mg ha</w:t>
            </w:r>
            <w:r w:rsidR="005C684C" w:rsidRPr="00E61399">
              <w:rPr>
                <w:rFonts w:cstheme="minorHAnsi"/>
                <w:sz w:val="24"/>
                <w:szCs w:val="24"/>
                <w:vertAlign w:val="superscript"/>
              </w:rPr>
              <w:t>-1</w:t>
            </w:r>
            <w:r w:rsidR="005C684C">
              <w:rPr>
                <w:rFonts w:cstheme="minorHAnsi"/>
                <w:sz w:val="24"/>
                <w:szCs w:val="24"/>
              </w:rPr>
              <w:t xml:space="preserve"> rye (Secale cereal) biomass for a September 15, October 7, and November 1 planting date</w:t>
            </w:r>
            <w:r w:rsidR="00E61399">
              <w:rPr>
                <w:rFonts w:cstheme="minorHAnsi"/>
                <w:sz w:val="24"/>
                <w:szCs w:val="24"/>
              </w:rPr>
              <w:t xml:space="preserve"> and  given termination date</w:t>
            </w:r>
            <w:r w:rsidR="005C684C">
              <w:rPr>
                <w:rFonts w:cstheme="minorHAnsi"/>
                <w:sz w:val="24"/>
                <w:szCs w:val="24"/>
              </w:rPr>
              <w:t xml:space="preserve">; probabilities are </w:t>
            </w:r>
            <w:r w:rsidR="005C684C">
              <w:rPr>
                <w:rFonts w:cstheme="minorHAnsi"/>
                <w:sz w:val="24"/>
                <w:szCs w:val="24"/>
              </w:rPr>
              <w:lastRenderedPageBreak/>
              <w:t>based on 30 years of historical weather data using a process-based model SALUS (</w:t>
            </w:r>
            <w:r w:rsidR="005C684C" w:rsidRPr="005C684C">
              <w:rPr>
                <w:rFonts w:cstheme="minorHAnsi"/>
                <w:color w:val="FF0000"/>
                <w:sz w:val="24"/>
                <w:szCs w:val="24"/>
              </w:rPr>
              <w:t>? Rafa I need help with this label</w:t>
            </w:r>
            <w:r w:rsidR="005C684C">
              <w:rPr>
                <w:rFonts w:cstheme="minorHAnsi"/>
                <w:sz w:val="24"/>
                <w:szCs w:val="24"/>
              </w:rPr>
              <w:t>)</w:t>
            </w:r>
          </w:p>
        </w:tc>
      </w:tr>
    </w:tbl>
    <w:p w14:paraId="1F5AC989" w14:textId="77777777" w:rsidR="00D170FD" w:rsidRDefault="00D170FD" w:rsidP="00D63120">
      <w:pPr>
        <w:pStyle w:val="NoSpacing"/>
        <w:rPr>
          <w:rFonts w:cstheme="minorHAnsi"/>
          <w:sz w:val="24"/>
          <w:szCs w:val="24"/>
        </w:rPr>
      </w:pPr>
    </w:p>
    <w:p w14:paraId="34F1F820" w14:textId="41C8B1ED" w:rsidR="00E84551" w:rsidRDefault="00E84551" w:rsidP="00D63120">
      <w:pPr>
        <w:pStyle w:val="NoSpacing"/>
        <w:rPr>
          <w:rFonts w:cstheme="minorHAnsi"/>
          <w:sz w:val="24"/>
          <w:szCs w:val="24"/>
        </w:rPr>
      </w:pPr>
    </w:p>
    <w:p w14:paraId="748A14D0" w14:textId="77AF1C6F" w:rsidR="00D63120" w:rsidRDefault="00911260" w:rsidP="00D63120">
      <w:pPr>
        <w:pStyle w:val="NoSpacing"/>
        <w:rPr>
          <w:rFonts w:cstheme="minorHAnsi"/>
          <w:sz w:val="24"/>
          <w:szCs w:val="24"/>
        </w:rPr>
      </w:pPr>
      <w:r>
        <w:rPr>
          <w:rFonts w:cstheme="minorHAnsi"/>
          <w:sz w:val="24"/>
          <w:szCs w:val="24"/>
        </w:rPr>
        <w:t xml:space="preserve">Delaying </w:t>
      </w:r>
      <w:r w:rsidR="00E61399">
        <w:rPr>
          <w:rFonts w:cstheme="minorHAnsi"/>
          <w:sz w:val="24"/>
          <w:szCs w:val="24"/>
        </w:rPr>
        <w:t xml:space="preserve">spring </w:t>
      </w:r>
      <w:r>
        <w:rPr>
          <w:rFonts w:cstheme="minorHAnsi"/>
          <w:sz w:val="24"/>
          <w:szCs w:val="24"/>
        </w:rPr>
        <w:t xml:space="preserve">planting to maximize CC biomass will almost always result in a loss of cash crop yield (e.g. Bollero and Bullock 1994, Baum et al. 2018). </w:t>
      </w:r>
      <w:r w:rsidR="00E61399">
        <w:rPr>
          <w:rFonts w:cstheme="minorHAnsi"/>
          <w:sz w:val="24"/>
          <w:szCs w:val="24"/>
        </w:rPr>
        <w:t>In maize, f</w:t>
      </w:r>
      <w:r w:rsidR="00D63120" w:rsidRPr="00E61399">
        <w:rPr>
          <w:rFonts w:cstheme="minorHAnsi"/>
          <w:sz w:val="24"/>
          <w:szCs w:val="24"/>
        </w:rPr>
        <w:t>armer research in</w:t>
      </w:r>
      <w:r w:rsidR="00D63120">
        <w:rPr>
          <w:rFonts w:cstheme="minorHAnsi"/>
          <w:sz w:val="24"/>
          <w:szCs w:val="24"/>
        </w:rPr>
        <w:t xml:space="preserve"> Iowa has shown terminati</w:t>
      </w:r>
      <w:r w:rsidR="00BC4B64">
        <w:rPr>
          <w:rFonts w:cstheme="minorHAnsi"/>
          <w:sz w:val="24"/>
          <w:szCs w:val="24"/>
        </w:rPr>
        <w:t xml:space="preserve">ng </w:t>
      </w:r>
      <w:r w:rsidR="00D63120">
        <w:rPr>
          <w:rFonts w:cstheme="minorHAnsi"/>
          <w:sz w:val="24"/>
          <w:szCs w:val="24"/>
        </w:rPr>
        <w:t xml:space="preserve">a rye </w:t>
      </w:r>
      <w:r w:rsidR="00BC4B64">
        <w:rPr>
          <w:rFonts w:cstheme="minorHAnsi"/>
          <w:sz w:val="24"/>
          <w:szCs w:val="24"/>
        </w:rPr>
        <w:t>CC</w:t>
      </w:r>
      <w:r w:rsidR="00D63120">
        <w:rPr>
          <w:rFonts w:cstheme="minorHAnsi"/>
          <w:sz w:val="24"/>
          <w:szCs w:val="24"/>
        </w:rPr>
        <w:t xml:space="preserve"> </w:t>
      </w:r>
      <w:r w:rsidR="00BC4B64">
        <w:rPr>
          <w:rFonts w:cstheme="minorHAnsi"/>
          <w:sz w:val="24"/>
          <w:szCs w:val="24"/>
        </w:rPr>
        <w:t xml:space="preserve">at least a week </w:t>
      </w:r>
      <w:r w:rsidR="00D63120">
        <w:rPr>
          <w:rFonts w:cstheme="minorHAnsi"/>
          <w:sz w:val="24"/>
          <w:szCs w:val="24"/>
        </w:rPr>
        <w:t xml:space="preserve">before </w:t>
      </w:r>
      <w:r w:rsidR="00BC4B64">
        <w:rPr>
          <w:rFonts w:cstheme="minorHAnsi"/>
          <w:sz w:val="24"/>
          <w:szCs w:val="24"/>
        </w:rPr>
        <w:t xml:space="preserve">planting </w:t>
      </w:r>
      <w:r w:rsidR="00D63120">
        <w:rPr>
          <w:rFonts w:cstheme="minorHAnsi"/>
          <w:sz w:val="24"/>
          <w:szCs w:val="24"/>
        </w:rPr>
        <w:t>is crucial to preventing yield drag</w:t>
      </w:r>
      <w:r w:rsidR="00CD07EF">
        <w:rPr>
          <w:rFonts w:cstheme="minorHAnsi"/>
          <w:sz w:val="24"/>
          <w:szCs w:val="24"/>
        </w:rPr>
        <w:t xml:space="preserve"> </w:t>
      </w:r>
      <w:r>
        <w:rPr>
          <w:rFonts w:cstheme="minorHAnsi"/>
          <w:sz w:val="24"/>
          <w:szCs w:val="24"/>
        </w:rPr>
        <w:t>(</w:t>
      </w:r>
      <w:r w:rsidRPr="00911260">
        <w:rPr>
          <w:rFonts w:cstheme="minorHAnsi"/>
          <w:color w:val="FF0000"/>
          <w:sz w:val="24"/>
          <w:szCs w:val="24"/>
        </w:rPr>
        <w:t xml:space="preserve">Arlan </w:t>
      </w:r>
      <w:r w:rsidRPr="00911260">
        <w:rPr>
          <w:color w:val="FF0000"/>
        </w:rPr>
        <w:t>May 3, 2019 PFI report, need others….</w:t>
      </w:r>
      <w:r>
        <w:t>)</w:t>
      </w:r>
      <w:r w:rsidR="00BC4B64">
        <w:rPr>
          <w:rFonts w:cstheme="minorHAnsi"/>
          <w:sz w:val="24"/>
          <w:szCs w:val="24"/>
        </w:rPr>
        <w:t>. In soybean, h</w:t>
      </w:r>
      <w:r w:rsidR="00D63120">
        <w:rPr>
          <w:rFonts w:cstheme="minorHAnsi"/>
          <w:sz w:val="24"/>
          <w:szCs w:val="24"/>
        </w:rPr>
        <w:t>owever</w:t>
      </w:r>
      <w:r w:rsidR="00BC4B64">
        <w:rPr>
          <w:rFonts w:cstheme="minorHAnsi"/>
          <w:sz w:val="24"/>
          <w:szCs w:val="24"/>
        </w:rPr>
        <w:t>,</w:t>
      </w:r>
      <w:r w:rsidR="00D63120">
        <w:rPr>
          <w:rFonts w:cstheme="minorHAnsi"/>
          <w:sz w:val="24"/>
          <w:szCs w:val="24"/>
        </w:rPr>
        <w:t xml:space="preserve"> allowing the </w:t>
      </w:r>
      <w:r w:rsidR="00D170FD">
        <w:rPr>
          <w:rFonts w:cstheme="minorHAnsi"/>
          <w:sz w:val="24"/>
          <w:szCs w:val="24"/>
        </w:rPr>
        <w:t>CC</w:t>
      </w:r>
      <w:r w:rsidR="00D63120">
        <w:rPr>
          <w:rFonts w:cstheme="minorHAnsi"/>
          <w:sz w:val="24"/>
          <w:szCs w:val="24"/>
        </w:rPr>
        <w:t xml:space="preserve"> to continue growing even after soybean planting has shown no significant effect on yields and has anecdotally improved weed control (</w:t>
      </w:r>
      <w:r w:rsidR="00D63120" w:rsidRPr="00E61399">
        <w:rPr>
          <w:rFonts w:cstheme="minorHAnsi"/>
          <w:color w:val="FF0000"/>
          <w:sz w:val="24"/>
          <w:szCs w:val="24"/>
        </w:rPr>
        <w:t>cite PFI report</w:t>
      </w:r>
      <w:r w:rsidR="00D63120">
        <w:rPr>
          <w:rFonts w:cstheme="minorHAnsi"/>
          <w:sz w:val="24"/>
          <w:szCs w:val="24"/>
        </w:rPr>
        <w:t xml:space="preserve">). </w:t>
      </w:r>
      <w:r w:rsidR="00D170FD">
        <w:rPr>
          <w:rFonts w:cstheme="minorHAnsi"/>
          <w:sz w:val="24"/>
          <w:szCs w:val="24"/>
        </w:rPr>
        <w:t>Unfortunately in some conservation districts producers are required to terminate CCs within a pre-defined window before cash crop planting to remain eligible for subsidized crop insurance (</w:t>
      </w:r>
      <w:r w:rsidR="00D170FD" w:rsidRPr="00B605FC">
        <w:rPr>
          <w:rFonts w:cstheme="minorHAnsi"/>
          <w:color w:val="FF0000"/>
          <w:sz w:val="24"/>
          <w:szCs w:val="24"/>
        </w:rPr>
        <w:t>CITE</w:t>
      </w:r>
      <w:r w:rsidR="00D170FD">
        <w:rPr>
          <w:rFonts w:cstheme="minorHAnsi"/>
          <w:sz w:val="24"/>
          <w:szCs w:val="24"/>
        </w:rPr>
        <w:t xml:space="preserve">), which limits use of delayed termination as a method to increase weed suppression services of CCs. </w:t>
      </w:r>
      <w:r w:rsidR="00D63120">
        <w:rPr>
          <w:rFonts w:cstheme="minorHAnsi"/>
          <w:sz w:val="24"/>
          <w:szCs w:val="24"/>
        </w:rPr>
        <w:t xml:space="preserve">Fertilization </w:t>
      </w:r>
      <w:r w:rsidR="00D170FD">
        <w:rPr>
          <w:rFonts w:cstheme="minorHAnsi"/>
          <w:sz w:val="24"/>
          <w:szCs w:val="24"/>
        </w:rPr>
        <w:t>of CC</w:t>
      </w:r>
      <w:r w:rsidR="00D63120">
        <w:rPr>
          <w:rFonts w:cstheme="minorHAnsi"/>
          <w:sz w:val="24"/>
          <w:szCs w:val="24"/>
        </w:rPr>
        <w:t xml:space="preserve">s is also another tactic that may increase </w:t>
      </w:r>
      <w:r w:rsidR="00D170FD">
        <w:rPr>
          <w:rFonts w:cstheme="minorHAnsi"/>
          <w:sz w:val="24"/>
          <w:szCs w:val="24"/>
        </w:rPr>
        <w:t>CC</w:t>
      </w:r>
      <w:r w:rsidR="00D63120">
        <w:rPr>
          <w:rFonts w:cstheme="minorHAnsi"/>
          <w:sz w:val="24"/>
          <w:szCs w:val="24"/>
        </w:rPr>
        <w:t xml:space="preserve"> biomass</w:t>
      </w:r>
      <w:r w:rsidR="00D170FD">
        <w:rPr>
          <w:rFonts w:cstheme="minorHAnsi"/>
          <w:sz w:val="24"/>
          <w:szCs w:val="24"/>
        </w:rPr>
        <w:t>,</w:t>
      </w:r>
      <w:r w:rsidR="00D63120">
        <w:rPr>
          <w:rFonts w:cstheme="minorHAnsi"/>
          <w:sz w:val="24"/>
          <w:szCs w:val="24"/>
        </w:rPr>
        <w:t xml:space="preserve"> but would </w:t>
      </w:r>
      <w:r w:rsidR="00D170FD">
        <w:rPr>
          <w:rFonts w:cstheme="minorHAnsi"/>
          <w:sz w:val="24"/>
          <w:szCs w:val="24"/>
        </w:rPr>
        <w:t>result in</w:t>
      </w:r>
      <w:r w:rsidR="00D63120">
        <w:rPr>
          <w:rFonts w:cstheme="minorHAnsi"/>
          <w:sz w:val="24"/>
          <w:szCs w:val="24"/>
        </w:rPr>
        <w:t xml:space="preserve"> an additional cost to producers</w:t>
      </w:r>
      <w:r w:rsidR="00D170FD">
        <w:rPr>
          <w:rFonts w:cstheme="minorHAnsi"/>
          <w:sz w:val="24"/>
          <w:szCs w:val="24"/>
        </w:rPr>
        <w:t xml:space="preserve"> and may negate nutrient </w:t>
      </w:r>
      <w:r w:rsidR="00953722">
        <w:rPr>
          <w:rFonts w:cstheme="minorHAnsi"/>
          <w:sz w:val="24"/>
          <w:szCs w:val="24"/>
        </w:rPr>
        <w:t>pollution mitigation services</w:t>
      </w:r>
      <w:r w:rsidR="00D63120">
        <w:rPr>
          <w:rFonts w:cstheme="minorHAnsi"/>
          <w:sz w:val="24"/>
          <w:szCs w:val="24"/>
        </w:rPr>
        <w:t xml:space="preserve">. </w:t>
      </w:r>
      <w:r w:rsidR="00BC4B64">
        <w:rPr>
          <w:rFonts w:cstheme="minorHAnsi"/>
          <w:sz w:val="24"/>
          <w:szCs w:val="24"/>
        </w:rPr>
        <w:t>Early fall planting may therefore be the best tactic for increasing weed suppression provided by CCs. Other ecosystem services of CCs are strongly related to CC biomass, including reduced nitrate leaching</w:t>
      </w:r>
      <w:r w:rsidR="00433478">
        <w:rPr>
          <w:rFonts w:cstheme="minorHAnsi"/>
          <w:sz w:val="24"/>
          <w:szCs w:val="24"/>
        </w:rPr>
        <w:t xml:space="preserve"> and </w:t>
      </w:r>
      <w:r w:rsidR="00B605FC">
        <w:rPr>
          <w:rFonts w:cstheme="minorHAnsi"/>
          <w:sz w:val="24"/>
          <w:szCs w:val="24"/>
        </w:rPr>
        <w:t>erosion control</w:t>
      </w:r>
      <w:r w:rsidR="00433478">
        <w:rPr>
          <w:rFonts w:cstheme="minorHAnsi"/>
          <w:sz w:val="24"/>
          <w:szCs w:val="24"/>
        </w:rPr>
        <w:t xml:space="preserve">, meaning increasing CC biomass </w:t>
      </w:r>
      <w:r w:rsidR="00953722">
        <w:rPr>
          <w:rFonts w:cstheme="minorHAnsi"/>
          <w:sz w:val="24"/>
          <w:szCs w:val="24"/>
        </w:rPr>
        <w:t xml:space="preserve">may </w:t>
      </w:r>
      <w:r w:rsidR="00433478">
        <w:rPr>
          <w:rFonts w:cstheme="minorHAnsi"/>
          <w:sz w:val="24"/>
          <w:szCs w:val="24"/>
        </w:rPr>
        <w:t>represent a multiple-win situation</w:t>
      </w:r>
      <w:r w:rsidR="00953722">
        <w:rPr>
          <w:rFonts w:cstheme="minorHAnsi"/>
          <w:sz w:val="24"/>
          <w:szCs w:val="24"/>
        </w:rPr>
        <w:t xml:space="preserve"> for environmental service</w:t>
      </w:r>
      <w:r w:rsidR="00433478">
        <w:rPr>
          <w:rFonts w:cstheme="minorHAnsi"/>
          <w:sz w:val="24"/>
          <w:szCs w:val="24"/>
        </w:rPr>
        <w:t xml:space="preserve">. </w:t>
      </w:r>
      <w:r w:rsidR="00D63120">
        <w:rPr>
          <w:rFonts w:cstheme="minorHAnsi"/>
          <w:sz w:val="24"/>
          <w:szCs w:val="24"/>
        </w:rPr>
        <w:t xml:space="preserve">Research supporting </w:t>
      </w:r>
      <w:r w:rsidR="00D170FD">
        <w:rPr>
          <w:rFonts w:cstheme="minorHAnsi"/>
          <w:sz w:val="24"/>
          <w:szCs w:val="24"/>
        </w:rPr>
        <w:t>CC</w:t>
      </w:r>
      <w:r w:rsidR="00D63120">
        <w:rPr>
          <w:rFonts w:cstheme="minorHAnsi"/>
          <w:sz w:val="24"/>
          <w:szCs w:val="24"/>
        </w:rPr>
        <w:t xml:space="preserve"> planting equipment, breeding, and other agronomic innovations will be needed to optimize </w:t>
      </w:r>
      <w:r w:rsidR="009C6443">
        <w:rPr>
          <w:rFonts w:cstheme="minorHAnsi"/>
          <w:sz w:val="24"/>
          <w:szCs w:val="24"/>
        </w:rPr>
        <w:t>CC</w:t>
      </w:r>
      <w:r w:rsidR="00D63120">
        <w:rPr>
          <w:rFonts w:cstheme="minorHAnsi"/>
          <w:sz w:val="24"/>
          <w:szCs w:val="24"/>
        </w:rPr>
        <w:t xml:space="preserve"> services such as weed control.  </w:t>
      </w:r>
    </w:p>
    <w:p w14:paraId="13E2C709" w14:textId="77777777" w:rsidR="00A91ABA" w:rsidRDefault="00A91ABA" w:rsidP="00D63120">
      <w:pPr>
        <w:pStyle w:val="NoSpacing"/>
        <w:rPr>
          <w:ins w:id="8" w:author="Andrea Basche" w:date="2019-10-07T13:19:00Z"/>
          <w:rFonts w:cstheme="minorHAnsi"/>
          <w:sz w:val="24"/>
          <w:szCs w:val="24"/>
        </w:rPr>
      </w:pPr>
    </w:p>
    <w:p w14:paraId="19455183" w14:textId="61E91A80" w:rsidR="00D63120" w:rsidRPr="00FE3D22" w:rsidRDefault="002F0521" w:rsidP="00D63120">
      <w:pPr>
        <w:pStyle w:val="NoSpacing"/>
        <w:rPr>
          <w:rFonts w:cstheme="minorHAnsi"/>
          <w:i/>
          <w:sz w:val="24"/>
          <w:szCs w:val="24"/>
          <w:rPrChange w:id="9" w:author="Andrea Basche" w:date="2019-10-07T13:25:00Z">
            <w:rPr>
              <w:rFonts w:cstheme="minorHAnsi"/>
              <w:sz w:val="24"/>
              <w:szCs w:val="24"/>
            </w:rPr>
          </w:rPrChange>
        </w:rPr>
      </w:pPr>
      <w:r>
        <w:rPr>
          <w:rFonts w:cstheme="minorHAnsi"/>
          <w:i/>
          <w:sz w:val="24"/>
          <w:szCs w:val="24"/>
        </w:rPr>
        <w:t xml:space="preserve">3.3.3 </w:t>
      </w:r>
      <w:r w:rsidR="00D63120" w:rsidRPr="00FE3D22">
        <w:rPr>
          <w:rFonts w:cstheme="minorHAnsi"/>
          <w:i/>
          <w:sz w:val="24"/>
          <w:szCs w:val="24"/>
          <w:rPrChange w:id="10" w:author="Andrea Basche" w:date="2019-10-07T13:25:00Z">
            <w:rPr>
              <w:rFonts w:cstheme="minorHAnsi"/>
              <w:sz w:val="24"/>
              <w:szCs w:val="24"/>
            </w:rPr>
          </w:rPrChange>
        </w:rPr>
        <w:t>Tillage and termination method</w:t>
      </w:r>
    </w:p>
    <w:p w14:paraId="0B9CE2AE" w14:textId="77777777" w:rsidR="00A91ABA" w:rsidRDefault="00A91ABA" w:rsidP="00D63120">
      <w:pPr>
        <w:pStyle w:val="NoSpacing"/>
        <w:rPr>
          <w:rFonts w:cstheme="minorHAnsi"/>
          <w:sz w:val="24"/>
          <w:szCs w:val="24"/>
        </w:rPr>
      </w:pPr>
    </w:p>
    <w:p w14:paraId="0EF3DC87" w14:textId="3AA96F5C" w:rsidR="00B605FC" w:rsidRDefault="00D63120" w:rsidP="00D63120">
      <w:pPr>
        <w:pStyle w:val="NoSpacing"/>
        <w:rPr>
          <w:rFonts w:cstheme="minorHAnsi"/>
          <w:color w:val="FF0000"/>
          <w:sz w:val="24"/>
          <w:szCs w:val="24"/>
        </w:rPr>
      </w:pPr>
      <w:r>
        <w:rPr>
          <w:rFonts w:cstheme="minorHAnsi"/>
          <w:sz w:val="24"/>
          <w:szCs w:val="24"/>
        </w:rPr>
        <w:t xml:space="preserve">Interestingly, </w:t>
      </w:r>
      <w:r w:rsidR="00B605FC">
        <w:rPr>
          <w:rFonts w:cstheme="minorHAnsi"/>
          <w:sz w:val="24"/>
          <w:szCs w:val="24"/>
        </w:rPr>
        <w:t xml:space="preserve">in our database </w:t>
      </w:r>
      <w:r>
        <w:rPr>
          <w:rFonts w:cstheme="minorHAnsi"/>
          <w:sz w:val="24"/>
          <w:szCs w:val="24"/>
        </w:rPr>
        <w:t xml:space="preserve">the tillage regime of the overall system had no effect on the weed suppression of the </w:t>
      </w:r>
      <w:r w:rsidR="00B605FC">
        <w:rPr>
          <w:rFonts w:cstheme="minorHAnsi"/>
          <w:sz w:val="24"/>
          <w:szCs w:val="24"/>
        </w:rPr>
        <w:t>CC</w:t>
      </w:r>
      <w:r>
        <w:rPr>
          <w:rFonts w:cstheme="minorHAnsi"/>
          <w:sz w:val="24"/>
          <w:szCs w:val="24"/>
        </w:rPr>
        <w:t xml:space="preserve"> </w:t>
      </w:r>
      <w:commentRangeStart w:id="11"/>
      <w:r>
        <w:rPr>
          <w:rFonts w:cstheme="minorHAnsi"/>
          <w:sz w:val="24"/>
          <w:szCs w:val="24"/>
        </w:rPr>
        <w:t>(</w:t>
      </w:r>
      <w:r w:rsidRPr="002972E2">
        <w:rPr>
          <w:rFonts w:cstheme="minorHAnsi"/>
          <w:color w:val="FF0000"/>
          <w:sz w:val="24"/>
          <w:szCs w:val="24"/>
        </w:rPr>
        <w:t>supplemental table X</w:t>
      </w:r>
      <w:r>
        <w:rPr>
          <w:rFonts w:cstheme="minorHAnsi"/>
          <w:sz w:val="24"/>
          <w:szCs w:val="24"/>
        </w:rPr>
        <w:t xml:space="preserve">). </w:t>
      </w:r>
      <w:commentRangeEnd w:id="11"/>
      <w:r>
        <w:rPr>
          <w:rStyle w:val="CommentReference"/>
        </w:rPr>
        <w:commentReference w:id="11"/>
      </w:r>
      <w:r w:rsidR="00B605FC">
        <w:rPr>
          <w:rFonts w:cstheme="minorHAnsi"/>
          <w:sz w:val="24"/>
          <w:szCs w:val="24"/>
        </w:rPr>
        <w:t xml:space="preserve">A previous meta-analysis found cash crop diversification significantly reduced weed density, and this effect was amplified in no-till systems </w:t>
      </w:r>
      <w:ins w:id="12" w:author="Andrea Basche" w:date="2019-10-07T13:30:00Z">
        <w:r>
          <w:rPr>
            <w:rFonts w:cstheme="minorHAnsi"/>
            <w:sz w:val="24"/>
            <w:szCs w:val="24"/>
          </w:rPr>
          <w:t>(Weisberger et al. 2019)</w:t>
        </w:r>
      </w:ins>
      <w:r w:rsidR="00B605FC">
        <w:rPr>
          <w:rFonts w:cstheme="minorHAnsi"/>
          <w:sz w:val="24"/>
          <w:szCs w:val="24"/>
        </w:rPr>
        <w:t>. For CCs, which did not reduce weed density in our study, no-till offers no advantages with regard to weed control. This is likely because cash crop diversification and incorporation of CCs are affecting</w:t>
      </w:r>
      <w:r w:rsidR="00525047">
        <w:rPr>
          <w:rFonts w:cstheme="minorHAnsi"/>
          <w:sz w:val="24"/>
          <w:szCs w:val="24"/>
        </w:rPr>
        <w:t xml:space="preserve"> different phases of the weed cycle, exemplified by the fact that cash crop diversification affected only weed density, and CC incorporation only weed biomass. </w:t>
      </w:r>
      <w:r w:rsidR="00B605FC" w:rsidRPr="00B605FC">
        <w:rPr>
          <w:rFonts w:cstheme="minorHAnsi"/>
          <w:color w:val="FF0000"/>
          <w:sz w:val="24"/>
          <w:szCs w:val="24"/>
        </w:rPr>
        <w:t>basically cash crop diversification probably increases seedling death, while CCs only reduces weed biomass.</w:t>
      </w:r>
      <w:r w:rsidR="00A91ABA">
        <w:rPr>
          <w:rFonts w:cstheme="minorHAnsi"/>
          <w:color w:val="FF0000"/>
          <w:sz w:val="24"/>
          <w:szCs w:val="24"/>
        </w:rPr>
        <w:t xml:space="preserve"> Need help explaining this. Could go in earlier section. </w:t>
      </w:r>
      <w:r w:rsidR="00B605FC" w:rsidRPr="00B605FC">
        <w:rPr>
          <w:rFonts w:cstheme="minorHAnsi"/>
          <w:color w:val="FF0000"/>
          <w:sz w:val="24"/>
          <w:szCs w:val="24"/>
        </w:rPr>
        <w:t xml:space="preserve"> </w:t>
      </w:r>
    </w:p>
    <w:p w14:paraId="7C628C48" w14:textId="512BF13D" w:rsidR="00525047" w:rsidRDefault="00525047" w:rsidP="00D63120">
      <w:pPr>
        <w:pStyle w:val="NoSpacing"/>
        <w:rPr>
          <w:rFonts w:cstheme="minorHAnsi"/>
          <w:sz w:val="24"/>
          <w:szCs w:val="24"/>
        </w:rPr>
      </w:pPr>
      <w:r>
        <w:rPr>
          <w:rFonts w:cstheme="minorHAnsi"/>
          <w:sz w:val="24"/>
          <w:szCs w:val="24"/>
        </w:rPr>
        <w:t xml:space="preserve">The </w:t>
      </w:r>
      <w:r w:rsidR="00B605FC">
        <w:rPr>
          <w:rFonts w:cstheme="minorHAnsi"/>
          <w:sz w:val="24"/>
          <w:szCs w:val="24"/>
        </w:rPr>
        <w:t xml:space="preserve">CC biomass </w:t>
      </w:r>
      <w:r>
        <w:rPr>
          <w:rFonts w:cstheme="minorHAnsi"/>
          <w:sz w:val="24"/>
          <w:szCs w:val="24"/>
        </w:rPr>
        <w:t>was</w:t>
      </w:r>
      <w:r w:rsidR="00B605FC">
        <w:rPr>
          <w:rFonts w:cstheme="minorHAnsi"/>
          <w:sz w:val="24"/>
          <w:szCs w:val="24"/>
        </w:rPr>
        <w:t xml:space="preserve"> an important predictor for weed suppression in our analysis and previous studies (</w:t>
      </w:r>
      <w:r w:rsidR="00A91ABA">
        <w:rPr>
          <w:rFonts w:eastAsia="Times New Roman" w:cstheme="minorHAnsi"/>
          <w:sz w:val="24"/>
          <w:szCs w:val="24"/>
        </w:rPr>
        <w:t>Mirsky et al. 2013, Baraibar et al. 2019</w:t>
      </w:r>
      <w:r w:rsidR="00B605FC">
        <w:rPr>
          <w:rFonts w:cstheme="minorHAnsi"/>
          <w:sz w:val="24"/>
          <w:szCs w:val="24"/>
        </w:rPr>
        <w:t>)</w:t>
      </w:r>
      <w:r>
        <w:rPr>
          <w:rFonts w:cstheme="minorHAnsi"/>
          <w:sz w:val="24"/>
          <w:szCs w:val="24"/>
        </w:rPr>
        <w:t>. Because herbicide-based termination leaves CC biomass on the soil surface</w:t>
      </w:r>
      <w:r w:rsidR="00B605FC">
        <w:rPr>
          <w:rFonts w:cstheme="minorHAnsi"/>
          <w:sz w:val="24"/>
          <w:szCs w:val="24"/>
        </w:rPr>
        <w:t xml:space="preserve">, it </w:t>
      </w:r>
      <w:r>
        <w:rPr>
          <w:rFonts w:cstheme="minorHAnsi"/>
          <w:sz w:val="24"/>
          <w:szCs w:val="24"/>
        </w:rPr>
        <w:t>was</w:t>
      </w:r>
      <w:r w:rsidR="00B605FC">
        <w:rPr>
          <w:rFonts w:cstheme="minorHAnsi"/>
          <w:sz w:val="24"/>
          <w:szCs w:val="24"/>
        </w:rPr>
        <w:t xml:space="preserve"> surprising herbicide termination </w:t>
      </w:r>
      <w:r>
        <w:rPr>
          <w:rFonts w:cstheme="minorHAnsi"/>
          <w:sz w:val="24"/>
          <w:szCs w:val="24"/>
        </w:rPr>
        <w:t xml:space="preserve">did not enhance CC-induced weed suppression. The lack of significance of termination method may indicate both allelopathy and physical interference with weed growth are both important components of CC weed suppression. </w:t>
      </w:r>
    </w:p>
    <w:p w14:paraId="5920AD0C" w14:textId="77777777" w:rsidR="00525047" w:rsidRDefault="00525047" w:rsidP="00D63120">
      <w:pPr>
        <w:pStyle w:val="NoSpacing"/>
        <w:rPr>
          <w:rFonts w:cstheme="minorHAnsi"/>
          <w:sz w:val="24"/>
          <w:szCs w:val="24"/>
        </w:rPr>
      </w:pPr>
    </w:p>
    <w:p w14:paraId="59330BA5" w14:textId="7D8BB0E1" w:rsidR="00525047" w:rsidRDefault="00525047" w:rsidP="00D63120">
      <w:pPr>
        <w:pStyle w:val="NoSpacing"/>
        <w:rPr>
          <w:rFonts w:cstheme="minorHAnsi"/>
          <w:sz w:val="24"/>
          <w:szCs w:val="24"/>
        </w:rPr>
      </w:pPr>
      <w:r>
        <w:rPr>
          <w:rFonts w:cstheme="minorHAnsi"/>
          <w:sz w:val="24"/>
          <w:szCs w:val="24"/>
        </w:rPr>
        <w:t xml:space="preserve">I’m not sure </w:t>
      </w:r>
      <w:r w:rsidR="00A91ABA">
        <w:rPr>
          <w:rFonts w:cstheme="minorHAnsi"/>
          <w:sz w:val="24"/>
          <w:szCs w:val="24"/>
        </w:rPr>
        <w:t xml:space="preserve">how this fits in, </w:t>
      </w:r>
      <w:r>
        <w:rPr>
          <w:rFonts w:cstheme="minorHAnsi"/>
          <w:sz w:val="24"/>
          <w:szCs w:val="24"/>
        </w:rPr>
        <w:t>I need to think about it:</w:t>
      </w:r>
    </w:p>
    <w:p w14:paraId="1354CA63" w14:textId="1FA006D6" w:rsidR="00D63120" w:rsidRDefault="00D63120" w:rsidP="00D63120">
      <w:pPr>
        <w:pStyle w:val="NoSpacing"/>
        <w:rPr>
          <w:rFonts w:cstheme="minorHAnsi"/>
          <w:sz w:val="24"/>
          <w:szCs w:val="24"/>
        </w:rPr>
      </w:pPr>
      <w:ins w:id="13" w:author="Andrea Basche" w:date="2019-10-07T13:28:00Z">
        <w:r>
          <w:rPr>
            <w:rFonts w:cs="Times New Roman"/>
            <w:sz w:val="24"/>
            <w:szCs w:val="24"/>
          </w:rPr>
          <w:t>Further, e</w:t>
        </w:r>
      </w:ins>
      <w:ins w:id="14" w:author="Andrea Basche" w:date="2019-10-07T13:20:00Z">
        <w:r w:rsidRPr="006B6E23">
          <w:rPr>
            <w:rFonts w:cs="Times New Roman"/>
            <w:sz w:val="24"/>
            <w:szCs w:val="24"/>
            <w:rPrChange w:id="15" w:author="Andrea Basche" w:date="2019-10-07T13:20:00Z">
              <w:rPr>
                <w:rFonts w:ascii="Times New Roman" w:hAnsi="Times New Roman" w:cs="Times New Roman"/>
                <w:sz w:val="24"/>
                <w:szCs w:val="24"/>
              </w:rPr>
            </w:rPrChange>
          </w:rPr>
          <w:t xml:space="preserve">vidence from studies in the southeast suggests that herbicides applied later in the season or with residual action were most effective at weed control in tandem with </w:t>
        </w:r>
      </w:ins>
      <w:r w:rsidR="005A3AFD">
        <w:rPr>
          <w:rFonts w:cs="Times New Roman"/>
          <w:sz w:val="24"/>
          <w:szCs w:val="24"/>
        </w:rPr>
        <w:t>CCs</w:t>
      </w:r>
      <w:ins w:id="16" w:author="Andrea Basche" w:date="2019-10-07T13:20:00Z">
        <w:r w:rsidRPr="006B6E23">
          <w:rPr>
            <w:rFonts w:cs="Times New Roman"/>
            <w:sz w:val="24"/>
            <w:szCs w:val="24"/>
            <w:rPrChange w:id="17" w:author="Andrea Basche" w:date="2019-10-07T13:20:00Z">
              <w:rPr>
                <w:rFonts w:ascii="Times New Roman" w:hAnsi="Times New Roman" w:cs="Times New Roman"/>
                <w:sz w:val="24"/>
                <w:szCs w:val="24"/>
              </w:rPr>
            </w:rPrChange>
          </w:rPr>
          <w:t xml:space="preserve"> (Norsworthy et al. 2016; Wiggins et al. 2014; Montgomery et al. 2018).</w:t>
        </w:r>
      </w:ins>
    </w:p>
    <w:p w14:paraId="36E4E97E" w14:textId="77777777" w:rsidR="00D63120" w:rsidRDefault="00D63120" w:rsidP="00D63120">
      <w:pPr>
        <w:pStyle w:val="NoSpacing"/>
        <w:rPr>
          <w:rFonts w:cstheme="minorHAnsi"/>
          <w:sz w:val="24"/>
          <w:szCs w:val="24"/>
        </w:rPr>
      </w:pPr>
    </w:p>
    <w:p w14:paraId="2B070D36" w14:textId="77777777" w:rsidR="00D63120" w:rsidRDefault="00D63120" w:rsidP="00B73B09">
      <w:pPr>
        <w:pStyle w:val="NoSpacing"/>
        <w:rPr>
          <w:rFonts w:cstheme="minorHAnsi"/>
          <w:sz w:val="24"/>
          <w:szCs w:val="24"/>
        </w:rPr>
      </w:pPr>
    </w:p>
    <w:p w14:paraId="7713B216" w14:textId="47E7C4F4" w:rsidR="009C6443" w:rsidRPr="009C6443" w:rsidRDefault="009C6443" w:rsidP="009C6443">
      <w:pPr>
        <w:pStyle w:val="NoSpacing"/>
        <w:rPr>
          <w:rFonts w:cstheme="minorHAnsi"/>
          <w:b/>
          <w:sz w:val="24"/>
          <w:szCs w:val="24"/>
          <w:u w:val="single"/>
        </w:rPr>
      </w:pPr>
      <w:r w:rsidRPr="009C6443">
        <w:rPr>
          <w:rFonts w:cstheme="minorHAnsi"/>
          <w:b/>
          <w:sz w:val="24"/>
          <w:szCs w:val="24"/>
          <w:u w:val="single"/>
        </w:rPr>
        <w:t>3.4 Tradeoffs in managing weeds and cash crop yields</w:t>
      </w:r>
    </w:p>
    <w:p w14:paraId="49A3F36C" w14:textId="77777777" w:rsidR="009C6443" w:rsidRDefault="009C6443" w:rsidP="009C6443">
      <w:pPr>
        <w:pStyle w:val="NoSpacing"/>
        <w:rPr>
          <w:ins w:id="18" w:author="Andrea Basche" w:date="2019-10-07T13:47:00Z"/>
          <w:rFonts w:cstheme="minorHAnsi"/>
          <w:sz w:val="24"/>
          <w:szCs w:val="24"/>
        </w:rPr>
      </w:pPr>
    </w:p>
    <w:p w14:paraId="408706A2" w14:textId="67150377" w:rsidR="005C31E7" w:rsidRDefault="009C6443" w:rsidP="009C6443">
      <w:pPr>
        <w:pStyle w:val="NoSpacing"/>
        <w:rPr>
          <w:rFonts w:cstheme="minorHAnsi"/>
          <w:sz w:val="24"/>
          <w:szCs w:val="24"/>
        </w:rPr>
      </w:pPr>
      <w:r>
        <w:rPr>
          <w:rFonts w:cstheme="minorHAnsi"/>
          <w:sz w:val="24"/>
          <w:szCs w:val="24"/>
        </w:rPr>
        <w:t>Other meta-analyses have looked specifically at the effects of CCs on subsequent cash crop yields (Miguez et al. 200</w:t>
      </w:r>
      <w:ins w:id="19" w:author="Andrea Basche" w:date="2019-10-07T12:53:00Z">
        <w:r>
          <w:rPr>
            <w:rFonts w:cstheme="minorHAnsi"/>
            <w:sz w:val="24"/>
            <w:szCs w:val="24"/>
          </w:rPr>
          <w:t>5</w:t>
        </w:r>
      </w:ins>
      <w:r>
        <w:rPr>
          <w:rFonts w:cstheme="minorHAnsi"/>
          <w:sz w:val="24"/>
          <w:szCs w:val="24"/>
        </w:rPr>
        <w:t>, Marcillo et al. 201</w:t>
      </w:r>
      <w:ins w:id="20" w:author="Andrea Basche" w:date="2019-10-07T12:53:00Z">
        <w:r>
          <w:rPr>
            <w:rFonts w:cstheme="minorHAnsi"/>
            <w:sz w:val="24"/>
            <w:szCs w:val="24"/>
          </w:rPr>
          <w:t>7</w:t>
        </w:r>
      </w:ins>
      <w:r>
        <w:rPr>
          <w:rFonts w:cstheme="minorHAnsi"/>
          <w:sz w:val="24"/>
          <w:szCs w:val="24"/>
        </w:rPr>
        <w:t>)</w:t>
      </w:r>
      <w:r w:rsidR="00A91ABA">
        <w:rPr>
          <w:rFonts w:cstheme="minorHAnsi"/>
          <w:sz w:val="24"/>
          <w:szCs w:val="24"/>
        </w:rPr>
        <w:t xml:space="preserve">, showing grass CCs have a neutral effect on yields, while </w:t>
      </w:r>
      <w:r w:rsidR="005C31E7">
        <w:rPr>
          <w:rFonts w:cstheme="minorHAnsi"/>
          <w:sz w:val="24"/>
          <w:szCs w:val="24"/>
        </w:rPr>
        <w:t>mixes and legumes</w:t>
      </w:r>
      <w:r w:rsidR="00A91ABA">
        <w:rPr>
          <w:rFonts w:cstheme="minorHAnsi"/>
          <w:sz w:val="24"/>
          <w:szCs w:val="24"/>
        </w:rPr>
        <w:t xml:space="preserve"> have positive </w:t>
      </w:r>
      <w:r w:rsidR="005C31E7">
        <w:rPr>
          <w:rFonts w:cstheme="minorHAnsi"/>
          <w:sz w:val="24"/>
          <w:szCs w:val="24"/>
        </w:rPr>
        <w:t>effects. H</w:t>
      </w:r>
      <w:r>
        <w:rPr>
          <w:rFonts w:cstheme="minorHAnsi"/>
          <w:sz w:val="24"/>
          <w:szCs w:val="24"/>
        </w:rPr>
        <w:t>owever</w:t>
      </w:r>
      <w:r w:rsidR="003F4582">
        <w:rPr>
          <w:rFonts w:cstheme="minorHAnsi"/>
          <w:sz w:val="24"/>
          <w:szCs w:val="24"/>
        </w:rPr>
        <w:t>,</w:t>
      </w:r>
      <w:r>
        <w:rPr>
          <w:rFonts w:cstheme="minorHAnsi"/>
          <w:sz w:val="24"/>
          <w:szCs w:val="24"/>
        </w:rPr>
        <w:t xml:space="preserve"> assessing whether there is a trade-off in managing CCs for weed control versus yield maintenance is a useful question. In our data</w:t>
      </w:r>
      <w:r w:rsidR="005C31E7">
        <w:rPr>
          <w:rFonts w:cstheme="minorHAnsi"/>
          <w:sz w:val="24"/>
          <w:szCs w:val="24"/>
        </w:rPr>
        <w:t xml:space="preserve">set, </w:t>
      </w:r>
      <w:r w:rsidR="003F4582">
        <w:rPr>
          <w:rFonts w:cstheme="minorHAnsi"/>
          <w:sz w:val="24"/>
          <w:szCs w:val="24"/>
        </w:rPr>
        <w:t xml:space="preserve">we had 71 comparisons for yield in CC and no-CC treatments. In our dataset, CCs had a borderline negative effect on yields (p=0.07), with a mean 27% reduction in cash crop yields. </w:t>
      </w:r>
      <w:r w:rsidR="00211583">
        <w:rPr>
          <w:rFonts w:cstheme="minorHAnsi"/>
          <w:sz w:val="24"/>
          <w:szCs w:val="24"/>
        </w:rPr>
        <w:t xml:space="preserve">In our dataset, the type of CC did not significantly affect the yield response. </w:t>
      </w:r>
      <w:r w:rsidR="003F4582">
        <w:rPr>
          <w:rFonts w:cstheme="minorHAnsi"/>
          <w:sz w:val="24"/>
          <w:szCs w:val="24"/>
        </w:rPr>
        <w:t xml:space="preserve">Some yield comparisons had both weed biomass and density measurements, resulting in </w:t>
      </w:r>
      <w:r w:rsidR="003F4582" w:rsidRPr="005C31E7">
        <w:rPr>
          <w:rFonts w:cstheme="minorHAnsi"/>
          <w:sz w:val="24"/>
          <w:szCs w:val="24"/>
        </w:rPr>
        <w:t>109</w:t>
      </w:r>
      <w:r w:rsidR="003F4582">
        <w:rPr>
          <w:rFonts w:cstheme="minorHAnsi"/>
          <w:sz w:val="24"/>
          <w:szCs w:val="24"/>
        </w:rPr>
        <w:t xml:space="preserve"> comparisons where both a weed (biomass or density) and yield response to CCing were reported. </w:t>
      </w:r>
      <w:r w:rsidR="005C31E7">
        <w:rPr>
          <w:rFonts w:cstheme="minorHAnsi"/>
          <w:sz w:val="24"/>
          <w:szCs w:val="24"/>
        </w:rPr>
        <w:t>Using this data, w</w:t>
      </w:r>
      <w:r>
        <w:rPr>
          <w:rFonts w:cstheme="minorHAnsi"/>
          <w:sz w:val="24"/>
          <w:szCs w:val="24"/>
        </w:rPr>
        <w:t xml:space="preserve">e found a no indication </w:t>
      </w:r>
      <w:r w:rsidR="00211583">
        <w:rPr>
          <w:rFonts w:cstheme="minorHAnsi"/>
          <w:sz w:val="24"/>
          <w:szCs w:val="24"/>
        </w:rPr>
        <w:t xml:space="preserve">of </w:t>
      </w:r>
      <w:r>
        <w:rPr>
          <w:rFonts w:cstheme="minorHAnsi"/>
          <w:sz w:val="24"/>
          <w:szCs w:val="24"/>
        </w:rPr>
        <w:t xml:space="preserve">a tradeoff </w:t>
      </w:r>
      <w:r w:rsidR="00211583">
        <w:rPr>
          <w:rFonts w:cstheme="minorHAnsi"/>
          <w:sz w:val="24"/>
          <w:szCs w:val="24"/>
        </w:rPr>
        <w:t>between yield and weed control</w:t>
      </w:r>
      <w:r>
        <w:rPr>
          <w:rFonts w:cstheme="minorHAnsi"/>
          <w:sz w:val="24"/>
          <w:szCs w:val="24"/>
        </w:rPr>
        <w:t xml:space="preserve"> (Chi-square statistic = 1.78, p-value=0.18), with decreased cash crop yields being equally likely in scenarios with more or less weed pressure</w:t>
      </w:r>
      <w:r w:rsidR="005C31E7">
        <w:rPr>
          <w:rFonts w:cstheme="minorHAnsi"/>
          <w:sz w:val="24"/>
          <w:szCs w:val="24"/>
        </w:rPr>
        <w:t xml:space="preserve"> (supplementary material</w:t>
      </w:r>
      <w:r w:rsidR="00211583">
        <w:rPr>
          <w:rFonts w:cstheme="minorHAnsi"/>
          <w:sz w:val="24"/>
          <w:szCs w:val="24"/>
        </w:rPr>
        <w:t xml:space="preserve"> figure</w:t>
      </w:r>
      <w:r w:rsidR="005C31E7">
        <w:rPr>
          <w:rFonts w:cstheme="minorHAnsi"/>
          <w:sz w:val="24"/>
          <w:szCs w:val="24"/>
        </w:rPr>
        <w:t xml:space="preserve">). </w:t>
      </w:r>
      <w:r w:rsidR="003F4582">
        <w:rPr>
          <w:rFonts w:cstheme="minorHAnsi"/>
          <w:sz w:val="24"/>
          <w:szCs w:val="24"/>
        </w:rPr>
        <w:t>Additionally, there was a</w:t>
      </w:r>
      <w:r w:rsidR="00211583">
        <w:rPr>
          <w:rFonts w:cstheme="minorHAnsi"/>
          <w:sz w:val="24"/>
          <w:szCs w:val="24"/>
        </w:rPr>
        <w:t xml:space="preserve"> borderline</w:t>
      </w:r>
      <w:r w:rsidR="003F4582">
        <w:rPr>
          <w:rFonts w:cstheme="minorHAnsi"/>
          <w:sz w:val="24"/>
          <w:szCs w:val="24"/>
        </w:rPr>
        <w:t xml:space="preserve"> significant effect of CC biomass on yield response, with higher </w:t>
      </w:r>
      <w:r w:rsidR="00211583">
        <w:rPr>
          <w:rFonts w:cstheme="minorHAnsi"/>
          <w:sz w:val="24"/>
          <w:szCs w:val="24"/>
        </w:rPr>
        <w:t>CC biomass being associated with less severe yield reductions (p = 0.09), again indicating that in our dataset better weed control from CCs did not correspond to higher yield penalties.</w:t>
      </w:r>
      <w:r w:rsidR="00211583" w:rsidRPr="00211583">
        <w:rPr>
          <w:rFonts w:cstheme="minorHAnsi"/>
          <w:sz w:val="24"/>
          <w:szCs w:val="24"/>
        </w:rPr>
        <w:t xml:space="preserve"> </w:t>
      </w:r>
      <w:r w:rsidR="00211583">
        <w:rPr>
          <w:rFonts w:cstheme="minorHAnsi"/>
          <w:sz w:val="24"/>
          <w:szCs w:val="24"/>
        </w:rPr>
        <w:t>While managing CCs for yield versus weed control may not be at odds, they may not be complimentary. In our database only 23% of the comparisons exhibited a ‘win-win’ situation, with a concomitant increase in cash crop yield and decrease in weed pressure (Fig. 4). Using a random forest model, we found no factors that were strong predictors of whether an observation would fall in the win-win category, suggesting maximizing cash crop yields and weed suppression may not have overlapping management strategies.</w:t>
      </w:r>
      <w:r w:rsidR="00211583" w:rsidRPr="00BB55FA">
        <w:rPr>
          <w:rFonts w:cstheme="minorHAnsi"/>
          <w:color w:val="FF0000"/>
          <w:sz w:val="24"/>
          <w:szCs w:val="24"/>
        </w:rPr>
        <w:t xml:space="preserve"> </w:t>
      </w:r>
      <w:r w:rsidR="00211583">
        <w:rPr>
          <w:rFonts w:cstheme="minorHAnsi"/>
          <w:sz w:val="24"/>
          <w:szCs w:val="24"/>
        </w:rPr>
        <w:t xml:space="preserve"> </w:t>
      </w:r>
    </w:p>
    <w:p w14:paraId="431A240C" w14:textId="68C37F93" w:rsidR="005C31E7" w:rsidRDefault="00211583" w:rsidP="009C6443">
      <w:pPr>
        <w:pStyle w:val="NoSpacing"/>
        <w:rPr>
          <w:rFonts w:cstheme="minorHAnsi"/>
          <w:sz w:val="24"/>
          <w:szCs w:val="24"/>
        </w:rPr>
      </w:pPr>
      <w:r>
        <w:rPr>
          <w:rFonts w:cstheme="minorHAnsi"/>
          <w:sz w:val="24"/>
          <w:szCs w:val="24"/>
        </w:rPr>
        <w:t xml:space="preserve"> </w:t>
      </w:r>
    </w:p>
    <w:tbl>
      <w:tblPr>
        <w:tblStyle w:val="TableGrid"/>
        <w:tblW w:w="0" w:type="auto"/>
        <w:tblLook w:val="04A0" w:firstRow="1" w:lastRow="0" w:firstColumn="1" w:lastColumn="0" w:noHBand="0" w:noVBand="1"/>
      </w:tblPr>
      <w:tblGrid>
        <w:gridCol w:w="9350"/>
      </w:tblGrid>
      <w:tr w:rsidR="009C6443" w14:paraId="047356DC" w14:textId="77777777" w:rsidTr="00FA0990">
        <w:tc>
          <w:tcPr>
            <w:tcW w:w="9350" w:type="dxa"/>
          </w:tcPr>
          <w:p w14:paraId="6D7A35EA" w14:textId="3DC246B0" w:rsidR="009C6443" w:rsidRDefault="00F0573E" w:rsidP="00FA0990">
            <w:pPr>
              <w:pStyle w:val="NoSpacing"/>
              <w:rPr>
                <w:rFonts w:cstheme="minorHAnsi"/>
                <w:sz w:val="24"/>
                <w:szCs w:val="24"/>
              </w:rPr>
            </w:pPr>
            <w:r>
              <w:rPr>
                <w:noProof/>
              </w:rPr>
              <w:lastRenderedPageBreak/>
              <w:drawing>
                <wp:inline distT="0" distB="0" distL="0" distR="0" wp14:anchorId="513BC547" wp14:editId="513372A7">
                  <wp:extent cx="4754880" cy="4572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4880" cy="4572000"/>
                          </a:xfrm>
                          <a:prstGeom prst="rect">
                            <a:avLst/>
                          </a:prstGeom>
                          <a:noFill/>
                          <a:ln>
                            <a:noFill/>
                          </a:ln>
                        </pic:spPr>
                      </pic:pic>
                    </a:graphicData>
                  </a:graphic>
                </wp:inline>
              </w:drawing>
            </w:r>
          </w:p>
        </w:tc>
      </w:tr>
      <w:tr w:rsidR="009C6443" w14:paraId="116C7C5E" w14:textId="77777777" w:rsidTr="00FA0990">
        <w:tc>
          <w:tcPr>
            <w:tcW w:w="9350" w:type="dxa"/>
          </w:tcPr>
          <w:p w14:paraId="57D7EB58" w14:textId="50500FE5" w:rsidR="009C6443" w:rsidRPr="005C31E7" w:rsidRDefault="005C31E7" w:rsidP="00FA0990">
            <w:pPr>
              <w:pStyle w:val="NoSpacing"/>
              <w:rPr>
                <w:rFonts w:cstheme="minorHAnsi"/>
                <w:sz w:val="24"/>
                <w:szCs w:val="24"/>
              </w:rPr>
            </w:pPr>
            <w:r w:rsidRPr="005C31E7">
              <w:rPr>
                <w:rFonts w:cstheme="minorHAnsi"/>
                <w:b/>
                <w:sz w:val="24"/>
                <w:szCs w:val="24"/>
              </w:rPr>
              <w:t>Figure 4</w:t>
            </w:r>
            <w:r>
              <w:rPr>
                <w:rFonts w:cstheme="minorHAnsi"/>
                <w:b/>
                <w:sz w:val="24"/>
                <w:szCs w:val="24"/>
              </w:rPr>
              <w:t xml:space="preserve"> </w:t>
            </w:r>
            <w:r>
              <w:rPr>
                <w:rFonts w:cstheme="minorHAnsi"/>
                <w:sz w:val="24"/>
                <w:szCs w:val="24"/>
              </w:rPr>
              <w:t xml:space="preserve">Comparisons where cover crops increased cash crop yields and reduced </w:t>
            </w:r>
            <w:r w:rsidR="00F0573E">
              <w:rPr>
                <w:rFonts w:cstheme="minorHAnsi"/>
                <w:sz w:val="24"/>
                <w:szCs w:val="24"/>
              </w:rPr>
              <w:t>weed biomass (circles) or density (triangles)</w:t>
            </w:r>
            <w:r>
              <w:rPr>
                <w:rFonts w:cstheme="minorHAnsi"/>
                <w:sz w:val="24"/>
                <w:szCs w:val="24"/>
              </w:rPr>
              <w:t xml:space="preserve"> made up 23% of the </w:t>
            </w:r>
            <w:r w:rsidR="00F0573E">
              <w:rPr>
                <w:rFonts w:cstheme="minorHAnsi"/>
                <w:sz w:val="24"/>
                <w:szCs w:val="24"/>
              </w:rPr>
              <w:t xml:space="preserve">points (gray quadrant), with yield decreases being equally as likely to be associated with an increase or decrease in weeds </w:t>
            </w:r>
          </w:p>
        </w:tc>
      </w:tr>
    </w:tbl>
    <w:p w14:paraId="2F021A92" w14:textId="77777777" w:rsidR="00211583" w:rsidRDefault="00211583" w:rsidP="00211583">
      <w:pPr>
        <w:pStyle w:val="NoSpacing"/>
        <w:rPr>
          <w:rFonts w:cstheme="minorHAnsi"/>
          <w:sz w:val="24"/>
          <w:szCs w:val="24"/>
        </w:rPr>
      </w:pPr>
    </w:p>
    <w:p w14:paraId="1FC31DA5" w14:textId="7EC229A7" w:rsidR="00365DB0" w:rsidRDefault="00211583" w:rsidP="00211583">
      <w:pPr>
        <w:pStyle w:val="NoSpacing"/>
        <w:rPr>
          <w:rFonts w:cstheme="minorHAnsi"/>
          <w:b/>
          <w:sz w:val="28"/>
          <w:szCs w:val="24"/>
          <w:u w:val="single"/>
        </w:rPr>
      </w:pPr>
      <w:r>
        <w:rPr>
          <w:rFonts w:cstheme="minorHAnsi"/>
          <w:sz w:val="24"/>
          <w:szCs w:val="24"/>
        </w:rPr>
        <w:t xml:space="preserve">Although we did not see a significant effect of CC type on yields, yield-focused studies with more comparisons found the species of CC is one of the most important management choices affecting CC services (Marcillo and Miguez 2014). This indicates choosing a CC species to maximize cash crop yields versus weed suppression may be at odds.  </w:t>
      </w:r>
    </w:p>
    <w:p w14:paraId="1AC8C0C2" w14:textId="7EAC4B38" w:rsidR="002272F1" w:rsidRDefault="002272F1" w:rsidP="00B73B09">
      <w:pPr>
        <w:pStyle w:val="NoSpacing"/>
        <w:rPr>
          <w:rFonts w:cstheme="minorHAnsi"/>
          <w:b/>
          <w:sz w:val="28"/>
          <w:szCs w:val="24"/>
          <w:u w:val="single"/>
        </w:rPr>
      </w:pPr>
    </w:p>
    <w:p w14:paraId="32CE9649" w14:textId="10504F70" w:rsidR="00211583" w:rsidRDefault="002272F1" w:rsidP="00211583">
      <w:pPr>
        <w:pStyle w:val="NoSpacing"/>
        <w:rPr>
          <w:rFonts w:cstheme="minorHAnsi"/>
          <w:sz w:val="24"/>
          <w:szCs w:val="24"/>
        </w:rPr>
      </w:pPr>
      <w:r>
        <w:rPr>
          <w:rFonts w:cstheme="minorHAnsi"/>
          <w:sz w:val="24"/>
          <w:szCs w:val="24"/>
        </w:rPr>
        <w:t>One</w:t>
      </w:r>
      <w:r w:rsidR="003F4E00">
        <w:rPr>
          <w:rFonts w:cstheme="minorHAnsi"/>
          <w:sz w:val="24"/>
          <w:szCs w:val="24"/>
        </w:rPr>
        <w:t xml:space="preserve"> concerning trend is the extremeness of the responses for decreased yield. While other meta-analyses have looked at </w:t>
      </w:r>
      <w:r w:rsidR="003F4E00" w:rsidRPr="003F4E00">
        <w:rPr>
          <w:rFonts w:cstheme="minorHAnsi"/>
          <w:i/>
          <w:sz w:val="24"/>
          <w:szCs w:val="24"/>
        </w:rPr>
        <w:t>average</w:t>
      </w:r>
      <w:r w:rsidR="003F4E00">
        <w:rPr>
          <w:rFonts w:cstheme="minorHAnsi"/>
          <w:sz w:val="24"/>
          <w:szCs w:val="24"/>
        </w:rPr>
        <w:t xml:space="preserve"> yield responses, the question of whether CCs can stabilize yields or expose producers to additional risks has not been directly addressed. Our database indicates that while CCs </w:t>
      </w:r>
      <w:r w:rsidR="00211583">
        <w:rPr>
          <w:rFonts w:cstheme="minorHAnsi"/>
          <w:sz w:val="24"/>
          <w:szCs w:val="24"/>
        </w:rPr>
        <w:t xml:space="preserve">have a slightly negative effect on yields </w:t>
      </w:r>
      <w:r w:rsidR="003F4E00">
        <w:rPr>
          <w:rFonts w:cstheme="minorHAnsi"/>
          <w:sz w:val="24"/>
          <w:szCs w:val="24"/>
        </w:rPr>
        <w:t>on average</w:t>
      </w:r>
      <w:r w:rsidR="00F0573E">
        <w:rPr>
          <w:rFonts w:cstheme="minorHAnsi"/>
          <w:sz w:val="24"/>
          <w:szCs w:val="24"/>
        </w:rPr>
        <w:t xml:space="preserve"> (p=0.07)</w:t>
      </w:r>
      <w:r w:rsidR="003F4E00">
        <w:rPr>
          <w:rFonts w:cstheme="minorHAnsi"/>
          <w:sz w:val="24"/>
          <w:szCs w:val="24"/>
        </w:rPr>
        <w:t xml:space="preserve">, yield decreases, when they do occur, are more severe than yield increases (Fig. </w:t>
      </w:r>
      <w:r>
        <w:rPr>
          <w:rFonts w:cstheme="minorHAnsi"/>
          <w:sz w:val="24"/>
          <w:szCs w:val="24"/>
        </w:rPr>
        <w:t>4</w:t>
      </w:r>
      <w:r w:rsidR="003F4E00">
        <w:rPr>
          <w:rFonts w:cstheme="minorHAnsi"/>
          <w:sz w:val="24"/>
          <w:szCs w:val="24"/>
        </w:rPr>
        <w:t xml:space="preserve">). </w:t>
      </w:r>
      <w:r w:rsidR="00211583">
        <w:rPr>
          <w:rFonts w:cstheme="minorHAnsi"/>
          <w:sz w:val="24"/>
          <w:szCs w:val="24"/>
        </w:rPr>
        <w:t xml:space="preserve">A caveat to these results is that weed researchers may not manage experiments to maximize yields. For example, if a CC produces poor weed control, a producer would likely respond with additional weed control tactics, while in a research setting one may allow the weeds to continue to grow in order to assess what effect they </w:t>
      </w:r>
      <w:r w:rsidR="00211583" w:rsidRPr="002272F1">
        <w:rPr>
          <w:rFonts w:cstheme="minorHAnsi"/>
          <w:i/>
          <w:sz w:val="24"/>
          <w:szCs w:val="24"/>
        </w:rPr>
        <w:t>would</w:t>
      </w:r>
      <w:r w:rsidR="00211583">
        <w:rPr>
          <w:rFonts w:cstheme="minorHAnsi"/>
          <w:sz w:val="24"/>
          <w:szCs w:val="24"/>
        </w:rPr>
        <w:t xml:space="preserve"> have on yield if not controlled. This is an area that merits further research.</w:t>
      </w:r>
    </w:p>
    <w:p w14:paraId="6AA0A8EE" w14:textId="22D1CB8A" w:rsidR="003F4E00" w:rsidRDefault="003F4E00" w:rsidP="00B73B09">
      <w:pPr>
        <w:pStyle w:val="NoSpacing"/>
        <w:rPr>
          <w:rFonts w:cstheme="minorHAnsi"/>
          <w:b/>
          <w:sz w:val="28"/>
          <w:szCs w:val="24"/>
          <w:u w:val="single"/>
        </w:rPr>
      </w:pPr>
    </w:p>
    <w:p w14:paraId="3169BBDD" w14:textId="77777777" w:rsidR="003F4E00" w:rsidRPr="002F0521" w:rsidRDefault="003F4E00" w:rsidP="00B73B09">
      <w:pPr>
        <w:pStyle w:val="NoSpacing"/>
        <w:rPr>
          <w:rFonts w:cstheme="minorHAnsi"/>
          <w:b/>
          <w:sz w:val="28"/>
          <w:szCs w:val="24"/>
          <w:u w:val="single"/>
        </w:rPr>
      </w:pPr>
    </w:p>
    <w:p w14:paraId="76198622" w14:textId="573FEC7E" w:rsidR="00365DB0" w:rsidRPr="009C6443" w:rsidRDefault="002F0521" w:rsidP="00365DB0">
      <w:pPr>
        <w:pStyle w:val="NoSpacing"/>
        <w:rPr>
          <w:rFonts w:cstheme="minorHAnsi"/>
          <w:b/>
          <w:sz w:val="24"/>
          <w:szCs w:val="24"/>
          <w:u w:val="single"/>
        </w:rPr>
      </w:pPr>
      <w:r w:rsidRPr="009C6443">
        <w:rPr>
          <w:rFonts w:cstheme="minorHAnsi"/>
          <w:b/>
          <w:sz w:val="24"/>
          <w:szCs w:val="24"/>
          <w:u w:val="single"/>
        </w:rPr>
        <w:t>3.</w:t>
      </w:r>
      <w:r w:rsidR="009C6443" w:rsidRPr="009C6443">
        <w:rPr>
          <w:rFonts w:cstheme="minorHAnsi"/>
          <w:b/>
          <w:sz w:val="24"/>
          <w:szCs w:val="24"/>
          <w:u w:val="single"/>
        </w:rPr>
        <w:t>5</w:t>
      </w:r>
      <w:r w:rsidRPr="009C6443">
        <w:rPr>
          <w:rFonts w:cstheme="minorHAnsi"/>
          <w:b/>
          <w:sz w:val="24"/>
          <w:szCs w:val="24"/>
          <w:u w:val="single"/>
        </w:rPr>
        <w:t xml:space="preserve"> </w:t>
      </w:r>
      <w:r w:rsidR="00365DB0" w:rsidRPr="009C6443">
        <w:rPr>
          <w:rFonts w:cstheme="minorHAnsi"/>
          <w:b/>
          <w:sz w:val="24"/>
          <w:szCs w:val="24"/>
          <w:u w:val="single"/>
        </w:rPr>
        <w:t>Environment</w:t>
      </w:r>
      <w:r w:rsidR="00866311" w:rsidRPr="009C6443">
        <w:rPr>
          <w:rFonts w:cstheme="minorHAnsi"/>
          <w:b/>
          <w:sz w:val="24"/>
          <w:szCs w:val="24"/>
          <w:u w:val="single"/>
        </w:rPr>
        <w:t xml:space="preserve">al </w:t>
      </w:r>
      <w:r w:rsidR="009C6443" w:rsidRPr="009C6443">
        <w:rPr>
          <w:rFonts w:cstheme="minorHAnsi"/>
          <w:b/>
          <w:sz w:val="24"/>
          <w:szCs w:val="24"/>
          <w:u w:val="single"/>
        </w:rPr>
        <w:t>and experimental c</w:t>
      </w:r>
      <w:r w:rsidR="00866311" w:rsidRPr="009C6443">
        <w:rPr>
          <w:rFonts w:cstheme="minorHAnsi"/>
          <w:b/>
          <w:sz w:val="24"/>
          <w:szCs w:val="24"/>
          <w:u w:val="single"/>
        </w:rPr>
        <w:t>ontext</w:t>
      </w:r>
    </w:p>
    <w:p w14:paraId="75A25396" w14:textId="77777777" w:rsidR="009C6443" w:rsidRDefault="009C6443" w:rsidP="00365DB0">
      <w:pPr>
        <w:pStyle w:val="NoSpacing"/>
        <w:rPr>
          <w:rFonts w:cstheme="minorHAnsi"/>
          <w:sz w:val="24"/>
          <w:szCs w:val="24"/>
        </w:rPr>
      </w:pPr>
    </w:p>
    <w:p w14:paraId="4F4B9991" w14:textId="224E5E32" w:rsidR="00365DB0" w:rsidRPr="00365DB0" w:rsidRDefault="00365DB0" w:rsidP="00365DB0">
      <w:pPr>
        <w:pStyle w:val="NoSpacing"/>
        <w:rPr>
          <w:rFonts w:cstheme="minorHAnsi"/>
          <w:sz w:val="24"/>
          <w:szCs w:val="24"/>
        </w:rPr>
      </w:pPr>
      <w:r>
        <w:rPr>
          <w:rFonts w:cstheme="minorHAnsi"/>
          <w:sz w:val="24"/>
          <w:szCs w:val="24"/>
        </w:rPr>
        <w:t>We found the context under which the trials were done (aridity ind</w:t>
      </w:r>
      <w:r w:rsidR="00866311">
        <w:rPr>
          <w:rFonts w:cstheme="minorHAnsi"/>
          <w:sz w:val="24"/>
          <w:szCs w:val="24"/>
        </w:rPr>
        <w:t>ex, soil type, soil OM) had no significant</w:t>
      </w:r>
      <w:r>
        <w:rPr>
          <w:rFonts w:cstheme="minorHAnsi"/>
          <w:sz w:val="24"/>
          <w:szCs w:val="24"/>
        </w:rPr>
        <w:t xml:space="preserve"> </w:t>
      </w:r>
      <w:r w:rsidR="00866311">
        <w:rPr>
          <w:rFonts w:cstheme="minorHAnsi"/>
          <w:sz w:val="24"/>
          <w:szCs w:val="24"/>
        </w:rPr>
        <w:t>e</w:t>
      </w:r>
      <w:r>
        <w:rPr>
          <w:rFonts w:cstheme="minorHAnsi"/>
          <w:sz w:val="24"/>
          <w:szCs w:val="24"/>
        </w:rPr>
        <w:t>ffect on the outcomes of the research</w:t>
      </w:r>
      <w:r w:rsidR="002272F1">
        <w:rPr>
          <w:rFonts w:cstheme="minorHAnsi"/>
          <w:sz w:val="24"/>
          <w:szCs w:val="24"/>
        </w:rPr>
        <w:t xml:space="preserve"> (supplementary materials)</w:t>
      </w:r>
      <w:r>
        <w:rPr>
          <w:rFonts w:cstheme="minorHAnsi"/>
          <w:sz w:val="24"/>
          <w:szCs w:val="24"/>
        </w:rPr>
        <w:t xml:space="preserve">. </w:t>
      </w:r>
      <w:r w:rsidR="00525047">
        <w:rPr>
          <w:rFonts w:cstheme="minorHAnsi"/>
          <w:sz w:val="24"/>
          <w:szCs w:val="24"/>
        </w:rPr>
        <w:t xml:space="preserve">This is not surprising because our indices are static. </w:t>
      </w:r>
      <w:commentRangeStart w:id="21"/>
      <w:ins w:id="22" w:author="Andrea Basche" w:date="2019-10-07T13:32:00Z">
        <w:r w:rsidR="00FE3D22">
          <w:rPr>
            <w:rFonts w:cstheme="minorHAnsi"/>
            <w:sz w:val="24"/>
            <w:szCs w:val="24"/>
          </w:rPr>
          <w:t>In</w:t>
        </w:r>
      </w:ins>
      <w:commentRangeEnd w:id="21"/>
      <w:r w:rsidR="00525047">
        <w:rPr>
          <w:rStyle w:val="CommentReference"/>
        </w:rPr>
        <w:commentReference w:id="21"/>
      </w:r>
      <w:ins w:id="23" w:author="Andrea Basche" w:date="2019-10-07T13:32:00Z">
        <w:r w:rsidR="00FE3D22">
          <w:rPr>
            <w:rFonts w:cstheme="minorHAnsi"/>
            <w:sz w:val="24"/>
            <w:szCs w:val="24"/>
          </w:rPr>
          <w:t xml:space="preserve"> other words this suggests that the environment under which a cover crop is grown is less important at determining its efficacy to control weeds than management factors. This runs somewhat contrary to the conventional recommendations which suggest that “one size does not fit all” when it comes to agriculture</w:t>
        </w:r>
      </w:ins>
      <w:ins w:id="24" w:author="Andrea Basche" w:date="2019-10-07T13:44:00Z">
        <w:r w:rsidR="000A77B4">
          <w:rPr>
            <w:rFonts w:cstheme="minorHAnsi"/>
            <w:sz w:val="24"/>
            <w:szCs w:val="24"/>
          </w:rPr>
          <w:t xml:space="preserve"> </w:t>
        </w:r>
        <w:commentRangeStart w:id="25"/>
        <w:r w:rsidR="000A77B4">
          <w:rPr>
            <w:rFonts w:cstheme="minorHAnsi"/>
            <w:sz w:val="24"/>
            <w:szCs w:val="24"/>
          </w:rPr>
          <w:t>(cite)</w:t>
        </w:r>
      </w:ins>
      <w:ins w:id="26" w:author="Andrea Basche" w:date="2019-10-07T13:32:00Z">
        <w:r w:rsidR="00FE3D22">
          <w:rPr>
            <w:rFonts w:cstheme="minorHAnsi"/>
            <w:sz w:val="24"/>
            <w:szCs w:val="24"/>
          </w:rPr>
          <w:t xml:space="preserve">. </w:t>
        </w:r>
      </w:ins>
      <w:commentRangeEnd w:id="25"/>
      <w:ins w:id="27" w:author="Andrea Basche" w:date="2019-10-07T13:44:00Z">
        <w:r w:rsidR="000A77B4">
          <w:rPr>
            <w:rStyle w:val="CommentReference"/>
          </w:rPr>
          <w:commentReference w:id="25"/>
        </w:r>
      </w:ins>
      <w:ins w:id="28" w:author="Andrea Basche" w:date="2019-10-07T13:32:00Z">
        <w:r w:rsidR="00FE3D22">
          <w:rPr>
            <w:rFonts w:cstheme="minorHAnsi"/>
            <w:sz w:val="24"/>
            <w:szCs w:val="24"/>
          </w:rPr>
          <w:t>Although site sp</w:t>
        </w:r>
      </w:ins>
      <w:ins w:id="29" w:author="Andrea Basche" w:date="2019-10-07T13:33:00Z">
        <w:r w:rsidR="00FE3D22">
          <w:rPr>
            <w:rFonts w:cstheme="minorHAnsi"/>
            <w:sz w:val="24"/>
            <w:szCs w:val="24"/>
          </w:rPr>
          <w:t xml:space="preserve">ecific considerations are still </w:t>
        </w:r>
      </w:ins>
      <w:ins w:id="30" w:author="Andrea Basche" w:date="2019-10-07T13:43:00Z">
        <w:r w:rsidR="00672EB1">
          <w:rPr>
            <w:rFonts w:cstheme="minorHAnsi"/>
            <w:sz w:val="24"/>
            <w:szCs w:val="24"/>
          </w:rPr>
          <w:t xml:space="preserve">critical for making agronomic recommendations, these results . </w:t>
        </w:r>
      </w:ins>
      <w:ins w:id="31" w:author="Andrea Basche" w:date="2019-10-07T13:44:00Z">
        <w:r w:rsidR="00672EB1">
          <w:rPr>
            <w:rFonts w:cstheme="minorHAnsi"/>
            <w:sz w:val="24"/>
            <w:szCs w:val="24"/>
          </w:rPr>
          <w:t xml:space="preserve">In a global meta-analysis, </w:t>
        </w:r>
      </w:ins>
      <w:ins w:id="32" w:author="Andrea Basche" w:date="2019-10-07T13:43:00Z">
        <w:r w:rsidR="00672EB1">
          <w:rPr>
            <w:rFonts w:cstheme="minorHAnsi"/>
            <w:sz w:val="24"/>
            <w:szCs w:val="24"/>
          </w:rPr>
          <w:t xml:space="preserve">Basche and DeLonge (2019) similarly found that soil type and climate were not significant moderators of the efficacy of </w:t>
        </w:r>
      </w:ins>
      <w:r w:rsidR="005A3AFD">
        <w:rPr>
          <w:rFonts w:cstheme="minorHAnsi"/>
          <w:sz w:val="24"/>
          <w:szCs w:val="24"/>
        </w:rPr>
        <w:t>CCs</w:t>
      </w:r>
      <w:ins w:id="33" w:author="Andrea Basche" w:date="2019-10-07T13:43:00Z">
        <w:r w:rsidR="00672EB1">
          <w:rPr>
            <w:rFonts w:cstheme="minorHAnsi"/>
            <w:sz w:val="24"/>
            <w:szCs w:val="24"/>
          </w:rPr>
          <w:t xml:space="preserve"> to increase water infiltr</w:t>
        </w:r>
      </w:ins>
      <w:ins w:id="34" w:author="Andrea Basche" w:date="2019-10-07T13:44:00Z">
        <w:r w:rsidR="00672EB1">
          <w:rPr>
            <w:rFonts w:cstheme="minorHAnsi"/>
            <w:sz w:val="24"/>
            <w:szCs w:val="24"/>
          </w:rPr>
          <w:t>ation.</w:t>
        </w:r>
      </w:ins>
      <w:ins w:id="35" w:author="Andrea Basche" w:date="2019-10-07T13:33:00Z">
        <w:r w:rsidR="00FE3D22">
          <w:rPr>
            <w:rFonts w:cstheme="minorHAnsi"/>
            <w:sz w:val="24"/>
            <w:szCs w:val="24"/>
          </w:rPr>
          <w:t xml:space="preserve"> </w:t>
        </w:r>
      </w:ins>
      <w:r>
        <w:rPr>
          <w:rFonts w:cstheme="minorHAnsi"/>
          <w:sz w:val="24"/>
          <w:szCs w:val="24"/>
        </w:rPr>
        <w:t xml:space="preserve">This </w:t>
      </w:r>
      <w:ins w:id="36" w:author="Andrea Basche" w:date="2019-10-07T13:33:00Z">
        <w:r w:rsidR="00FE3D22">
          <w:rPr>
            <w:rFonts w:cstheme="minorHAnsi"/>
            <w:sz w:val="24"/>
            <w:szCs w:val="24"/>
          </w:rPr>
          <w:t xml:space="preserve">also </w:t>
        </w:r>
      </w:ins>
      <w:ins w:id="37" w:author="Andrea Basche" w:date="2019-10-07T13:46:00Z">
        <w:r w:rsidR="000A77B4">
          <w:rPr>
            <w:rFonts w:cstheme="minorHAnsi"/>
            <w:sz w:val="24"/>
            <w:szCs w:val="24"/>
          </w:rPr>
          <w:t xml:space="preserve">suggests that </w:t>
        </w:r>
      </w:ins>
      <w:del w:id="38" w:author="Andrea Basche" w:date="2019-10-07T13:46:00Z">
        <w:r w:rsidDel="000A77B4">
          <w:rPr>
            <w:rFonts w:cstheme="minorHAnsi"/>
            <w:sz w:val="24"/>
            <w:szCs w:val="24"/>
          </w:rPr>
          <w:delText xml:space="preserve">indicates </w:delText>
        </w:r>
      </w:del>
      <w:r>
        <w:rPr>
          <w:rFonts w:cstheme="minorHAnsi"/>
          <w:sz w:val="24"/>
          <w:szCs w:val="24"/>
        </w:rPr>
        <w:t xml:space="preserve">cover crop weed research done within the contiguous Corn Belt is valid for maize and soybean systems grown throughout, so open knowledge sharing via organizations </w:t>
      </w:r>
      <w:r w:rsidR="000A77B4">
        <w:rPr>
          <w:rFonts w:cstheme="minorHAnsi"/>
          <w:sz w:val="24"/>
          <w:szCs w:val="24"/>
        </w:rPr>
        <w:t xml:space="preserve">such as the Midwest </w:t>
      </w:r>
      <w:r w:rsidR="005A3AFD">
        <w:rPr>
          <w:rFonts w:cstheme="minorHAnsi"/>
          <w:sz w:val="24"/>
          <w:szCs w:val="24"/>
        </w:rPr>
        <w:t>CCs</w:t>
      </w:r>
      <w:r w:rsidR="000A77B4">
        <w:rPr>
          <w:rFonts w:cstheme="minorHAnsi"/>
          <w:sz w:val="24"/>
          <w:szCs w:val="24"/>
        </w:rPr>
        <w:t xml:space="preserve"> Council</w:t>
      </w:r>
      <w:r>
        <w:rPr>
          <w:rFonts w:cstheme="minorHAnsi"/>
          <w:sz w:val="24"/>
          <w:szCs w:val="24"/>
        </w:rPr>
        <w:t xml:space="preserve"> and </w:t>
      </w:r>
      <w:r w:rsidR="000A77B4">
        <w:rPr>
          <w:rFonts w:cstheme="minorHAnsi"/>
          <w:sz w:val="24"/>
          <w:szCs w:val="24"/>
        </w:rPr>
        <w:t xml:space="preserve">University </w:t>
      </w:r>
      <w:r>
        <w:rPr>
          <w:rFonts w:cstheme="minorHAnsi"/>
          <w:sz w:val="24"/>
          <w:szCs w:val="24"/>
        </w:rPr>
        <w:t>extension material</w:t>
      </w:r>
      <w:r w:rsidR="000A77B4">
        <w:rPr>
          <w:rFonts w:cstheme="minorHAnsi"/>
          <w:sz w:val="24"/>
          <w:szCs w:val="24"/>
        </w:rPr>
        <w:t>s</w:t>
      </w:r>
      <w:r>
        <w:rPr>
          <w:rFonts w:cstheme="minorHAnsi"/>
          <w:sz w:val="24"/>
          <w:szCs w:val="24"/>
        </w:rPr>
        <w:t xml:space="preserve"> developed within this area</w:t>
      </w:r>
      <w:r w:rsidR="000A77B4">
        <w:rPr>
          <w:rFonts w:cstheme="minorHAnsi"/>
          <w:sz w:val="24"/>
          <w:szCs w:val="24"/>
        </w:rPr>
        <w:t xml:space="preserve"> may provide</w:t>
      </w:r>
      <w:r w:rsidR="00525047">
        <w:rPr>
          <w:rFonts w:cstheme="minorHAnsi"/>
          <w:sz w:val="24"/>
          <w:szCs w:val="24"/>
        </w:rPr>
        <w:t xml:space="preserve"> </w:t>
      </w:r>
      <w:r>
        <w:rPr>
          <w:rFonts w:cstheme="minorHAnsi"/>
          <w:sz w:val="24"/>
          <w:szCs w:val="24"/>
        </w:rPr>
        <w:t>valuable</w:t>
      </w:r>
      <w:r w:rsidR="000A77B4">
        <w:rPr>
          <w:rFonts w:cstheme="minorHAnsi"/>
          <w:sz w:val="24"/>
          <w:szCs w:val="24"/>
        </w:rPr>
        <w:t xml:space="preserve"> recommendations</w:t>
      </w:r>
      <w:r>
        <w:rPr>
          <w:rFonts w:cstheme="minorHAnsi"/>
          <w:sz w:val="24"/>
          <w:szCs w:val="24"/>
        </w:rPr>
        <w:t xml:space="preserve"> for the entire region. </w:t>
      </w:r>
      <w:r w:rsidR="00866311" w:rsidRPr="00866311">
        <w:rPr>
          <w:rFonts w:cstheme="minorHAnsi"/>
          <w:color w:val="FF0000"/>
          <w:sz w:val="24"/>
          <w:szCs w:val="24"/>
        </w:rPr>
        <w:t>Discuss?</w:t>
      </w:r>
    </w:p>
    <w:p w14:paraId="629FE6B9" w14:textId="77777777" w:rsidR="00452EE7" w:rsidRDefault="00452EE7" w:rsidP="00B73B09">
      <w:pPr>
        <w:pStyle w:val="NoSpacing"/>
        <w:rPr>
          <w:rFonts w:cstheme="minorHAnsi"/>
          <w:sz w:val="24"/>
          <w:szCs w:val="24"/>
        </w:rPr>
      </w:pPr>
    </w:p>
    <w:p w14:paraId="41B2DB0D" w14:textId="74042412" w:rsidR="00D63120" w:rsidRDefault="00D63120" w:rsidP="00D63120">
      <w:pPr>
        <w:pStyle w:val="NoSpacing"/>
        <w:rPr>
          <w:rFonts w:cstheme="minorHAnsi"/>
          <w:sz w:val="24"/>
          <w:szCs w:val="24"/>
        </w:rPr>
      </w:pPr>
      <w:r>
        <w:rPr>
          <w:rFonts w:cstheme="minorHAnsi"/>
          <w:sz w:val="24"/>
          <w:szCs w:val="24"/>
        </w:rPr>
        <w:t xml:space="preserve">Studies that measure weeds before cash crop planting may over-estimate the weed suppressive effects of </w:t>
      </w:r>
      <w:r w:rsidR="005A3AFD">
        <w:rPr>
          <w:rFonts w:cstheme="minorHAnsi"/>
          <w:sz w:val="24"/>
          <w:szCs w:val="24"/>
        </w:rPr>
        <w:t>CCs</w:t>
      </w:r>
      <w:r>
        <w:rPr>
          <w:rFonts w:cstheme="minorHAnsi"/>
          <w:sz w:val="24"/>
          <w:szCs w:val="24"/>
        </w:rPr>
        <w:t>. Weeds measured after crop emergence are likely of more interest to producers, as the</w:t>
      </w:r>
      <w:r w:rsidR="003A557A">
        <w:rPr>
          <w:rFonts w:cstheme="minorHAnsi"/>
          <w:sz w:val="24"/>
          <w:szCs w:val="24"/>
        </w:rPr>
        <w:t>y</w:t>
      </w:r>
      <w:r>
        <w:rPr>
          <w:rFonts w:cstheme="minorHAnsi"/>
          <w:sz w:val="24"/>
          <w:szCs w:val="24"/>
        </w:rPr>
        <w:t xml:space="preserve"> will have survived the stresses of </w:t>
      </w:r>
      <w:r w:rsidR="003A557A">
        <w:rPr>
          <w:rFonts w:cstheme="minorHAnsi"/>
          <w:sz w:val="24"/>
          <w:szCs w:val="24"/>
        </w:rPr>
        <w:t>CC</w:t>
      </w:r>
      <w:r>
        <w:rPr>
          <w:rFonts w:cstheme="minorHAnsi"/>
          <w:sz w:val="24"/>
          <w:szCs w:val="24"/>
        </w:rPr>
        <w:t xml:space="preserve"> termination, crop planting, and pre-emergent herbicide application, and thus may represent true resource competition with the cash crop</w:t>
      </w:r>
      <w:r w:rsidR="003A557A">
        <w:rPr>
          <w:rFonts w:cstheme="minorHAnsi"/>
          <w:sz w:val="24"/>
          <w:szCs w:val="24"/>
        </w:rPr>
        <w:t xml:space="preserve"> (</w:t>
      </w:r>
      <w:r w:rsidR="003A557A" w:rsidRPr="00211583">
        <w:rPr>
          <w:rFonts w:cstheme="minorHAnsi"/>
          <w:color w:val="FF0000"/>
          <w:sz w:val="24"/>
          <w:szCs w:val="24"/>
        </w:rPr>
        <w:t xml:space="preserve">CITE </w:t>
      </w:r>
      <w:r w:rsidR="002272F1" w:rsidRPr="00211583">
        <w:rPr>
          <w:rFonts w:cstheme="minorHAnsi"/>
          <w:color w:val="FF0000"/>
          <w:sz w:val="24"/>
          <w:szCs w:val="24"/>
        </w:rPr>
        <w:t>THAT ONE PAPER DAVID YOU REVIEWED IT I THINK</w:t>
      </w:r>
      <w:r w:rsidR="003A557A">
        <w:rPr>
          <w:rFonts w:cstheme="minorHAnsi"/>
          <w:sz w:val="24"/>
          <w:szCs w:val="24"/>
        </w:rPr>
        <w:t>)</w:t>
      </w:r>
      <w:r>
        <w:rPr>
          <w:rFonts w:cstheme="minorHAnsi"/>
          <w:sz w:val="24"/>
          <w:szCs w:val="24"/>
        </w:rPr>
        <w:t xml:space="preserve">. </w:t>
      </w:r>
    </w:p>
    <w:p w14:paraId="058A49CF" w14:textId="77777777" w:rsidR="00D63120" w:rsidRDefault="00D63120" w:rsidP="00D63120">
      <w:pPr>
        <w:pStyle w:val="NoSpacing"/>
        <w:rPr>
          <w:rFonts w:cstheme="minorHAnsi"/>
          <w:sz w:val="24"/>
          <w:szCs w:val="24"/>
        </w:rPr>
      </w:pPr>
    </w:p>
    <w:p w14:paraId="253E33A3" w14:textId="331AAFDC" w:rsidR="00D63120" w:rsidRDefault="00D63120" w:rsidP="00D63120">
      <w:pPr>
        <w:pStyle w:val="NoSpacing"/>
        <w:rPr>
          <w:ins w:id="39" w:author="Andrea Basche" w:date="2019-10-07T13:48:00Z"/>
          <w:rFonts w:cstheme="minorHAnsi"/>
          <w:sz w:val="24"/>
          <w:szCs w:val="24"/>
        </w:rPr>
      </w:pPr>
      <w:r>
        <w:rPr>
          <w:rFonts w:cstheme="minorHAnsi"/>
          <w:sz w:val="24"/>
          <w:szCs w:val="24"/>
        </w:rPr>
        <w:t xml:space="preserve">We found the cash crop following the cover crop (maize or soybean) had no effect on the measured response. This indicates the effects of </w:t>
      </w:r>
      <w:r w:rsidR="002272F1">
        <w:rPr>
          <w:rFonts w:cstheme="minorHAnsi"/>
          <w:sz w:val="24"/>
          <w:szCs w:val="24"/>
        </w:rPr>
        <w:t>the CC</w:t>
      </w:r>
      <w:r>
        <w:rPr>
          <w:rFonts w:cstheme="minorHAnsi"/>
          <w:sz w:val="24"/>
          <w:szCs w:val="24"/>
        </w:rPr>
        <w:t xml:space="preserve"> on weeds is not confounded by the differences in crop competition with weeds. </w:t>
      </w:r>
    </w:p>
    <w:p w14:paraId="68389CCE" w14:textId="493969F9" w:rsidR="00D63120" w:rsidRDefault="00D63120" w:rsidP="00D63120">
      <w:pPr>
        <w:pStyle w:val="NoSpacing"/>
        <w:rPr>
          <w:rFonts w:cstheme="minorHAnsi"/>
          <w:sz w:val="24"/>
          <w:szCs w:val="24"/>
          <w:u w:val="single"/>
        </w:rPr>
      </w:pPr>
    </w:p>
    <w:p w14:paraId="24657C75" w14:textId="13B10DFA" w:rsidR="00B605FC" w:rsidRDefault="00B605FC" w:rsidP="00B605FC">
      <w:pPr>
        <w:shd w:val="clear" w:color="auto" w:fill="FFFFFF"/>
        <w:spacing w:after="0" w:line="240" w:lineRule="auto"/>
        <w:rPr>
          <w:rFonts w:eastAsia="Times New Roman" w:cstheme="minorHAnsi"/>
          <w:sz w:val="24"/>
          <w:szCs w:val="24"/>
        </w:rPr>
      </w:pPr>
      <w:r>
        <w:rPr>
          <w:rFonts w:eastAsia="Times New Roman" w:cstheme="minorHAnsi"/>
          <w:sz w:val="24"/>
          <w:szCs w:val="24"/>
        </w:rPr>
        <w:t>While CC offer clear cost savings with regard to weed control and competition for organic Mid</w:t>
      </w:r>
      <w:r w:rsidR="002272F1">
        <w:rPr>
          <w:rFonts w:eastAsia="Times New Roman" w:cstheme="minorHAnsi"/>
          <w:sz w:val="24"/>
          <w:szCs w:val="24"/>
        </w:rPr>
        <w:t>-</w:t>
      </w:r>
      <w:r>
        <w:rPr>
          <w:rFonts w:eastAsia="Times New Roman" w:cstheme="minorHAnsi"/>
          <w:sz w:val="24"/>
          <w:szCs w:val="24"/>
        </w:rPr>
        <w:t xml:space="preserve">western </w:t>
      </w:r>
      <w:r w:rsidR="002272F1">
        <w:rPr>
          <w:rFonts w:eastAsia="Times New Roman" w:cstheme="minorHAnsi"/>
          <w:sz w:val="24"/>
          <w:szCs w:val="24"/>
        </w:rPr>
        <w:t xml:space="preserve">US </w:t>
      </w:r>
      <w:r>
        <w:rPr>
          <w:rFonts w:eastAsia="Times New Roman" w:cstheme="minorHAnsi"/>
          <w:sz w:val="24"/>
          <w:szCs w:val="24"/>
        </w:rPr>
        <w:t xml:space="preserve">producers (Silva and Delate 2017) </w:t>
      </w:r>
      <w:r w:rsidR="00EF2670">
        <w:rPr>
          <w:rFonts w:eastAsia="Times New Roman" w:cstheme="minorHAnsi"/>
          <w:sz w:val="24"/>
          <w:szCs w:val="24"/>
        </w:rPr>
        <w:t>?? There were only a few organic studies</w:t>
      </w:r>
      <w:r w:rsidR="002272F1">
        <w:rPr>
          <w:rFonts w:eastAsia="Times New Roman" w:cstheme="minorHAnsi"/>
          <w:sz w:val="24"/>
          <w:szCs w:val="24"/>
        </w:rPr>
        <w:t>….even worth mentioning? Maybe not…</w:t>
      </w:r>
    </w:p>
    <w:p w14:paraId="3AA3439C" w14:textId="77777777" w:rsidR="00B605FC" w:rsidRDefault="00B605FC" w:rsidP="00D63120">
      <w:pPr>
        <w:pStyle w:val="NoSpacing"/>
        <w:rPr>
          <w:rFonts w:cstheme="minorHAnsi"/>
          <w:sz w:val="24"/>
          <w:szCs w:val="24"/>
          <w:u w:val="single"/>
        </w:rPr>
      </w:pPr>
    </w:p>
    <w:p w14:paraId="424D91D6" w14:textId="77777777" w:rsidR="002972E2" w:rsidRDefault="002972E2" w:rsidP="00B73B09">
      <w:pPr>
        <w:pStyle w:val="NoSpacing"/>
        <w:rPr>
          <w:rFonts w:cstheme="minorHAnsi"/>
          <w:sz w:val="24"/>
          <w:szCs w:val="24"/>
        </w:rPr>
      </w:pPr>
    </w:p>
    <w:p w14:paraId="5838D8ED" w14:textId="0A5BE492" w:rsidR="00452EE7" w:rsidRPr="003F4E00" w:rsidRDefault="003F4E00" w:rsidP="00452EE7">
      <w:pPr>
        <w:shd w:val="clear" w:color="auto" w:fill="FFFFFF"/>
        <w:spacing w:after="0" w:line="240" w:lineRule="auto"/>
        <w:rPr>
          <w:rFonts w:eastAsia="Times New Roman" w:cstheme="minorHAnsi"/>
          <w:b/>
          <w:sz w:val="32"/>
          <w:szCs w:val="24"/>
        </w:rPr>
      </w:pPr>
      <w:r w:rsidRPr="003F4E00">
        <w:rPr>
          <w:rFonts w:eastAsia="Times New Roman" w:cstheme="minorHAnsi"/>
          <w:b/>
          <w:sz w:val="32"/>
          <w:szCs w:val="24"/>
        </w:rPr>
        <w:t xml:space="preserve">4. </w:t>
      </w:r>
      <w:r w:rsidR="00452EE7" w:rsidRPr="003F4E00">
        <w:rPr>
          <w:rFonts w:eastAsia="Times New Roman" w:cstheme="minorHAnsi"/>
          <w:b/>
          <w:sz w:val="32"/>
          <w:szCs w:val="24"/>
        </w:rPr>
        <w:t>Conclusions</w:t>
      </w:r>
    </w:p>
    <w:p w14:paraId="17E6E2E7" w14:textId="50E50475" w:rsidR="00452EE7" w:rsidRPr="0042521F" w:rsidRDefault="00452EE7" w:rsidP="00452EE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Weed biomass and density responded similarly to </w:t>
      </w:r>
      <w:r w:rsidR="005A3AFD">
        <w:rPr>
          <w:rFonts w:eastAsia="Times New Roman" w:cstheme="minorHAnsi"/>
          <w:sz w:val="24"/>
          <w:szCs w:val="24"/>
        </w:rPr>
        <w:t>CCs</w:t>
      </w:r>
      <w:r>
        <w:rPr>
          <w:rFonts w:eastAsia="Times New Roman" w:cstheme="minorHAnsi"/>
          <w:sz w:val="24"/>
          <w:szCs w:val="24"/>
        </w:rPr>
        <w:t xml:space="preserve"> and their associated factors, with weed biomass responding more strongly. R</w:t>
      </w:r>
      <w:r w:rsidRPr="0042521F">
        <w:rPr>
          <w:rFonts w:eastAsia="Times New Roman" w:cstheme="minorHAnsi"/>
          <w:sz w:val="24"/>
          <w:szCs w:val="24"/>
        </w:rPr>
        <w:t xml:space="preserve">eductions in weed density were </w:t>
      </w:r>
      <w:r>
        <w:rPr>
          <w:rFonts w:eastAsia="Times New Roman" w:cstheme="minorHAnsi"/>
          <w:sz w:val="24"/>
          <w:szCs w:val="24"/>
        </w:rPr>
        <w:t xml:space="preserve">likely less significant </w:t>
      </w:r>
      <w:r w:rsidRPr="0042521F">
        <w:rPr>
          <w:rFonts w:eastAsia="Times New Roman" w:cstheme="minorHAnsi"/>
          <w:sz w:val="24"/>
          <w:szCs w:val="24"/>
        </w:rPr>
        <w:t>due to the short-term nature of the included studies</w:t>
      </w:r>
      <w:r w:rsidR="002272F1">
        <w:rPr>
          <w:rFonts w:eastAsia="Times New Roman" w:cstheme="minorHAnsi"/>
          <w:sz w:val="24"/>
          <w:szCs w:val="24"/>
        </w:rPr>
        <w:t>, but this will require further research</w:t>
      </w:r>
      <w:r w:rsidRPr="0042521F">
        <w:rPr>
          <w:rFonts w:eastAsia="Times New Roman" w:cstheme="minorHAnsi"/>
          <w:sz w:val="24"/>
          <w:szCs w:val="24"/>
        </w:rPr>
        <w:t xml:space="preserve">. Long term (+5 years) studies are needed to better understand if repeated reductions in weed biomass from </w:t>
      </w:r>
      <w:r w:rsidR="002272F1">
        <w:rPr>
          <w:rFonts w:eastAsia="Times New Roman" w:cstheme="minorHAnsi"/>
          <w:sz w:val="24"/>
          <w:szCs w:val="24"/>
        </w:rPr>
        <w:t>CC</w:t>
      </w:r>
      <w:r w:rsidRPr="0042521F">
        <w:rPr>
          <w:rFonts w:eastAsia="Times New Roman" w:cstheme="minorHAnsi"/>
          <w:sz w:val="24"/>
          <w:szCs w:val="24"/>
        </w:rPr>
        <w:t xml:space="preserve"> use can </w:t>
      </w:r>
      <w:r w:rsidR="002272F1">
        <w:rPr>
          <w:rFonts w:eastAsia="Times New Roman" w:cstheme="minorHAnsi"/>
          <w:sz w:val="24"/>
          <w:szCs w:val="24"/>
        </w:rPr>
        <w:t xml:space="preserve">translate to </w:t>
      </w:r>
      <w:r w:rsidRPr="0042521F">
        <w:rPr>
          <w:rFonts w:eastAsia="Times New Roman" w:cstheme="minorHAnsi"/>
          <w:sz w:val="24"/>
          <w:szCs w:val="24"/>
        </w:rPr>
        <w:t>reduce</w:t>
      </w:r>
      <w:r w:rsidR="002272F1">
        <w:rPr>
          <w:rFonts w:eastAsia="Times New Roman" w:cstheme="minorHAnsi"/>
          <w:sz w:val="24"/>
          <w:szCs w:val="24"/>
        </w:rPr>
        <w:t>d</w:t>
      </w:r>
      <w:r w:rsidRPr="0042521F">
        <w:rPr>
          <w:rFonts w:eastAsia="Times New Roman" w:cstheme="minorHAnsi"/>
          <w:sz w:val="24"/>
          <w:szCs w:val="24"/>
        </w:rPr>
        <w:t xml:space="preserve"> weed densities over time. </w:t>
      </w:r>
      <w:r w:rsidR="00FA0990">
        <w:rPr>
          <w:rFonts w:eastAsia="Times New Roman" w:cstheme="minorHAnsi"/>
          <w:sz w:val="24"/>
          <w:szCs w:val="24"/>
        </w:rPr>
        <w:t>Grass CC</w:t>
      </w:r>
      <w:r>
        <w:rPr>
          <w:rFonts w:eastAsia="Times New Roman" w:cstheme="minorHAnsi"/>
          <w:sz w:val="24"/>
          <w:szCs w:val="24"/>
        </w:rPr>
        <w:t xml:space="preserve"> biomass production of at least </w:t>
      </w:r>
      <w:r w:rsidR="00FA0990">
        <w:rPr>
          <w:rFonts w:eastAsia="Times New Roman" w:cstheme="minorHAnsi"/>
          <w:sz w:val="24"/>
          <w:szCs w:val="24"/>
        </w:rPr>
        <w:t>5</w:t>
      </w:r>
      <w:r>
        <w:rPr>
          <w:rFonts w:eastAsia="Times New Roman" w:cstheme="minorHAnsi"/>
          <w:sz w:val="24"/>
          <w:szCs w:val="24"/>
        </w:rPr>
        <w:t xml:space="preserve"> Mg ha</w:t>
      </w:r>
      <w:r w:rsidRPr="00FA0990">
        <w:rPr>
          <w:rFonts w:eastAsia="Times New Roman" w:cstheme="minorHAnsi"/>
          <w:sz w:val="24"/>
          <w:szCs w:val="24"/>
          <w:vertAlign w:val="superscript"/>
        </w:rPr>
        <w:t>-1</w:t>
      </w:r>
      <w:r>
        <w:rPr>
          <w:rFonts w:eastAsia="Times New Roman" w:cstheme="minorHAnsi"/>
          <w:sz w:val="24"/>
          <w:szCs w:val="24"/>
        </w:rPr>
        <w:t xml:space="preserve"> is needed to see a meaningful decrease in weed pressure. Independent of biomass production, grass species are the most effective at suppressing weeds.</w:t>
      </w:r>
      <w:r w:rsidR="00B62346">
        <w:rPr>
          <w:rFonts w:eastAsia="Times New Roman" w:cstheme="minorHAnsi"/>
          <w:sz w:val="24"/>
          <w:szCs w:val="24"/>
        </w:rPr>
        <w:t xml:space="preserve"> Less than 25% of the comparisons had concomitant increases in yields and decreases in weeds with the use of CCs. </w:t>
      </w:r>
      <w:r w:rsidRPr="0042521F">
        <w:rPr>
          <w:rFonts w:eastAsia="Times New Roman" w:cstheme="minorHAnsi"/>
          <w:sz w:val="24"/>
          <w:szCs w:val="24"/>
        </w:rPr>
        <w:t xml:space="preserve">In conclusion, </w:t>
      </w:r>
      <w:r w:rsidR="005A3AFD">
        <w:rPr>
          <w:rFonts w:eastAsia="Times New Roman" w:cstheme="minorHAnsi"/>
          <w:sz w:val="24"/>
          <w:szCs w:val="24"/>
        </w:rPr>
        <w:t>CCs</w:t>
      </w:r>
      <w:r w:rsidRPr="0042521F">
        <w:rPr>
          <w:rFonts w:eastAsia="Times New Roman" w:cstheme="minorHAnsi"/>
          <w:sz w:val="24"/>
          <w:szCs w:val="24"/>
        </w:rPr>
        <w:t xml:space="preserve"> reduce weed biomass</w:t>
      </w:r>
      <w:r w:rsidR="00FA0990">
        <w:rPr>
          <w:rFonts w:eastAsia="Times New Roman" w:cstheme="minorHAnsi"/>
          <w:sz w:val="24"/>
          <w:szCs w:val="24"/>
        </w:rPr>
        <w:t xml:space="preserve"> but this may not translate to </w:t>
      </w:r>
      <w:r w:rsidR="00FA0990">
        <w:rPr>
          <w:rFonts w:eastAsia="Times New Roman" w:cstheme="minorHAnsi"/>
          <w:sz w:val="24"/>
          <w:szCs w:val="24"/>
        </w:rPr>
        <w:lastRenderedPageBreak/>
        <w:t xml:space="preserve">increased yields. Sufficient CC-induced weed control to warrant substitution of traditional weed control strategies </w:t>
      </w:r>
      <w:r w:rsidRPr="0042521F">
        <w:rPr>
          <w:rFonts w:eastAsia="Times New Roman" w:cstheme="minorHAnsi"/>
          <w:sz w:val="24"/>
          <w:szCs w:val="24"/>
        </w:rPr>
        <w:t xml:space="preserve">may be hard to achieve in </w:t>
      </w:r>
      <w:r w:rsidR="00FA0990">
        <w:rPr>
          <w:rFonts w:eastAsia="Times New Roman" w:cstheme="minorHAnsi"/>
          <w:sz w:val="24"/>
          <w:szCs w:val="24"/>
        </w:rPr>
        <w:t xml:space="preserve">typical </w:t>
      </w:r>
      <w:r>
        <w:rPr>
          <w:rFonts w:eastAsia="Times New Roman" w:cstheme="minorHAnsi"/>
          <w:sz w:val="24"/>
          <w:szCs w:val="24"/>
        </w:rPr>
        <w:t xml:space="preserve">Corn Belt </w:t>
      </w:r>
      <w:r w:rsidRPr="0042521F">
        <w:rPr>
          <w:rFonts w:eastAsia="Times New Roman" w:cstheme="minorHAnsi"/>
          <w:sz w:val="24"/>
          <w:szCs w:val="24"/>
        </w:rPr>
        <w:t>production systems</w:t>
      </w:r>
      <w:r w:rsidR="00FA0990">
        <w:rPr>
          <w:rFonts w:eastAsia="Times New Roman" w:cstheme="minorHAnsi"/>
          <w:sz w:val="24"/>
          <w:szCs w:val="24"/>
        </w:rPr>
        <w:t>, and will require earlier planting and/or later termination than is typically afforded by cash crop harvest-to-planting intervals</w:t>
      </w:r>
      <w:r w:rsidRPr="0042521F">
        <w:rPr>
          <w:rFonts w:eastAsia="Times New Roman" w:cstheme="minorHAnsi"/>
          <w:sz w:val="24"/>
          <w:szCs w:val="24"/>
        </w:rPr>
        <w:t xml:space="preserve">.  </w:t>
      </w:r>
    </w:p>
    <w:p w14:paraId="07376305" w14:textId="77777777" w:rsidR="002972E2" w:rsidRDefault="002972E2" w:rsidP="00B73B09">
      <w:pPr>
        <w:pStyle w:val="NoSpacing"/>
        <w:rPr>
          <w:rFonts w:cstheme="minorHAnsi"/>
          <w:sz w:val="24"/>
          <w:szCs w:val="24"/>
        </w:rPr>
      </w:pPr>
    </w:p>
    <w:p w14:paraId="063779EB" w14:textId="594C5834" w:rsidR="00B73B09" w:rsidRDefault="00B73B09" w:rsidP="00676DE4">
      <w:pPr>
        <w:pStyle w:val="NoSpacing"/>
        <w:rPr>
          <w:rFonts w:cstheme="minorHAnsi"/>
          <w:i/>
          <w:sz w:val="24"/>
          <w:szCs w:val="24"/>
        </w:rPr>
      </w:pPr>
    </w:p>
    <w:p w14:paraId="60E0A7AB" w14:textId="258D30BA" w:rsidR="00B62346" w:rsidRDefault="00B62346" w:rsidP="00676DE4">
      <w:pPr>
        <w:pStyle w:val="NoSpacing"/>
        <w:rPr>
          <w:rFonts w:cstheme="minorHAnsi"/>
          <w:i/>
          <w:sz w:val="24"/>
          <w:szCs w:val="24"/>
        </w:rPr>
      </w:pPr>
    </w:p>
    <w:p w14:paraId="34930EBC" w14:textId="66892C83" w:rsidR="00B62346" w:rsidRPr="00B62346" w:rsidRDefault="00B62346" w:rsidP="00676DE4">
      <w:pPr>
        <w:pStyle w:val="NoSpacing"/>
        <w:rPr>
          <w:rFonts w:cstheme="minorHAnsi"/>
          <w:i/>
          <w:sz w:val="24"/>
          <w:szCs w:val="24"/>
          <w:u w:val="single"/>
        </w:rPr>
      </w:pPr>
      <w:r w:rsidRPr="00B62346">
        <w:rPr>
          <w:rFonts w:cstheme="minorHAnsi"/>
          <w:i/>
          <w:sz w:val="24"/>
          <w:szCs w:val="24"/>
          <w:u w:val="single"/>
        </w:rPr>
        <w:t>NOTES</w:t>
      </w:r>
      <w:r>
        <w:rPr>
          <w:rFonts w:cstheme="minorHAnsi"/>
          <w:i/>
          <w:sz w:val="24"/>
          <w:szCs w:val="24"/>
          <w:u w:val="single"/>
        </w:rPr>
        <w:t>:</w:t>
      </w:r>
    </w:p>
    <w:p w14:paraId="32005C3F" w14:textId="6B82532E" w:rsidR="00FA0990" w:rsidRPr="002972E2" w:rsidRDefault="00FA0990" w:rsidP="00676DE4">
      <w:pPr>
        <w:pStyle w:val="NoSpacing"/>
        <w:rPr>
          <w:rFonts w:cstheme="minorHAnsi"/>
          <w:i/>
          <w:sz w:val="24"/>
          <w:szCs w:val="24"/>
        </w:rPr>
      </w:pPr>
      <w:r>
        <w:rPr>
          <w:rFonts w:cstheme="minorHAnsi"/>
          <w:i/>
          <w:sz w:val="24"/>
          <w:szCs w:val="24"/>
        </w:rPr>
        <w:t>From Andrea:</w:t>
      </w:r>
    </w:p>
    <w:p w14:paraId="194CD270" w14:textId="24F918E8" w:rsidR="00486004" w:rsidRPr="002972E2" w:rsidRDefault="00486004" w:rsidP="00676DE4">
      <w:pPr>
        <w:pStyle w:val="NoSpacing"/>
        <w:rPr>
          <w:rFonts w:cstheme="minorHAnsi"/>
          <w:i/>
          <w:sz w:val="24"/>
          <w:szCs w:val="24"/>
          <w:u w:val="single"/>
        </w:rPr>
      </w:pPr>
      <w:r w:rsidRPr="002972E2">
        <w:rPr>
          <w:rFonts w:cstheme="minorHAnsi"/>
          <w:i/>
          <w:sz w:val="24"/>
          <w:szCs w:val="24"/>
          <w:u w:val="single"/>
        </w:rPr>
        <w:t>Organic experiments</w:t>
      </w:r>
    </w:p>
    <w:p w14:paraId="3331D0A8" w14:textId="77777777" w:rsidR="00B73B09" w:rsidRPr="002972E2" w:rsidRDefault="00B73B09" w:rsidP="00676DE4">
      <w:pPr>
        <w:pStyle w:val="NoSpacing"/>
        <w:rPr>
          <w:rFonts w:cstheme="minorHAnsi"/>
          <w:i/>
          <w:sz w:val="24"/>
          <w:szCs w:val="24"/>
        </w:rPr>
      </w:pPr>
    </w:p>
    <w:p w14:paraId="191E78D4" w14:textId="2C82FEBA" w:rsidR="00486004" w:rsidRPr="002972E2" w:rsidRDefault="00F04873" w:rsidP="00676DE4">
      <w:pPr>
        <w:pStyle w:val="NoSpacing"/>
        <w:rPr>
          <w:rFonts w:cstheme="minorHAnsi"/>
          <w:i/>
          <w:sz w:val="24"/>
          <w:szCs w:val="24"/>
        </w:rPr>
      </w:pPr>
      <w:r w:rsidRPr="002972E2">
        <w:rPr>
          <w:rFonts w:cstheme="minorHAnsi"/>
          <w:i/>
          <w:sz w:val="24"/>
          <w:szCs w:val="24"/>
        </w:rPr>
        <w:t>There were f</w:t>
      </w:r>
      <w:r w:rsidR="00C501AE" w:rsidRPr="002972E2">
        <w:rPr>
          <w:rFonts w:cstheme="minorHAnsi"/>
          <w:i/>
          <w:sz w:val="24"/>
          <w:szCs w:val="24"/>
        </w:rPr>
        <w:t xml:space="preserve">our </w:t>
      </w:r>
      <w:r w:rsidRPr="002972E2">
        <w:rPr>
          <w:rFonts w:cstheme="minorHAnsi"/>
          <w:i/>
          <w:sz w:val="24"/>
          <w:szCs w:val="24"/>
        </w:rPr>
        <w:t xml:space="preserve">organic </w:t>
      </w:r>
      <w:r w:rsidR="00C501AE" w:rsidRPr="002972E2">
        <w:rPr>
          <w:rFonts w:cstheme="minorHAnsi"/>
          <w:i/>
          <w:sz w:val="24"/>
          <w:szCs w:val="24"/>
        </w:rPr>
        <w:t>experiments</w:t>
      </w:r>
      <w:r w:rsidRPr="002972E2">
        <w:rPr>
          <w:rFonts w:cstheme="minorHAnsi"/>
          <w:i/>
          <w:sz w:val="24"/>
          <w:szCs w:val="24"/>
        </w:rPr>
        <w:t xml:space="preserve"> in the database and they were less effective at controlling weeds and improving yields; n</w:t>
      </w:r>
      <w:r w:rsidR="00B73B09" w:rsidRPr="002972E2">
        <w:rPr>
          <w:rFonts w:cstheme="minorHAnsi"/>
          <w:i/>
          <w:sz w:val="24"/>
          <w:szCs w:val="24"/>
        </w:rPr>
        <w:t xml:space="preserve">one </w:t>
      </w:r>
      <w:r w:rsidRPr="002972E2">
        <w:rPr>
          <w:rFonts w:cstheme="minorHAnsi"/>
          <w:i/>
          <w:sz w:val="24"/>
          <w:szCs w:val="24"/>
        </w:rPr>
        <w:t xml:space="preserve">of those response ratios </w:t>
      </w:r>
      <w:r w:rsidR="00B73B09" w:rsidRPr="002972E2">
        <w:rPr>
          <w:rFonts w:cstheme="minorHAnsi"/>
          <w:i/>
          <w:sz w:val="24"/>
          <w:szCs w:val="24"/>
        </w:rPr>
        <w:t>fell into the win-win category.</w:t>
      </w:r>
    </w:p>
    <w:p w14:paraId="5CE7C4A5" w14:textId="21D67FFA" w:rsidR="00CA68E4" w:rsidRDefault="00FA0990" w:rsidP="00676DE4">
      <w:pPr>
        <w:pStyle w:val="NoSpacing"/>
        <w:rPr>
          <w:rFonts w:cstheme="minorHAnsi"/>
          <w:sz w:val="24"/>
          <w:szCs w:val="24"/>
        </w:rPr>
      </w:pPr>
      <w:r>
        <w:rPr>
          <w:rFonts w:cstheme="minorHAnsi"/>
          <w:sz w:val="24"/>
          <w:szCs w:val="24"/>
        </w:rPr>
        <w:t xml:space="preserve">I think this would just piss people off, and with only 4 studies I’m not sure how confident I am in those results. </w:t>
      </w:r>
    </w:p>
    <w:p w14:paraId="1F7C2FDA" w14:textId="77777777" w:rsidR="007554FF" w:rsidRPr="0042521F" w:rsidRDefault="007554FF" w:rsidP="00676DE4">
      <w:pPr>
        <w:pStyle w:val="NoSpacing"/>
        <w:rPr>
          <w:rFonts w:cstheme="minorHAnsi"/>
          <w:sz w:val="24"/>
          <w:szCs w:val="24"/>
        </w:rPr>
      </w:pPr>
    </w:p>
    <w:p w14:paraId="426FD8CA" w14:textId="75CE8AC9" w:rsidR="00486004" w:rsidRPr="0042521F" w:rsidRDefault="00F04873" w:rsidP="00676DE4">
      <w:pPr>
        <w:pStyle w:val="NoSpacing"/>
        <w:rPr>
          <w:rFonts w:cstheme="minorHAnsi"/>
          <w:sz w:val="24"/>
          <w:szCs w:val="24"/>
          <w:u w:val="single"/>
        </w:rPr>
      </w:pPr>
      <w:r w:rsidRPr="0042521F">
        <w:rPr>
          <w:rFonts w:cstheme="minorHAnsi"/>
          <w:sz w:val="24"/>
          <w:szCs w:val="24"/>
          <w:u w:val="single"/>
        </w:rPr>
        <w:t>Other potential discussion points:</w:t>
      </w:r>
    </w:p>
    <w:p w14:paraId="44BEF616" w14:textId="11D96DA6" w:rsidR="00486004" w:rsidRPr="0042521F" w:rsidRDefault="00486004" w:rsidP="00676DE4">
      <w:pPr>
        <w:pStyle w:val="NoSpacing"/>
        <w:rPr>
          <w:rFonts w:cstheme="minorHAnsi"/>
          <w:sz w:val="24"/>
          <w:szCs w:val="24"/>
        </w:rPr>
      </w:pPr>
    </w:p>
    <w:p w14:paraId="6CF38088" w14:textId="5AF272EB" w:rsidR="00827950" w:rsidRDefault="00827950" w:rsidP="00676DE4">
      <w:pPr>
        <w:pStyle w:val="NoSpacing"/>
        <w:rPr>
          <w:rFonts w:cstheme="minorHAnsi"/>
          <w:sz w:val="24"/>
          <w:szCs w:val="24"/>
        </w:rPr>
      </w:pPr>
      <w:r w:rsidRPr="0042521F">
        <w:rPr>
          <w:rFonts w:cstheme="minorHAnsi"/>
          <w:sz w:val="24"/>
          <w:szCs w:val="24"/>
        </w:rPr>
        <w:t>Community of weeds vs individual weed species?</w:t>
      </w:r>
      <w:r w:rsidR="00FA0990">
        <w:rPr>
          <w:rFonts w:cstheme="minorHAnsi"/>
          <w:sz w:val="24"/>
          <w:szCs w:val="24"/>
        </w:rPr>
        <w:t xml:space="preserve"> </w:t>
      </w:r>
    </w:p>
    <w:p w14:paraId="222F79F0" w14:textId="54E5EAEC"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We don’t have info recorded on that….</w:t>
      </w:r>
    </w:p>
    <w:p w14:paraId="3A2C1D13" w14:textId="6C78E11B" w:rsidR="00486004" w:rsidRDefault="00C501AE" w:rsidP="00676DE4">
      <w:pPr>
        <w:pStyle w:val="NoSpacing"/>
        <w:rPr>
          <w:rFonts w:cstheme="minorHAnsi"/>
          <w:sz w:val="24"/>
          <w:szCs w:val="24"/>
        </w:rPr>
      </w:pPr>
      <w:r w:rsidRPr="0042521F">
        <w:rPr>
          <w:rFonts w:cstheme="minorHAnsi"/>
          <w:sz w:val="24"/>
          <w:szCs w:val="24"/>
        </w:rPr>
        <w:t>Is the method of planting stimulating weeds?</w:t>
      </w:r>
    </w:p>
    <w:p w14:paraId="7460B30E" w14:textId="68FC00A8"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Hard to extract from this dataset….</w:t>
      </w:r>
    </w:p>
    <w:p w14:paraId="54688DB8" w14:textId="6F001799" w:rsidR="00D53A48" w:rsidRPr="00FA0990" w:rsidRDefault="00812116" w:rsidP="00676DE4">
      <w:pPr>
        <w:pStyle w:val="NoSpacing"/>
        <w:rPr>
          <w:rFonts w:cstheme="minorHAnsi"/>
          <w:color w:val="FF0000"/>
          <w:sz w:val="24"/>
          <w:szCs w:val="24"/>
        </w:rPr>
      </w:pPr>
      <w:r w:rsidRPr="0042521F">
        <w:rPr>
          <w:rFonts w:cstheme="minorHAnsi"/>
          <w:sz w:val="24"/>
          <w:szCs w:val="24"/>
        </w:rPr>
        <w:t>Possible l</w:t>
      </w:r>
      <w:r w:rsidR="00D53A48" w:rsidRPr="0042521F">
        <w:rPr>
          <w:rFonts w:cstheme="minorHAnsi"/>
          <w:sz w:val="24"/>
          <w:szCs w:val="24"/>
        </w:rPr>
        <w:t>ong term weed seed bank changes with a cover crop</w:t>
      </w:r>
    </w:p>
    <w:p w14:paraId="71962D5C" w14:textId="248293BD" w:rsidR="00FA0990" w:rsidRPr="00FA0990" w:rsidRDefault="00FA0990" w:rsidP="00676DE4">
      <w:pPr>
        <w:pStyle w:val="NoSpacing"/>
        <w:rPr>
          <w:rFonts w:cstheme="minorHAnsi"/>
          <w:color w:val="FF0000"/>
          <w:sz w:val="24"/>
          <w:szCs w:val="24"/>
        </w:rPr>
      </w:pPr>
      <w:r w:rsidRPr="00FA0990">
        <w:rPr>
          <w:rFonts w:cstheme="minorHAnsi"/>
          <w:color w:val="FF0000"/>
          <w:sz w:val="24"/>
          <w:szCs w:val="24"/>
        </w:rPr>
        <w:t xml:space="preserve">I’m writing another paper about that. We only saw a significant reduction in the weed seedbank in the silage rotations, meaning you need some serious and consistent CC biomass to get reductions in seedbanks, and this was after 10+ years of CCing. </w:t>
      </w:r>
      <w:r w:rsidR="005D75B4">
        <w:rPr>
          <w:rFonts w:cstheme="minorHAnsi"/>
          <w:color w:val="FF0000"/>
          <w:sz w:val="24"/>
          <w:szCs w:val="24"/>
        </w:rPr>
        <w:t xml:space="preserve">The diversity of the weed seedbank did not change w/CC usage (there was a slight trend towards more diversity, but not significant). </w:t>
      </w:r>
    </w:p>
    <w:p w14:paraId="4A119FFD" w14:textId="6FDCB3D8" w:rsidR="00D53A48" w:rsidRDefault="00D53A48" w:rsidP="00676DE4">
      <w:pPr>
        <w:pStyle w:val="NoSpacing"/>
        <w:rPr>
          <w:rFonts w:cstheme="minorHAnsi"/>
          <w:sz w:val="24"/>
          <w:szCs w:val="24"/>
        </w:rPr>
      </w:pPr>
      <w:r w:rsidRPr="0042521F">
        <w:rPr>
          <w:rFonts w:cstheme="minorHAnsi"/>
          <w:sz w:val="24"/>
          <w:szCs w:val="24"/>
        </w:rPr>
        <w:t xml:space="preserve">Management of herbicide resistant weeds </w:t>
      </w:r>
    </w:p>
    <w:p w14:paraId="00EC489A" w14:textId="721E54A2" w:rsidR="00FA0990" w:rsidRPr="00211583" w:rsidRDefault="00FA0990" w:rsidP="00676DE4">
      <w:pPr>
        <w:pStyle w:val="NoSpacing"/>
        <w:rPr>
          <w:rFonts w:cstheme="minorHAnsi"/>
          <w:color w:val="FF0000"/>
          <w:sz w:val="24"/>
          <w:szCs w:val="24"/>
        </w:rPr>
      </w:pPr>
      <w:r w:rsidRPr="00211583">
        <w:rPr>
          <w:rFonts w:cstheme="minorHAnsi"/>
          <w:color w:val="FF0000"/>
          <w:sz w:val="24"/>
          <w:szCs w:val="24"/>
        </w:rPr>
        <w:t>Not sure where to put this, but yes any pressure besides herbicides would help, although I don’t know of a paper that quantifies the benefits of using non-herbicide based control.</w:t>
      </w:r>
    </w:p>
    <w:p w14:paraId="21338614" w14:textId="17A88A08" w:rsidR="00C501AE" w:rsidRDefault="00C501AE" w:rsidP="00676DE4">
      <w:pPr>
        <w:pStyle w:val="NoSpacing"/>
        <w:rPr>
          <w:rFonts w:cstheme="minorHAnsi"/>
          <w:sz w:val="24"/>
          <w:szCs w:val="24"/>
        </w:rPr>
      </w:pPr>
      <w:r w:rsidRPr="0042521F">
        <w:rPr>
          <w:rFonts w:cstheme="minorHAnsi"/>
          <w:sz w:val="24"/>
          <w:szCs w:val="24"/>
        </w:rPr>
        <w:t>CC biomass relationship to yield</w:t>
      </w:r>
    </w:p>
    <w:p w14:paraId="05885A07" w14:textId="6D560C97" w:rsidR="00FA0990" w:rsidRDefault="00211583" w:rsidP="00676DE4">
      <w:pPr>
        <w:pStyle w:val="NoSpacing"/>
        <w:rPr>
          <w:rFonts w:cstheme="minorHAnsi"/>
          <w:color w:val="FF0000"/>
          <w:sz w:val="24"/>
          <w:szCs w:val="24"/>
        </w:rPr>
      </w:pPr>
      <w:r w:rsidRPr="00211583">
        <w:rPr>
          <w:rFonts w:cstheme="minorHAnsi"/>
          <w:color w:val="FF0000"/>
          <w:sz w:val="24"/>
          <w:szCs w:val="24"/>
        </w:rPr>
        <w:t>Added this – it was kind of weird and mostly due to outliers I think. But more CC biomass equated to less severe yield reductions.</w:t>
      </w:r>
    </w:p>
    <w:p w14:paraId="192DE9E1" w14:textId="11721B4E" w:rsidR="00211583" w:rsidRDefault="00211583" w:rsidP="00676DE4">
      <w:pPr>
        <w:pStyle w:val="NoSpacing"/>
        <w:rPr>
          <w:rFonts w:cstheme="minorHAnsi"/>
          <w:color w:val="FF0000"/>
          <w:sz w:val="24"/>
          <w:szCs w:val="24"/>
        </w:rPr>
      </w:pPr>
    </w:p>
    <w:p w14:paraId="618E4C83" w14:textId="77777777" w:rsidR="00211583" w:rsidRPr="00211583" w:rsidRDefault="00211583" w:rsidP="00676DE4">
      <w:pPr>
        <w:pStyle w:val="NoSpacing"/>
        <w:rPr>
          <w:rFonts w:cstheme="minorHAnsi"/>
          <w:color w:val="FF0000"/>
          <w:sz w:val="24"/>
          <w:szCs w:val="24"/>
        </w:rPr>
      </w:pPr>
    </w:p>
    <w:p w14:paraId="37C42621" w14:textId="0AFC20F0" w:rsidR="00FA0990" w:rsidRDefault="00FA0990" w:rsidP="00676DE4">
      <w:pPr>
        <w:pStyle w:val="NoSpacing"/>
        <w:rPr>
          <w:rFonts w:cstheme="minorHAnsi"/>
          <w:sz w:val="24"/>
          <w:szCs w:val="24"/>
        </w:rPr>
      </w:pPr>
      <w:r>
        <w:rPr>
          <w:rFonts w:cstheme="minorHAnsi"/>
          <w:sz w:val="24"/>
          <w:szCs w:val="24"/>
        </w:rPr>
        <w:t>NASS citation</w:t>
      </w:r>
    </w:p>
    <w:p w14:paraId="6FF69544" w14:textId="61C9356E" w:rsidR="005A3AFD" w:rsidRDefault="005A3AFD" w:rsidP="00676DE4">
      <w:pPr>
        <w:pStyle w:val="NoSpacing"/>
        <w:rPr>
          <w:rFonts w:cstheme="minorHAnsi"/>
          <w:sz w:val="24"/>
          <w:szCs w:val="24"/>
        </w:rPr>
      </w:pPr>
    </w:p>
    <w:p w14:paraId="31F3D573" w14:textId="77777777" w:rsidR="005A3AFD" w:rsidRPr="009E4B9B" w:rsidRDefault="005A3AFD" w:rsidP="005A3AFD">
      <w:pPr>
        <w:pStyle w:val="MDPI71References"/>
      </w:pPr>
      <w:r>
        <w:rPr>
          <w:color w:val="000000" w:themeColor="text1"/>
        </w:rPr>
        <w:t>U.S. Department of Agriculture</w:t>
      </w:r>
      <w:r w:rsidRPr="00627D65">
        <w:rPr>
          <w:color w:val="000000" w:themeColor="text1"/>
        </w:rPr>
        <w:t>-National Agricultural Statistics Service. 2017 Census of Agriculture. USDA-NASS</w:t>
      </w:r>
      <w:r>
        <w:rPr>
          <w:color w:val="000000" w:themeColor="text1"/>
        </w:rPr>
        <w:t xml:space="preserve">: </w:t>
      </w:r>
      <w:r w:rsidRPr="00627D65">
        <w:rPr>
          <w:color w:val="000000" w:themeColor="text1"/>
        </w:rPr>
        <w:t>Washington, D.C.</w:t>
      </w:r>
      <w:r>
        <w:rPr>
          <w:color w:val="000000" w:themeColor="text1"/>
        </w:rPr>
        <w:t xml:space="preserve">, </w:t>
      </w:r>
      <w:r w:rsidRPr="00627D65">
        <w:rPr>
          <w:color w:val="000000" w:themeColor="text1"/>
        </w:rPr>
        <w:t>2019</w:t>
      </w:r>
      <w:r>
        <w:rPr>
          <w:color w:val="000000" w:themeColor="text1"/>
        </w:rPr>
        <w:t>,</w:t>
      </w:r>
      <w:r w:rsidRPr="00627D65">
        <w:rPr>
          <w:color w:val="000000" w:themeColor="text1"/>
        </w:rPr>
        <w:t xml:space="preserve"> https://www.nass.usda.gov/Publications/AgCensus/2017/</w:t>
      </w:r>
      <w:r>
        <w:rPr>
          <w:color w:val="000000" w:themeColor="text1"/>
        </w:rPr>
        <w:t>.</w:t>
      </w:r>
    </w:p>
    <w:p w14:paraId="7F13B42B" w14:textId="77777777" w:rsidR="005A3AFD" w:rsidRPr="0042521F" w:rsidRDefault="005A3AFD" w:rsidP="00676DE4">
      <w:pPr>
        <w:pStyle w:val="NoSpacing"/>
        <w:rPr>
          <w:rFonts w:cstheme="minorHAnsi"/>
          <w:sz w:val="24"/>
          <w:szCs w:val="24"/>
        </w:rPr>
      </w:pPr>
    </w:p>
    <w:p w14:paraId="0E29C8C5" w14:textId="17E5B32A" w:rsidR="005D7FA7" w:rsidRPr="00EA2BE3" w:rsidRDefault="00EA2BE3" w:rsidP="00676DE4">
      <w:pPr>
        <w:pStyle w:val="NoSpacing"/>
        <w:rPr>
          <w:rFonts w:cstheme="minorHAnsi"/>
          <w:sz w:val="24"/>
          <w:szCs w:val="24"/>
          <w:u w:val="single"/>
        </w:rPr>
      </w:pPr>
      <w:r w:rsidRPr="00EA2BE3">
        <w:rPr>
          <w:rFonts w:cstheme="minorHAnsi"/>
          <w:sz w:val="24"/>
          <w:szCs w:val="24"/>
          <w:u w:val="single"/>
        </w:rPr>
        <w:t>Intro jumble</w:t>
      </w:r>
    </w:p>
    <w:p w14:paraId="17315639" w14:textId="77777777" w:rsidR="00F92587" w:rsidRDefault="00F92587" w:rsidP="00F92587">
      <w:pPr>
        <w:shd w:val="clear" w:color="auto" w:fill="FFFFFF"/>
        <w:spacing w:after="0" w:line="240" w:lineRule="auto"/>
        <w:rPr>
          <w:rFonts w:eastAsia="Times New Roman" w:cstheme="minorHAnsi"/>
          <w:sz w:val="24"/>
          <w:szCs w:val="24"/>
        </w:rPr>
      </w:pPr>
      <w:r>
        <w:rPr>
          <w:rFonts w:eastAsia="Times New Roman" w:cstheme="minorHAnsi"/>
          <w:sz w:val="24"/>
          <w:szCs w:val="24"/>
        </w:rPr>
        <w:t xml:space="preserve">Process-based cropping system models such as APSIM (cite) and SALUS (cite) are powerful tools for integrating weather, soil, and management interactions to both explore historical cropping </w:t>
      </w:r>
      <w:r>
        <w:rPr>
          <w:rFonts w:eastAsia="Times New Roman" w:cstheme="minorHAnsi"/>
          <w:sz w:val="24"/>
          <w:szCs w:val="24"/>
        </w:rPr>
        <w:lastRenderedPageBreak/>
        <w:t xml:space="preserve">system behaviors and to predict future trajectories (Cite). Process-based models have been used to assess and predict crop-weed competition (Dean et al. 2003, Grenz et al. 2006), as well as to provide insight into how CCs interact with cropping systems (Basche et al. 20XX; Martinez-Feria et al. 2016). </w:t>
      </w:r>
    </w:p>
    <w:p w14:paraId="5AC58672" w14:textId="77777777" w:rsidR="00F92587" w:rsidRDefault="00F92587" w:rsidP="00F92587">
      <w:pPr>
        <w:shd w:val="clear" w:color="auto" w:fill="FFFFFF"/>
        <w:spacing w:after="0" w:line="240" w:lineRule="auto"/>
        <w:rPr>
          <w:rFonts w:eastAsia="Times New Roman" w:cstheme="minorHAnsi"/>
          <w:sz w:val="24"/>
          <w:szCs w:val="24"/>
        </w:rPr>
      </w:pPr>
    </w:p>
    <w:p w14:paraId="66C3B707" w14:textId="77777777" w:rsidR="00F92587" w:rsidRDefault="00F92587" w:rsidP="00F92587">
      <w:pPr>
        <w:shd w:val="clear" w:color="auto" w:fill="FFFFFF"/>
        <w:spacing w:after="0" w:line="240" w:lineRule="auto"/>
        <w:rPr>
          <w:rFonts w:eastAsia="Times New Roman" w:cstheme="minorHAnsi"/>
          <w:sz w:val="24"/>
          <w:szCs w:val="24"/>
        </w:rPr>
      </w:pPr>
      <w:r>
        <w:rPr>
          <w:rFonts w:eastAsia="Times New Roman" w:cstheme="minorHAnsi"/>
          <w:sz w:val="24"/>
          <w:szCs w:val="24"/>
        </w:rPr>
        <w:t>It is clear from previous work that CC weed suppression increases with CC biomass (cite). Previous studies have incorporated simple temperature-based models to predict CC phenology and/or biomass (that pennsyl one) to aid in interpretation and prediction of CC weed control (Mirsky et al. 2009, Baraibar et al. 2019).</w:t>
      </w:r>
    </w:p>
    <w:p w14:paraId="7F2C6D72" w14:textId="0A47EBFA" w:rsidR="00626459" w:rsidRDefault="00626459" w:rsidP="00676DE4">
      <w:pPr>
        <w:pStyle w:val="NoSpacing"/>
        <w:rPr>
          <w:rFonts w:cstheme="minorHAnsi"/>
          <w:sz w:val="24"/>
          <w:szCs w:val="24"/>
        </w:rPr>
      </w:pPr>
    </w:p>
    <w:p w14:paraId="713B9AFB" w14:textId="4E3F1B3A" w:rsidR="00EA2BE3" w:rsidRPr="00EA2BE3" w:rsidRDefault="00EA2BE3" w:rsidP="00EA2BE3">
      <w:pPr>
        <w:shd w:val="clear" w:color="auto" w:fill="FFFFFF"/>
        <w:spacing w:after="0" w:line="240" w:lineRule="auto"/>
        <w:rPr>
          <w:rFonts w:eastAsia="Times New Roman" w:cstheme="minorHAnsi"/>
          <w:sz w:val="24"/>
          <w:szCs w:val="24"/>
          <w:u w:val="single"/>
        </w:rPr>
      </w:pPr>
    </w:p>
    <w:p w14:paraId="660470E9" w14:textId="3BCA88C7" w:rsidR="00EA2BE3" w:rsidRPr="00EA2BE3" w:rsidRDefault="00EA2BE3" w:rsidP="00EA2BE3">
      <w:pPr>
        <w:shd w:val="clear" w:color="auto" w:fill="FFFFFF"/>
        <w:spacing w:after="0" w:line="240" w:lineRule="auto"/>
        <w:rPr>
          <w:rFonts w:eastAsia="Times New Roman" w:cstheme="minorHAnsi"/>
          <w:sz w:val="24"/>
          <w:szCs w:val="24"/>
          <w:u w:val="single"/>
        </w:rPr>
      </w:pPr>
      <w:r w:rsidRPr="00EA2BE3">
        <w:rPr>
          <w:rFonts w:eastAsia="Times New Roman" w:cstheme="minorHAnsi"/>
          <w:sz w:val="24"/>
          <w:szCs w:val="24"/>
          <w:u w:val="single"/>
        </w:rPr>
        <w:t>Deleted from intro 1/6/2019</w:t>
      </w:r>
    </w:p>
    <w:p w14:paraId="04349B6F" w14:textId="16B58F17" w:rsidR="00EA2BE3" w:rsidRPr="0042521F" w:rsidRDefault="00EA2BE3" w:rsidP="00EA2BE3">
      <w:pPr>
        <w:pStyle w:val="NoSpacing"/>
        <w:rPr>
          <w:rFonts w:cstheme="minorHAnsi"/>
          <w:sz w:val="24"/>
          <w:szCs w:val="24"/>
        </w:rPr>
      </w:pPr>
      <w:r w:rsidRPr="00A17D2D">
        <w:rPr>
          <w:sz w:val="24"/>
          <w:szCs w:val="24"/>
        </w:rPr>
        <w:t xml:space="preserve">Cover crops </w:t>
      </w:r>
      <w:r>
        <w:rPr>
          <w:sz w:val="24"/>
          <w:szCs w:val="24"/>
        </w:rPr>
        <w:t>alter the weed environment</w:t>
      </w:r>
      <w:r w:rsidRPr="00A17D2D">
        <w:rPr>
          <w:sz w:val="24"/>
          <w:szCs w:val="24"/>
        </w:rPr>
        <w:t xml:space="preserve"> </w:t>
      </w:r>
      <w:r>
        <w:rPr>
          <w:sz w:val="24"/>
          <w:szCs w:val="24"/>
        </w:rPr>
        <w:t xml:space="preserve">through several mechanisms, including </w:t>
      </w:r>
      <w:r w:rsidRPr="00A17D2D">
        <w:rPr>
          <w:sz w:val="24"/>
          <w:szCs w:val="24"/>
        </w:rPr>
        <w:t xml:space="preserve">competing for resources as live plants (e.g. sunlight, nutrients), altering the soil environment in ways that affect weed seed germination (e.g allelopathy, soil moisture retention), </w:t>
      </w:r>
      <w:r>
        <w:rPr>
          <w:sz w:val="24"/>
          <w:szCs w:val="24"/>
        </w:rPr>
        <w:t>and</w:t>
      </w:r>
      <w:r w:rsidRPr="00A17D2D">
        <w:rPr>
          <w:sz w:val="24"/>
          <w:szCs w:val="24"/>
        </w:rPr>
        <w:t xml:space="preserve"> altering the environment in which weed seedlings develop (e.g. reducing temperatures, creating light stress). Each of these may have a suppressive or stimulatory effect on weeds</w:t>
      </w:r>
      <w:r>
        <w:rPr>
          <w:sz w:val="24"/>
          <w:szCs w:val="24"/>
        </w:rPr>
        <w:t xml:space="preserve"> depending on context, and region-specific trends have not yet been identified</w:t>
      </w:r>
      <w:r w:rsidRPr="00A17D2D">
        <w:rPr>
          <w:sz w:val="24"/>
          <w:szCs w:val="24"/>
        </w:rPr>
        <w:t>.</w:t>
      </w:r>
    </w:p>
    <w:sectPr w:rsidR="00EA2BE3" w:rsidRPr="004252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ndrea Basche" w:date="2019-10-07T13:33:00Z" w:initials="AB">
    <w:p w14:paraId="02E3AD5D" w14:textId="6F4BFD96" w:rsidR="00AC398E" w:rsidRDefault="00AC398E">
      <w:pPr>
        <w:pStyle w:val="CommentText"/>
      </w:pPr>
      <w:r>
        <w:rPr>
          <w:rStyle w:val="CommentReference"/>
        </w:rPr>
        <w:annotationRef/>
      </w:r>
      <w:r>
        <w:t>YIKES! But we have to list it because it is the range!</w:t>
      </w:r>
    </w:p>
  </w:comment>
  <w:comment w:id="7" w:author="Nichols, Virginia A [AGRON]" w:date="2019-12-27T20:12:00Z" w:initials="NVA[">
    <w:p w14:paraId="5D503A4C" w14:textId="4F767B0E" w:rsidR="00FA0990" w:rsidRDefault="00FA0990">
      <w:pPr>
        <w:pStyle w:val="CommentText"/>
      </w:pPr>
      <w:r>
        <w:rPr>
          <w:rStyle w:val="CommentReference"/>
        </w:rPr>
        <w:annotationRef/>
      </w:r>
      <w:r>
        <w:t xml:space="preserve">I’m really not sure about saying this. I just converted the log-slope value to a %, but….that seems wrong. </w:t>
      </w:r>
    </w:p>
  </w:comment>
  <w:comment w:id="11" w:author="Andrea Basche" w:date="2019-10-07T13:08:00Z" w:initials="AB">
    <w:p w14:paraId="3147CCAD" w14:textId="77777777" w:rsidR="00FA0990" w:rsidRDefault="00FA0990" w:rsidP="00D63120">
      <w:pPr>
        <w:pStyle w:val="CommentText"/>
      </w:pPr>
      <w:r>
        <w:rPr>
          <w:rStyle w:val="CommentReference"/>
        </w:rPr>
        <w:annotationRef/>
      </w:r>
      <w:r>
        <w:t>I’m assuming this would be the results of the regression tree? Maybe we should qualify that in the first sentence of this paragraph</w:t>
      </w:r>
    </w:p>
  </w:comment>
  <w:comment w:id="21" w:author="Nichols, Virginia A [AGRON]" w:date="2019-12-27T20:31:00Z" w:initials="NVA[">
    <w:p w14:paraId="27883C9B" w14:textId="5FB70F0D" w:rsidR="00FA0990" w:rsidRDefault="00FA0990">
      <w:pPr>
        <w:pStyle w:val="CommentText"/>
      </w:pPr>
      <w:r>
        <w:rPr>
          <w:rStyle w:val="CommentReference"/>
        </w:rPr>
        <w:annotationRef/>
      </w:r>
      <w:r>
        <w:t>I think it might have to do with the fact that we really don’t measure these things very accurately for these types of trials. And weather is such a thing….</w:t>
      </w:r>
    </w:p>
  </w:comment>
  <w:comment w:id="25" w:author="Andrea Basche" w:date="2019-10-07T13:44:00Z" w:initials="AB">
    <w:p w14:paraId="577DAE40" w14:textId="2F386F7F" w:rsidR="00FA0990" w:rsidRDefault="00FA0990">
      <w:pPr>
        <w:pStyle w:val="CommentText"/>
      </w:pPr>
      <w:r>
        <w:rPr>
          <w:rStyle w:val="CommentReference"/>
        </w:rPr>
        <w:annotationRef/>
      </w:r>
      <w:r>
        <w:t xml:space="preserve">This might make people angry but I think its worth saying something to this effect in a softer way. I get tired of hearing that one size won’t fit all when in reality we DO know that some practices are more effective than others. We just have to figure out how to make them work i.e. management… don’t blame your soil or climate is what I’m trying to say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E3AD5D" w15:done="0"/>
  <w15:commentEx w15:paraId="5D503A4C" w15:done="0"/>
  <w15:commentEx w15:paraId="3147CCAD" w15:done="1"/>
  <w15:commentEx w15:paraId="27883C9B" w15:done="0"/>
  <w15:commentEx w15:paraId="577DAE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E3AD5D" w16cid:durableId="21A272FB"/>
  <w16cid:commentId w16cid:paraId="5D503A4C" w16cid:durableId="21B0E42C"/>
  <w16cid:commentId w16cid:paraId="3147CCAD" w16cid:durableId="21A27303"/>
  <w16cid:commentId w16cid:paraId="27883C9B" w16cid:durableId="21B0E8BF"/>
  <w16cid:commentId w16cid:paraId="577DAE40" w16cid:durableId="21A273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307CF3"/>
    <w:multiLevelType w:val="hybridMultilevel"/>
    <w:tmpl w:val="D1CC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a Basche">
    <w15:presenceInfo w15:providerId="None" w15:userId="Andrea Basche"/>
  </w15:person>
  <w15:person w15:author="Andrea Basche [2]">
    <w15:presenceInfo w15:providerId="AD" w15:userId="S-1-5-21-527237240-492894223-682003330-19639224"/>
  </w15:person>
  <w15:person w15:author="Nichols, Virginia A [AGRON]">
    <w15:presenceInfo w15:providerId="AD" w15:userId="S::vnichols@iastate.edu::2aea6516-562b-4562-81e2-ec7243455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DE4"/>
    <w:rsid w:val="00010DDF"/>
    <w:rsid w:val="00051B00"/>
    <w:rsid w:val="00075BB2"/>
    <w:rsid w:val="000817AF"/>
    <w:rsid w:val="0008293D"/>
    <w:rsid w:val="000A01C7"/>
    <w:rsid w:val="000A551A"/>
    <w:rsid w:val="000A77B4"/>
    <w:rsid w:val="000C30D1"/>
    <w:rsid w:val="000C3595"/>
    <w:rsid w:val="00110A5F"/>
    <w:rsid w:val="00143E24"/>
    <w:rsid w:val="0015656F"/>
    <w:rsid w:val="00184772"/>
    <w:rsid w:val="00193C85"/>
    <w:rsid w:val="001A600F"/>
    <w:rsid w:val="001B0248"/>
    <w:rsid w:val="001C2A7C"/>
    <w:rsid w:val="001C4E82"/>
    <w:rsid w:val="001D18B2"/>
    <w:rsid w:val="00211583"/>
    <w:rsid w:val="002209FF"/>
    <w:rsid w:val="00222EEE"/>
    <w:rsid w:val="00223317"/>
    <w:rsid w:val="002272F1"/>
    <w:rsid w:val="00234C19"/>
    <w:rsid w:val="002566A2"/>
    <w:rsid w:val="002966EC"/>
    <w:rsid w:val="002972E2"/>
    <w:rsid w:val="002A2EDE"/>
    <w:rsid w:val="002B35A8"/>
    <w:rsid w:val="002D612D"/>
    <w:rsid w:val="002E2FF3"/>
    <w:rsid w:val="002F0521"/>
    <w:rsid w:val="00316CEF"/>
    <w:rsid w:val="00322BF7"/>
    <w:rsid w:val="003406DC"/>
    <w:rsid w:val="00365DB0"/>
    <w:rsid w:val="00393E2A"/>
    <w:rsid w:val="003A557A"/>
    <w:rsid w:val="003E0BE7"/>
    <w:rsid w:val="003E5556"/>
    <w:rsid w:val="003E7A20"/>
    <w:rsid w:val="003F1771"/>
    <w:rsid w:val="003F4582"/>
    <w:rsid w:val="003F4E00"/>
    <w:rsid w:val="004032EA"/>
    <w:rsid w:val="0040586A"/>
    <w:rsid w:val="00411506"/>
    <w:rsid w:val="0042149A"/>
    <w:rsid w:val="0042521F"/>
    <w:rsid w:val="00433478"/>
    <w:rsid w:val="004406E7"/>
    <w:rsid w:val="004433FA"/>
    <w:rsid w:val="004471AE"/>
    <w:rsid w:val="0045165B"/>
    <w:rsid w:val="00452EE7"/>
    <w:rsid w:val="00486004"/>
    <w:rsid w:val="00493B9E"/>
    <w:rsid w:val="004A6DFF"/>
    <w:rsid w:val="004D2CD9"/>
    <w:rsid w:val="004D3835"/>
    <w:rsid w:val="004E0402"/>
    <w:rsid w:val="004E26DD"/>
    <w:rsid w:val="004E671C"/>
    <w:rsid w:val="004E6ABB"/>
    <w:rsid w:val="005045B4"/>
    <w:rsid w:val="00525047"/>
    <w:rsid w:val="005455BF"/>
    <w:rsid w:val="00561834"/>
    <w:rsid w:val="00582320"/>
    <w:rsid w:val="00590B6D"/>
    <w:rsid w:val="005912DA"/>
    <w:rsid w:val="00592563"/>
    <w:rsid w:val="005A0905"/>
    <w:rsid w:val="005A3AFD"/>
    <w:rsid w:val="005A64F6"/>
    <w:rsid w:val="005B5332"/>
    <w:rsid w:val="005C31E7"/>
    <w:rsid w:val="005C684C"/>
    <w:rsid w:val="005C7CB5"/>
    <w:rsid w:val="005D75B4"/>
    <w:rsid w:val="005D7FA7"/>
    <w:rsid w:val="005F0C88"/>
    <w:rsid w:val="005F3847"/>
    <w:rsid w:val="00613B8C"/>
    <w:rsid w:val="00616889"/>
    <w:rsid w:val="00626459"/>
    <w:rsid w:val="00627DF0"/>
    <w:rsid w:val="00630953"/>
    <w:rsid w:val="0066578B"/>
    <w:rsid w:val="006664E7"/>
    <w:rsid w:val="00670A2C"/>
    <w:rsid w:val="00672EB1"/>
    <w:rsid w:val="00676DE4"/>
    <w:rsid w:val="006958D8"/>
    <w:rsid w:val="006A2923"/>
    <w:rsid w:val="006B6E23"/>
    <w:rsid w:val="006C76E0"/>
    <w:rsid w:val="006E40D1"/>
    <w:rsid w:val="007170BB"/>
    <w:rsid w:val="00723402"/>
    <w:rsid w:val="00732645"/>
    <w:rsid w:val="007357D6"/>
    <w:rsid w:val="007554FF"/>
    <w:rsid w:val="007664AA"/>
    <w:rsid w:val="0077460E"/>
    <w:rsid w:val="007829C5"/>
    <w:rsid w:val="007854C6"/>
    <w:rsid w:val="00793EBC"/>
    <w:rsid w:val="00797F3B"/>
    <w:rsid w:val="007A17A4"/>
    <w:rsid w:val="007C4BB7"/>
    <w:rsid w:val="007D5930"/>
    <w:rsid w:val="007E6C4B"/>
    <w:rsid w:val="007F5766"/>
    <w:rsid w:val="008029B9"/>
    <w:rsid w:val="0080510A"/>
    <w:rsid w:val="00812116"/>
    <w:rsid w:val="00816050"/>
    <w:rsid w:val="00827950"/>
    <w:rsid w:val="0083659A"/>
    <w:rsid w:val="00866311"/>
    <w:rsid w:val="008A1B12"/>
    <w:rsid w:val="008A38B6"/>
    <w:rsid w:val="008B7B39"/>
    <w:rsid w:val="008F0595"/>
    <w:rsid w:val="008F557B"/>
    <w:rsid w:val="008F5C5B"/>
    <w:rsid w:val="00911260"/>
    <w:rsid w:val="009130A3"/>
    <w:rsid w:val="00913733"/>
    <w:rsid w:val="009223EC"/>
    <w:rsid w:val="00953722"/>
    <w:rsid w:val="00962ECF"/>
    <w:rsid w:val="00970465"/>
    <w:rsid w:val="00987570"/>
    <w:rsid w:val="009A42C1"/>
    <w:rsid w:val="009A7D21"/>
    <w:rsid w:val="009B3642"/>
    <w:rsid w:val="009B6E6F"/>
    <w:rsid w:val="009C6443"/>
    <w:rsid w:val="00A00839"/>
    <w:rsid w:val="00A11ED9"/>
    <w:rsid w:val="00A17D2D"/>
    <w:rsid w:val="00A22853"/>
    <w:rsid w:val="00A23AB2"/>
    <w:rsid w:val="00A349D7"/>
    <w:rsid w:val="00A3787B"/>
    <w:rsid w:val="00A37A74"/>
    <w:rsid w:val="00A41CE4"/>
    <w:rsid w:val="00A43294"/>
    <w:rsid w:val="00A4378B"/>
    <w:rsid w:val="00A44CEE"/>
    <w:rsid w:val="00A54A8F"/>
    <w:rsid w:val="00A55851"/>
    <w:rsid w:val="00A62D8C"/>
    <w:rsid w:val="00A64D69"/>
    <w:rsid w:val="00A77BD6"/>
    <w:rsid w:val="00A91688"/>
    <w:rsid w:val="00A91ABA"/>
    <w:rsid w:val="00AC258E"/>
    <w:rsid w:val="00AC398E"/>
    <w:rsid w:val="00AC7A86"/>
    <w:rsid w:val="00AD5DE8"/>
    <w:rsid w:val="00AE5B5E"/>
    <w:rsid w:val="00B03050"/>
    <w:rsid w:val="00B31367"/>
    <w:rsid w:val="00B4717B"/>
    <w:rsid w:val="00B605FC"/>
    <w:rsid w:val="00B62346"/>
    <w:rsid w:val="00B6382A"/>
    <w:rsid w:val="00B6686C"/>
    <w:rsid w:val="00B73B09"/>
    <w:rsid w:val="00BA3601"/>
    <w:rsid w:val="00BB55FA"/>
    <w:rsid w:val="00BC4B64"/>
    <w:rsid w:val="00BE0EC0"/>
    <w:rsid w:val="00BF4FA7"/>
    <w:rsid w:val="00BF7C47"/>
    <w:rsid w:val="00C02D3F"/>
    <w:rsid w:val="00C035C1"/>
    <w:rsid w:val="00C071A8"/>
    <w:rsid w:val="00C075B5"/>
    <w:rsid w:val="00C20676"/>
    <w:rsid w:val="00C501AE"/>
    <w:rsid w:val="00C54A5F"/>
    <w:rsid w:val="00C56D13"/>
    <w:rsid w:val="00C601F7"/>
    <w:rsid w:val="00C6411A"/>
    <w:rsid w:val="00C65CEA"/>
    <w:rsid w:val="00C70541"/>
    <w:rsid w:val="00C7309B"/>
    <w:rsid w:val="00C779EA"/>
    <w:rsid w:val="00C8665A"/>
    <w:rsid w:val="00CA4693"/>
    <w:rsid w:val="00CA4997"/>
    <w:rsid w:val="00CA68E4"/>
    <w:rsid w:val="00CB70A5"/>
    <w:rsid w:val="00CC1106"/>
    <w:rsid w:val="00CD07EF"/>
    <w:rsid w:val="00CD15F0"/>
    <w:rsid w:val="00CE0DC6"/>
    <w:rsid w:val="00CE5C58"/>
    <w:rsid w:val="00CE66EA"/>
    <w:rsid w:val="00CF19BB"/>
    <w:rsid w:val="00CF530E"/>
    <w:rsid w:val="00CF6E6C"/>
    <w:rsid w:val="00D03C66"/>
    <w:rsid w:val="00D07269"/>
    <w:rsid w:val="00D170FD"/>
    <w:rsid w:val="00D24644"/>
    <w:rsid w:val="00D41CFD"/>
    <w:rsid w:val="00D42EBA"/>
    <w:rsid w:val="00D53A48"/>
    <w:rsid w:val="00D56C3D"/>
    <w:rsid w:val="00D63120"/>
    <w:rsid w:val="00D752E6"/>
    <w:rsid w:val="00DC032D"/>
    <w:rsid w:val="00DD2D5F"/>
    <w:rsid w:val="00DD4816"/>
    <w:rsid w:val="00E02C6D"/>
    <w:rsid w:val="00E02DAD"/>
    <w:rsid w:val="00E22AFA"/>
    <w:rsid w:val="00E23F0B"/>
    <w:rsid w:val="00E43281"/>
    <w:rsid w:val="00E61399"/>
    <w:rsid w:val="00E7507D"/>
    <w:rsid w:val="00E84551"/>
    <w:rsid w:val="00E87954"/>
    <w:rsid w:val="00EA2BE3"/>
    <w:rsid w:val="00EB48C2"/>
    <w:rsid w:val="00EB589C"/>
    <w:rsid w:val="00EC1301"/>
    <w:rsid w:val="00EE1944"/>
    <w:rsid w:val="00EF1C37"/>
    <w:rsid w:val="00EF2670"/>
    <w:rsid w:val="00F04873"/>
    <w:rsid w:val="00F0573E"/>
    <w:rsid w:val="00F074D9"/>
    <w:rsid w:val="00F216D7"/>
    <w:rsid w:val="00F414C6"/>
    <w:rsid w:val="00F477C9"/>
    <w:rsid w:val="00F8383A"/>
    <w:rsid w:val="00F862A8"/>
    <w:rsid w:val="00F90CF2"/>
    <w:rsid w:val="00F92587"/>
    <w:rsid w:val="00FA0990"/>
    <w:rsid w:val="00FB3BB1"/>
    <w:rsid w:val="00FC675C"/>
    <w:rsid w:val="00FD4E73"/>
    <w:rsid w:val="00FD6404"/>
    <w:rsid w:val="00FE38AB"/>
    <w:rsid w:val="00FE393C"/>
    <w:rsid w:val="00FE3D22"/>
    <w:rsid w:val="00FF1E71"/>
    <w:rsid w:val="00FF2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11979"/>
  <w15:chartTrackingRefBased/>
  <w15:docId w15:val="{FB1C96BC-F051-4F41-8D3F-E1CE9D8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DE4"/>
    <w:pPr>
      <w:spacing w:after="0" w:line="240" w:lineRule="auto"/>
    </w:pPr>
  </w:style>
  <w:style w:type="paragraph" w:styleId="ListParagraph">
    <w:name w:val="List Paragraph"/>
    <w:basedOn w:val="Normal"/>
    <w:uiPriority w:val="34"/>
    <w:qFormat/>
    <w:rsid w:val="00B73B09"/>
    <w:pPr>
      <w:spacing w:after="200" w:line="288" w:lineRule="auto"/>
      <w:ind w:left="720"/>
      <w:contextualSpacing/>
    </w:pPr>
    <w:rPr>
      <w:rFonts w:eastAsiaTheme="minorEastAsia"/>
      <w:sz w:val="21"/>
      <w:szCs w:val="21"/>
    </w:rPr>
  </w:style>
  <w:style w:type="paragraph" w:customStyle="1" w:styleId="Default">
    <w:name w:val="Default"/>
    <w:rsid w:val="00CA68E4"/>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234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E66EA"/>
    <w:rPr>
      <w:sz w:val="16"/>
      <w:szCs w:val="16"/>
    </w:rPr>
  </w:style>
  <w:style w:type="paragraph" w:styleId="CommentText">
    <w:name w:val="annotation text"/>
    <w:basedOn w:val="Normal"/>
    <w:link w:val="CommentTextChar"/>
    <w:uiPriority w:val="99"/>
    <w:semiHidden/>
    <w:unhideWhenUsed/>
    <w:rsid w:val="00CE66EA"/>
    <w:pPr>
      <w:spacing w:line="240" w:lineRule="auto"/>
    </w:pPr>
    <w:rPr>
      <w:sz w:val="20"/>
      <w:szCs w:val="20"/>
    </w:rPr>
  </w:style>
  <w:style w:type="character" w:customStyle="1" w:styleId="CommentTextChar">
    <w:name w:val="Comment Text Char"/>
    <w:basedOn w:val="DefaultParagraphFont"/>
    <w:link w:val="CommentText"/>
    <w:uiPriority w:val="99"/>
    <w:semiHidden/>
    <w:rsid w:val="00CE66EA"/>
    <w:rPr>
      <w:sz w:val="20"/>
      <w:szCs w:val="20"/>
    </w:rPr>
  </w:style>
  <w:style w:type="paragraph" w:styleId="CommentSubject">
    <w:name w:val="annotation subject"/>
    <w:basedOn w:val="CommentText"/>
    <w:next w:val="CommentText"/>
    <w:link w:val="CommentSubjectChar"/>
    <w:uiPriority w:val="99"/>
    <w:semiHidden/>
    <w:unhideWhenUsed/>
    <w:rsid w:val="00CE66EA"/>
    <w:rPr>
      <w:b/>
      <w:bCs/>
    </w:rPr>
  </w:style>
  <w:style w:type="character" w:customStyle="1" w:styleId="CommentSubjectChar">
    <w:name w:val="Comment Subject Char"/>
    <w:basedOn w:val="CommentTextChar"/>
    <w:link w:val="CommentSubject"/>
    <w:uiPriority w:val="99"/>
    <w:semiHidden/>
    <w:rsid w:val="00CE66EA"/>
    <w:rPr>
      <w:b/>
      <w:bCs/>
      <w:sz w:val="20"/>
      <w:szCs w:val="20"/>
    </w:rPr>
  </w:style>
  <w:style w:type="paragraph" w:styleId="BalloonText">
    <w:name w:val="Balloon Text"/>
    <w:basedOn w:val="Normal"/>
    <w:link w:val="BalloonTextChar"/>
    <w:uiPriority w:val="99"/>
    <w:semiHidden/>
    <w:unhideWhenUsed/>
    <w:rsid w:val="00CE66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66EA"/>
    <w:rPr>
      <w:rFonts w:ascii="Segoe UI" w:hAnsi="Segoe UI" w:cs="Segoe UI"/>
      <w:sz w:val="18"/>
      <w:szCs w:val="18"/>
    </w:rPr>
  </w:style>
  <w:style w:type="character" w:styleId="Hyperlink">
    <w:name w:val="Hyperlink"/>
    <w:basedOn w:val="DefaultParagraphFont"/>
    <w:uiPriority w:val="99"/>
    <w:semiHidden/>
    <w:unhideWhenUsed/>
    <w:rsid w:val="00A37A74"/>
    <w:rPr>
      <w:color w:val="0000FF"/>
      <w:u w:val="single"/>
    </w:rPr>
  </w:style>
  <w:style w:type="paragraph" w:customStyle="1" w:styleId="MDPI71References">
    <w:name w:val="MDPI_7.1_References"/>
    <w:basedOn w:val="Normal"/>
    <w:qFormat/>
    <w:rsid w:val="005A3AFD"/>
    <w:pPr>
      <w:numPr>
        <w:numId w:val="2"/>
      </w:numPr>
      <w:adjustRightInd w:val="0"/>
      <w:snapToGrid w:val="0"/>
      <w:spacing w:after="0" w:line="260" w:lineRule="atLeast"/>
      <w:ind w:left="425" w:hanging="425"/>
      <w:jc w:val="both"/>
    </w:pPr>
    <w:rPr>
      <w:rFonts w:ascii="Palatino Linotype" w:eastAsia="Times New Roman" w:hAnsi="Palatino Linotype" w:cs="Times New Roman"/>
      <w:snapToGrid w:val="0"/>
      <w:color w:val="000000"/>
      <w:sz w:val="18"/>
      <w:szCs w:val="20"/>
      <w:lang w:eastAsia="de-DE" w:bidi="en-US"/>
    </w:rPr>
  </w:style>
  <w:style w:type="paragraph" w:styleId="HTMLPreformatted">
    <w:name w:val="HTML Preformatted"/>
    <w:basedOn w:val="Normal"/>
    <w:link w:val="HTMLPreformattedChar"/>
    <w:uiPriority w:val="99"/>
    <w:semiHidden/>
    <w:unhideWhenUsed/>
    <w:rsid w:val="00CA4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693"/>
    <w:rPr>
      <w:rFonts w:ascii="Courier New" w:eastAsia="Times New Roman" w:hAnsi="Courier New" w:cs="Courier New"/>
      <w:sz w:val="20"/>
      <w:szCs w:val="20"/>
    </w:rPr>
  </w:style>
  <w:style w:type="character" w:customStyle="1" w:styleId="gnkrckgcgsb">
    <w:name w:val="gnkrckgcgsb"/>
    <w:basedOn w:val="DefaultParagraphFont"/>
    <w:rsid w:val="00CA4693"/>
  </w:style>
  <w:style w:type="character" w:styleId="FollowedHyperlink">
    <w:name w:val="FollowedHyperlink"/>
    <w:basedOn w:val="DefaultParagraphFont"/>
    <w:uiPriority w:val="99"/>
    <w:semiHidden/>
    <w:unhideWhenUsed/>
    <w:rsid w:val="00BB55FA"/>
    <w:rPr>
      <w:color w:val="954F72" w:themeColor="followedHyperlink"/>
      <w:u w:val="single"/>
    </w:rPr>
  </w:style>
  <w:style w:type="character" w:customStyle="1" w:styleId="st">
    <w:name w:val="st"/>
    <w:basedOn w:val="DefaultParagraphFont"/>
    <w:rsid w:val="00A7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02464">
      <w:bodyDiv w:val="1"/>
      <w:marLeft w:val="0"/>
      <w:marRight w:val="0"/>
      <w:marTop w:val="0"/>
      <w:marBottom w:val="0"/>
      <w:divBdr>
        <w:top w:val="none" w:sz="0" w:space="0" w:color="auto"/>
        <w:left w:val="none" w:sz="0" w:space="0" w:color="auto"/>
        <w:bottom w:val="none" w:sz="0" w:space="0" w:color="auto"/>
        <w:right w:val="none" w:sz="0" w:space="0" w:color="auto"/>
      </w:divBdr>
    </w:div>
    <w:div w:id="913975048">
      <w:bodyDiv w:val="1"/>
      <w:marLeft w:val="0"/>
      <w:marRight w:val="0"/>
      <w:marTop w:val="0"/>
      <w:marBottom w:val="0"/>
      <w:divBdr>
        <w:top w:val="none" w:sz="0" w:space="0" w:color="auto"/>
        <w:left w:val="none" w:sz="0" w:space="0" w:color="auto"/>
        <w:bottom w:val="none" w:sz="0" w:space="0" w:color="auto"/>
        <w:right w:val="none" w:sz="0" w:space="0" w:color="auto"/>
      </w:divBdr>
    </w:div>
    <w:div w:id="1000542644">
      <w:bodyDiv w:val="1"/>
      <w:marLeft w:val="0"/>
      <w:marRight w:val="0"/>
      <w:marTop w:val="0"/>
      <w:marBottom w:val="0"/>
      <w:divBdr>
        <w:top w:val="none" w:sz="0" w:space="0" w:color="auto"/>
        <w:left w:val="none" w:sz="0" w:space="0" w:color="auto"/>
        <w:bottom w:val="none" w:sz="0" w:space="0" w:color="auto"/>
        <w:right w:val="none" w:sz="0" w:space="0" w:color="auto"/>
      </w:divBdr>
    </w:div>
    <w:div w:id="1028682517">
      <w:bodyDiv w:val="1"/>
      <w:marLeft w:val="0"/>
      <w:marRight w:val="0"/>
      <w:marTop w:val="0"/>
      <w:marBottom w:val="0"/>
      <w:divBdr>
        <w:top w:val="none" w:sz="0" w:space="0" w:color="auto"/>
        <w:left w:val="none" w:sz="0" w:space="0" w:color="auto"/>
        <w:bottom w:val="none" w:sz="0" w:space="0" w:color="auto"/>
        <w:right w:val="none" w:sz="0" w:space="0" w:color="auto"/>
      </w:divBdr>
    </w:div>
    <w:div w:id="20924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5935E-9328-4048-B195-6C1D10CDA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Pages>
  <Words>5531</Words>
  <Characters>31530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36988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Basche</dc:creator>
  <cp:keywords/>
  <dc:description/>
  <cp:lastModifiedBy>Nichols, Virginia A</cp:lastModifiedBy>
  <cp:revision>8</cp:revision>
  <dcterms:created xsi:type="dcterms:W3CDTF">2020-01-22T18:21:00Z</dcterms:created>
  <dcterms:modified xsi:type="dcterms:W3CDTF">2020-01-24T23:26:00Z</dcterms:modified>
</cp:coreProperties>
</file>