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03FF0" w14:textId="5A4D4CC6" w:rsidR="00F04873" w:rsidRDefault="00F04873" w:rsidP="0077460E">
      <w:pPr>
        <w:shd w:val="clear" w:color="auto" w:fill="FFFFFF"/>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628727E9" w14:textId="761309A1" w:rsidR="00F04873" w:rsidRDefault="00F04873" w:rsidP="0077460E">
      <w:pPr>
        <w:shd w:val="clear" w:color="auto" w:fill="FFFFFF"/>
        <w:spacing w:after="0" w:line="240" w:lineRule="auto"/>
        <w:rPr>
          <w:rFonts w:ascii="Times New Roman" w:eastAsia="Times New Roman" w:hAnsi="Times New Roman" w:cs="Times New Roman"/>
          <w:b/>
          <w:sz w:val="32"/>
          <w:szCs w:val="32"/>
        </w:rPr>
      </w:pPr>
    </w:p>
    <w:p w14:paraId="53656C95" w14:textId="486B480E" w:rsidR="00F04873" w:rsidRDefault="00F04873" w:rsidP="0077460E">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points to include</w:t>
      </w:r>
      <w:r w:rsidR="00FE38AB">
        <w:rPr>
          <w:rFonts w:ascii="Times New Roman" w:eastAsia="Times New Roman" w:hAnsi="Times New Roman" w:cs="Times New Roman"/>
          <w:sz w:val="24"/>
          <w:szCs w:val="24"/>
        </w:rPr>
        <w:t xml:space="preserve"> (from tri-societies presentations)</w:t>
      </w:r>
      <w:r>
        <w:rPr>
          <w:rFonts w:ascii="Times New Roman" w:eastAsia="Times New Roman" w:hAnsi="Times New Roman" w:cs="Times New Roman"/>
          <w:sz w:val="24"/>
          <w:szCs w:val="24"/>
        </w:rPr>
        <w:t>:</w:t>
      </w:r>
    </w:p>
    <w:p w14:paraId="09B76242" w14:textId="22C9E98F" w:rsidR="00812116" w:rsidRPr="00812116" w:rsidRDefault="007D5930" w:rsidP="0077460E">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 crops are a potential biological mode of action </w:t>
      </w:r>
      <w:r w:rsidR="005D7FA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controlling weeds</w:t>
      </w:r>
      <w:r w:rsidR="005D7FA7">
        <w:rPr>
          <w:rFonts w:ascii="Times New Roman" w:eastAsia="Times New Roman" w:hAnsi="Times New Roman" w:cs="Times New Roman"/>
          <w:sz w:val="24"/>
          <w:szCs w:val="24"/>
        </w:rPr>
        <w:t xml:space="preserve"> in corn-</w:t>
      </w:r>
      <w:r>
        <w:rPr>
          <w:rFonts w:ascii="Times New Roman" w:eastAsia="Times New Roman" w:hAnsi="Times New Roman" w:cs="Times New Roman"/>
          <w:sz w:val="24"/>
          <w:szCs w:val="24"/>
        </w:rPr>
        <w:t xml:space="preserve">soybean crop rotations that may </w:t>
      </w:r>
      <w:r w:rsidR="005D7FA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reduce herbicide costs</w:t>
      </w:r>
      <w:r w:rsidR="005D7FA7">
        <w:rPr>
          <w:rFonts w:ascii="Times New Roman" w:eastAsia="Times New Roman" w:hAnsi="Times New Roman" w:cs="Times New Roman"/>
          <w:sz w:val="24"/>
          <w:szCs w:val="24"/>
        </w:rPr>
        <w:t xml:space="preserve"> for producers</w:t>
      </w:r>
      <w:r>
        <w:rPr>
          <w:rFonts w:ascii="Times New Roman" w:eastAsia="Times New Roman" w:hAnsi="Times New Roman" w:cs="Times New Roman"/>
          <w:sz w:val="24"/>
          <w:szCs w:val="24"/>
        </w:rPr>
        <w:t>. However in th</w:t>
      </w:r>
      <w:r w:rsidR="005D7FA7">
        <w:rPr>
          <w:rFonts w:ascii="Times New Roman" w:eastAsia="Times New Roman" w:hAnsi="Times New Roman" w:cs="Times New Roman"/>
          <w:sz w:val="24"/>
          <w:szCs w:val="24"/>
        </w:rPr>
        <w:t xml:space="preserve">is region, </w:t>
      </w:r>
      <w:r>
        <w:rPr>
          <w:rFonts w:ascii="Times New Roman" w:eastAsia="Times New Roman" w:hAnsi="Times New Roman" w:cs="Times New Roman"/>
          <w:sz w:val="24"/>
          <w:szCs w:val="24"/>
        </w:rPr>
        <w:t>the cropping systems and climate constrain cover crop biomass production in a way that is not optimal for maximizing cover crop benefits. The degree to which cover crop type, fall planting date and spring termination method impact cover crop efficacy on weed control remains poorly understood. The quantity of cover crop biomass needed for effective weed control is also poorly understood.</w:t>
      </w:r>
      <w:r w:rsidR="00FE38AB">
        <w:rPr>
          <w:rFonts w:ascii="Times New Roman" w:eastAsia="Times New Roman" w:hAnsi="Times New Roman" w:cs="Times New Roman"/>
          <w:sz w:val="24"/>
          <w:szCs w:val="24"/>
        </w:rPr>
        <w:t xml:space="preserve"> Therefore we conducted a meta-analysis to understand the impact of cover crops, and their management, on weed control in corn-soybean crop rotations in the Midwestern Corn Belt.</w:t>
      </w:r>
    </w:p>
    <w:p w14:paraId="068CD147" w14:textId="2175987B" w:rsidR="00F04873" w:rsidRDefault="00F04873" w:rsidP="0077460E">
      <w:pPr>
        <w:shd w:val="clear" w:color="auto" w:fill="FFFFFF"/>
        <w:spacing w:after="0" w:line="240" w:lineRule="auto"/>
        <w:rPr>
          <w:rFonts w:ascii="Times New Roman" w:eastAsia="Times New Roman" w:hAnsi="Times New Roman" w:cs="Times New Roman"/>
          <w:b/>
          <w:sz w:val="32"/>
          <w:szCs w:val="32"/>
        </w:rPr>
      </w:pPr>
    </w:p>
    <w:p w14:paraId="7385E18D" w14:textId="6071BDD7" w:rsidR="008029B9" w:rsidRPr="008029B9" w:rsidRDefault="008029B9" w:rsidP="0077460E">
      <w:pPr>
        <w:shd w:val="clear" w:color="auto" w:fill="FFFFFF"/>
        <w:spacing w:after="0" w:line="240" w:lineRule="auto"/>
        <w:rPr>
          <w:rFonts w:ascii="Times New Roman" w:eastAsia="Times New Roman" w:hAnsi="Times New Roman" w:cs="Times New Roman"/>
          <w:b/>
          <w:sz w:val="32"/>
          <w:szCs w:val="32"/>
        </w:rPr>
      </w:pPr>
      <w:r w:rsidRPr="008029B9">
        <w:rPr>
          <w:rFonts w:ascii="Times New Roman" w:eastAsia="Times New Roman" w:hAnsi="Times New Roman" w:cs="Times New Roman"/>
          <w:b/>
          <w:sz w:val="32"/>
          <w:szCs w:val="32"/>
        </w:rPr>
        <w:t>Methods</w:t>
      </w:r>
    </w:p>
    <w:p w14:paraId="6DAA3B20" w14:textId="77777777" w:rsidR="008029B9" w:rsidRPr="008029B9" w:rsidRDefault="008029B9" w:rsidP="0077460E">
      <w:pPr>
        <w:shd w:val="clear" w:color="auto" w:fill="FFFFFF"/>
        <w:spacing w:after="0" w:line="240" w:lineRule="auto"/>
        <w:rPr>
          <w:rFonts w:ascii="Times New Roman" w:eastAsia="Times New Roman" w:hAnsi="Times New Roman" w:cs="Times New Roman"/>
          <w:sz w:val="24"/>
          <w:szCs w:val="24"/>
          <w:u w:val="single"/>
        </w:rPr>
      </w:pPr>
    </w:p>
    <w:p w14:paraId="73AD9CFD" w14:textId="722AC3E6"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r w:rsidRPr="008029B9">
        <w:rPr>
          <w:rFonts w:ascii="Times New Roman" w:eastAsia="Times New Roman" w:hAnsi="Times New Roman" w:cs="Times New Roman"/>
          <w:sz w:val="24"/>
          <w:szCs w:val="24"/>
          <w:u w:val="single"/>
        </w:rPr>
        <w:t>Database se</w:t>
      </w:r>
      <w:bookmarkStart w:id="0" w:name="_GoBack"/>
      <w:bookmarkEnd w:id="0"/>
      <w:r w:rsidRPr="008029B9">
        <w:rPr>
          <w:rFonts w:ascii="Times New Roman" w:eastAsia="Times New Roman" w:hAnsi="Times New Roman" w:cs="Times New Roman"/>
          <w:sz w:val="24"/>
          <w:szCs w:val="24"/>
          <w:u w:val="single"/>
        </w:rPr>
        <w:t>arch</w:t>
      </w:r>
    </w:p>
    <w:p w14:paraId="666C86D3"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6C7D42A9"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We conducted a systematic search of relevant literature using ISI Web of Knowledge (</w:t>
      </w:r>
      <w:proofErr w:type="spellStart"/>
      <w:r w:rsidRPr="008029B9">
        <w:rPr>
          <w:rFonts w:ascii="Times New Roman" w:eastAsia="Times New Roman" w:hAnsi="Times New Roman" w:cs="Times New Roman"/>
          <w:sz w:val="24"/>
          <w:szCs w:val="24"/>
        </w:rPr>
        <w:t>WoS</w:t>
      </w:r>
      <w:proofErr w:type="spellEnd"/>
      <w:r w:rsidRPr="008029B9">
        <w:rPr>
          <w:rFonts w:ascii="Times New Roman" w:eastAsia="Times New Roman" w:hAnsi="Times New Roman" w:cs="Times New Roman"/>
          <w:sz w:val="24"/>
          <w:szCs w:val="24"/>
        </w:rPr>
        <w:t xml:space="preserve">, </w:t>
      </w:r>
    </w:p>
    <w:p w14:paraId="1C7350D2" w14:textId="7D444A06" w:rsidR="0077460E" w:rsidRPr="008029B9" w:rsidRDefault="008029B9" w:rsidP="0077460E">
      <w:pPr>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available</w:t>
      </w:r>
      <w:proofErr w:type="gramEnd"/>
      <w:r>
        <w:rPr>
          <w:rFonts w:ascii="Times New Roman" w:eastAsia="Times New Roman" w:hAnsi="Times New Roman" w:cs="Times New Roman"/>
          <w:sz w:val="24"/>
          <w:szCs w:val="24"/>
        </w:rPr>
        <w:t xml:space="preserve"> online). A </w:t>
      </w:r>
      <w:r w:rsidR="0077460E" w:rsidRPr="008029B9">
        <w:rPr>
          <w:rFonts w:ascii="Times New Roman" w:eastAsia="Times New Roman" w:hAnsi="Times New Roman" w:cs="Times New Roman"/>
          <w:sz w:val="24"/>
          <w:szCs w:val="24"/>
        </w:rPr>
        <w:t>literature was conducted in October 2018 using the following Boolean string:</w:t>
      </w:r>
      <w:r w:rsidR="0077460E" w:rsidRPr="008029B9">
        <w:rPr>
          <w:rFonts w:ascii="Times New Roman" w:hAnsi="Times New Roman" w:cs="Times New Roman"/>
          <w:color w:val="2A2D35"/>
          <w:sz w:val="24"/>
          <w:szCs w:val="24"/>
        </w:rPr>
        <w:t xml:space="preserve"> </w:t>
      </w:r>
      <w:r w:rsidR="0077460E" w:rsidRPr="008029B9">
        <w:rPr>
          <w:rFonts w:ascii="Times New Roman" w:eastAsia="Times New Roman" w:hAnsi="Times New Roman" w:cs="Times New Roman"/>
          <w:sz w:val="24"/>
          <w:szCs w:val="24"/>
        </w:rPr>
        <w:t xml:space="preserve">(weed* AND ("cover crop*" OR "green manure" OR "catch crop*") AND ("corn" OR "maize" OR "soybean*")). This resulted in a total of 676 studies that were screened for eligibility based on the following criteria: a.) studies must have been conducted in one of “Corn Belt” states, which were included because they represent contiguous states in the region with generally the largest acreage of corn acres harvested in the most recent </w:t>
      </w:r>
      <w:r w:rsidRPr="008029B9">
        <w:rPr>
          <w:rFonts w:ascii="Times New Roman" w:eastAsia="Times New Roman" w:hAnsi="Times New Roman" w:cs="Times New Roman"/>
          <w:sz w:val="24"/>
          <w:szCs w:val="24"/>
        </w:rPr>
        <w:t xml:space="preserve">five </w:t>
      </w:r>
      <w:r w:rsidR="0077460E" w:rsidRPr="008029B9">
        <w:rPr>
          <w:rFonts w:ascii="Times New Roman" w:eastAsia="Times New Roman" w:hAnsi="Times New Roman" w:cs="Times New Roman"/>
          <w:sz w:val="24"/>
          <w:szCs w:val="24"/>
        </w:rPr>
        <w:t>years</w:t>
      </w:r>
      <w:r w:rsidRPr="008029B9">
        <w:rPr>
          <w:rFonts w:ascii="Times New Roman" w:eastAsia="Times New Roman" w:hAnsi="Times New Roman" w:cs="Times New Roman"/>
          <w:sz w:val="24"/>
          <w:szCs w:val="24"/>
        </w:rPr>
        <w:t xml:space="preserve"> of available data (USDA-NASS 2019)</w:t>
      </w:r>
      <w:r w:rsidR="0077460E" w:rsidRPr="008029B9">
        <w:rPr>
          <w:rFonts w:ascii="Times New Roman" w:eastAsia="Times New Roman" w:hAnsi="Times New Roman" w:cs="Times New Roman"/>
          <w:sz w:val="24"/>
          <w:szCs w:val="24"/>
        </w:rPr>
        <w:t xml:space="preserve">; this includes Illinois, Indiana, Iowa, Kansas, Michigan, Minnesota, Missouri, Nebraska, North Dakota, Ohio, South Dakota, and Wisconsin, b.) </w:t>
      </w:r>
      <w:proofErr w:type="gramStart"/>
      <w:r w:rsidR="0077460E" w:rsidRPr="008029B9">
        <w:rPr>
          <w:rFonts w:ascii="Times New Roman" w:eastAsia="Times New Roman" w:hAnsi="Times New Roman" w:cs="Times New Roman"/>
          <w:sz w:val="24"/>
          <w:szCs w:val="24"/>
        </w:rPr>
        <w:t>studies</w:t>
      </w:r>
      <w:proofErr w:type="gramEnd"/>
      <w:r w:rsidR="0077460E" w:rsidRPr="008029B9">
        <w:rPr>
          <w:rFonts w:ascii="Times New Roman" w:eastAsia="Times New Roman" w:hAnsi="Times New Roman" w:cs="Times New Roman"/>
          <w:sz w:val="24"/>
          <w:szCs w:val="24"/>
        </w:rPr>
        <w:t xml:space="preserve"> must have measured weed biomass and/or weed density, and c.) </w:t>
      </w:r>
      <w:proofErr w:type="gramStart"/>
      <w:r w:rsidR="0077460E" w:rsidRPr="008029B9">
        <w:rPr>
          <w:rFonts w:ascii="Times New Roman" w:eastAsia="Times New Roman" w:hAnsi="Times New Roman" w:cs="Times New Roman"/>
          <w:sz w:val="24"/>
          <w:szCs w:val="24"/>
        </w:rPr>
        <w:t>studies</w:t>
      </w:r>
      <w:proofErr w:type="gramEnd"/>
      <w:r w:rsidR="0077460E" w:rsidRPr="008029B9">
        <w:rPr>
          <w:rFonts w:ascii="Times New Roman" w:eastAsia="Times New Roman" w:hAnsi="Times New Roman" w:cs="Times New Roman"/>
          <w:sz w:val="24"/>
          <w:szCs w:val="24"/>
        </w:rPr>
        <w:t xml:space="preserve"> must have included a treatment that tested the effects of a winter cover crop planted prior to either corn or soybean against a treatment that included no over-wintered cover crop. F</w:t>
      </w:r>
      <w:r>
        <w:rPr>
          <w:rFonts w:ascii="Times New Roman" w:eastAsia="Times New Roman" w:hAnsi="Times New Roman" w:cs="Times New Roman"/>
          <w:sz w:val="24"/>
          <w:szCs w:val="24"/>
        </w:rPr>
        <w:t>rom this search, we screened the full text of 220</w:t>
      </w:r>
      <w:r w:rsidR="0077460E" w:rsidRPr="008029B9">
        <w:rPr>
          <w:rFonts w:ascii="Times New Roman" w:eastAsia="Times New Roman" w:hAnsi="Times New Roman" w:cs="Times New Roman"/>
          <w:sz w:val="24"/>
          <w:szCs w:val="24"/>
        </w:rPr>
        <w:t xml:space="preserve"> articles for inclusion in the database, where the majority were eliminated based on initial review indicating that they were not relevant based on abstract and title</w:t>
      </w:r>
      <w:r>
        <w:rPr>
          <w:rFonts w:ascii="Times New Roman" w:eastAsia="Times New Roman" w:hAnsi="Times New Roman" w:cs="Times New Roman"/>
          <w:sz w:val="24"/>
          <w:szCs w:val="24"/>
        </w:rPr>
        <w:t xml:space="preserve"> because they did not include weed measurements or did not have the appropriate experimental design</w:t>
      </w:r>
      <w:r w:rsidR="0077460E" w:rsidRPr="008029B9">
        <w:rPr>
          <w:rFonts w:ascii="Times New Roman" w:eastAsia="Times New Roman" w:hAnsi="Times New Roman" w:cs="Times New Roman"/>
          <w:sz w:val="24"/>
          <w:szCs w:val="24"/>
        </w:rPr>
        <w:t>. From these remaining articles, 15 fit our criteria</w:t>
      </w:r>
      <w:r w:rsidR="00F04873">
        <w:rPr>
          <w:rFonts w:ascii="Times New Roman" w:eastAsia="Times New Roman" w:hAnsi="Times New Roman" w:cs="Times New Roman"/>
          <w:sz w:val="24"/>
          <w:szCs w:val="24"/>
        </w:rPr>
        <w:t xml:space="preserve"> representing 233</w:t>
      </w:r>
      <w:r w:rsidRPr="008029B9">
        <w:rPr>
          <w:rFonts w:ascii="Times New Roman" w:eastAsia="Times New Roman" w:hAnsi="Times New Roman" w:cs="Times New Roman"/>
          <w:sz w:val="24"/>
          <w:szCs w:val="24"/>
        </w:rPr>
        <w:t xml:space="preserve"> distinct response ratios</w:t>
      </w:r>
      <w:r w:rsidR="0077460E" w:rsidRPr="008029B9">
        <w:rPr>
          <w:rFonts w:ascii="Times New Roman" w:eastAsia="Times New Roman" w:hAnsi="Times New Roman" w:cs="Times New Roman"/>
          <w:sz w:val="24"/>
          <w:szCs w:val="24"/>
        </w:rPr>
        <w:t xml:space="preserve">. </w:t>
      </w:r>
    </w:p>
    <w:p w14:paraId="0EF052D9"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34A6F80B" w14:textId="7A166712"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r w:rsidRPr="008029B9">
        <w:rPr>
          <w:rFonts w:ascii="Times New Roman" w:eastAsia="Times New Roman" w:hAnsi="Times New Roman" w:cs="Times New Roman"/>
          <w:sz w:val="24"/>
          <w:szCs w:val="24"/>
          <w:u w:val="single"/>
        </w:rPr>
        <w:t xml:space="preserve">Database </w:t>
      </w:r>
      <w:r w:rsidR="008029B9" w:rsidRPr="008029B9">
        <w:rPr>
          <w:rFonts w:ascii="Times New Roman" w:eastAsia="Times New Roman" w:hAnsi="Times New Roman" w:cs="Times New Roman"/>
          <w:sz w:val="24"/>
          <w:szCs w:val="24"/>
          <w:u w:val="single"/>
        </w:rPr>
        <w:t>development</w:t>
      </w:r>
    </w:p>
    <w:p w14:paraId="04869418"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223B4C1D" w14:textId="0C818EE1" w:rsidR="008029B9" w:rsidRPr="008029B9" w:rsidRDefault="008029B9" w:rsidP="0077460E">
      <w:pPr>
        <w:shd w:val="clear" w:color="auto" w:fill="FFFFFF"/>
        <w:spacing w:after="0" w:line="240" w:lineRule="auto"/>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Management information was extracted systematically from each experiment. Extracted data included information pertaining to publication date, geographical location, soil characteristics, and cash/cover crop management choices, such as cash and cover crop selection, tillage system, cover crop termination method, and cash/cover crop planting date and density</w:t>
      </w:r>
      <w:r w:rsidR="005D7FA7">
        <w:rPr>
          <w:rFonts w:ascii="Times New Roman" w:eastAsia="Times New Roman" w:hAnsi="Times New Roman" w:cs="Times New Roman"/>
          <w:sz w:val="24"/>
          <w:szCs w:val="24"/>
        </w:rPr>
        <w:t xml:space="preserve"> (note: we will</w:t>
      </w:r>
      <w:r w:rsidR="00F04873">
        <w:rPr>
          <w:rFonts w:ascii="Times New Roman" w:eastAsia="Times New Roman" w:hAnsi="Times New Roman" w:cs="Times New Roman"/>
          <w:sz w:val="24"/>
          <w:szCs w:val="24"/>
        </w:rPr>
        <w:t xml:space="preserve"> need to explain more detail about the different groupings of these categories)</w:t>
      </w:r>
      <w:r w:rsidRPr="008029B9">
        <w:rPr>
          <w:rFonts w:ascii="Times New Roman" w:eastAsia="Times New Roman" w:hAnsi="Times New Roman" w:cs="Times New Roman"/>
          <w:sz w:val="24"/>
          <w:szCs w:val="24"/>
        </w:rPr>
        <w:t>. Our response variables of interest, weed biomass and density, were extracted from paired comparisons of measurements taken in the same crop, with or without the presence of an over-wintered cover crop</w:t>
      </w:r>
      <w:r>
        <w:rPr>
          <w:rFonts w:ascii="Times New Roman" w:eastAsia="Times New Roman" w:hAnsi="Times New Roman" w:cs="Times New Roman"/>
          <w:sz w:val="24"/>
          <w:szCs w:val="24"/>
        </w:rPr>
        <w:t>, where all other aspects of management were the same</w:t>
      </w:r>
      <w:r w:rsidRPr="008029B9">
        <w:rPr>
          <w:rFonts w:ascii="Times New Roman" w:eastAsia="Times New Roman" w:hAnsi="Times New Roman" w:cs="Times New Roman"/>
          <w:sz w:val="24"/>
          <w:szCs w:val="24"/>
        </w:rPr>
        <w:t xml:space="preserve">. Where provided, </w:t>
      </w:r>
      <w:r w:rsidR="00F04873">
        <w:rPr>
          <w:rFonts w:ascii="Times New Roman" w:eastAsia="Times New Roman" w:hAnsi="Times New Roman" w:cs="Times New Roman"/>
          <w:sz w:val="24"/>
          <w:szCs w:val="24"/>
        </w:rPr>
        <w:t xml:space="preserve">cash </w:t>
      </w:r>
      <w:r w:rsidRPr="008029B9">
        <w:rPr>
          <w:rFonts w:ascii="Times New Roman" w:eastAsia="Times New Roman" w:hAnsi="Times New Roman" w:cs="Times New Roman"/>
          <w:sz w:val="24"/>
          <w:szCs w:val="24"/>
        </w:rPr>
        <w:t xml:space="preserve">crop yield </w:t>
      </w:r>
      <w:r w:rsidR="00F04873">
        <w:rPr>
          <w:rFonts w:ascii="Times New Roman" w:eastAsia="Times New Roman" w:hAnsi="Times New Roman" w:cs="Times New Roman"/>
          <w:sz w:val="24"/>
          <w:szCs w:val="24"/>
        </w:rPr>
        <w:t>and cover crop biomass</w:t>
      </w:r>
      <w:r w:rsidRPr="008029B9">
        <w:rPr>
          <w:rFonts w:ascii="Times New Roman" w:eastAsia="Times New Roman" w:hAnsi="Times New Roman" w:cs="Times New Roman"/>
          <w:sz w:val="24"/>
          <w:szCs w:val="24"/>
        </w:rPr>
        <w:t xml:space="preserve"> were also extracted from experiments.</w:t>
      </w:r>
    </w:p>
    <w:p w14:paraId="5AA83076" w14:textId="01580A52" w:rsidR="008029B9" w:rsidRPr="008029B9" w:rsidRDefault="008029B9" w:rsidP="0077460E">
      <w:pPr>
        <w:shd w:val="clear" w:color="auto" w:fill="FFFFFF"/>
        <w:spacing w:after="0" w:line="240" w:lineRule="auto"/>
        <w:rPr>
          <w:rFonts w:ascii="Times New Roman" w:eastAsia="Times New Roman" w:hAnsi="Times New Roman" w:cs="Times New Roman"/>
          <w:sz w:val="24"/>
          <w:szCs w:val="24"/>
        </w:rPr>
      </w:pPr>
    </w:p>
    <w:p w14:paraId="5465DF68" w14:textId="577D4B93" w:rsidR="007D5930" w:rsidRDefault="008029B9" w:rsidP="0077460E">
      <w:pPr>
        <w:shd w:val="clear" w:color="auto" w:fill="FFFFFF"/>
        <w:spacing w:after="0" w:line="240" w:lineRule="auto"/>
        <w:rPr>
          <w:ins w:id="1" w:author="Andrea Basche" w:date="2019-06-07T11:18:00Z"/>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Mean annual precipitation, mean annual temperature, and aridity index</w:t>
      </w:r>
      <w:r w:rsidR="00FE38AB">
        <w:rPr>
          <w:rFonts w:ascii="Times New Roman" w:eastAsia="Times New Roman" w:hAnsi="Times New Roman" w:cs="Times New Roman"/>
          <w:sz w:val="24"/>
          <w:szCs w:val="24"/>
        </w:rPr>
        <w:t>, an integrated measure of temperature, precipitation and potential evapotranspiration</w:t>
      </w:r>
      <w:r w:rsidRPr="008029B9">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derived from location coordinates using the</w:t>
      </w:r>
      <w:r w:rsidR="00FE38AB">
        <w:rPr>
          <w:rFonts w:ascii="Times New Roman" w:eastAsia="Times New Roman" w:hAnsi="Times New Roman" w:cs="Times New Roman"/>
          <w:sz w:val="24"/>
          <w:szCs w:val="24"/>
        </w:rPr>
        <w:t xml:space="preserve"> CGIAR-CSI Global-Aridity and Global-PET</w:t>
      </w:r>
      <w:r>
        <w:rPr>
          <w:rFonts w:ascii="Times New Roman" w:eastAsia="Times New Roman" w:hAnsi="Times New Roman" w:cs="Times New Roman"/>
          <w:sz w:val="24"/>
          <w:szCs w:val="24"/>
        </w:rPr>
        <w:t xml:space="preserve"> database</w:t>
      </w:r>
      <w:r w:rsidR="00FE38AB">
        <w:rPr>
          <w:rFonts w:ascii="Times New Roman" w:eastAsia="Times New Roman" w:hAnsi="Times New Roman" w:cs="Times New Roman"/>
          <w:sz w:val="24"/>
          <w:szCs w:val="24"/>
        </w:rPr>
        <w:t>s</w:t>
      </w:r>
      <w:r w:rsidRPr="008029B9">
        <w:rPr>
          <w:rFonts w:ascii="Times New Roman" w:eastAsia="Times New Roman" w:hAnsi="Times New Roman" w:cs="Times New Roman"/>
          <w:sz w:val="24"/>
          <w:szCs w:val="24"/>
        </w:rPr>
        <w:t xml:space="preserve"> (</w:t>
      </w:r>
      <w:proofErr w:type="spellStart"/>
      <w:r w:rsidRPr="008029B9">
        <w:rPr>
          <w:rFonts w:ascii="Times New Roman" w:eastAsia="Times New Roman" w:hAnsi="Times New Roman" w:cs="Times New Roman"/>
          <w:sz w:val="24"/>
          <w:szCs w:val="24"/>
        </w:rPr>
        <w:t>Zomer</w:t>
      </w:r>
      <w:proofErr w:type="spellEnd"/>
      <w:r w:rsidRPr="008029B9">
        <w:rPr>
          <w:rFonts w:ascii="Times New Roman" w:eastAsia="Times New Roman" w:hAnsi="Times New Roman" w:cs="Times New Roman"/>
          <w:sz w:val="24"/>
          <w:szCs w:val="24"/>
        </w:rPr>
        <w:t xml:space="preserve"> et al. 2008).</w:t>
      </w:r>
    </w:p>
    <w:p w14:paraId="658A4D41" w14:textId="1DE20A01" w:rsidR="000817AF" w:rsidRDefault="000817AF" w:rsidP="0077460E">
      <w:pPr>
        <w:shd w:val="clear" w:color="auto" w:fill="FFFFFF"/>
        <w:spacing w:after="0" w:line="240" w:lineRule="auto"/>
        <w:rPr>
          <w:rFonts w:ascii="Times New Roman" w:eastAsia="Times New Roman" w:hAnsi="Times New Roman" w:cs="Times New Roman"/>
          <w:sz w:val="24"/>
          <w:szCs w:val="24"/>
        </w:rPr>
      </w:pPr>
    </w:p>
    <w:p w14:paraId="1523B8B2" w14:textId="587C198F" w:rsidR="000817AF" w:rsidRPr="000817AF" w:rsidRDefault="000817AF" w:rsidP="000817AF">
      <w:pPr>
        <w:shd w:val="clear" w:color="auto" w:fill="FFFFFF"/>
        <w:spacing w:after="0" w:line="240" w:lineRule="auto"/>
        <w:rPr>
          <w:rFonts w:ascii="Times New Roman" w:eastAsia="Times New Roman" w:hAnsi="Times New Roman" w:cs="Times New Roman"/>
          <w:sz w:val="24"/>
          <w:szCs w:val="24"/>
        </w:rPr>
      </w:pPr>
      <w:r w:rsidRPr="000817AF">
        <w:rPr>
          <w:rFonts w:ascii="Times New Roman" w:hAnsi="Times New Roman" w:cs="Times New Roman"/>
          <w:sz w:val="24"/>
          <w:szCs w:val="24"/>
        </w:rPr>
        <w:t xml:space="preserve">We </w:t>
      </w:r>
      <w:r w:rsidRPr="000817AF">
        <w:rPr>
          <w:rFonts w:ascii="Times New Roman" w:hAnsi="Times New Roman" w:cs="Times New Roman"/>
          <w:sz w:val="24"/>
          <w:szCs w:val="24"/>
        </w:rPr>
        <w:t xml:space="preserve">categorized RRs based on the season that weed measurements were taken. We </w:t>
      </w:r>
      <w:r w:rsidRPr="000817AF">
        <w:rPr>
          <w:rFonts w:ascii="Times New Roman" w:hAnsi="Times New Roman" w:cs="Times New Roman"/>
          <w:sz w:val="24"/>
          <w:szCs w:val="24"/>
        </w:rPr>
        <w:t xml:space="preserve">considered summer </w:t>
      </w:r>
      <w:r w:rsidRPr="000817AF">
        <w:rPr>
          <w:rFonts w:ascii="Times New Roman" w:hAnsi="Times New Roman" w:cs="Times New Roman"/>
          <w:sz w:val="24"/>
          <w:szCs w:val="24"/>
        </w:rPr>
        <w:t>measurements to be at</w:t>
      </w:r>
      <w:r w:rsidRPr="000817AF">
        <w:rPr>
          <w:rFonts w:ascii="Times New Roman" w:hAnsi="Times New Roman" w:cs="Times New Roman"/>
          <w:sz w:val="24"/>
          <w:szCs w:val="24"/>
        </w:rPr>
        <w:t xml:space="preserve"> least 6-7 weeks after cash crop planting</w:t>
      </w:r>
      <w:r w:rsidRPr="000817AF">
        <w:rPr>
          <w:rFonts w:ascii="Times New Roman" w:hAnsi="Times New Roman" w:cs="Times New Roman"/>
          <w:sz w:val="24"/>
          <w:szCs w:val="24"/>
        </w:rPr>
        <w:t xml:space="preserve"> or further into the months typically associated with summer and the cash crop growing season (June-September)</w:t>
      </w:r>
      <w:r w:rsidRPr="000817AF">
        <w:rPr>
          <w:rFonts w:ascii="Times New Roman" w:hAnsi="Times New Roman" w:cs="Times New Roman"/>
          <w:sz w:val="24"/>
          <w:szCs w:val="24"/>
        </w:rPr>
        <w:t xml:space="preserve">. This </w:t>
      </w:r>
      <w:r w:rsidRPr="000817AF">
        <w:rPr>
          <w:rFonts w:ascii="Times New Roman" w:hAnsi="Times New Roman" w:cs="Times New Roman"/>
          <w:sz w:val="24"/>
          <w:szCs w:val="24"/>
        </w:rPr>
        <w:t>was the</w:t>
      </w:r>
      <w:r w:rsidRPr="000817AF">
        <w:rPr>
          <w:rFonts w:ascii="Times New Roman" w:hAnsi="Times New Roman" w:cs="Times New Roman"/>
          <w:sz w:val="24"/>
          <w:szCs w:val="24"/>
        </w:rPr>
        <w:t xml:space="preserve"> most common window for measuring weeds </w:t>
      </w:r>
      <w:r w:rsidRPr="000817AF">
        <w:rPr>
          <w:rFonts w:ascii="Times New Roman" w:hAnsi="Times New Roman" w:cs="Times New Roman"/>
          <w:sz w:val="24"/>
          <w:szCs w:val="24"/>
        </w:rPr>
        <w:t>for studies that fit our criteria</w:t>
      </w:r>
      <w:r w:rsidRPr="000817AF">
        <w:rPr>
          <w:rFonts w:ascii="Times New Roman" w:hAnsi="Times New Roman" w:cs="Times New Roman"/>
          <w:sz w:val="24"/>
          <w:szCs w:val="24"/>
        </w:rPr>
        <w:t xml:space="preserve">. </w:t>
      </w:r>
      <w:r w:rsidRPr="000817AF">
        <w:rPr>
          <w:rFonts w:ascii="Times New Roman" w:hAnsi="Times New Roman" w:cs="Times New Roman"/>
          <w:sz w:val="24"/>
          <w:szCs w:val="24"/>
        </w:rPr>
        <w:t>We considered spring measurements those where</w:t>
      </w:r>
      <w:r w:rsidRPr="000817AF">
        <w:rPr>
          <w:rFonts w:ascii="Times New Roman" w:hAnsi="Times New Roman" w:cs="Times New Roman"/>
          <w:sz w:val="24"/>
          <w:szCs w:val="24"/>
        </w:rPr>
        <w:t xml:space="preserve"> weeds</w:t>
      </w:r>
      <w:r w:rsidRPr="000817AF">
        <w:rPr>
          <w:rFonts w:ascii="Times New Roman" w:hAnsi="Times New Roman" w:cs="Times New Roman"/>
          <w:sz w:val="24"/>
          <w:szCs w:val="24"/>
        </w:rPr>
        <w:t xml:space="preserve"> were measured</w:t>
      </w:r>
      <w:r w:rsidRPr="000817AF">
        <w:rPr>
          <w:rFonts w:ascii="Times New Roman" w:hAnsi="Times New Roman" w:cs="Times New Roman"/>
          <w:sz w:val="24"/>
          <w:szCs w:val="24"/>
        </w:rPr>
        <w:t xml:space="preserve"> at or around cover crop termination/pre-cash crop planting.</w:t>
      </w:r>
    </w:p>
    <w:p w14:paraId="5876346C" w14:textId="1EDFE556"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p>
    <w:p w14:paraId="49C5E5CE"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r w:rsidRPr="008029B9">
        <w:rPr>
          <w:rFonts w:ascii="Times New Roman" w:eastAsia="Times New Roman" w:hAnsi="Times New Roman" w:cs="Times New Roman"/>
          <w:sz w:val="24"/>
          <w:szCs w:val="24"/>
          <w:u w:val="single"/>
        </w:rPr>
        <w:t>Statistical analysis</w:t>
      </w:r>
    </w:p>
    <w:p w14:paraId="480DF01E"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7B74AB12" w14:textId="3E8E0D66" w:rsidR="0077460E" w:rsidRDefault="008029B9" w:rsidP="00F04873">
      <w:pPr>
        <w:shd w:val="clear" w:color="auto" w:fill="FFFFFF"/>
        <w:spacing w:after="0" w:line="240" w:lineRule="auto"/>
        <w:rPr>
          <w:ins w:id="2" w:author="Andrea Basche" w:date="2019-06-07T11:1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ratios were created as the ratio of weed density or weed biomass in the cover crop treatment divided by the no cover crop treatment (citation). Thus far </w:t>
      </w:r>
      <w:r w:rsidR="0077460E" w:rsidRPr="008029B9">
        <w:rPr>
          <w:rFonts w:ascii="Times New Roman" w:eastAsia="Times New Roman" w:hAnsi="Times New Roman" w:cs="Times New Roman"/>
          <w:sz w:val="24"/>
          <w:szCs w:val="24"/>
        </w:rPr>
        <w:t>we have performed an unweighted meta-analysis because most studies either did not report variances for weeds and many had similar numbers of replications.</w:t>
      </w:r>
      <w:r>
        <w:rPr>
          <w:rFonts w:ascii="Times New Roman" w:eastAsia="Times New Roman" w:hAnsi="Times New Roman" w:cs="Times New Roman"/>
          <w:sz w:val="24"/>
          <w:szCs w:val="24"/>
        </w:rPr>
        <w:t xml:space="preserve"> </w:t>
      </w:r>
      <w:r w:rsidR="0077460E" w:rsidRPr="008029B9">
        <w:rPr>
          <w:rFonts w:ascii="Times New Roman" w:eastAsia="Times New Roman" w:hAnsi="Times New Roman" w:cs="Times New Roman"/>
          <w:sz w:val="24"/>
          <w:szCs w:val="24"/>
        </w:rPr>
        <w:t xml:space="preserve">Response ratios were grouped, where possible, by site-year-treatment only if they reported data in this way. If data was reported as averages across years or treatments they were captured this way in the response ratios. </w:t>
      </w:r>
      <w:r>
        <w:rPr>
          <w:rFonts w:ascii="Times New Roman" w:eastAsia="Times New Roman" w:hAnsi="Times New Roman" w:cs="Times New Roman"/>
          <w:sz w:val="24"/>
          <w:szCs w:val="24"/>
        </w:rPr>
        <w:t>We u</w:t>
      </w:r>
      <w:r w:rsidR="0077460E" w:rsidRPr="008029B9">
        <w:rPr>
          <w:rFonts w:ascii="Times New Roman" w:eastAsia="Times New Roman" w:hAnsi="Times New Roman" w:cs="Times New Roman"/>
          <w:sz w:val="24"/>
          <w:szCs w:val="24"/>
        </w:rPr>
        <w:t xml:space="preserve">sed a mixed effects model </w:t>
      </w:r>
      <w:r w:rsidR="00F04873">
        <w:rPr>
          <w:rFonts w:ascii="Times New Roman" w:eastAsia="Times New Roman" w:hAnsi="Times New Roman" w:cs="Times New Roman"/>
          <w:sz w:val="24"/>
          <w:szCs w:val="24"/>
        </w:rPr>
        <w:t>that</w:t>
      </w:r>
      <w:r w:rsidR="0077460E" w:rsidRPr="008029B9">
        <w:rPr>
          <w:rFonts w:ascii="Times New Roman" w:eastAsia="Times New Roman" w:hAnsi="Times New Roman" w:cs="Times New Roman"/>
          <w:sz w:val="24"/>
          <w:szCs w:val="24"/>
        </w:rPr>
        <w:t xml:space="preserve"> account</w:t>
      </w:r>
      <w:r w:rsidR="00F04873">
        <w:rPr>
          <w:rFonts w:ascii="Times New Roman" w:eastAsia="Times New Roman" w:hAnsi="Times New Roman" w:cs="Times New Roman"/>
          <w:sz w:val="24"/>
          <w:szCs w:val="24"/>
        </w:rPr>
        <w:t>ed</w:t>
      </w:r>
      <w:r w:rsidR="0077460E" w:rsidRPr="008029B9">
        <w:rPr>
          <w:rFonts w:ascii="Times New Roman" w:eastAsia="Times New Roman" w:hAnsi="Times New Roman" w:cs="Times New Roman"/>
          <w:sz w:val="24"/>
          <w:szCs w:val="24"/>
        </w:rPr>
        <w:t xml:space="preserve"> for</w:t>
      </w:r>
      <w:r w:rsidR="00F04873">
        <w:rPr>
          <w:rFonts w:ascii="Times New Roman" w:eastAsia="Times New Roman" w:hAnsi="Times New Roman" w:cs="Times New Roman"/>
          <w:sz w:val="24"/>
          <w:szCs w:val="24"/>
        </w:rPr>
        <w:t xml:space="preserve"> the random effect of study, </w:t>
      </w:r>
      <w:r w:rsidR="0077460E" w:rsidRPr="008029B9">
        <w:rPr>
          <w:rFonts w:ascii="Times New Roman" w:eastAsia="Times New Roman" w:hAnsi="Times New Roman" w:cs="Times New Roman"/>
          <w:sz w:val="24"/>
          <w:szCs w:val="24"/>
        </w:rPr>
        <w:t xml:space="preserve">analyzed with </w:t>
      </w:r>
      <w:r w:rsidR="00F04873">
        <w:rPr>
          <w:rFonts w:ascii="Times New Roman" w:eastAsia="Times New Roman" w:hAnsi="Times New Roman" w:cs="Times New Roman"/>
          <w:sz w:val="24"/>
          <w:szCs w:val="24"/>
        </w:rPr>
        <w:t xml:space="preserve">the </w:t>
      </w:r>
      <w:r w:rsidR="0077460E" w:rsidRPr="008029B9">
        <w:rPr>
          <w:rFonts w:ascii="Times New Roman" w:eastAsia="Times New Roman" w:hAnsi="Times New Roman" w:cs="Times New Roman"/>
          <w:sz w:val="24"/>
          <w:szCs w:val="24"/>
        </w:rPr>
        <w:t xml:space="preserve">LME4 </w:t>
      </w:r>
      <w:r w:rsidR="00F04873">
        <w:rPr>
          <w:rFonts w:ascii="Times New Roman" w:eastAsia="Times New Roman" w:hAnsi="Times New Roman" w:cs="Times New Roman"/>
          <w:sz w:val="24"/>
          <w:szCs w:val="24"/>
        </w:rPr>
        <w:t xml:space="preserve">package </w:t>
      </w:r>
      <w:r w:rsidR="0077460E" w:rsidRPr="008029B9">
        <w:rPr>
          <w:rFonts w:ascii="Times New Roman" w:eastAsia="Times New Roman" w:hAnsi="Times New Roman" w:cs="Times New Roman"/>
          <w:sz w:val="24"/>
          <w:szCs w:val="24"/>
        </w:rPr>
        <w:t>in R.</w:t>
      </w:r>
    </w:p>
    <w:p w14:paraId="6AA4D2C0" w14:textId="503601A4" w:rsidR="00A64D69" w:rsidRDefault="00A64D69" w:rsidP="00F04873">
      <w:pPr>
        <w:shd w:val="clear" w:color="auto" w:fill="FFFFFF"/>
        <w:spacing w:after="0" w:line="240" w:lineRule="auto"/>
        <w:rPr>
          <w:ins w:id="3" w:author="Andrea Basche" w:date="2019-06-07T11:11:00Z"/>
          <w:rFonts w:ascii="Times New Roman" w:eastAsia="Times New Roman" w:hAnsi="Times New Roman" w:cs="Times New Roman"/>
          <w:sz w:val="24"/>
          <w:szCs w:val="24"/>
        </w:rPr>
      </w:pPr>
    </w:p>
    <w:p w14:paraId="42E9CE04" w14:textId="19AB2E81" w:rsidR="00A64D69" w:rsidRDefault="00A64D69" w:rsidP="00F04873">
      <w:pPr>
        <w:shd w:val="clear" w:color="auto" w:fill="FFFFFF"/>
        <w:spacing w:after="0" w:line="240" w:lineRule="auto"/>
        <w:rPr>
          <w:ins w:id="4" w:author="Andrea Basche" w:date="2019-06-07T11:23:00Z"/>
          <w:rFonts w:ascii="Times New Roman" w:eastAsia="Times New Roman" w:hAnsi="Times New Roman" w:cs="Times New Roman"/>
          <w:sz w:val="24"/>
          <w:szCs w:val="24"/>
        </w:rPr>
      </w:pPr>
      <w:ins w:id="5" w:author="Andrea Basche" w:date="2019-06-07T11:11:00Z">
        <w:r>
          <w:rPr>
            <w:rFonts w:ascii="Times New Roman" w:eastAsia="Times New Roman" w:hAnsi="Times New Roman" w:cs="Times New Roman"/>
            <w:sz w:val="24"/>
            <w:szCs w:val="24"/>
          </w:rPr>
          <w:t>Need to make a note if we did in fact remove any measurements that had zero values – need to revisit our notes about this</w:t>
        </w:r>
      </w:ins>
    </w:p>
    <w:p w14:paraId="5723B772" w14:textId="10416D2E" w:rsidR="00B4717B" w:rsidRDefault="00B4717B" w:rsidP="00F04873">
      <w:pPr>
        <w:shd w:val="clear" w:color="auto" w:fill="FFFFFF"/>
        <w:spacing w:after="0" w:line="240" w:lineRule="auto"/>
        <w:rPr>
          <w:ins w:id="6" w:author="Andrea Basche" w:date="2019-06-07T11:23:00Z"/>
          <w:rFonts w:ascii="Times New Roman" w:eastAsia="Times New Roman" w:hAnsi="Times New Roman" w:cs="Times New Roman"/>
          <w:sz w:val="24"/>
          <w:szCs w:val="24"/>
        </w:rPr>
      </w:pPr>
    </w:p>
    <w:p w14:paraId="39062C3E" w14:textId="187AC392" w:rsidR="00B4717B" w:rsidRPr="00F04873" w:rsidRDefault="00B4717B" w:rsidP="00F04873">
      <w:pPr>
        <w:shd w:val="clear" w:color="auto" w:fill="FFFFFF"/>
        <w:spacing w:after="0" w:line="240" w:lineRule="auto"/>
        <w:rPr>
          <w:rFonts w:ascii="Times New Roman" w:eastAsia="Times New Roman" w:hAnsi="Times New Roman" w:cs="Times New Roman"/>
          <w:sz w:val="24"/>
          <w:szCs w:val="24"/>
        </w:rPr>
      </w:pPr>
      <w:ins w:id="7" w:author="Andrea Basche" w:date="2019-06-07T11:23:00Z">
        <w:r>
          <w:rPr>
            <w:rFonts w:ascii="Times New Roman" w:eastAsia="Times New Roman" w:hAnsi="Times New Roman" w:cs="Times New Roman"/>
            <w:sz w:val="24"/>
            <w:szCs w:val="24"/>
          </w:rPr>
          <w:t xml:space="preserve">Gina used a </w:t>
        </w:r>
      </w:ins>
      <w:ins w:id="8" w:author="Andrea Basche" w:date="2019-06-07T11:38:00Z">
        <w:r w:rsidR="003F1771">
          <w:rPr>
            <w:rFonts w:ascii="Times New Roman" w:eastAsia="Times New Roman" w:hAnsi="Times New Roman" w:cs="Times New Roman"/>
            <w:sz w:val="24"/>
            <w:szCs w:val="24"/>
          </w:rPr>
          <w:t>decision/</w:t>
        </w:r>
      </w:ins>
      <w:ins w:id="9" w:author="Andrea Basche" w:date="2019-06-07T11:23:00Z">
        <w:r>
          <w:rPr>
            <w:rFonts w:ascii="Times New Roman" w:eastAsia="Times New Roman" w:hAnsi="Times New Roman" w:cs="Times New Roman"/>
            <w:sz w:val="24"/>
            <w:szCs w:val="24"/>
          </w:rPr>
          <w:t>regression tree to put all variables together</w:t>
        </w:r>
      </w:ins>
      <w:ins w:id="10" w:author="Andrea Basche" w:date="2019-06-07T11:38:00Z">
        <w:r w:rsidR="00561834">
          <w:rPr>
            <w:rFonts w:ascii="Times New Roman" w:eastAsia="Times New Roman" w:hAnsi="Times New Roman" w:cs="Times New Roman"/>
            <w:sz w:val="24"/>
            <w:szCs w:val="24"/>
          </w:rPr>
          <w:t xml:space="preserve"> and help us rank which are the most important</w:t>
        </w:r>
      </w:ins>
      <w:ins w:id="11" w:author="Andrea Basche" w:date="2019-06-07T11:35:00Z">
        <w:r w:rsidR="00AC258E">
          <w:rPr>
            <w:rFonts w:ascii="Times New Roman" w:eastAsia="Times New Roman" w:hAnsi="Times New Roman" w:cs="Times New Roman"/>
            <w:sz w:val="24"/>
            <w:szCs w:val="24"/>
          </w:rPr>
          <w:t xml:space="preserve"> – decision trees can be very sensitive to rem</w:t>
        </w:r>
      </w:ins>
      <w:ins w:id="12" w:author="Andrea Basche" w:date="2019-06-07T11:36:00Z">
        <w:r w:rsidR="00AC258E">
          <w:rPr>
            <w:rFonts w:ascii="Times New Roman" w:eastAsia="Times New Roman" w:hAnsi="Times New Roman" w:cs="Times New Roman"/>
            <w:sz w:val="24"/>
            <w:szCs w:val="24"/>
          </w:rPr>
          <w:t>oving one point –Gina is going to look at a few different trees/methods to</w:t>
        </w:r>
      </w:ins>
      <w:ins w:id="13" w:author="Andrea Basche" w:date="2019-06-07T11:37:00Z">
        <w:r w:rsidR="00AC258E">
          <w:rPr>
            <w:rFonts w:ascii="Times New Roman" w:eastAsia="Times New Roman" w:hAnsi="Times New Roman" w:cs="Times New Roman"/>
            <w:sz w:val="24"/>
            <w:szCs w:val="24"/>
          </w:rPr>
          <w:t xml:space="preserve"> see if that’s the case for our database</w:t>
        </w:r>
      </w:ins>
      <w:ins w:id="14" w:author="Andrea Basche" w:date="2019-06-07T11:36:00Z">
        <w:r w:rsidR="00AC258E">
          <w:rPr>
            <w:rFonts w:ascii="Times New Roman" w:eastAsia="Times New Roman" w:hAnsi="Times New Roman" w:cs="Times New Roman"/>
            <w:sz w:val="24"/>
            <w:szCs w:val="24"/>
          </w:rPr>
          <w:t xml:space="preserve"> </w:t>
        </w:r>
      </w:ins>
    </w:p>
    <w:p w14:paraId="45D3DD48" w14:textId="77777777" w:rsidR="0077460E" w:rsidRPr="008029B9" w:rsidRDefault="0077460E" w:rsidP="00676DE4">
      <w:pPr>
        <w:pStyle w:val="NoSpacing"/>
        <w:rPr>
          <w:rFonts w:ascii="Times New Roman" w:hAnsi="Times New Roman" w:cs="Times New Roman"/>
          <w:sz w:val="24"/>
          <w:szCs w:val="24"/>
        </w:rPr>
      </w:pPr>
    </w:p>
    <w:p w14:paraId="6BDCE3DA" w14:textId="77777777" w:rsidR="00B73B09" w:rsidRPr="00F04873" w:rsidRDefault="00676DE4" w:rsidP="00676DE4">
      <w:pPr>
        <w:pStyle w:val="NoSpacing"/>
        <w:rPr>
          <w:rFonts w:ascii="Times New Roman" w:hAnsi="Times New Roman" w:cs="Times New Roman"/>
          <w:b/>
          <w:sz w:val="32"/>
          <w:szCs w:val="32"/>
        </w:rPr>
      </w:pPr>
      <w:r w:rsidRPr="00F04873">
        <w:rPr>
          <w:rFonts w:ascii="Times New Roman" w:hAnsi="Times New Roman" w:cs="Times New Roman"/>
          <w:b/>
          <w:sz w:val="32"/>
          <w:szCs w:val="32"/>
        </w:rPr>
        <w:t>Results &amp; Discussion</w:t>
      </w:r>
      <w:r w:rsidR="00B73B09" w:rsidRPr="00F04873">
        <w:rPr>
          <w:rFonts w:ascii="Times New Roman" w:hAnsi="Times New Roman" w:cs="Times New Roman"/>
          <w:b/>
          <w:sz w:val="32"/>
          <w:szCs w:val="32"/>
        </w:rPr>
        <w:t xml:space="preserve"> </w:t>
      </w:r>
    </w:p>
    <w:p w14:paraId="6AE54838" w14:textId="77777777" w:rsidR="005D7FA7" w:rsidRDefault="005D7FA7" w:rsidP="00676DE4">
      <w:pPr>
        <w:pStyle w:val="NoSpacing"/>
        <w:rPr>
          <w:rFonts w:ascii="Times New Roman" w:hAnsi="Times New Roman" w:cs="Times New Roman"/>
          <w:sz w:val="24"/>
          <w:szCs w:val="24"/>
        </w:rPr>
      </w:pPr>
    </w:p>
    <w:p w14:paraId="141E1417" w14:textId="4AD51075" w:rsidR="0076690A" w:rsidRPr="008029B9" w:rsidRDefault="00B73B09"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U</w:t>
      </w:r>
      <w:r w:rsidR="00486004" w:rsidRPr="008029B9">
        <w:rPr>
          <w:rFonts w:ascii="Times New Roman" w:hAnsi="Times New Roman" w:cs="Times New Roman"/>
          <w:sz w:val="24"/>
          <w:szCs w:val="24"/>
        </w:rPr>
        <w:t>nderline a</w:t>
      </w:r>
      <w:r w:rsidRPr="008029B9">
        <w:rPr>
          <w:rFonts w:ascii="Times New Roman" w:hAnsi="Times New Roman" w:cs="Times New Roman"/>
          <w:sz w:val="24"/>
          <w:szCs w:val="24"/>
        </w:rPr>
        <w:t>re possible sections to include</w:t>
      </w:r>
    </w:p>
    <w:p w14:paraId="60F56D6D" w14:textId="6153118C" w:rsidR="00B73B09" w:rsidRPr="008029B9" w:rsidRDefault="00B73B09"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Italics are possible figures and tables to include</w:t>
      </w:r>
    </w:p>
    <w:p w14:paraId="4273DBD8" w14:textId="77777777" w:rsidR="00676DE4" w:rsidRPr="008029B9" w:rsidRDefault="00676DE4" w:rsidP="00676DE4">
      <w:pPr>
        <w:pStyle w:val="NoSpacing"/>
        <w:rPr>
          <w:rFonts w:ascii="Times New Roman" w:hAnsi="Times New Roman" w:cs="Times New Roman"/>
          <w:sz w:val="24"/>
          <w:szCs w:val="24"/>
        </w:rPr>
      </w:pPr>
    </w:p>
    <w:p w14:paraId="71C5C0DC" w14:textId="77777777" w:rsidR="00676DE4" w:rsidRPr="008029B9" w:rsidRDefault="00676DE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Database overview</w:t>
      </w:r>
    </w:p>
    <w:p w14:paraId="4A84BE7E" w14:textId="77777777" w:rsidR="00676DE4" w:rsidRPr="008029B9" w:rsidRDefault="00676DE4" w:rsidP="00676DE4">
      <w:pPr>
        <w:pStyle w:val="NoSpacing"/>
        <w:rPr>
          <w:rFonts w:ascii="Times New Roman" w:hAnsi="Times New Roman" w:cs="Times New Roman"/>
          <w:sz w:val="24"/>
          <w:szCs w:val="24"/>
        </w:rPr>
      </w:pPr>
    </w:p>
    <w:p w14:paraId="618CCA4D" w14:textId="77777777" w:rsidR="00676DE4" w:rsidRPr="008029B9" w:rsidRDefault="00676DE4"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We located fifteen articles that fi</w:t>
      </w:r>
      <w:r w:rsidR="00EB589C" w:rsidRPr="008029B9">
        <w:rPr>
          <w:rFonts w:ascii="Times New Roman" w:hAnsi="Times New Roman" w:cs="Times New Roman"/>
          <w:sz w:val="24"/>
          <w:szCs w:val="24"/>
        </w:rPr>
        <w:t xml:space="preserve">t our criteria, representing </w:t>
      </w:r>
      <w:r w:rsidR="00723402" w:rsidRPr="008029B9">
        <w:rPr>
          <w:rFonts w:ascii="Times New Roman" w:hAnsi="Times New Roman" w:cs="Times New Roman"/>
          <w:sz w:val="24"/>
          <w:szCs w:val="24"/>
        </w:rPr>
        <w:t xml:space="preserve">123 </w:t>
      </w:r>
      <w:r w:rsidRPr="008029B9">
        <w:rPr>
          <w:rFonts w:ascii="Times New Roman" w:hAnsi="Times New Roman" w:cs="Times New Roman"/>
          <w:sz w:val="24"/>
          <w:szCs w:val="24"/>
        </w:rPr>
        <w:t>response ratios</w:t>
      </w:r>
      <w:r w:rsidR="00723402" w:rsidRPr="008029B9">
        <w:rPr>
          <w:rFonts w:ascii="Times New Roman" w:hAnsi="Times New Roman" w:cs="Times New Roman"/>
          <w:sz w:val="24"/>
          <w:szCs w:val="24"/>
        </w:rPr>
        <w:t xml:space="preserve"> for weed biomass and 110 response ratios for weed density</w:t>
      </w:r>
      <w:r w:rsidR="00486004" w:rsidRPr="008029B9">
        <w:rPr>
          <w:rFonts w:ascii="Times New Roman" w:hAnsi="Times New Roman" w:cs="Times New Roman"/>
          <w:sz w:val="24"/>
          <w:szCs w:val="24"/>
        </w:rPr>
        <w:t>.</w:t>
      </w:r>
    </w:p>
    <w:p w14:paraId="7139E6B4" w14:textId="77777777" w:rsidR="00B73B09" w:rsidRPr="008029B9" w:rsidRDefault="00B73B09" w:rsidP="00676DE4">
      <w:pPr>
        <w:pStyle w:val="NoSpacing"/>
        <w:rPr>
          <w:rFonts w:ascii="Times New Roman" w:hAnsi="Times New Roman" w:cs="Times New Roman"/>
          <w:i/>
          <w:sz w:val="24"/>
          <w:szCs w:val="24"/>
        </w:rPr>
      </w:pPr>
    </w:p>
    <w:p w14:paraId="55547576" w14:textId="77777777" w:rsidR="00486004" w:rsidRPr="008029B9" w:rsidRDefault="00486004"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Figures/Tables: </w:t>
      </w:r>
      <w:r w:rsidR="00B73B09" w:rsidRPr="008029B9">
        <w:rPr>
          <w:rFonts w:ascii="Times New Roman" w:hAnsi="Times New Roman" w:cs="Times New Roman"/>
          <w:i/>
          <w:sz w:val="24"/>
          <w:szCs w:val="24"/>
        </w:rPr>
        <w:t>Table of studies, map (F1)</w:t>
      </w:r>
    </w:p>
    <w:tbl>
      <w:tblPr>
        <w:tblpPr w:leftFromText="180" w:rightFromText="180" w:vertAnchor="text" w:horzAnchor="margin" w:tblpXSpec="center" w:tblpY="202"/>
        <w:tblW w:w="11140" w:type="dxa"/>
        <w:tblLook w:val="04A0" w:firstRow="1" w:lastRow="0" w:firstColumn="1" w:lastColumn="0" w:noHBand="0" w:noVBand="1"/>
      </w:tblPr>
      <w:tblGrid>
        <w:gridCol w:w="1600"/>
        <w:gridCol w:w="3200"/>
        <w:gridCol w:w="2360"/>
        <w:gridCol w:w="1600"/>
        <w:gridCol w:w="2380"/>
      </w:tblGrid>
      <w:tr w:rsidR="008A1B12" w:rsidRPr="008029B9" w14:paraId="3000639E" w14:textId="77777777" w:rsidTr="008A1B12">
        <w:trPr>
          <w:trHeight w:val="560"/>
        </w:trPr>
        <w:tc>
          <w:tcPr>
            <w:tcW w:w="1600" w:type="dxa"/>
            <w:tcBorders>
              <w:top w:val="nil"/>
              <w:left w:val="nil"/>
              <w:bottom w:val="nil"/>
              <w:right w:val="nil"/>
            </w:tcBorders>
            <w:shd w:val="clear" w:color="auto" w:fill="auto"/>
            <w:noWrap/>
            <w:vAlign w:val="bottom"/>
            <w:hideMark/>
          </w:tcPr>
          <w:p w14:paraId="242B0344"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State</w:t>
            </w:r>
          </w:p>
        </w:tc>
        <w:tc>
          <w:tcPr>
            <w:tcW w:w="3200" w:type="dxa"/>
            <w:tcBorders>
              <w:top w:val="nil"/>
              <w:left w:val="nil"/>
              <w:bottom w:val="nil"/>
              <w:right w:val="nil"/>
            </w:tcBorders>
            <w:shd w:val="clear" w:color="auto" w:fill="auto"/>
            <w:noWrap/>
            <w:vAlign w:val="bottom"/>
            <w:hideMark/>
          </w:tcPr>
          <w:p w14:paraId="2129018D"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Cover crop species</w:t>
            </w:r>
          </w:p>
        </w:tc>
        <w:tc>
          <w:tcPr>
            <w:tcW w:w="2360" w:type="dxa"/>
            <w:tcBorders>
              <w:top w:val="nil"/>
              <w:left w:val="nil"/>
              <w:bottom w:val="nil"/>
              <w:right w:val="nil"/>
            </w:tcBorders>
            <w:shd w:val="clear" w:color="auto" w:fill="auto"/>
            <w:vAlign w:val="bottom"/>
            <w:hideMark/>
          </w:tcPr>
          <w:p w14:paraId="3D2D3A64"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Season of weeds measurement</w:t>
            </w:r>
          </w:p>
        </w:tc>
        <w:tc>
          <w:tcPr>
            <w:tcW w:w="1600" w:type="dxa"/>
            <w:tcBorders>
              <w:top w:val="nil"/>
              <w:left w:val="nil"/>
              <w:bottom w:val="nil"/>
              <w:right w:val="nil"/>
            </w:tcBorders>
            <w:shd w:val="clear" w:color="auto" w:fill="auto"/>
            <w:vAlign w:val="bottom"/>
            <w:hideMark/>
          </w:tcPr>
          <w:p w14:paraId="0B25E2B3"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 xml:space="preserve">Crop following cover </w:t>
            </w:r>
          </w:p>
        </w:tc>
        <w:tc>
          <w:tcPr>
            <w:tcW w:w="2380" w:type="dxa"/>
            <w:tcBorders>
              <w:top w:val="nil"/>
              <w:left w:val="nil"/>
              <w:bottom w:val="nil"/>
              <w:right w:val="nil"/>
            </w:tcBorders>
            <w:shd w:val="clear" w:color="auto" w:fill="auto"/>
            <w:noWrap/>
            <w:vAlign w:val="bottom"/>
            <w:hideMark/>
          </w:tcPr>
          <w:p w14:paraId="4776B4BC"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Reference</w:t>
            </w:r>
          </w:p>
        </w:tc>
      </w:tr>
      <w:tr w:rsidR="008A1B12" w:rsidRPr="008029B9" w14:paraId="663B8839" w14:textId="77777777" w:rsidTr="008A1B12">
        <w:trPr>
          <w:trHeight w:val="280"/>
        </w:trPr>
        <w:tc>
          <w:tcPr>
            <w:tcW w:w="1600" w:type="dxa"/>
            <w:tcBorders>
              <w:top w:val="nil"/>
              <w:left w:val="nil"/>
              <w:bottom w:val="nil"/>
              <w:right w:val="nil"/>
            </w:tcBorders>
            <w:shd w:val="clear" w:color="auto" w:fill="auto"/>
            <w:noWrap/>
            <w:vAlign w:val="bottom"/>
            <w:hideMark/>
          </w:tcPr>
          <w:p w14:paraId="19FA7DA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IL</w:t>
            </w:r>
          </w:p>
        </w:tc>
        <w:tc>
          <w:tcPr>
            <w:tcW w:w="3200" w:type="dxa"/>
            <w:tcBorders>
              <w:top w:val="nil"/>
              <w:left w:val="nil"/>
              <w:bottom w:val="nil"/>
              <w:right w:val="nil"/>
            </w:tcBorders>
            <w:shd w:val="clear" w:color="auto" w:fill="auto"/>
            <w:noWrap/>
            <w:vAlign w:val="bottom"/>
            <w:hideMark/>
          </w:tcPr>
          <w:p w14:paraId="39B2BCDE"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 vetch</w:t>
            </w:r>
          </w:p>
        </w:tc>
        <w:tc>
          <w:tcPr>
            <w:tcW w:w="2360" w:type="dxa"/>
            <w:tcBorders>
              <w:top w:val="nil"/>
              <w:left w:val="nil"/>
              <w:bottom w:val="nil"/>
              <w:right w:val="nil"/>
            </w:tcBorders>
            <w:shd w:val="clear" w:color="auto" w:fill="auto"/>
            <w:noWrap/>
            <w:vAlign w:val="bottom"/>
            <w:hideMark/>
          </w:tcPr>
          <w:p w14:paraId="190464A5"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5895D92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07B92E8D"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Davis (2010)</w:t>
            </w:r>
          </w:p>
        </w:tc>
      </w:tr>
      <w:tr w:rsidR="008A1B12" w:rsidRPr="008029B9" w14:paraId="5DA73EA1" w14:textId="77777777" w:rsidTr="008A1B12">
        <w:trPr>
          <w:trHeight w:val="280"/>
        </w:trPr>
        <w:tc>
          <w:tcPr>
            <w:tcW w:w="1600" w:type="dxa"/>
            <w:tcBorders>
              <w:top w:val="nil"/>
              <w:left w:val="nil"/>
              <w:bottom w:val="nil"/>
              <w:right w:val="nil"/>
            </w:tcBorders>
            <w:shd w:val="clear" w:color="auto" w:fill="auto"/>
            <w:noWrap/>
            <w:vAlign w:val="bottom"/>
            <w:hideMark/>
          </w:tcPr>
          <w:p w14:paraId="14E5EAF8"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lastRenderedPageBreak/>
              <w:t>WI</w:t>
            </w:r>
          </w:p>
        </w:tc>
        <w:tc>
          <w:tcPr>
            <w:tcW w:w="3200" w:type="dxa"/>
            <w:tcBorders>
              <w:top w:val="nil"/>
              <w:left w:val="nil"/>
              <w:bottom w:val="nil"/>
              <w:right w:val="nil"/>
            </w:tcBorders>
            <w:shd w:val="clear" w:color="auto" w:fill="auto"/>
            <w:noWrap/>
            <w:vAlign w:val="bottom"/>
            <w:hideMark/>
          </w:tcPr>
          <w:p w14:paraId="5373F40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22657268"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28E2CCA9"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1FD230C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Bernstein et al. (2011)</w:t>
            </w:r>
          </w:p>
        </w:tc>
      </w:tr>
      <w:tr w:rsidR="008A1B12" w:rsidRPr="008029B9" w14:paraId="056C1ECE" w14:textId="77777777" w:rsidTr="008A1B12">
        <w:trPr>
          <w:trHeight w:val="280"/>
        </w:trPr>
        <w:tc>
          <w:tcPr>
            <w:tcW w:w="1600" w:type="dxa"/>
            <w:tcBorders>
              <w:top w:val="nil"/>
              <w:left w:val="nil"/>
              <w:bottom w:val="nil"/>
              <w:right w:val="nil"/>
            </w:tcBorders>
            <w:shd w:val="clear" w:color="auto" w:fill="auto"/>
            <w:noWrap/>
            <w:vAlign w:val="bottom"/>
            <w:hideMark/>
          </w:tcPr>
          <w:p w14:paraId="741A80A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MN</w:t>
            </w:r>
          </w:p>
        </w:tc>
        <w:tc>
          <w:tcPr>
            <w:tcW w:w="3200" w:type="dxa"/>
            <w:tcBorders>
              <w:top w:val="nil"/>
              <w:left w:val="nil"/>
              <w:bottom w:val="nil"/>
              <w:right w:val="nil"/>
            </w:tcBorders>
            <w:shd w:val="clear" w:color="auto" w:fill="auto"/>
            <w:noWrap/>
            <w:vAlign w:val="bottom"/>
            <w:hideMark/>
          </w:tcPr>
          <w:p w14:paraId="37C567A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2B26FA8B"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11665DC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1F291089"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De Bruin et al., 2005</w:t>
            </w:r>
          </w:p>
        </w:tc>
      </w:tr>
      <w:tr w:rsidR="008A1B12" w:rsidRPr="008029B9" w14:paraId="046639B7" w14:textId="77777777" w:rsidTr="008A1B12">
        <w:trPr>
          <w:trHeight w:val="560"/>
        </w:trPr>
        <w:tc>
          <w:tcPr>
            <w:tcW w:w="1600" w:type="dxa"/>
            <w:tcBorders>
              <w:top w:val="nil"/>
              <w:left w:val="nil"/>
              <w:bottom w:val="nil"/>
              <w:right w:val="nil"/>
            </w:tcBorders>
            <w:shd w:val="clear" w:color="auto" w:fill="auto"/>
            <w:noWrap/>
            <w:vAlign w:val="bottom"/>
            <w:hideMark/>
          </w:tcPr>
          <w:p w14:paraId="1FE67FCF"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MI</w:t>
            </w:r>
          </w:p>
        </w:tc>
        <w:tc>
          <w:tcPr>
            <w:tcW w:w="3200" w:type="dxa"/>
            <w:tcBorders>
              <w:top w:val="nil"/>
              <w:left w:val="nil"/>
              <w:bottom w:val="nil"/>
              <w:right w:val="nil"/>
            </w:tcBorders>
            <w:shd w:val="clear" w:color="auto" w:fill="auto"/>
            <w:vAlign w:val="bottom"/>
            <w:hideMark/>
          </w:tcPr>
          <w:p w14:paraId="68C1D9CD"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 xml:space="preserve">mogul medic, red clover, </w:t>
            </w:r>
            <w:proofErr w:type="spellStart"/>
            <w:r w:rsidRPr="008029B9">
              <w:rPr>
                <w:rFonts w:ascii="Times New Roman" w:eastAsia="Times New Roman" w:hAnsi="Times New Roman" w:cs="Times New Roman"/>
                <w:color w:val="000000"/>
                <w:sz w:val="24"/>
                <w:szCs w:val="24"/>
              </w:rPr>
              <w:t>berseem</w:t>
            </w:r>
            <w:proofErr w:type="spellEnd"/>
            <w:r w:rsidRPr="008029B9">
              <w:rPr>
                <w:rFonts w:ascii="Times New Roman" w:eastAsia="Times New Roman" w:hAnsi="Times New Roman" w:cs="Times New Roman"/>
                <w:color w:val="000000"/>
                <w:sz w:val="24"/>
                <w:szCs w:val="24"/>
              </w:rPr>
              <w:t xml:space="preserve"> clover, </w:t>
            </w:r>
            <w:proofErr w:type="spellStart"/>
            <w:r w:rsidRPr="008029B9">
              <w:rPr>
                <w:rFonts w:ascii="Times New Roman" w:eastAsia="Times New Roman" w:hAnsi="Times New Roman" w:cs="Times New Roman"/>
                <w:color w:val="000000"/>
                <w:sz w:val="24"/>
                <w:szCs w:val="24"/>
              </w:rPr>
              <w:t>santiago</w:t>
            </w:r>
            <w:proofErr w:type="spellEnd"/>
            <w:r w:rsidRPr="008029B9">
              <w:rPr>
                <w:rFonts w:ascii="Times New Roman" w:eastAsia="Times New Roman" w:hAnsi="Times New Roman" w:cs="Times New Roman"/>
                <w:color w:val="000000"/>
                <w:sz w:val="24"/>
                <w:szCs w:val="24"/>
              </w:rPr>
              <w:t xml:space="preserve"> medic</w:t>
            </w:r>
          </w:p>
        </w:tc>
        <w:tc>
          <w:tcPr>
            <w:tcW w:w="2360" w:type="dxa"/>
            <w:tcBorders>
              <w:top w:val="nil"/>
              <w:left w:val="nil"/>
              <w:bottom w:val="nil"/>
              <w:right w:val="nil"/>
            </w:tcBorders>
            <w:shd w:val="clear" w:color="auto" w:fill="auto"/>
            <w:noWrap/>
            <w:vAlign w:val="bottom"/>
            <w:hideMark/>
          </w:tcPr>
          <w:p w14:paraId="6FCD70C0"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 xml:space="preserve">spring  </w:t>
            </w:r>
          </w:p>
        </w:tc>
        <w:tc>
          <w:tcPr>
            <w:tcW w:w="1600" w:type="dxa"/>
            <w:tcBorders>
              <w:top w:val="nil"/>
              <w:left w:val="nil"/>
              <w:bottom w:val="nil"/>
              <w:right w:val="nil"/>
            </w:tcBorders>
            <w:shd w:val="clear" w:color="auto" w:fill="auto"/>
            <w:noWrap/>
            <w:vAlign w:val="bottom"/>
            <w:hideMark/>
          </w:tcPr>
          <w:p w14:paraId="376B6971"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corn</w:t>
            </w:r>
          </w:p>
        </w:tc>
        <w:tc>
          <w:tcPr>
            <w:tcW w:w="2380" w:type="dxa"/>
            <w:tcBorders>
              <w:top w:val="nil"/>
              <w:left w:val="nil"/>
              <w:bottom w:val="nil"/>
              <w:right w:val="nil"/>
            </w:tcBorders>
            <w:shd w:val="clear" w:color="auto" w:fill="auto"/>
            <w:noWrap/>
            <w:vAlign w:val="bottom"/>
            <w:hideMark/>
          </w:tcPr>
          <w:p w14:paraId="2EB8D8E9"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Fisk et al., 2001</w:t>
            </w:r>
          </w:p>
        </w:tc>
      </w:tr>
      <w:tr w:rsidR="008A1B12" w:rsidRPr="008029B9" w14:paraId="1D65AA62" w14:textId="77777777" w:rsidTr="008A1B12">
        <w:trPr>
          <w:trHeight w:val="280"/>
        </w:trPr>
        <w:tc>
          <w:tcPr>
            <w:tcW w:w="1600" w:type="dxa"/>
            <w:tcBorders>
              <w:top w:val="nil"/>
              <w:left w:val="nil"/>
              <w:bottom w:val="nil"/>
              <w:right w:val="nil"/>
            </w:tcBorders>
            <w:shd w:val="clear" w:color="auto" w:fill="auto"/>
            <w:noWrap/>
            <w:vAlign w:val="bottom"/>
            <w:hideMark/>
          </w:tcPr>
          <w:p w14:paraId="60C0D781"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MN</w:t>
            </w:r>
          </w:p>
        </w:tc>
        <w:tc>
          <w:tcPr>
            <w:tcW w:w="3200" w:type="dxa"/>
            <w:tcBorders>
              <w:top w:val="nil"/>
              <w:left w:val="nil"/>
              <w:bottom w:val="nil"/>
              <w:right w:val="nil"/>
            </w:tcBorders>
            <w:shd w:val="clear" w:color="auto" w:fill="auto"/>
            <w:noWrap/>
            <w:vAlign w:val="bottom"/>
            <w:hideMark/>
          </w:tcPr>
          <w:p w14:paraId="6118484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7B99B28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spring</w:t>
            </w:r>
          </w:p>
        </w:tc>
        <w:tc>
          <w:tcPr>
            <w:tcW w:w="1600" w:type="dxa"/>
            <w:tcBorders>
              <w:top w:val="nil"/>
              <w:left w:val="nil"/>
              <w:bottom w:val="nil"/>
              <w:right w:val="nil"/>
            </w:tcBorders>
            <w:shd w:val="clear" w:color="auto" w:fill="auto"/>
            <w:noWrap/>
            <w:vAlign w:val="bottom"/>
            <w:hideMark/>
          </w:tcPr>
          <w:p w14:paraId="5262734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25ED586A"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proofErr w:type="spellStart"/>
            <w:r w:rsidRPr="008029B9">
              <w:rPr>
                <w:rFonts w:ascii="Times New Roman" w:eastAsia="Times New Roman" w:hAnsi="Times New Roman" w:cs="Times New Roman"/>
                <w:sz w:val="24"/>
                <w:szCs w:val="24"/>
              </w:rPr>
              <w:t>Forcella</w:t>
            </w:r>
            <w:proofErr w:type="spellEnd"/>
            <w:r w:rsidRPr="008029B9">
              <w:rPr>
                <w:rFonts w:ascii="Times New Roman" w:eastAsia="Times New Roman" w:hAnsi="Times New Roman" w:cs="Times New Roman"/>
                <w:sz w:val="24"/>
                <w:szCs w:val="24"/>
              </w:rPr>
              <w:t xml:space="preserve"> 2013</w:t>
            </w:r>
          </w:p>
        </w:tc>
      </w:tr>
      <w:tr w:rsidR="008A1B12" w:rsidRPr="008029B9" w14:paraId="5B79CC7A" w14:textId="77777777" w:rsidTr="008A1B12">
        <w:trPr>
          <w:trHeight w:val="560"/>
        </w:trPr>
        <w:tc>
          <w:tcPr>
            <w:tcW w:w="1600" w:type="dxa"/>
            <w:tcBorders>
              <w:top w:val="nil"/>
              <w:left w:val="nil"/>
              <w:bottom w:val="nil"/>
              <w:right w:val="nil"/>
            </w:tcBorders>
            <w:shd w:val="clear" w:color="auto" w:fill="auto"/>
            <w:noWrap/>
            <w:vAlign w:val="bottom"/>
            <w:hideMark/>
          </w:tcPr>
          <w:p w14:paraId="60463D34"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IA</w:t>
            </w:r>
          </w:p>
        </w:tc>
        <w:tc>
          <w:tcPr>
            <w:tcW w:w="3200" w:type="dxa"/>
            <w:tcBorders>
              <w:top w:val="nil"/>
              <w:left w:val="nil"/>
              <w:bottom w:val="nil"/>
              <w:right w:val="nil"/>
            </w:tcBorders>
            <w:shd w:val="clear" w:color="auto" w:fill="auto"/>
            <w:vAlign w:val="bottom"/>
            <w:hideMark/>
          </w:tcPr>
          <w:p w14:paraId="01A6D84C"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winter wheat/winter pea, cereal rye/vetch</w:t>
            </w:r>
          </w:p>
        </w:tc>
        <w:tc>
          <w:tcPr>
            <w:tcW w:w="2360" w:type="dxa"/>
            <w:tcBorders>
              <w:top w:val="nil"/>
              <w:left w:val="nil"/>
              <w:bottom w:val="nil"/>
              <w:right w:val="nil"/>
            </w:tcBorders>
            <w:shd w:val="clear" w:color="auto" w:fill="auto"/>
            <w:noWrap/>
            <w:vAlign w:val="bottom"/>
            <w:hideMark/>
          </w:tcPr>
          <w:p w14:paraId="78C49E5E"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29FC7649"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soybean</w:t>
            </w:r>
          </w:p>
        </w:tc>
        <w:tc>
          <w:tcPr>
            <w:tcW w:w="2380" w:type="dxa"/>
            <w:tcBorders>
              <w:top w:val="nil"/>
              <w:left w:val="nil"/>
              <w:bottom w:val="nil"/>
              <w:right w:val="nil"/>
            </w:tcBorders>
            <w:shd w:val="clear" w:color="auto" w:fill="auto"/>
            <w:noWrap/>
            <w:vAlign w:val="bottom"/>
            <w:hideMark/>
          </w:tcPr>
          <w:p w14:paraId="55529061"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Delate et al. 2012</w:t>
            </w:r>
          </w:p>
        </w:tc>
      </w:tr>
      <w:tr w:rsidR="008A1B12" w:rsidRPr="008029B9" w14:paraId="7214398F" w14:textId="77777777" w:rsidTr="008A1B12">
        <w:trPr>
          <w:trHeight w:val="280"/>
        </w:trPr>
        <w:tc>
          <w:tcPr>
            <w:tcW w:w="1600" w:type="dxa"/>
            <w:tcBorders>
              <w:top w:val="nil"/>
              <w:left w:val="nil"/>
              <w:bottom w:val="nil"/>
              <w:right w:val="nil"/>
            </w:tcBorders>
            <w:shd w:val="clear" w:color="auto" w:fill="auto"/>
            <w:noWrap/>
            <w:vAlign w:val="bottom"/>
            <w:hideMark/>
          </w:tcPr>
          <w:p w14:paraId="6AA64C18"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OH</w:t>
            </w:r>
          </w:p>
        </w:tc>
        <w:tc>
          <w:tcPr>
            <w:tcW w:w="3200" w:type="dxa"/>
            <w:tcBorders>
              <w:top w:val="nil"/>
              <w:left w:val="nil"/>
              <w:bottom w:val="nil"/>
              <w:right w:val="nil"/>
            </w:tcBorders>
            <w:shd w:val="clear" w:color="auto" w:fill="auto"/>
            <w:noWrap/>
            <w:vAlign w:val="bottom"/>
            <w:hideMark/>
          </w:tcPr>
          <w:p w14:paraId="08C2248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winter wheat, hairy vetch</w:t>
            </w:r>
          </w:p>
        </w:tc>
        <w:tc>
          <w:tcPr>
            <w:tcW w:w="2360" w:type="dxa"/>
            <w:tcBorders>
              <w:top w:val="nil"/>
              <w:left w:val="nil"/>
              <w:bottom w:val="nil"/>
              <w:right w:val="nil"/>
            </w:tcBorders>
            <w:shd w:val="clear" w:color="auto" w:fill="auto"/>
            <w:noWrap/>
            <w:vAlign w:val="bottom"/>
            <w:hideMark/>
          </w:tcPr>
          <w:p w14:paraId="1AFF8FBB"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5939C01D"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 corn</w:t>
            </w:r>
          </w:p>
        </w:tc>
        <w:tc>
          <w:tcPr>
            <w:tcW w:w="2380" w:type="dxa"/>
            <w:tcBorders>
              <w:top w:val="nil"/>
              <w:left w:val="nil"/>
              <w:bottom w:val="nil"/>
              <w:right w:val="nil"/>
            </w:tcBorders>
            <w:shd w:val="clear" w:color="auto" w:fill="auto"/>
            <w:noWrap/>
            <w:vAlign w:val="bottom"/>
            <w:hideMark/>
          </w:tcPr>
          <w:p w14:paraId="178C07CE"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Gallagher et al., 2003</w:t>
            </w:r>
          </w:p>
        </w:tc>
      </w:tr>
      <w:tr w:rsidR="008A1B12" w:rsidRPr="008029B9" w14:paraId="6A5AB6A8" w14:textId="77777777" w:rsidTr="008A1B12">
        <w:trPr>
          <w:trHeight w:val="280"/>
        </w:trPr>
        <w:tc>
          <w:tcPr>
            <w:tcW w:w="1600" w:type="dxa"/>
            <w:tcBorders>
              <w:top w:val="nil"/>
              <w:left w:val="nil"/>
              <w:bottom w:val="nil"/>
              <w:right w:val="nil"/>
            </w:tcBorders>
            <w:shd w:val="clear" w:color="auto" w:fill="auto"/>
            <w:noWrap/>
            <w:vAlign w:val="bottom"/>
            <w:hideMark/>
          </w:tcPr>
          <w:p w14:paraId="0CF106F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MN</w:t>
            </w:r>
          </w:p>
        </w:tc>
        <w:tc>
          <w:tcPr>
            <w:tcW w:w="3200" w:type="dxa"/>
            <w:tcBorders>
              <w:top w:val="nil"/>
              <w:left w:val="nil"/>
              <w:bottom w:val="nil"/>
              <w:right w:val="nil"/>
            </w:tcBorders>
            <w:shd w:val="clear" w:color="auto" w:fill="auto"/>
            <w:noWrap/>
            <w:vAlign w:val="bottom"/>
            <w:hideMark/>
          </w:tcPr>
          <w:p w14:paraId="15A5918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radish</w:t>
            </w:r>
          </w:p>
        </w:tc>
        <w:tc>
          <w:tcPr>
            <w:tcW w:w="2360" w:type="dxa"/>
            <w:tcBorders>
              <w:top w:val="nil"/>
              <w:left w:val="nil"/>
              <w:bottom w:val="nil"/>
              <w:right w:val="nil"/>
            </w:tcBorders>
            <w:shd w:val="clear" w:color="auto" w:fill="auto"/>
            <w:noWrap/>
            <w:vAlign w:val="bottom"/>
            <w:hideMark/>
          </w:tcPr>
          <w:p w14:paraId="0BCD4A7B"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5DAF0103"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1DC6B00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proofErr w:type="spellStart"/>
            <w:r w:rsidRPr="008029B9">
              <w:rPr>
                <w:rFonts w:ascii="Times New Roman" w:eastAsia="Times New Roman" w:hAnsi="Times New Roman" w:cs="Times New Roman"/>
                <w:sz w:val="24"/>
                <w:szCs w:val="24"/>
              </w:rPr>
              <w:t>Gieske</w:t>
            </w:r>
            <w:proofErr w:type="spellEnd"/>
            <w:r w:rsidRPr="008029B9">
              <w:rPr>
                <w:rFonts w:ascii="Times New Roman" w:eastAsia="Times New Roman" w:hAnsi="Times New Roman" w:cs="Times New Roman"/>
                <w:sz w:val="24"/>
                <w:szCs w:val="24"/>
              </w:rPr>
              <w:t xml:space="preserve"> et al., 2016</w:t>
            </w:r>
          </w:p>
        </w:tc>
      </w:tr>
      <w:tr w:rsidR="008A1B12" w:rsidRPr="008029B9" w14:paraId="6EA52692" w14:textId="77777777" w:rsidTr="008A1B12">
        <w:trPr>
          <w:trHeight w:val="280"/>
        </w:trPr>
        <w:tc>
          <w:tcPr>
            <w:tcW w:w="1600" w:type="dxa"/>
            <w:tcBorders>
              <w:top w:val="nil"/>
              <w:left w:val="nil"/>
              <w:bottom w:val="nil"/>
              <w:right w:val="nil"/>
            </w:tcBorders>
            <w:shd w:val="clear" w:color="auto" w:fill="auto"/>
            <w:noWrap/>
            <w:vAlign w:val="bottom"/>
            <w:hideMark/>
          </w:tcPr>
          <w:p w14:paraId="351E2FE3"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OH</w:t>
            </w:r>
          </w:p>
        </w:tc>
        <w:tc>
          <w:tcPr>
            <w:tcW w:w="3200" w:type="dxa"/>
            <w:tcBorders>
              <w:top w:val="nil"/>
              <w:left w:val="nil"/>
              <w:bottom w:val="nil"/>
              <w:right w:val="nil"/>
            </w:tcBorders>
            <w:shd w:val="clear" w:color="auto" w:fill="auto"/>
            <w:noWrap/>
            <w:vAlign w:val="bottom"/>
            <w:hideMark/>
          </w:tcPr>
          <w:p w14:paraId="621FDDA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hairy vetch</w:t>
            </w:r>
          </w:p>
        </w:tc>
        <w:tc>
          <w:tcPr>
            <w:tcW w:w="2360" w:type="dxa"/>
            <w:tcBorders>
              <w:top w:val="nil"/>
              <w:left w:val="nil"/>
              <w:bottom w:val="nil"/>
              <w:right w:val="nil"/>
            </w:tcBorders>
            <w:shd w:val="clear" w:color="auto" w:fill="auto"/>
            <w:noWrap/>
            <w:vAlign w:val="bottom"/>
            <w:hideMark/>
          </w:tcPr>
          <w:p w14:paraId="7B87F0E3"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summer</w:t>
            </w:r>
          </w:p>
        </w:tc>
        <w:tc>
          <w:tcPr>
            <w:tcW w:w="1600" w:type="dxa"/>
            <w:tcBorders>
              <w:top w:val="nil"/>
              <w:left w:val="nil"/>
              <w:bottom w:val="nil"/>
              <w:right w:val="nil"/>
            </w:tcBorders>
            <w:shd w:val="clear" w:color="auto" w:fill="auto"/>
            <w:noWrap/>
            <w:vAlign w:val="bottom"/>
            <w:hideMark/>
          </w:tcPr>
          <w:p w14:paraId="293139C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6081CD12"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Hoffman et al. 1993</w:t>
            </w:r>
          </w:p>
        </w:tc>
      </w:tr>
      <w:tr w:rsidR="008A1B12" w:rsidRPr="008029B9" w14:paraId="293DBA83" w14:textId="77777777" w:rsidTr="008A1B12">
        <w:trPr>
          <w:trHeight w:val="280"/>
        </w:trPr>
        <w:tc>
          <w:tcPr>
            <w:tcW w:w="1600" w:type="dxa"/>
            <w:tcBorders>
              <w:top w:val="nil"/>
              <w:left w:val="nil"/>
              <w:bottom w:val="nil"/>
              <w:right w:val="nil"/>
            </w:tcBorders>
            <w:shd w:val="clear" w:color="auto" w:fill="auto"/>
            <w:noWrap/>
            <w:vAlign w:val="bottom"/>
            <w:hideMark/>
          </w:tcPr>
          <w:p w14:paraId="50C5929E"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IN</w:t>
            </w:r>
          </w:p>
        </w:tc>
        <w:tc>
          <w:tcPr>
            <w:tcW w:w="3200" w:type="dxa"/>
            <w:tcBorders>
              <w:top w:val="nil"/>
              <w:left w:val="nil"/>
              <w:bottom w:val="nil"/>
              <w:right w:val="nil"/>
            </w:tcBorders>
            <w:shd w:val="clear" w:color="auto" w:fill="auto"/>
            <w:noWrap/>
            <w:vAlign w:val="bottom"/>
            <w:hideMark/>
          </w:tcPr>
          <w:p w14:paraId="4696A0A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winter wheat, annual rye grass</w:t>
            </w:r>
          </w:p>
        </w:tc>
        <w:tc>
          <w:tcPr>
            <w:tcW w:w="2360" w:type="dxa"/>
            <w:tcBorders>
              <w:top w:val="nil"/>
              <w:left w:val="nil"/>
              <w:bottom w:val="nil"/>
              <w:right w:val="nil"/>
            </w:tcBorders>
            <w:shd w:val="clear" w:color="auto" w:fill="auto"/>
            <w:noWrap/>
            <w:vAlign w:val="bottom"/>
            <w:hideMark/>
          </w:tcPr>
          <w:p w14:paraId="1B9EC832"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fall</w:t>
            </w:r>
          </w:p>
        </w:tc>
        <w:tc>
          <w:tcPr>
            <w:tcW w:w="1600" w:type="dxa"/>
            <w:tcBorders>
              <w:top w:val="nil"/>
              <w:left w:val="nil"/>
              <w:bottom w:val="nil"/>
              <w:right w:val="nil"/>
            </w:tcBorders>
            <w:shd w:val="clear" w:color="auto" w:fill="auto"/>
            <w:noWrap/>
            <w:vAlign w:val="bottom"/>
            <w:hideMark/>
          </w:tcPr>
          <w:p w14:paraId="3572D43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 soybean</w:t>
            </w:r>
          </w:p>
        </w:tc>
        <w:tc>
          <w:tcPr>
            <w:tcW w:w="2380" w:type="dxa"/>
            <w:tcBorders>
              <w:top w:val="nil"/>
              <w:left w:val="nil"/>
              <w:bottom w:val="nil"/>
              <w:right w:val="nil"/>
            </w:tcBorders>
            <w:shd w:val="clear" w:color="auto" w:fill="auto"/>
            <w:noWrap/>
            <w:vAlign w:val="bottom"/>
            <w:hideMark/>
          </w:tcPr>
          <w:p w14:paraId="11454391"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Mock et al., 2012</w:t>
            </w:r>
          </w:p>
        </w:tc>
      </w:tr>
      <w:tr w:rsidR="008A1B12" w:rsidRPr="008029B9" w14:paraId="223DDB6C" w14:textId="77777777" w:rsidTr="008A1B12">
        <w:trPr>
          <w:trHeight w:val="315"/>
        </w:trPr>
        <w:tc>
          <w:tcPr>
            <w:tcW w:w="1600" w:type="dxa"/>
            <w:tcBorders>
              <w:top w:val="nil"/>
              <w:left w:val="nil"/>
              <w:bottom w:val="nil"/>
              <w:right w:val="nil"/>
            </w:tcBorders>
            <w:shd w:val="clear" w:color="auto" w:fill="auto"/>
            <w:noWrap/>
            <w:vAlign w:val="bottom"/>
            <w:hideMark/>
          </w:tcPr>
          <w:p w14:paraId="40290D3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NE</w:t>
            </w:r>
          </w:p>
        </w:tc>
        <w:tc>
          <w:tcPr>
            <w:tcW w:w="3200" w:type="dxa"/>
            <w:tcBorders>
              <w:top w:val="nil"/>
              <w:left w:val="nil"/>
              <w:bottom w:val="nil"/>
              <w:right w:val="nil"/>
            </w:tcBorders>
            <w:shd w:val="clear" w:color="auto" w:fill="auto"/>
            <w:noWrap/>
            <w:vAlign w:val="bottom"/>
            <w:hideMark/>
          </w:tcPr>
          <w:p w14:paraId="01EC670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65391091"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spring</w:t>
            </w:r>
          </w:p>
        </w:tc>
        <w:tc>
          <w:tcPr>
            <w:tcW w:w="1600" w:type="dxa"/>
            <w:tcBorders>
              <w:top w:val="nil"/>
              <w:left w:val="nil"/>
              <w:bottom w:val="nil"/>
              <w:right w:val="nil"/>
            </w:tcBorders>
            <w:shd w:val="clear" w:color="auto" w:fill="auto"/>
            <w:noWrap/>
            <w:vAlign w:val="bottom"/>
            <w:hideMark/>
          </w:tcPr>
          <w:p w14:paraId="593D7E2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271D186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Werle et al., 2017</w:t>
            </w:r>
          </w:p>
        </w:tc>
      </w:tr>
      <w:tr w:rsidR="008A1B12" w:rsidRPr="008029B9" w14:paraId="5841B9C4" w14:textId="77777777" w:rsidTr="008A1B12">
        <w:trPr>
          <w:trHeight w:val="315"/>
        </w:trPr>
        <w:tc>
          <w:tcPr>
            <w:tcW w:w="1600" w:type="dxa"/>
            <w:tcBorders>
              <w:top w:val="nil"/>
              <w:left w:val="nil"/>
              <w:bottom w:val="nil"/>
              <w:right w:val="nil"/>
            </w:tcBorders>
            <w:shd w:val="clear" w:color="auto" w:fill="auto"/>
            <w:noWrap/>
            <w:vAlign w:val="bottom"/>
            <w:hideMark/>
          </w:tcPr>
          <w:p w14:paraId="3A1773F5"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IL</w:t>
            </w:r>
          </w:p>
        </w:tc>
        <w:tc>
          <w:tcPr>
            <w:tcW w:w="3200" w:type="dxa"/>
            <w:tcBorders>
              <w:top w:val="nil"/>
              <w:left w:val="nil"/>
              <w:bottom w:val="nil"/>
              <w:right w:val="nil"/>
            </w:tcBorders>
            <w:shd w:val="clear" w:color="auto" w:fill="auto"/>
            <w:noWrap/>
            <w:vAlign w:val="bottom"/>
            <w:hideMark/>
          </w:tcPr>
          <w:p w14:paraId="30C860E9"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radish, canola, rye</w:t>
            </w:r>
          </w:p>
        </w:tc>
        <w:tc>
          <w:tcPr>
            <w:tcW w:w="2360" w:type="dxa"/>
            <w:tcBorders>
              <w:top w:val="nil"/>
              <w:left w:val="nil"/>
              <w:bottom w:val="nil"/>
              <w:right w:val="nil"/>
            </w:tcBorders>
            <w:shd w:val="clear" w:color="auto" w:fill="auto"/>
            <w:noWrap/>
            <w:vAlign w:val="bottom"/>
            <w:hideMark/>
          </w:tcPr>
          <w:p w14:paraId="123A9B7F"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6D6C0A3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64D19B5A"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Crawford et al., 2018</w:t>
            </w:r>
          </w:p>
        </w:tc>
      </w:tr>
      <w:tr w:rsidR="008A1B12" w:rsidRPr="008029B9" w14:paraId="20177C88" w14:textId="77777777" w:rsidTr="008A1B12">
        <w:trPr>
          <w:trHeight w:val="1120"/>
        </w:trPr>
        <w:tc>
          <w:tcPr>
            <w:tcW w:w="1600" w:type="dxa"/>
            <w:tcBorders>
              <w:top w:val="nil"/>
              <w:left w:val="nil"/>
              <w:bottom w:val="nil"/>
              <w:right w:val="nil"/>
            </w:tcBorders>
            <w:shd w:val="clear" w:color="auto" w:fill="auto"/>
            <w:noWrap/>
            <w:vAlign w:val="bottom"/>
            <w:hideMark/>
          </w:tcPr>
          <w:p w14:paraId="6C806785"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MO</w:t>
            </w:r>
          </w:p>
        </w:tc>
        <w:tc>
          <w:tcPr>
            <w:tcW w:w="3200" w:type="dxa"/>
            <w:tcBorders>
              <w:top w:val="nil"/>
              <w:left w:val="nil"/>
              <w:bottom w:val="nil"/>
              <w:right w:val="nil"/>
            </w:tcBorders>
            <w:shd w:val="clear" w:color="auto" w:fill="auto"/>
            <w:vAlign w:val="bottom"/>
            <w:hideMark/>
          </w:tcPr>
          <w:p w14:paraId="151058E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proofErr w:type="spellStart"/>
            <w:r w:rsidRPr="008029B9">
              <w:rPr>
                <w:rFonts w:ascii="Times New Roman" w:eastAsia="Times New Roman" w:hAnsi="Times New Roman" w:cs="Times New Roman"/>
                <w:sz w:val="24"/>
                <w:szCs w:val="24"/>
              </w:rPr>
              <w:t>austrian</w:t>
            </w:r>
            <w:proofErr w:type="spellEnd"/>
            <w:r w:rsidRPr="008029B9">
              <w:rPr>
                <w:rFonts w:ascii="Times New Roman" w:eastAsia="Times New Roman" w:hAnsi="Times New Roman" w:cs="Times New Roman"/>
                <w:sz w:val="24"/>
                <w:szCs w:val="24"/>
              </w:rPr>
              <w:t xml:space="preserve"> winter pea, hairy vetch, crimson clover, oilseed radish, winter </w:t>
            </w:r>
            <w:proofErr w:type="spellStart"/>
            <w:r w:rsidRPr="008029B9">
              <w:rPr>
                <w:rFonts w:ascii="Times New Roman" w:eastAsia="Times New Roman" w:hAnsi="Times New Roman" w:cs="Times New Roman"/>
                <w:sz w:val="24"/>
                <w:szCs w:val="24"/>
              </w:rPr>
              <w:t>oat</w:t>
            </w:r>
            <w:proofErr w:type="spellEnd"/>
            <w:r w:rsidRPr="008029B9">
              <w:rPr>
                <w:rFonts w:ascii="Times New Roman" w:eastAsia="Times New Roman" w:hAnsi="Times New Roman" w:cs="Times New Roman"/>
                <w:sz w:val="24"/>
                <w:szCs w:val="24"/>
              </w:rPr>
              <w:t xml:space="preserve">, </w:t>
            </w:r>
            <w:proofErr w:type="spellStart"/>
            <w:r w:rsidRPr="008029B9">
              <w:rPr>
                <w:rFonts w:ascii="Times New Roman" w:eastAsia="Times New Roman" w:hAnsi="Times New Roman" w:cs="Times New Roman"/>
                <w:sz w:val="24"/>
                <w:szCs w:val="24"/>
              </w:rPr>
              <w:t>italian</w:t>
            </w:r>
            <w:proofErr w:type="spellEnd"/>
            <w:r w:rsidRPr="008029B9">
              <w:rPr>
                <w:rFonts w:ascii="Times New Roman" w:eastAsia="Times New Roman" w:hAnsi="Times New Roman" w:cs="Times New Roman"/>
                <w:sz w:val="24"/>
                <w:szCs w:val="24"/>
              </w:rPr>
              <w:t xml:space="preserve"> ryegrass, rye + vetch, rye, winter wheat</w:t>
            </w:r>
          </w:p>
        </w:tc>
        <w:tc>
          <w:tcPr>
            <w:tcW w:w="2360" w:type="dxa"/>
            <w:tcBorders>
              <w:top w:val="nil"/>
              <w:left w:val="nil"/>
              <w:bottom w:val="nil"/>
              <w:right w:val="nil"/>
            </w:tcBorders>
            <w:shd w:val="clear" w:color="auto" w:fill="auto"/>
            <w:noWrap/>
            <w:vAlign w:val="bottom"/>
            <w:hideMark/>
          </w:tcPr>
          <w:p w14:paraId="2F301619"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spring</w:t>
            </w:r>
          </w:p>
        </w:tc>
        <w:tc>
          <w:tcPr>
            <w:tcW w:w="1600" w:type="dxa"/>
            <w:tcBorders>
              <w:top w:val="nil"/>
              <w:left w:val="nil"/>
              <w:bottom w:val="nil"/>
              <w:right w:val="nil"/>
            </w:tcBorders>
            <w:shd w:val="clear" w:color="auto" w:fill="auto"/>
            <w:noWrap/>
            <w:vAlign w:val="bottom"/>
            <w:hideMark/>
          </w:tcPr>
          <w:p w14:paraId="62CC980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5DF1CB7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 xml:space="preserve">Cornelius and Bradley, </w:t>
            </w:r>
          </w:p>
        </w:tc>
      </w:tr>
      <w:tr w:rsidR="008A1B12" w:rsidRPr="008029B9" w14:paraId="17D0AFB5" w14:textId="77777777" w:rsidTr="008A1B12">
        <w:trPr>
          <w:trHeight w:val="315"/>
        </w:trPr>
        <w:tc>
          <w:tcPr>
            <w:tcW w:w="1600" w:type="dxa"/>
            <w:tcBorders>
              <w:top w:val="nil"/>
              <w:left w:val="nil"/>
              <w:bottom w:val="nil"/>
              <w:right w:val="nil"/>
            </w:tcBorders>
            <w:shd w:val="clear" w:color="auto" w:fill="auto"/>
            <w:noWrap/>
            <w:vAlign w:val="bottom"/>
            <w:hideMark/>
          </w:tcPr>
          <w:p w14:paraId="4011414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KS</w:t>
            </w:r>
          </w:p>
        </w:tc>
        <w:tc>
          <w:tcPr>
            <w:tcW w:w="3200" w:type="dxa"/>
            <w:tcBorders>
              <w:top w:val="nil"/>
              <w:left w:val="nil"/>
              <w:bottom w:val="nil"/>
              <w:right w:val="nil"/>
            </w:tcBorders>
            <w:shd w:val="clear" w:color="auto" w:fill="auto"/>
            <w:noWrap/>
            <w:vAlign w:val="bottom"/>
            <w:hideMark/>
          </w:tcPr>
          <w:p w14:paraId="710117E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winter wheat</w:t>
            </w:r>
          </w:p>
        </w:tc>
        <w:tc>
          <w:tcPr>
            <w:tcW w:w="2360" w:type="dxa"/>
            <w:tcBorders>
              <w:top w:val="nil"/>
              <w:left w:val="nil"/>
              <w:bottom w:val="nil"/>
              <w:right w:val="nil"/>
            </w:tcBorders>
            <w:shd w:val="clear" w:color="auto" w:fill="auto"/>
            <w:noWrap/>
            <w:vAlign w:val="bottom"/>
            <w:hideMark/>
          </w:tcPr>
          <w:p w14:paraId="51FEE91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summer</w:t>
            </w:r>
          </w:p>
        </w:tc>
        <w:tc>
          <w:tcPr>
            <w:tcW w:w="1600" w:type="dxa"/>
            <w:tcBorders>
              <w:top w:val="nil"/>
              <w:left w:val="nil"/>
              <w:bottom w:val="nil"/>
              <w:right w:val="nil"/>
            </w:tcBorders>
            <w:shd w:val="clear" w:color="auto" w:fill="auto"/>
            <w:noWrap/>
            <w:vAlign w:val="bottom"/>
            <w:hideMark/>
          </w:tcPr>
          <w:p w14:paraId="3B40C7A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3F39647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 xml:space="preserve">Currie and </w:t>
            </w:r>
            <w:proofErr w:type="spellStart"/>
            <w:r w:rsidRPr="008029B9">
              <w:rPr>
                <w:rFonts w:ascii="Times New Roman" w:eastAsia="Times New Roman" w:hAnsi="Times New Roman" w:cs="Times New Roman"/>
                <w:sz w:val="24"/>
                <w:szCs w:val="24"/>
              </w:rPr>
              <w:t>Klocke</w:t>
            </w:r>
            <w:proofErr w:type="spellEnd"/>
            <w:r w:rsidRPr="008029B9">
              <w:rPr>
                <w:rFonts w:ascii="Times New Roman" w:eastAsia="Times New Roman" w:hAnsi="Times New Roman" w:cs="Times New Roman"/>
                <w:sz w:val="24"/>
                <w:szCs w:val="24"/>
              </w:rPr>
              <w:t>, 2005</w:t>
            </w:r>
          </w:p>
        </w:tc>
      </w:tr>
      <w:tr w:rsidR="008A1B12" w:rsidRPr="008029B9" w14:paraId="2CBD58E0" w14:textId="77777777" w:rsidTr="008A1B12">
        <w:trPr>
          <w:trHeight w:val="600"/>
        </w:trPr>
        <w:tc>
          <w:tcPr>
            <w:tcW w:w="1600" w:type="dxa"/>
            <w:tcBorders>
              <w:top w:val="nil"/>
              <w:left w:val="nil"/>
              <w:bottom w:val="nil"/>
              <w:right w:val="nil"/>
            </w:tcBorders>
            <w:shd w:val="clear" w:color="auto" w:fill="auto"/>
            <w:noWrap/>
            <w:vAlign w:val="bottom"/>
            <w:hideMark/>
          </w:tcPr>
          <w:p w14:paraId="3BF1713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NE</w:t>
            </w:r>
          </w:p>
        </w:tc>
        <w:tc>
          <w:tcPr>
            <w:tcW w:w="3200" w:type="dxa"/>
            <w:tcBorders>
              <w:top w:val="nil"/>
              <w:left w:val="nil"/>
              <w:bottom w:val="nil"/>
              <w:right w:val="nil"/>
            </w:tcBorders>
            <w:shd w:val="clear" w:color="auto" w:fill="auto"/>
            <w:vAlign w:val="bottom"/>
            <w:hideMark/>
          </w:tcPr>
          <w:p w14:paraId="38924418"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barley, cereal rye, triticale, wheat, vetch</w:t>
            </w:r>
          </w:p>
        </w:tc>
        <w:tc>
          <w:tcPr>
            <w:tcW w:w="2360" w:type="dxa"/>
            <w:tcBorders>
              <w:top w:val="nil"/>
              <w:left w:val="nil"/>
              <w:bottom w:val="nil"/>
              <w:right w:val="nil"/>
            </w:tcBorders>
            <w:shd w:val="clear" w:color="auto" w:fill="auto"/>
            <w:noWrap/>
            <w:vAlign w:val="bottom"/>
            <w:hideMark/>
          </w:tcPr>
          <w:p w14:paraId="5E4B2E2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summer</w:t>
            </w:r>
          </w:p>
        </w:tc>
        <w:tc>
          <w:tcPr>
            <w:tcW w:w="1600" w:type="dxa"/>
            <w:tcBorders>
              <w:top w:val="nil"/>
              <w:left w:val="nil"/>
              <w:bottom w:val="nil"/>
              <w:right w:val="nil"/>
            </w:tcBorders>
            <w:shd w:val="clear" w:color="auto" w:fill="auto"/>
            <w:noWrap/>
            <w:vAlign w:val="bottom"/>
            <w:hideMark/>
          </w:tcPr>
          <w:p w14:paraId="0535609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6BC62D1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Williams et al., 1998</w:t>
            </w:r>
          </w:p>
        </w:tc>
      </w:tr>
    </w:tbl>
    <w:p w14:paraId="77074AC9" w14:textId="77777777" w:rsidR="00A62D8C" w:rsidRPr="008029B9" w:rsidRDefault="00A62D8C" w:rsidP="00676DE4">
      <w:pPr>
        <w:pStyle w:val="NoSpacing"/>
        <w:rPr>
          <w:rFonts w:ascii="Times New Roman" w:hAnsi="Times New Roman" w:cs="Times New Roman"/>
          <w:i/>
          <w:sz w:val="24"/>
          <w:szCs w:val="24"/>
        </w:rPr>
      </w:pPr>
    </w:p>
    <w:p w14:paraId="6DCCF0CF" w14:textId="77777777" w:rsidR="00B73B09" w:rsidRPr="008029B9" w:rsidRDefault="00B73B09" w:rsidP="00B73B09">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Differences in weed biomass vs. weed density</w:t>
      </w:r>
    </w:p>
    <w:p w14:paraId="6A3F35B3" w14:textId="77777777" w:rsidR="00B73B09" w:rsidRPr="008029B9" w:rsidRDefault="00B73B09" w:rsidP="00B73B09">
      <w:pPr>
        <w:pStyle w:val="NoSpacing"/>
        <w:rPr>
          <w:rFonts w:ascii="Times New Roman" w:hAnsi="Times New Roman" w:cs="Times New Roman"/>
          <w:sz w:val="24"/>
          <w:szCs w:val="24"/>
        </w:rPr>
      </w:pPr>
    </w:p>
    <w:p w14:paraId="15FC01A6" w14:textId="77777777" w:rsidR="00B73B09" w:rsidRPr="008029B9" w:rsidRDefault="00B73B09" w:rsidP="00B73B09">
      <w:pPr>
        <w:pStyle w:val="NoSpacing"/>
        <w:rPr>
          <w:rFonts w:ascii="Times New Roman" w:hAnsi="Times New Roman" w:cs="Times New Roman"/>
          <w:sz w:val="24"/>
          <w:szCs w:val="24"/>
        </w:rPr>
      </w:pPr>
      <w:r w:rsidRPr="008029B9">
        <w:rPr>
          <w:rFonts w:ascii="Times New Roman" w:hAnsi="Times New Roman" w:cs="Times New Roman"/>
          <w:sz w:val="24"/>
          <w:szCs w:val="24"/>
        </w:rPr>
        <w:t>Experiments show that cover crops are generally more effective at reducing weed biomass (size of weeds</w:t>
      </w:r>
      <w:r w:rsidR="00723402" w:rsidRPr="008029B9">
        <w:rPr>
          <w:rFonts w:ascii="Times New Roman" w:hAnsi="Times New Roman" w:cs="Times New Roman"/>
          <w:sz w:val="24"/>
          <w:szCs w:val="24"/>
        </w:rPr>
        <w:t xml:space="preserve"> reduced in 95/123 response ratios</w:t>
      </w:r>
      <w:r w:rsidR="00A62D8C" w:rsidRPr="008029B9">
        <w:rPr>
          <w:rFonts w:ascii="Times New Roman" w:hAnsi="Times New Roman" w:cs="Times New Roman"/>
          <w:sz w:val="24"/>
          <w:szCs w:val="24"/>
        </w:rPr>
        <w:t xml:space="preserve"> or 77%</w:t>
      </w:r>
      <w:r w:rsidRPr="008029B9">
        <w:rPr>
          <w:rFonts w:ascii="Times New Roman" w:hAnsi="Times New Roman" w:cs="Times New Roman"/>
          <w:sz w:val="24"/>
          <w:szCs w:val="24"/>
        </w:rPr>
        <w:t>) compared to weed density (amount of weeds</w:t>
      </w:r>
      <w:r w:rsidR="00723402" w:rsidRPr="008029B9">
        <w:rPr>
          <w:rFonts w:ascii="Times New Roman" w:hAnsi="Times New Roman" w:cs="Times New Roman"/>
          <w:sz w:val="24"/>
          <w:szCs w:val="24"/>
        </w:rPr>
        <w:t xml:space="preserve"> reduced in 62/110</w:t>
      </w:r>
      <w:r w:rsidR="00A62D8C" w:rsidRPr="008029B9">
        <w:rPr>
          <w:rFonts w:ascii="Times New Roman" w:hAnsi="Times New Roman" w:cs="Times New Roman"/>
          <w:sz w:val="24"/>
          <w:szCs w:val="24"/>
        </w:rPr>
        <w:t xml:space="preserve"> response ratios or 56%</w:t>
      </w:r>
      <w:r w:rsidRPr="008029B9">
        <w:rPr>
          <w:rFonts w:ascii="Times New Roman" w:hAnsi="Times New Roman" w:cs="Times New Roman"/>
          <w:sz w:val="24"/>
          <w:szCs w:val="24"/>
        </w:rPr>
        <w:t>). This suggests that cover crops may be more beneficial from the standpoint of controlling the size of weeds</w:t>
      </w:r>
      <w:r w:rsidR="007E6C4B" w:rsidRPr="008029B9">
        <w:rPr>
          <w:rFonts w:ascii="Times New Roman" w:hAnsi="Times New Roman" w:cs="Times New Roman"/>
          <w:sz w:val="24"/>
          <w:szCs w:val="24"/>
        </w:rPr>
        <w:t xml:space="preserve"> rather the amount of weeds. This finding may have important implications for the efficacy of other weed management approaches, such as herbicide programs or mechanical approaches</w:t>
      </w:r>
      <w:r w:rsidR="008A1B12" w:rsidRPr="008029B9">
        <w:rPr>
          <w:rFonts w:ascii="Times New Roman" w:hAnsi="Times New Roman" w:cs="Times New Roman"/>
          <w:sz w:val="24"/>
          <w:szCs w:val="24"/>
        </w:rPr>
        <w:t xml:space="preserve">; if </w:t>
      </w:r>
      <w:r w:rsidR="007E6C4B" w:rsidRPr="008029B9">
        <w:rPr>
          <w:rFonts w:ascii="Times New Roman" w:hAnsi="Times New Roman" w:cs="Times New Roman"/>
          <w:sz w:val="24"/>
          <w:szCs w:val="24"/>
        </w:rPr>
        <w:t xml:space="preserve">cover crops </w:t>
      </w:r>
      <w:r w:rsidR="008A1B12" w:rsidRPr="008029B9">
        <w:rPr>
          <w:rFonts w:ascii="Times New Roman" w:hAnsi="Times New Roman" w:cs="Times New Roman"/>
          <w:sz w:val="24"/>
          <w:szCs w:val="24"/>
        </w:rPr>
        <w:t>can reduce</w:t>
      </w:r>
      <w:r w:rsidR="007E6C4B" w:rsidRPr="008029B9">
        <w:rPr>
          <w:rFonts w:ascii="Times New Roman" w:hAnsi="Times New Roman" w:cs="Times New Roman"/>
          <w:sz w:val="24"/>
          <w:szCs w:val="24"/>
        </w:rPr>
        <w:t xml:space="preserve"> the size of weeds</w:t>
      </w:r>
      <w:r w:rsidR="008A1B12" w:rsidRPr="008029B9">
        <w:rPr>
          <w:rFonts w:ascii="Times New Roman" w:hAnsi="Times New Roman" w:cs="Times New Roman"/>
          <w:sz w:val="24"/>
          <w:szCs w:val="24"/>
        </w:rPr>
        <w:t>, this</w:t>
      </w:r>
      <w:r w:rsidR="007E6C4B" w:rsidRPr="008029B9">
        <w:rPr>
          <w:rFonts w:ascii="Times New Roman" w:hAnsi="Times New Roman" w:cs="Times New Roman"/>
          <w:sz w:val="24"/>
          <w:szCs w:val="24"/>
        </w:rPr>
        <w:t xml:space="preserve"> </w:t>
      </w:r>
      <w:r w:rsidR="008A1B12" w:rsidRPr="008029B9">
        <w:rPr>
          <w:rFonts w:ascii="Times New Roman" w:hAnsi="Times New Roman" w:cs="Times New Roman"/>
          <w:sz w:val="24"/>
          <w:szCs w:val="24"/>
        </w:rPr>
        <w:t>is rationale for their inclusion in an integrated weed management approach.</w:t>
      </w:r>
    </w:p>
    <w:p w14:paraId="7FD80D2D" w14:textId="77777777" w:rsidR="00C7309B" w:rsidRPr="008029B9" w:rsidRDefault="00C7309B" w:rsidP="00B73B09">
      <w:pPr>
        <w:pStyle w:val="NoSpacing"/>
        <w:rPr>
          <w:rFonts w:ascii="Times New Roman" w:hAnsi="Times New Roman" w:cs="Times New Roman"/>
          <w:sz w:val="24"/>
          <w:szCs w:val="24"/>
        </w:rPr>
      </w:pPr>
    </w:p>
    <w:p w14:paraId="1E7E6951" w14:textId="0C907B97" w:rsidR="00C7309B" w:rsidRPr="008029B9" w:rsidRDefault="00F04873" w:rsidP="00B73B09">
      <w:pPr>
        <w:pStyle w:val="NoSpacing"/>
        <w:rPr>
          <w:rFonts w:ascii="Times New Roman" w:hAnsi="Times New Roman" w:cs="Times New Roman"/>
          <w:sz w:val="24"/>
          <w:szCs w:val="24"/>
        </w:rPr>
      </w:pPr>
      <w:r>
        <w:rPr>
          <w:rFonts w:ascii="Times New Roman" w:hAnsi="Times New Roman" w:cs="Times New Roman"/>
          <w:sz w:val="24"/>
          <w:szCs w:val="24"/>
        </w:rPr>
        <w:t>T</w:t>
      </w:r>
      <w:r w:rsidR="003E5556" w:rsidRPr="008029B9">
        <w:rPr>
          <w:rFonts w:ascii="Times New Roman" w:hAnsi="Times New Roman" w:cs="Times New Roman"/>
          <w:sz w:val="24"/>
          <w:szCs w:val="24"/>
        </w:rPr>
        <w:t>iming of</w:t>
      </w:r>
      <w:r>
        <w:rPr>
          <w:rFonts w:ascii="Times New Roman" w:hAnsi="Times New Roman" w:cs="Times New Roman"/>
          <w:sz w:val="24"/>
          <w:szCs w:val="24"/>
        </w:rPr>
        <w:t xml:space="preserve"> measuring weeds </w:t>
      </w:r>
      <w:r w:rsidR="000817AF">
        <w:rPr>
          <w:rFonts w:ascii="Times New Roman" w:hAnsi="Times New Roman" w:cs="Times New Roman"/>
          <w:sz w:val="24"/>
          <w:szCs w:val="24"/>
        </w:rPr>
        <w:t>was determined to have the most</w:t>
      </w:r>
      <w:r w:rsidR="005D7FA7">
        <w:rPr>
          <w:rFonts w:ascii="Times New Roman" w:hAnsi="Times New Roman" w:cs="Times New Roman"/>
          <w:sz w:val="24"/>
          <w:szCs w:val="24"/>
        </w:rPr>
        <w:t xml:space="preserve"> important</w:t>
      </w:r>
      <w:r>
        <w:rPr>
          <w:rFonts w:ascii="Times New Roman" w:hAnsi="Times New Roman" w:cs="Times New Roman"/>
          <w:sz w:val="24"/>
          <w:szCs w:val="24"/>
        </w:rPr>
        <w:t xml:space="preserve"> effect</w:t>
      </w:r>
      <w:r w:rsidR="000817AF">
        <w:rPr>
          <w:rFonts w:ascii="Times New Roman" w:hAnsi="Times New Roman" w:cs="Times New Roman"/>
          <w:sz w:val="24"/>
          <w:szCs w:val="24"/>
        </w:rPr>
        <w:t xml:space="preserve"> from the decision tree analysis</w:t>
      </w:r>
      <w:r>
        <w:rPr>
          <w:rFonts w:ascii="Times New Roman" w:hAnsi="Times New Roman" w:cs="Times New Roman"/>
          <w:sz w:val="24"/>
          <w:szCs w:val="24"/>
        </w:rPr>
        <w:t xml:space="preserve">. It </w:t>
      </w:r>
      <w:r w:rsidR="00C7309B" w:rsidRPr="008029B9">
        <w:rPr>
          <w:rFonts w:ascii="Times New Roman" w:hAnsi="Times New Roman" w:cs="Times New Roman"/>
          <w:sz w:val="24"/>
          <w:szCs w:val="24"/>
        </w:rPr>
        <w:t>appear</w:t>
      </w:r>
      <w:r w:rsidR="005F3847">
        <w:rPr>
          <w:rFonts w:ascii="Times New Roman" w:hAnsi="Times New Roman" w:cs="Times New Roman"/>
          <w:sz w:val="24"/>
          <w:szCs w:val="24"/>
        </w:rPr>
        <w:t>s</w:t>
      </w:r>
      <w:r w:rsidR="00C7309B" w:rsidRPr="008029B9">
        <w:rPr>
          <w:rFonts w:ascii="Times New Roman" w:hAnsi="Times New Roman" w:cs="Times New Roman"/>
          <w:sz w:val="24"/>
          <w:szCs w:val="24"/>
        </w:rPr>
        <w:t xml:space="preserve"> that the most</w:t>
      </w:r>
      <w:r>
        <w:rPr>
          <w:rFonts w:ascii="Times New Roman" w:hAnsi="Times New Roman" w:cs="Times New Roman"/>
          <w:sz w:val="24"/>
          <w:szCs w:val="24"/>
        </w:rPr>
        <w:t xml:space="preserve"> of the</w:t>
      </w:r>
      <w:r w:rsidR="00C7309B" w:rsidRPr="008029B9">
        <w:rPr>
          <w:rFonts w:ascii="Times New Roman" w:hAnsi="Times New Roman" w:cs="Times New Roman"/>
          <w:sz w:val="24"/>
          <w:szCs w:val="24"/>
        </w:rPr>
        <w:t xml:space="preserve"> neg</w:t>
      </w:r>
      <w:r>
        <w:rPr>
          <w:rFonts w:ascii="Times New Roman" w:hAnsi="Times New Roman" w:cs="Times New Roman"/>
          <w:sz w:val="24"/>
          <w:szCs w:val="24"/>
        </w:rPr>
        <w:t xml:space="preserve">ative response ratios </w:t>
      </w:r>
      <w:r w:rsidR="00C7309B" w:rsidRPr="008029B9">
        <w:rPr>
          <w:rFonts w:ascii="Times New Roman" w:hAnsi="Times New Roman" w:cs="Times New Roman"/>
          <w:sz w:val="24"/>
          <w:szCs w:val="24"/>
        </w:rPr>
        <w:t>are from the measurements taken in spring</w:t>
      </w:r>
      <w:r w:rsidR="003E5556" w:rsidRPr="008029B9">
        <w:rPr>
          <w:rFonts w:ascii="Times New Roman" w:hAnsi="Times New Roman" w:cs="Times New Roman"/>
          <w:sz w:val="24"/>
          <w:szCs w:val="24"/>
        </w:rPr>
        <w:t xml:space="preserve"> </w:t>
      </w:r>
      <w:r>
        <w:rPr>
          <w:rFonts w:ascii="Times New Roman" w:hAnsi="Times New Roman" w:cs="Times New Roman"/>
          <w:sz w:val="24"/>
          <w:szCs w:val="24"/>
        </w:rPr>
        <w:t>versus summer (&gt;6 weeks from cover crop termination</w:t>
      </w:r>
      <w:r w:rsidR="005F3847">
        <w:rPr>
          <w:rFonts w:ascii="Times New Roman" w:hAnsi="Times New Roman" w:cs="Times New Roman"/>
          <w:sz w:val="24"/>
          <w:szCs w:val="24"/>
        </w:rPr>
        <w:t xml:space="preserve"> and the main period of cash crop growth</w:t>
      </w:r>
      <w:r>
        <w:rPr>
          <w:rFonts w:ascii="Times New Roman" w:hAnsi="Times New Roman" w:cs="Times New Roman"/>
          <w:sz w:val="24"/>
          <w:szCs w:val="24"/>
        </w:rPr>
        <w:t xml:space="preserve">). </w:t>
      </w:r>
      <w:r w:rsidR="00C6411A" w:rsidRPr="008029B9">
        <w:rPr>
          <w:rFonts w:ascii="Times New Roman" w:hAnsi="Times New Roman" w:cs="Times New Roman"/>
          <w:sz w:val="24"/>
          <w:szCs w:val="24"/>
        </w:rPr>
        <w:t>Preliminary stats shows a significant difference between the groups for both weed density and weed biomass.</w:t>
      </w:r>
      <w:r w:rsidR="00316CEF" w:rsidRPr="008029B9">
        <w:rPr>
          <w:rFonts w:ascii="Times New Roman" w:hAnsi="Times New Roman" w:cs="Times New Roman"/>
          <w:sz w:val="24"/>
          <w:szCs w:val="24"/>
        </w:rPr>
        <w:t xml:space="preserve"> This is somet</w:t>
      </w:r>
      <w:r>
        <w:rPr>
          <w:rFonts w:ascii="Times New Roman" w:hAnsi="Times New Roman" w:cs="Times New Roman"/>
          <w:sz w:val="24"/>
          <w:szCs w:val="24"/>
        </w:rPr>
        <w:t>hing to explore in more detail. W</w:t>
      </w:r>
      <w:r w:rsidR="00316CEF" w:rsidRPr="008029B9">
        <w:rPr>
          <w:rFonts w:ascii="Times New Roman" w:hAnsi="Times New Roman" w:cs="Times New Roman"/>
          <w:sz w:val="24"/>
          <w:szCs w:val="24"/>
        </w:rPr>
        <w:t>e are really not seeing an effect on weed density for any of the variables. But timing could be the key.</w:t>
      </w:r>
    </w:p>
    <w:p w14:paraId="729B068A" w14:textId="77777777" w:rsidR="00D53A48" w:rsidRPr="008029B9" w:rsidRDefault="00D53A48" w:rsidP="00B73B09">
      <w:pPr>
        <w:pStyle w:val="NoSpacing"/>
        <w:rPr>
          <w:rFonts w:ascii="Times New Roman" w:hAnsi="Times New Roman" w:cs="Times New Roman"/>
          <w:sz w:val="24"/>
          <w:szCs w:val="24"/>
        </w:rPr>
      </w:pPr>
    </w:p>
    <w:p w14:paraId="4056CC3A" w14:textId="77777777" w:rsidR="00D53A48" w:rsidRPr="008029B9" w:rsidRDefault="00A62D8C" w:rsidP="00B73B09">
      <w:pPr>
        <w:pStyle w:val="NoSpacing"/>
        <w:rPr>
          <w:rFonts w:ascii="Times New Roman" w:hAnsi="Times New Roman" w:cs="Times New Roman"/>
          <w:sz w:val="24"/>
          <w:szCs w:val="24"/>
        </w:rPr>
      </w:pPr>
      <w:r w:rsidRPr="008029B9">
        <w:rPr>
          <w:rFonts w:ascii="Times New Roman" w:hAnsi="Times New Roman" w:cs="Times New Roman"/>
          <w:sz w:val="24"/>
          <w:szCs w:val="24"/>
        </w:rPr>
        <w:t>It is interesting to note that</w:t>
      </w:r>
      <w:r w:rsidR="007E6C4B" w:rsidRPr="008029B9">
        <w:rPr>
          <w:rFonts w:ascii="Times New Roman" w:hAnsi="Times New Roman" w:cs="Times New Roman"/>
          <w:sz w:val="24"/>
          <w:szCs w:val="24"/>
        </w:rPr>
        <w:t xml:space="preserve"> there were a number of experiments where cover crops led to an increase in weed density, counter to what we anticipated we might find. In general there are several possible explanations for why this occurred. It is possible that </w:t>
      </w:r>
      <w:r w:rsidR="00E02C6D" w:rsidRPr="008029B9">
        <w:rPr>
          <w:rFonts w:ascii="Times New Roman" w:hAnsi="Times New Roman" w:cs="Times New Roman"/>
          <w:sz w:val="24"/>
          <w:szCs w:val="24"/>
        </w:rPr>
        <w:t>interactions with</w:t>
      </w:r>
      <w:r w:rsidR="007E6C4B" w:rsidRPr="008029B9">
        <w:rPr>
          <w:rFonts w:ascii="Times New Roman" w:hAnsi="Times New Roman" w:cs="Times New Roman"/>
          <w:sz w:val="24"/>
          <w:szCs w:val="24"/>
        </w:rPr>
        <w:t xml:space="preserve"> the cover crop biomass and</w:t>
      </w:r>
      <w:r w:rsidR="00E02C6D" w:rsidRPr="008029B9">
        <w:rPr>
          <w:rFonts w:ascii="Times New Roman" w:hAnsi="Times New Roman" w:cs="Times New Roman"/>
          <w:sz w:val="24"/>
          <w:szCs w:val="24"/>
        </w:rPr>
        <w:t xml:space="preserve"> herbicides</w:t>
      </w:r>
      <w:r w:rsidR="007E6C4B" w:rsidRPr="008029B9">
        <w:rPr>
          <w:rFonts w:ascii="Times New Roman" w:hAnsi="Times New Roman" w:cs="Times New Roman"/>
          <w:sz w:val="24"/>
          <w:szCs w:val="24"/>
        </w:rPr>
        <w:t xml:space="preserve"> applied for weed control and/or cover crop termination</w:t>
      </w:r>
      <w:r w:rsidR="00E02C6D" w:rsidRPr="008029B9">
        <w:rPr>
          <w:rFonts w:ascii="Times New Roman" w:hAnsi="Times New Roman" w:cs="Times New Roman"/>
          <w:sz w:val="24"/>
          <w:szCs w:val="24"/>
        </w:rPr>
        <w:t xml:space="preserve"> reduce</w:t>
      </w:r>
      <w:r w:rsidR="007E6C4B" w:rsidRPr="008029B9">
        <w:rPr>
          <w:rFonts w:ascii="Times New Roman" w:hAnsi="Times New Roman" w:cs="Times New Roman"/>
          <w:sz w:val="24"/>
          <w:szCs w:val="24"/>
        </w:rPr>
        <w:t xml:space="preserve">d product efficacy. It is also possible that for a variety of reasons the </w:t>
      </w:r>
      <w:r w:rsidR="00E02C6D" w:rsidRPr="008029B9">
        <w:rPr>
          <w:rFonts w:ascii="Times New Roman" w:hAnsi="Times New Roman" w:cs="Times New Roman"/>
          <w:sz w:val="24"/>
          <w:szCs w:val="24"/>
        </w:rPr>
        <w:t xml:space="preserve">cover crop </w:t>
      </w:r>
      <w:r w:rsidR="007E6C4B" w:rsidRPr="008029B9">
        <w:rPr>
          <w:rFonts w:ascii="Times New Roman" w:hAnsi="Times New Roman" w:cs="Times New Roman"/>
          <w:sz w:val="24"/>
          <w:szCs w:val="24"/>
        </w:rPr>
        <w:t>treatments created</w:t>
      </w:r>
      <w:r w:rsidR="00E02C6D" w:rsidRPr="008029B9">
        <w:rPr>
          <w:rFonts w:ascii="Times New Roman" w:hAnsi="Times New Roman" w:cs="Times New Roman"/>
          <w:sz w:val="24"/>
          <w:szCs w:val="24"/>
        </w:rPr>
        <w:t xml:space="preserve"> </w:t>
      </w:r>
      <w:r w:rsidR="00E02C6D" w:rsidRPr="008029B9">
        <w:rPr>
          <w:rFonts w:ascii="Times New Roman" w:hAnsi="Times New Roman" w:cs="Times New Roman"/>
          <w:sz w:val="24"/>
          <w:szCs w:val="24"/>
        </w:rPr>
        <w:lastRenderedPageBreak/>
        <w:t>a more favorable environment for weeds</w:t>
      </w:r>
      <w:r w:rsidR="007E6C4B" w:rsidRPr="008029B9">
        <w:rPr>
          <w:rFonts w:ascii="Times New Roman" w:hAnsi="Times New Roman" w:cs="Times New Roman"/>
          <w:sz w:val="24"/>
          <w:szCs w:val="24"/>
        </w:rPr>
        <w:t xml:space="preserve"> (i.e. soil moisture retention). Most all of the experiments included in this analysis note in their rationale that weed control with a cover crop was an explicit goal of their experiments, so we can assume that experiments were designed to see reductions in weeds by including a cover crop.</w:t>
      </w:r>
      <w:r w:rsidR="00E02C6D" w:rsidRPr="008029B9">
        <w:rPr>
          <w:rFonts w:ascii="Times New Roman" w:hAnsi="Times New Roman" w:cs="Times New Roman"/>
          <w:sz w:val="24"/>
          <w:szCs w:val="24"/>
        </w:rPr>
        <w:t xml:space="preserve"> </w:t>
      </w:r>
    </w:p>
    <w:p w14:paraId="5CE59CB8" w14:textId="77777777" w:rsidR="00B73B09" w:rsidRPr="008029B9" w:rsidRDefault="00B73B09" w:rsidP="00B73B09">
      <w:pPr>
        <w:pStyle w:val="NoSpacing"/>
        <w:rPr>
          <w:rFonts w:ascii="Times New Roman" w:hAnsi="Times New Roman" w:cs="Times New Roman"/>
          <w:i/>
          <w:sz w:val="24"/>
          <w:szCs w:val="24"/>
        </w:rPr>
      </w:pPr>
    </w:p>
    <w:p w14:paraId="6FBA1BE7" w14:textId="739F947A" w:rsidR="00B73B09" w:rsidRPr="008029B9" w:rsidRDefault="00B73B09" w:rsidP="00B73B09">
      <w:pPr>
        <w:pStyle w:val="NoSpacing"/>
        <w:rPr>
          <w:rFonts w:ascii="Times New Roman" w:hAnsi="Times New Roman" w:cs="Times New Roman"/>
          <w:i/>
          <w:sz w:val="24"/>
          <w:szCs w:val="24"/>
        </w:rPr>
      </w:pPr>
      <w:r w:rsidRPr="008029B9">
        <w:rPr>
          <w:rFonts w:ascii="Times New Roman" w:hAnsi="Times New Roman" w:cs="Times New Roman"/>
          <w:i/>
          <w:sz w:val="24"/>
          <w:szCs w:val="24"/>
        </w:rPr>
        <w:t>Overall distribution separated by biomass and density (F2)</w:t>
      </w:r>
      <w:r w:rsidR="000A551A" w:rsidRPr="008029B9">
        <w:rPr>
          <w:rFonts w:ascii="Times New Roman" w:hAnsi="Times New Roman" w:cs="Times New Roman"/>
          <w:i/>
          <w:sz w:val="24"/>
          <w:szCs w:val="24"/>
        </w:rPr>
        <w:t xml:space="preserve"> – could co</w:t>
      </w:r>
      <w:r w:rsidR="005D7FA7">
        <w:rPr>
          <w:rFonts w:ascii="Times New Roman" w:hAnsi="Times New Roman" w:cs="Times New Roman"/>
          <w:i/>
          <w:sz w:val="24"/>
          <w:szCs w:val="24"/>
        </w:rPr>
        <w:t>lor co</w:t>
      </w:r>
      <w:r w:rsidR="000A551A" w:rsidRPr="008029B9">
        <w:rPr>
          <w:rFonts w:ascii="Times New Roman" w:hAnsi="Times New Roman" w:cs="Times New Roman"/>
          <w:i/>
          <w:sz w:val="24"/>
          <w:szCs w:val="24"/>
        </w:rPr>
        <w:t>de this by season of measurement</w:t>
      </w:r>
    </w:p>
    <w:p w14:paraId="51CD5DAF" w14:textId="77777777" w:rsidR="00723402" w:rsidRPr="008029B9" w:rsidRDefault="00723402" w:rsidP="00B73B09">
      <w:pPr>
        <w:pStyle w:val="NoSpacing"/>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84"/>
        <w:gridCol w:w="4666"/>
      </w:tblGrid>
      <w:tr w:rsidR="00723402" w:rsidRPr="008029B9" w14:paraId="17DB7554" w14:textId="77777777" w:rsidTr="00723402">
        <w:tc>
          <w:tcPr>
            <w:tcW w:w="4675" w:type="dxa"/>
          </w:tcPr>
          <w:p w14:paraId="4E8FEAA6" w14:textId="77777777" w:rsidR="00723402" w:rsidRPr="008029B9" w:rsidRDefault="00723402"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50AB6696" wp14:editId="5A8B609B">
                  <wp:extent cx="3007538" cy="193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2" cy="1943529"/>
                          </a:xfrm>
                          <a:prstGeom prst="rect">
                            <a:avLst/>
                          </a:prstGeom>
                        </pic:spPr>
                      </pic:pic>
                    </a:graphicData>
                  </a:graphic>
                </wp:inline>
              </w:drawing>
            </w:r>
          </w:p>
        </w:tc>
        <w:tc>
          <w:tcPr>
            <w:tcW w:w="4675" w:type="dxa"/>
          </w:tcPr>
          <w:p w14:paraId="0229C79D" w14:textId="77777777" w:rsidR="00723402" w:rsidRPr="008029B9" w:rsidRDefault="00723402"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30060B87" wp14:editId="72F4FF20">
                  <wp:extent cx="2997645"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228" cy="1941754"/>
                          </a:xfrm>
                          <a:prstGeom prst="rect">
                            <a:avLst/>
                          </a:prstGeom>
                        </pic:spPr>
                      </pic:pic>
                    </a:graphicData>
                  </a:graphic>
                </wp:inline>
              </w:drawing>
            </w:r>
          </w:p>
        </w:tc>
      </w:tr>
    </w:tbl>
    <w:p w14:paraId="5930E032" w14:textId="77777777" w:rsidR="00723402" w:rsidRPr="008029B9" w:rsidRDefault="00723402" w:rsidP="00B73B09">
      <w:pPr>
        <w:pStyle w:val="NoSpacing"/>
        <w:rPr>
          <w:rFonts w:ascii="Times New Roman" w:hAnsi="Times New Roman" w:cs="Times New Roman"/>
          <w:i/>
          <w:sz w:val="24"/>
          <w:szCs w:val="24"/>
        </w:rPr>
      </w:pPr>
    </w:p>
    <w:p w14:paraId="4315D659" w14:textId="77777777" w:rsidR="00486004" w:rsidRPr="008029B9" w:rsidRDefault="00486004" w:rsidP="00676DE4">
      <w:pPr>
        <w:pStyle w:val="NoSpacing"/>
        <w:rPr>
          <w:rFonts w:ascii="Times New Roman" w:hAnsi="Times New Roman" w:cs="Times New Roman"/>
          <w:sz w:val="24"/>
          <w:szCs w:val="24"/>
          <w:u w:val="single"/>
        </w:rPr>
      </w:pPr>
    </w:p>
    <w:p w14:paraId="37CCFBA9"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Termination method</w:t>
      </w:r>
    </w:p>
    <w:p w14:paraId="4DDF4861" w14:textId="77777777" w:rsidR="00486004" w:rsidRPr="008029B9" w:rsidRDefault="00486004" w:rsidP="00676DE4">
      <w:pPr>
        <w:pStyle w:val="NoSpacing"/>
        <w:rPr>
          <w:rFonts w:ascii="Times New Roman" w:hAnsi="Times New Roman" w:cs="Times New Roman"/>
          <w:sz w:val="24"/>
          <w:szCs w:val="24"/>
          <w:u w:val="single"/>
        </w:rPr>
      </w:pPr>
    </w:p>
    <w:p w14:paraId="09E87DBE" w14:textId="42B54DF7" w:rsidR="00B73B09" w:rsidRPr="008029B9" w:rsidRDefault="00FF252A" w:rsidP="00B73B09">
      <w:pPr>
        <w:spacing w:after="0" w:line="240" w:lineRule="auto"/>
        <w:rPr>
          <w:rFonts w:ascii="Times New Roman" w:hAnsi="Times New Roman" w:cs="Times New Roman"/>
          <w:sz w:val="24"/>
          <w:szCs w:val="24"/>
        </w:rPr>
      </w:pPr>
      <w:r w:rsidRPr="008029B9">
        <w:rPr>
          <w:rFonts w:ascii="Times New Roman" w:hAnsi="Times New Roman" w:cs="Times New Roman"/>
          <w:sz w:val="24"/>
          <w:szCs w:val="24"/>
        </w:rPr>
        <w:t>Updated database does not show significant differences between termination methods groups for either weed biomass or weed density</w:t>
      </w:r>
      <w:r w:rsidR="00486004" w:rsidRPr="008029B9">
        <w:rPr>
          <w:rFonts w:ascii="Times New Roman" w:hAnsi="Times New Roman" w:cs="Times New Roman"/>
          <w:sz w:val="24"/>
          <w:szCs w:val="24"/>
        </w:rPr>
        <w:t xml:space="preserve">. </w:t>
      </w:r>
      <w:r w:rsidRPr="008029B9">
        <w:rPr>
          <w:rFonts w:ascii="Times New Roman" w:hAnsi="Times New Roman" w:cs="Times New Roman"/>
          <w:sz w:val="24"/>
          <w:szCs w:val="24"/>
        </w:rPr>
        <w:t>Figures suggest that herbicides were</w:t>
      </w:r>
      <w:r w:rsidR="005D7FA7">
        <w:rPr>
          <w:rFonts w:ascii="Times New Roman" w:hAnsi="Times New Roman" w:cs="Times New Roman"/>
          <w:sz w:val="24"/>
          <w:szCs w:val="24"/>
        </w:rPr>
        <w:t xml:space="preserve"> the</w:t>
      </w:r>
      <w:r w:rsidRPr="008029B9">
        <w:rPr>
          <w:rFonts w:ascii="Times New Roman" w:hAnsi="Times New Roman" w:cs="Times New Roman"/>
          <w:sz w:val="24"/>
          <w:szCs w:val="24"/>
        </w:rPr>
        <w:t xml:space="preserve"> most effective </w:t>
      </w:r>
      <w:r w:rsidR="008A1B12" w:rsidRPr="008029B9">
        <w:rPr>
          <w:rFonts w:ascii="Times New Roman" w:hAnsi="Times New Roman" w:cs="Times New Roman"/>
          <w:sz w:val="24"/>
          <w:szCs w:val="24"/>
        </w:rPr>
        <w:t xml:space="preserve">termination method </w:t>
      </w:r>
      <w:r w:rsidRPr="008029B9">
        <w:rPr>
          <w:rFonts w:ascii="Times New Roman" w:hAnsi="Times New Roman" w:cs="Times New Roman"/>
          <w:sz w:val="24"/>
          <w:szCs w:val="24"/>
        </w:rPr>
        <w:t>for reducing weed biomass</w:t>
      </w:r>
      <w:r w:rsidR="005A0905" w:rsidRPr="008029B9">
        <w:rPr>
          <w:rFonts w:ascii="Times New Roman" w:hAnsi="Times New Roman" w:cs="Times New Roman"/>
          <w:sz w:val="24"/>
          <w:szCs w:val="24"/>
        </w:rPr>
        <w:t>, which could be different from the effect h</w:t>
      </w:r>
      <w:r w:rsidR="00812116">
        <w:rPr>
          <w:rFonts w:ascii="Times New Roman" w:hAnsi="Times New Roman" w:cs="Times New Roman"/>
          <w:sz w:val="24"/>
          <w:szCs w:val="24"/>
        </w:rPr>
        <w:t>erbicides have on weed density but</w:t>
      </w:r>
      <w:r w:rsidR="005A0905" w:rsidRPr="008029B9">
        <w:rPr>
          <w:rFonts w:ascii="Times New Roman" w:hAnsi="Times New Roman" w:cs="Times New Roman"/>
          <w:sz w:val="24"/>
          <w:szCs w:val="24"/>
        </w:rPr>
        <w:t xml:space="preserve"> per seedling biomass would be less</w:t>
      </w:r>
      <w:r w:rsidRPr="008029B9">
        <w:rPr>
          <w:rFonts w:ascii="Times New Roman" w:hAnsi="Times New Roman" w:cs="Times New Roman"/>
          <w:sz w:val="24"/>
          <w:szCs w:val="24"/>
        </w:rPr>
        <w:t>. Previously we had been describing this as: e</w:t>
      </w:r>
      <w:r w:rsidR="00B73B09" w:rsidRPr="008029B9">
        <w:rPr>
          <w:rFonts w:ascii="Times New Roman" w:hAnsi="Times New Roman" w:cs="Times New Roman"/>
          <w:sz w:val="24"/>
          <w:szCs w:val="24"/>
        </w:rPr>
        <w:t>xperiments that used herbicides or a combination of herbicides and mowing to terminate, or cover crops that were winter-killed were found to be more effective at weed control than cover crops terminated solely by crimping or mowing.</w:t>
      </w:r>
      <w:r w:rsidR="00CA68E4" w:rsidRPr="008029B9">
        <w:rPr>
          <w:rFonts w:ascii="Times New Roman" w:hAnsi="Times New Roman" w:cs="Times New Roman"/>
          <w:sz w:val="24"/>
          <w:szCs w:val="24"/>
        </w:rPr>
        <w:t xml:space="preserve"> In particular </w:t>
      </w:r>
      <w:proofErr w:type="spellStart"/>
      <w:r w:rsidR="00CA68E4" w:rsidRPr="008029B9">
        <w:rPr>
          <w:rFonts w:ascii="Times New Roman" w:hAnsi="Times New Roman" w:cs="Times New Roman"/>
          <w:sz w:val="24"/>
          <w:szCs w:val="24"/>
        </w:rPr>
        <w:t>DeBruin</w:t>
      </w:r>
      <w:proofErr w:type="spellEnd"/>
      <w:r w:rsidR="00CA68E4" w:rsidRPr="008029B9">
        <w:rPr>
          <w:rFonts w:ascii="Times New Roman" w:hAnsi="Times New Roman" w:cs="Times New Roman"/>
          <w:sz w:val="24"/>
          <w:szCs w:val="24"/>
        </w:rPr>
        <w:t xml:space="preserve"> found two glyphosate applications to be the most effective termination method. Evidence from studies in the southeast </w:t>
      </w:r>
      <w:r w:rsidR="005D7FA7">
        <w:rPr>
          <w:rFonts w:ascii="Times New Roman" w:hAnsi="Times New Roman" w:cs="Times New Roman"/>
          <w:sz w:val="24"/>
          <w:szCs w:val="24"/>
        </w:rPr>
        <w:t>suggests that herbicides applied</w:t>
      </w:r>
      <w:r w:rsidR="00CA68E4" w:rsidRPr="008029B9">
        <w:rPr>
          <w:rFonts w:ascii="Times New Roman" w:hAnsi="Times New Roman" w:cs="Times New Roman"/>
          <w:sz w:val="24"/>
          <w:szCs w:val="24"/>
        </w:rPr>
        <w:t xml:space="preserve"> later in the season or with residual action were most effective at weed control in tandem with cover crops (</w:t>
      </w:r>
      <w:proofErr w:type="spellStart"/>
      <w:r w:rsidR="00CA68E4" w:rsidRPr="008029B9">
        <w:rPr>
          <w:rFonts w:ascii="Times New Roman" w:hAnsi="Times New Roman" w:cs="Times New Roman"/>
          <w:sz w:val="24"/>
          <w:szCs w:val="24"/>
        </w:rPr>
        <w:t>Norsworthy</w:t>
      </w:r>
      <w:proofErr w:type="spellEnd"/>
      <w:r w:rsidR="00CA68E4" w:rsidRPr="008029B9">
        <w:rPr>
          <w:rFonts w:ascii="Times New Roman" w:hAnsi="Times New Roman" w:cs="Times New Roman"/>
          <w:sz w:val="24"/>
          <w:szCs w:val="24"/>
        </w:rPr>
        <w:t xml:space="preserve"> et al. 2016; Wiggins et al. 2014; Montgomery et al. 2018).</w:t>
      </w:r>
    </w:p>
    <w:p w14:paraId="372CA6F5" w14:textId="77777777" w:rsidR="00486004" w:rsidRPr="008029B9" w:rsidRDefault="00486004" w:rsidP="00676DE4">
      <w:pPr>
        <w:pStyle w:val="NoSpacing"/>
        <w:rPr>
          <w:rFonts w:ascii="Times New Roman" w:hAnsi="Times New Roman" w:cs="Times New Roman"/>
          <w:b/>
          <w:sz w:val="24"/>
          <w:szCs w:val="24"/>
        </w:rPr>
      </w:pPr>
    </w:p>
    <w:p w14:paraId="470DE30A" w14:textId="77777777" w:rsidR="00486004" w:rsidRPr="008029B9" w:rsidRDefault="00486004"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Figure </w:t>
      </w:r>
      <w:r w:rsidR="00B73B09" w:rsidRPr="008029B9">
        <w:rPr>
          <w:rFonts w:ascii="Times New Roman" w:hAnsi="Times New Roman" w:cs="Times New Roman"/>
          <w:i/>
          <w:sz w:val="24"/>
          <w:szCs w:val="24"/>
        </w:rPr>
        <w:t>of distributions broken out by termination method (F3)</w:t>
      </w:r>
    </w:p>
    <w:p w14:paraId="7ACBCEE5" w14:textId="77777777" w:rsidR="00FF252A" w:rsidRPr="008029B9" w:rsidRDefault="00FF252A" w:rsidP="00676DE4">
      <w:pPr>
        <w:pStyle w:val="NoSpacing"/>
        <w:rPr>
          <w:rFonts w:ascii="Times New Roman" w:hAnsi="Times New Roman" w:cs="Times New Roman"/>
          <w:i/>
          <w:sz w:val="24"/>
          <w:szCs w:val="24"/>
        </w:rPr>
      </w:pPr>
    </w:p>
    <w:p w14:paraId="77CD2657" w14:textId="77777777" w:rsidR="00FF252A" w:rsidRPr="008029B9" w:rsidRDefault="00FF252A" w:rsidP="00676DE4">
      <w:pPr>
        <w:pStyle w:val="NoSpacing"/>
        <w:rPr>
          <w:rFonts w:ascii="Times New Roman" w:hAnsi="Times New Roman" w:cs="Times New Roman"/>
          <w:i/>
          <w:sz w:val="24"/>
          <w:szCs w:val="24"/>
        </w:rPr>
      </w:pPr>
      <w:r w:rsidRPr="008029B9">
        <w:rPr>
          <w:rFonts w:ascii="Times New Roman" w:hAnsi="Times New Roman" w:cs="Times New Roman"/>
          <w:noProof/>
          <w:sz w:val="24"/>
          <w:szCs w:val="24"/>
        </w:rPr>
        <w:lastRenderedPageBreak/>
        <w:drawing>
          <wp:inline distT="0" distB="0" distL="0" distR="0" wp14:anchorId="3BEC5A99" wp14:editId="755C6FAD">
            <wp:extent cx="4521432" cy="2902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432" cy="2902099"/>
                    </a:xfrm>
                    <a:prstGeom prst="rect">
                      <a:avLst/>
                    </a:prstGeom>
                  </pic:spPr>
                </pic:pic>
              </a:graphicData>
            </a:graphic>
          </wp:inline>
        </w:drawing>
      </w:r>
    </w:p>
    <w:p w14:paraId="1444E140" w14:textId="77777777" w:rsidR="00FF252A" w:rsidRPr="008029B9" w:rsidRDefault="00FF252A" w:rsidP="00676DE4">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763546B7" wp14:editId="74E6D8E2">
            <wp:extent cx="4521432" cy="2902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432" cy="2902099"/>
                    </a:xfrm>
                    <a:prstGeom prst="rect">
                      <a:avLst/>
                    </a:prstGeom>
                  </pic:spPr>
                </pic:pic>
              </a:graphicData>
            </a:graphic>
          </wp:inline>
        </w:drawing>
      </w:r>
    </w:p>
    <w:p w14:paraId="318221A7" w14:textId="77777777" w:rsidR="00486004" w:rsidRPr="008029B9" w:rsidRDefault="00486004" w:rsidP="00676DE4">
      <w:pPr>
        <w:pStyle w:val="NoSpacing"/>
        <w:rPr>
          <w:rFonts w:ascii="Times New Roman" w:hAnsi="Times New Roman" w:cs="Times New Roman"/>
          <w:sz w:val="24"/>
          <w:szCs w:val="24"/>
        </w:rPr>
      </w:pPr>
    </w:p>
    <w:p w14:paraId="6851CF7E"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Biomass production</w:t>
      </w:r>
    </w:p>
    <w:p w14:paraId="25920E16" w14:textId="77777777" w:rsidR="00B73B09" w:rsidRPr="008029B9" w:rsidRDefault="00B73B09" w:rsidP="00676DE4">
      <w:pPr>
        <w:pStyle w:val="NoSpacing"/>
        <w:rPr>
          <w:rFonts w:ascii="Times New Roman" w:hAnsi="Times New Roman" w:cs="Times New Roman"/>
          <w:sz w:val="24"/>
          <w:szCs w:val="24"/>
          <w:u w:val="single"/>
        </w:rPr>
      </w:pPr>
    </w:p>
    <w:p w14:paraId="6F331863" w14:textId="77777777" w:rsidR="00CA68E4" w:rsidRPr="008029B9" w:rsidRDefault="00CA68E4" w:rsidP="00676DE4">
      <w:pPr>
        <w:pStyle w:val="NoSpacing"/>
        <w:rPr>
          <w:rFonts w:ascii="Times New Roman" w:hAnsi="Times New Roman" w:cs="Times New Roman"/>
          <w:i/>
          <w:sz w:val="24"/>
          <w:szCs w:val="24"/>
        </w:rPr>
      </w:pPr>
      <w:r w:rsidRPr="008029B9">
        <w:rPr>
          <w:rFonts w:ascii="Times New Roman" w:hAnsi="Times New Roman" w:cs="Times New Roman"/>
          <w:sz w:val="24"/>
          <w:szCs w:val="24"/>
        </w:rPr>
        <w:t xml:space="preserve">When a cover crop preceded corn, cover crop biomass of approximately </w:t>
      </w:r>
      <w:r w:rsidR="00B31367" w:rsidRPr="008029B9">
        <w:rPr>
          <w:rFonts w:ascii="Times New Roman" w:hAnsi="Times New Roman" w:cs="Times New Roman"/>
          <w:sz w:val="24"/>
          <w:szCs w:val="24"/>
        </w:rPr>
        <w:t>4000 kg ha</w:t>
      </w:r>
      <w:r w:rsidR="00B31367" w:rsidRPr="008029B9">
        <w:rPr>
          <w:rFonts w:ascii="Times New Roman" w:hAnsi="Times New Roman" w:cs="Times New Roman"/>
          <w:sz w:val="24"/>
          <w:szCs w:val="24"/>
          <w:vertAlign w:val="superscript"/>
        </w:rPr>
        <w:t>-1</w:t>
      </w:r>
      <w:r w:rsidRPr="008029B9">
        <w:rPr>
          <w:rFonts w:ascii="Times New Roman" w:hAnsi="Times New Roman" w:cs="Times New Roman"/>
          <w:sz w:val="24"/>
          <w:szCs w:val="24"/>
        </w:rPr>
        <w:t xml:space="preserve"> tended to consistently reduce weed biomass and weed density. When a cover crop preceded soybean, results in our analysis were variable; some experiments showed significant weed control with smaller amounts of cover crop biomass (&lt;1000 </w:t>
      </w:r>
      <w:r w:rsidR="00B31367" w:rsidRPr="008029B9">
        <w:rPr>
          <w:rFonts w:ascii="Times New Roman" w:hAnsi="Times New Roman" w:cs="Times New Roman"/>
          <w:sz w:val="24"/>
          <w:szCs w:val="24"/>
        </w:rPr>
        <w:t>kg ha</w:t>
      </w:r>
      <w:r w:rsidR="00B31367" w:rsidRPr="008029B9">
        <w:rPr>
          <w:rFonts w:ascii="Times New Roman" w:hAnsi="Times New Roman" w:cs="Times New Roman"/>
          <w:sz w:val="24"/>
          <w:szCs w:val="24"/>
          <w:vertAlign w:val="superscript"/>
        </w:rPr>
        <w:t>-1</w:t>
      </w:r>
      <w:r w:rsidRPr="008029B9">
        <w:rPr>
          <w:rFonts w:ascii="Times New Roman" w:hAnsi="Times New Roman" w:cs="Times New Roman"/>
          <w:sz w:val="24"/>
          <w:szCs w:val="24"/>
        </w:rPr>
        <w:t>), while others had ineffective weed control with smaller or larger amounts of cover crop biomass before soybean.</w:t>
      </w:r>
    </w:p>
    <w:p w14:paraId="163B893A" w14:textId="77777777" w:rsidR="00CA68E4" w:rsidRPr="008029B9" w:rsidRDefault="00CA68E4" w:rsidP="00676DE4">
      <w:pPr>
        <w:pStyle w:val="NoSpacing"/>
        <w:rPr>
          <w:rFonts w:ascii="Times New Roman" w:hAnsi="Times New Roman" w:cs="Times New Roman"/>
          <w:i/>
          <w:sz w:val="24"/>
          <w:szCs w:val="24"/>
        </w:rPr>
      </w:pPr>
    </w:p>
    <w:p w14:paraId="050C21E8" w14:textId="77777777" w:rsidR="00B73B09" w:rsidRPr="008029B9" w:rsidRDefault="00B73B09"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Regression type </w:t>
      </w:r>
      <w:r w:rsidR="00CA68E4" w:rsidRPr="008029B9">
        <w:rPr>
          <w:rFonts w:ascii="Times New Roman" w:hAnsi="Times New Roman" w:cs="Times New Roman"/>
          <w:i/>
          <w:sz w:val="24"/>
          <w:szCs w:val="24"/>
        </w:rPr>
        <w:t>figure</w:t>
      </w:r>
      <w:r w:rsidRPr="008029B9">
        <w:rPr>
          <w:rFonts w:ascii="Times New Roman" w:hAnsi="Times New Roman" w:cs="Times New Roman"/>
          <w:i/>
          <w:sz w:val="24"/>
          <w:szCs w:val="24"/>
        </w:rPr>
        <w:t xml:space="preserve"> of response ratios by biomass, could be sorted by crop following or cover crop species or both (F4</w:t>
      </w:r>
      <w:proofErr w:type="gramStart"/>
      <w:r w:rsidRPr="008029B9">
        <w:rPr>
          <w:rFonts w:ascii="Times New Roman" w:hAnsi="Times New Roman" w:cs="Times New Roman"/>
          <w:i/>
          <w:sz w:val="24"/>
          <w:szCs w:val="24"/>
        </w:rPr>
        <w:t>)</w:t>
      </w:r>
      <w:r w:rsidR="00B31367" w:rsidRPr="008029B9">
        <w:rPr>
          <w:rFonts w:ascii="Times New Roman" w:hAnsi="Times New Roman" w:cs="Times New Roman"/>
          <w:i/>
          <w:sz w:val="24"/>
          <w:szCs w:val="24"/>
        </w:rPr>
        <w:t>-</w:t>
      </w:r>
      <w:proofErr w:type="gramEnd"/>
      <w:r w:rsidR="00B31367" w:rsidRPr="008029B9">
        <w:rPr>
          <w:rFonts w:ascii="Times New Roman" w:hAnsi="Times New Roman" w:cs="Times New Roman"/>
          <w:i/>
          <w:sz w:val="24"/>
          <w:szCs w:val="24"/>
        </w:rPr>
        <w:t xml:space="preserve"> note that if we include a regression line it not a good idea to include groups beyond the two panels</w:t>
      </w:r>
    </w:p>
    <w:p w14:paraId="3D7D7EB9" w14:textId="77777777" w:rsidR="00B31367" w:rsidRPr="008029B9" w:rsidRDefault="00B31367" w:rsidP="00676DE4">
      <w:pPr>
        <w:pStyle w:val="NoSpacing"/>
        <w:rPr>
          <w:rFonts w:ascii="Times New Roman" w:hAnsi="Times New Roman" w:cs="Times New Roman"/>
          <w:i/>
          <w:sz w:val="24"/>
          <w:szCs w:val="24"/>
        </w:rPr>
      </w:pPr>
    </w:p>
    <w:p w14:paraId="127356F3" w14:textId="77777777" w:rsidR="00B31367" w:rsidRPr="008029B9" w:rsidRDefault="00B31367" w:rsidP="00676DE4">
      <w:pPr>
        <w:pStyle w:val="NoSpacing"/>
        <w:rPr>
          <w:rFonts w:ascii="Times New Roman" w:hAnsi="Times New Roman" w:cs="Times New Roman"/>
          <w:i/>
          <w:sz w:val="24"/>
          <w:szCs w:val="24"/>
        </w:rPr>
      </w:pPr>
      <w:r w:rsidRPr="008029B9">
        <w:rPr>
          <w:rFonts w:ascii="Times New Roman" w:hAnsi="Times New Roman" w:cs="Times New Roman"/>
          <w:noProof/>
          <w:sz w:val="24"/>
          <w:szCs w:val="24"/>
        </w:rPr>
        <w:lastRenderedPageBreak/>
        <w:drawing>
          <wp:inline distT="0" distB="0" distL="0" distR="0" wp14:anchorId="571B406C" wp14:editId="4B8365D8">
            <wp:extent cx="4470400" cy="2869344"/>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776" cy="2886273"/>
                    </a:xfrm>
                    <a:prstGeom prst="rect">
                      <a:avLst/>
                    </a:prstGeom>
                  </pic:spPr>
                </pic:pic>
              </a:graphicData>
            </a:graphic>
          </wp:inline>
        </w:drawing>
      </w:r>
    </w:p>
    <w:p w14:paraId="6DDB76A6" w14:textId="77777777" w:rsidR="00486004" w:rsidRPr="008029B9" w:rsidRDefault="00486004" w:rsidP="00676DE4">
      <w:pPr>
        <w:pStyle w:val="NoSpacing"/>
        <w:rPr>
          <w:rFonts w:ascii="Times New Roman" w:hAnsi="Times New Roman" w:cs="Times New Roman"/>
          <w:sz w:val="24"/>
          <w:szCs w:val="24"/>
        </w:rPr>
      </w:pPr>
    </w:p>
    <w:p w14:paraId="1763BE5C"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Cover crop species</w:t>
      </w:r>
    </w:p>
    <w:p w14:paraId="688A933B" w14:textId="77777777" w:rsidR="00B73B09" w:rsidRPr="008029B9" w:rsidRDefault="00B73B09" w:rsidP="00676DE4">
      <w:pPr>
        <w:pStyle w:val="NoSpacing"/>
        <w:rPr>
          <w:rFonts w:ascii="Times New Roman" w:hAnsi="Times New Roman" w:cs="Times New Roman"/>
          <w:sz w:val="24"/>
          <w:szCs w:val="24"/>
          <w:u w:val="single"/>
        </w:rPr>
      </w:pPr>
    </w:p>
    <w:p w14:paraId="273F2709" w14:textId="77777777" w:rsidR="00CA68E4" w:rsidRPr="008029B9" w:rsidRDefault="00CA68E4" w:rsidP="00CA68E4">
      <w:pPr>
        <w:spacing w:after="0" w:line="240" w:lineRule="auto"/>
        <w:rPr>
          <w:rFonts w:ascii="Times New Roman" w:hAnsi="Times New Roman" w:cs="Times New Roman"/>
          <w:sz w:val="24"/>
          <w:szCs w:val="24"/>
        </w:rPr>
      </w:pPr>
      <w:r w:rsidRPr="008029B9">
        <w:rPr>
          <w:rFonts w:ascii="Times New Roman" w:hAnsi="Times New Roman" w:cs="Times New Roman"/>
          <w:sz w:val="24"/>
          <w:szCs w:val="24"/>
        </w:rPr>
        <w:t xml:space="preserve">Experiments included in our analysis utilized grass, legume and mixed cover crop species. We did not find differences in the efficacy of weed </w:t>
      </w:r>
      <w:r w:rsidR="00FF252A" w:rsidRPr="008029B9">
        <w:rPr>
          <w:rFonts w:ascii="Times New Roman" w:hAnsi="Times New Roman" w:cs="Times New Roman"/>
          <w:sz w:val="24"/>
          <w:szCs w:val="24"/>
        </w:rPr>
        <w:t xml:space="preserve">density </w:t>
      </w:r>
      <w:r w:rsidRPr="008029B9">
        <w:rPr>
          <w:rFonts w:ascii="Times New Roman" w:hAnsi="Times New Roman" w:cs="Times New Roman"/>
          <w:sz w:val="24"/>
          <w:szCs w:val="24"/>
        </w:rPr>
        <w:t>control with different cover crop species</w:t>
      </w:r>
      <w:r w:rsidR="00FF252A" w:rsidRPr="008029B9">
        <w:rPr>
          <w:rFonts w:ascii="Times New Roman" w:hAnsi="Times New Roman" w:cs="Times New Roman"/>
          <w:sz w:val="24"/>
          <w:szCs w:val="24"/>
        </w:rPr>
        <w:t>, but did see a significant difference in cover crop species for weed biomass control (when analyzing type as a fixed effect in our mixed effects model, to be clear)</w:t>
      </w:r>
      <w:r w:rsidRPr="008029B9">
        <w:rPr>
          <w:rFonts w:ascii="Times New Roman" w:hAnsi="Times New Roman" w:cs="Times New Roman"/>
          <w:sz w:val="24"/>
          <w:szCs w:val="24"/>
        </w:rPr>
        <w:t xml:space="preserve">. </w:t>
      </w:r>
    </w:p>
    <w:p w14:paraId="3CC94DA0" w14:textId="77777777" w:rsidR="00CA68E4" w:rsidRPr="008029B9" w:rsidRDefault="00CA68E4" w:rsidP="00B73B09">
      <w:pPr>
        <w:pStyle w:val="NoSpacing"/>
        <w:rPr>
          <w:rFonts w:ascii="Times New Roman" w:hAnsi="Times New Roman" w:cs="Times New Roman"/>
          <w:i/>
          <w:sz w:val="24"/>
          <w:szCs w:val="24"/>
        </w:rPr>
      </w:pPr>
    </w:p>
    <w:p w14:paraId="11B3C64C" w14:textId="77777777" w:rsidR="00B73B09" w:rsidRPr="008029B9" w:rsidRDefault="00B73B09" w:rsidP="00B73B09">
      <w:pPr>
        <w:pStyle w:val="NoSpacing"/>
        <w:rPr>
          <w:rFonts w:ascii="Times New Roman" w:hAnsi="Times New Roman" w:cs="Times New Roman"/>
          <w:i/>
          <w:sz w:val="24"/>
          <w:szCs w:val="24"/>
        </w:rPr>
      </w:pPr>
      <w:r w:rsidRPr="008029B9">
        <w:rPr>
          <w:rFonts w:ascii="Times New Roman" w:hAnsi="Times New Roman" w:cs="Times New Roman"/>
          <w:i/>
          <w:sz w:val="24"/>
          <w:szCs w:val="24"/>
        </w:rPr>
        <w:t>Figure of distributions broken out by cover crop species (F5 – if not included in F4)</w:t>
      </w:r>
      <w:r w:rsidR="00FF252A" w:rsidRPr="008029B9">
        <w:rPr>
          <w:rFonts w:ascii="Times New Roman" w:hAnsi="Times New Roman" w:cs="Times New Roman"/>
          <w:i/>
          <w:sz w:val="24"/>
          <w:szCs w:val="24"/>
        </w:rPr>
        <w:t xml:space="preserve">. This mostly looks like the same trend as F2 will show –weed biomass is better controlled with cover crops than weed density. The stats results suggest that grass cover crop species are more effective at reducing weed biomass. </w:t>
      </w:r>
    </w:p>
    <w:p w14:paraId="38CB1CEA" w14:textId="77777777" w:rsidR="00FF252A" w:rsidRPr="008029B9" w:rsidRDefault="00FF252A" w:rsidP="00B73B09">
      <w:pPr>
        <w:pStyle w:val="NoSpacing"/>
        <w:rPr>
          <w:rFonts w:ascii="Times New Roman" w:hAnsi="Times New Roman" w:cs="Times New Roman"/>
          <w:i/>
          <w:sz w:val="24"/>
          <w:szCs w:val="24"/>
        </w:rPr>
      </w:pPr>
    </w:p>
    <w:p w14:paraId="63210589" w14:textId="77777777" w:rsidR="00FF252A" w:rsidRPr="008029B9" w:rsidRDefault="00FF252A"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0AE6FDEB" wp14:editId="5AA7C9CE">
            <wp:extent cx="4521432" cy="2902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1432" cy="2902099"/>
                    </a:xfrm>
                    <a:prstGeom prst="rect">
                      <a:avLst/>
                    </a:prstGeom>
                  </pic:spPr>
                </pic:pic>
              </a:graphicData>
            </a:graphic>
          </wp:inline>
        </w:drawing>
      </w:r>
    </w:p>
    <w:p w14:paraId="04DE5262" w14:textId="77777777" w:rsidR="00FF252A" w:rsidRPr="008029B9" w:rsidRDefault="00FF252A"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lastRenderedPageBreak/>
        <w:drawing>
          <wp:inline distT="0" distB="0" distL="0" distR="0" wp14:anchorId="71F5CED5" wp14:editId="7E0CA9E7">
            <wp:extent cx="4521432" cy="290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432" cy="2902099"/>
                    </a:xfrm>
                    <a:prstGeom prst="rect">
                      <a:avLst/>
                    </a:prstGeom>
                  </pic:spPr>
                </pic:pic>
              </a:graphicData>
            </a:graphic>
          </wp:inline>
        </w:drawing>
      </w:r>
    </w:p>
    <w:p w14:paraId="600B2582" w14:textId="77777777" w:rsidR="00486004" w:rsidRPr="008029B9" w:rsidRDefault="00486004" w:rsidP="00676DE4">
      <w:pPr>
        <w:pStyle w:val="NoSpacing"/>
        <w:rPr>
          <w:rFonts w:ascii="Times New Roman" w:hAnsi="Times New Roman" w:cs="Times New Roman"/>
          <w:sz w:val="24"/>
          <w:szCs w:val="24"/>
          <w:u w:val="single"/>
        </w:rPr>
      </w:pPr>
    </w:p>
    <w:p w14:paraId="26AAD700" w14:textId="287F2A3E"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Crop following the cover crop</w:t>
      </w:r>
      <w:r w:rsidR="00CE66EA" w:rsidRPr="008029B9">
        <w:rPr>
          <w:rFonts w:ascii="Times New Roman" w:hAnsi="Times New Roman" w:cs="Times New Roman"/>
          <w:sz w:val="24"/>
          <w:szCs w:val="24"/>
          <w:u w:val="single"/>
        </w:rPr>
        <w:t xml:space="preserve"> – from here down still needs to be updated</w:t>
      </w:r>
      <w:r w:rsidR="005D7FA7">
        <w:rPr>
          <w:rFonts w:ascii="Times New Roman" w:hAnsi="Times New Roman" w:cs="Times New Roman"/>
          <w:sz w:val="24"/>
          <w:szCs w:val="24"/>
          <w:u w:val="single"/>
        </w:rPr>
        <w:t xml:space="preserve"> w/ new database info</w:t>
      </w:r>
    </w:p>
    <w:p w14:paraId="0306EEA0" w14:textId="77777777" w:rsidR="00B73B09" w:rsidRPr="008029B9" w:rsidRDefault="00B73B09" w:rsidP="00676DE4">
      <w:pPr>
        <w:pStyle w:val="NoSpacing"/>
        <w:rPr>
          <w:rFonts w:ascii="Times New Roman" w:hAnsi="Times New Roman" w:cs="Times New Roman"/>
          <w:sz w:val="24"/>
          <w:szCs w:val="24"/>
          <w:u w:val="single"/>
        </w:rPr>
      </w:pPr>
    </w:p>
    <w:p w14:paraId="3BFD1883" w14:textId="77777777" w:rsidR="00B73B09" w:rsidRPr="008029B9" w:rsidRDefault="00B73B09"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Maybe no new figure here if included in F4</w:t>
      </w:r>
    </w:p>
    <w:p w14:paraId="77A22FC2" w14:textId="77777777" w:rsidR="00486004" w:rsidRPr="008029B9" w:rsidRDefault="00486004" w:rsidP="00676DE4">
      <w:pPr>
        <w:pStyle w:val="NoSpacing"/>
        <w:rPr>
          <w:rFonts w:ascii="Times New Roman" w:hAnsi="Times New Roman" w:cs="Times New Roman"/>
          <w:sz w:val="24"/>
          <w:szCs w:val="24"/>
          <w:u w:val="single"/>
        </w:rPr>
      </w:pPr>
    </w:p>
    <w:p w14:paraId="240F11FA"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Crop yields</w:t>
      </w:r>
    </w:p>
    <w:p w14:paraId="713157E5" w14:textId="77777777" w:rsidR="00486004" w:rsidRPr="008029B9" w:rsidRDefault="00486004" w:rsidP="00676DE4">
      <w:pPr>
        <w:pStyle w:val="NoSpacing"/>
        <w:rPr>
          <w:rFonts w:ascii="Times New Roman" w:hAnsi="Times New Roman" w:cs="Times New Roman"/>
          <w:sz w:val="24"/>
          <w:szCs w:val="24"/>
          <w:u w:val="single"/>
        </w:rPr>
      </w:pPr>
    </w:p>
    <w:p w14:paraId="0D05CF40" w14:textId="1FCCD3C5" w:rsidR="00CA68E4" w:rsidRPr="008029B9" w:rsidRDefault="00CA68E4" w:rsidP="00CA68E4">
      <w:pPr>
        <w:pStyle w:val="Default"/>
        <w:rPr>
          <w:rFonts w:ascii="Times New Roman" w:hAnsi="Times New Roman" w:cs="Times New Roman"/>
        </w:rPr>
      </w:pPr>
      <w:r w:rsidRPr="008029B9">
        <w:rPr>
          <w:rFonts w:ascii="Times New Roman" w:hAnsi="Times New Roman" w:cs="Times New Roman"/>
        </w:rPr>
        <w:t xml:space="preserve">When experiments included yields we found that cover crops represented “win-win” scenarios 18% of the time, where weeds were reduced and yields were increased. “Lose-lose” situations (weeds increased and yield decreased) represented 46% of possible response ratios. Our analysis confirms other work that corn following a cover crop in the North Central region can decrease yields (Miguez and </w:t>
      </w:r>
      <w:proofErr w:type="spellStart"/>
      <w:r w:rsidRPr="008029B9">
        <w:rPr>
          <w:rFonts w:ascii="Times New Roman" w:hAnsi="Times New Roman" w:cs="Times New Roman"/>
        </w:rPr>
        <w:t>Bollero</w:t>
      </w:r>
      <w:proofErr w:type="spellEnd"/>
      <w:r w:rsidRPr="008029B9">
        <w:rPr>
          <w:rFonts w:ascii="Times New Roman" w:hAnsi="Times New Roman" w:cs="Times New Roman"/>
        </w:rPr>
        <w:t xml:space="preserve"> 2005; Marcillo and Miguez 2017).</w:t>
      </w:r>
      <w:r w:rsidR="00F04873">
        <w:rPr>
          <w:rFonts w:ascii="Times New Roman" w:hAnsi="Times New Roman" w:cs="Times New Roman"/>
        </w:rPr>
        <w:t xml:space="preserve"> Note that these numbers need to be updated with the new database info.</w:t>
      </w:r>
    </w:p>
    <w:p w14:paraId="32EC82D2" w14:textId="77777777" w:rsidR="00CA68E4" w:rsidRPr="008029B9" w:rsidRDefault="00CA68E4" w:rsidP="00676DE4">
      <w:pPr>
        <w:pStyle w:val="NoSpacing"/>
        <w:rPr>
          <w:rFonts w:ascii="Times New Roman" w:hAnsi="Times New Roman" w:cs="Times New Roman"/>
          <w:sz w:val="24"/>
          <w:szCs w:val="24"/>
        </w:rPr>
      </w:pPr>
    </w:p>
    <w:p w14:paraId="36639173" w14:textId="77777777" w:rsidR="00B73B09" w:rsidRPr="008029B9" w:rsidRDefault="00B73B09"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Figure: Win-Win plot (F5 or F6)</w:t>
      </w:r>
    </w:p>
    <w:p w14:paraId="24CFB67B" w14:textId="77777777" w:rsidR="00486004" w:rsidRPr="008029B9" w:rsidRDefault="00486004" w:rsidP="00676DE4">
      <w:pPr>
        <w:pStyle w:val="NoSpacing"/>
        <w:rPr>
          <w:rFonts w:ascii="Times New Roman" w:hAnsi="Times New Roman" w:cs="Times New Roman"/>
          <w:sz w:val="24"/>
          <w:szCs w:val="24"/>
        </w:rPr>
      </w:pPr>
    </w:p>
    <w:p w14:paraId="4F984E05" w14:textId="4C2A10E6" w:rsidR="00486004" w:rsidRPr="008029B9" w:rsidRDefault="00812116" w:rsidP="00486004">
      <w:pPr>
        <w:pStyle w:val="NoSpacing"/>
        <w:rPr>
          <w:rFonts w:ascii="Times New Roman" w:hAnsi="Times New Roman" w:cs="Times New Roman"/>
          <w:sz w:val="24"/>
          <w:szCs w:val="24"/>
          <w:u w:val="single"/>
        </w:rPr>
      </w:pPr>
      <w:r>
        <w:rPr>
          <w:rFonts w:ascii="Times New Roman" w:hAnsi="Times New Roman" w:cs="Times New Roman"/>
          <w:sz w:val="24"/>
          <w:szCs w:val="24"/>
          <w:u w:val="single"/>
        </w:rPr>
        <w:t>Weather variables</w:t>
      </w:r>
    </w:p>
    <w:p w14:paraId="20F5FEA5" w14:textId="77777777" w:rsidR="00486004" w:rsidRPr="008029B9" w:rsidRDefault="00486004" w:rsidP="00676DE4">
      <w:pPr>
        <w:pStyle w:val="NoSpacing"/>
        <w:rPr>
          <w:rFonts w:ascii="Times New Roman" w:hAnsi="Times New Roman" w:cs="Times New Roman"/>
          <w:sz w:val="24"/>
          <w:szCs w:val="24"/>
        </w:rPr>
      </w:pPr>
    </w:p>
    <w:p w14:paraId="1836B7D7" w14:textId="4F2B6CBE" w:rsidR="00486004" w:rsidRPr="008029B9" w:rsidRDefault="00F04873" w:rsidP="00676DE4">
      <w:pPr>
        <w:pStyle w:val="NoSpacing"/>
        <w:rPr>
          <w:rFonts w:ascii="Times New Roman" w:hAnsi="Times New Roman" w:cs="Times New Roman"/>
          <w:sz w:val="24"/>
          <w:szCs w:val="24"/>
        </w:rPr>
      </w:pPr>
      <w:r>
        <w:rPr>
          <w:rFonts w:ascii="Times New Roman" w:hAnsi="Times New Roman" w:cs="Times New Roman"/>
          <w:sz w:val="24"/>
          <w:szCs w:val="24"/>
        </w:rPr>
        <w:t>Need to add more if this turns out to be something interest</w:t>
      </w:r>
    </w:p>
    <w:p w14:paraId="063779EB" w14:textId="77777777" w:rsidR="00B73B09" w:rsidRPr="008029B9" w:rsidRDefault="00B73B09" w:rsidP="00676DE4">
      <w:pPr>
        <w:pStyle w:val="NoSpacing"/>
        <w:rPr>
          <w:rFonts w:ascii="Times New Roman" w:hAnsi="Times New Roman" w:cs="Times New Roman"/>
          <w:sz w:val="24"/>
          <w:szCs w:val="24"/>
        </w:rPr>
      </w:pPr>
    </w:p>
    <w:p w14:paraId="194CD270" w14:textId="24F918E8"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Organic experiments</w:t>
      </w:r>
    </w:p>
    <w:p w14:paraId="3331D0A8" w14:textId="77777777" w:rsidR="00B73B09" w:rsidRPr="008029B9" w:rsidRDefault="00B73B09" w:rsidP="00676DE4">
      <w:pPr>
        <w:pStyle w:val="NoSpacing"/>
        <w:rPr>
          <w:rFonts w:ascii="Times New Roman" w:hAnsi="Times New Roman" w:cs="Times New Roman"/>
          <w:sz w:val="24"/>
          <w:szCs w:val="24"/>
        </w:rPr>
      </w:pPr>
    </w:p>
    <w:p w14:paraId="191E78D4" w14:textId="2C82FEBA" w:rsidR="00486004" w:rsidRPr="008029B9" w:rsidRDefault="00F04873" w:rsidP="00676DE4">
      <w:pPr>
        <w:pStyle w:val="NoSpacing"/>
        <w:rPr>
          <w:rFonts w:ascii="Times New Roman" w:hAnsi="Times New Roman" w:cs="Times New Roman"/>
          <w:sz w:val="24"/>
          <w:szCs w:val="24"/>
        </w:rPr>
      </w:pPr>
      <w:r>
        <w:rPr>
          <w:rFonts w:ascii="Times New Roman" w:hAnsi="Times New Roman" w:cs="Times New Roman"/>
          <w:sz w:val="24"/>
          <w:szCs w:val="24"/>
        </w:rPr>
        <w:t>There were f</w:t>
      </w:r>
      <w:r w:rsidR="00C501AE" w:rsidRPr="008029B9">
        <w:rPr>
          <w:rFonts w:ascii="Times New Roman" w:hAnsi="Times New Roman" w:cs="Times New Roman"/>
          <w:sz w:val="24"/>
          <w:szCs w:val="24"/>
        </w:rPr>
        <w:t xml:space="preserve">our </w:t>
      </w:r>
      <w:r>
        <w:rPr>
          <w:rFonts w:ascii="Times New Roman" w:hAnsi="Times New Roman" w:cs="Times New Roman"/>
          <w:sz w:val="24"/>
          <w:szCs w:val="24"/>
        </w:rPr>
        <w:t xml:space="preserve">organic </w:t>
      </w:r>
      <w:r w:rsidR="00C501AE" w:rsidRPr="008029B9">
        <w:rPr>
          <w:rFonts w:ascii="Times New Roman" w:hAnsi="Times New Roman" w:cs="Times New Roman"/>
          <w:sz w:val="24"/>
          <w:szCs w:val="24"/>
        </w:rPr>
        <w:t>experiments</w:t>
      </w:r>
      <w:r>
        <w:rPr>
          <w:rFonts w:ascii="Times New Roman" w:hAnsi="Times New Roman" w:cs="Times New Roman"/>
          <w:sz w:val="24"/>
          <w:szCs w:val="24"/>
        </w:rPr>
        <w:t xml:space="preserve"> in the database and they were less effective at controlling weeds and improving yields; n</w:t>
      </w:r>
      <w:r w:rsidR="00B73B09" w:rsidRPr="008029B9">
        <w:rPr>
          <w:rFonts w:ascii="Times New Roman" w:hAnsi="Times New Roman" w:cs="Times New Roman"/>
          <w:sz w:val="24"/>
          <w:szCs w:val="24"/>
        </w:rPr>
        <w:t xml:space="preserve">one </w:t>
      </w:r>
      <w:r>
        <w:rPr>
          <w:rFonts w:ascii="Times New Roman" w:hAnsi="Times New Roman" w:cs="Times New Roman"/>
          <w:sz w:val="24"/>
          <w:szCs w:val="24"/>
        </w:rPr>
        <w:t xml:space="preserve">of those response ratios </w:t>
      </w:r>
      <w:r w:rsidR="00B73B09" w:rsidRPr="008029B9">
        <w:rPr>
          <w:rFonts w:ascii="Times New Roman" w:hAnsi="Times New Roman" w:cs="Times New Roman"/>
          <w:sz w:val="24"/>
          <w:szCs w:val="24"/>
        </w:rPr>
        <w:t>fell into the win-win category.</w:t>
      </w:r>
    </w:p>
    <w:p w14:paraId="410E0E8B" w14:textId="77777777" w:rsidR="00CA68E4" w:rsidRPr="008029B9" w:rsidRDefault="00CA68E4" w:rsidP="00676DE4">
      <w:pPr>
        <w:pStyle w:val="NoSpacing"/>
        <w:rPr>
          <w:rFonts w:ascii="Times New Roman" w:hAnsi="Times New Roman" w:cs="Times New Roman"/>
          <w:sz w:val="24"/>
          <w:szCs w:val="24"/>
        </w:rPr>
      </w:pPr>
    </w:p>
    <w:p w14:paraId="5350C6CF" w14:textId="77777777" w:rsidR="00CA68E4" w:rsidRPr="008029B9" w:rsidRDefault="00CA68E4" w:rsidP="00CA68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Figure: </w:t>
      </w:r>
      <w:r w:rsidR="001D18B2" w:rsidRPr="008029B9">
        <w:rPr>
          <w:rFonts w:ascii="Times New Roman" w:hAnsi="Times New Roman" w:cs="Times New Roman"/>
          <w:i/>
          <w:sz w:val="24"/>
          <w:szCs w:val="24"/>
        </w:rPr>
        <w:t xml:space="preserve">Possible win </w:t>
      </w:r>
      <w:proofErr w:type="spellStart"/>
      <w:r w:rsidR="001D18B2" w:rsidRPr="008029B9">
        <w:rPr>
          <w:rFonts w:ascii="Times New Roman" w:hAnsi="Times New Roman" w:cs="Times New Roman"/>
          <w:i/>
          <w:sz w:val="24"/>
          <w:szCs w:val="24"/>
        </w:rPr>
        <w:t>win</w:t>
      </w:r>
      <w:proofErr w:type="spellEnd"/>
      <w:r w:rsidR="001D18B2" w:rsidRPr="008029B9">
        <w:rPr>
          <w:rFonts w:ascii="Times New Roman" w:hAnsi="Times New Roman" w:cs="Times New Roman"/>
          <w:i/>
          <w:sz w:val="24"/>
          <w:szCs w:val="24"/>
        </w:rPr>
        <w:t xml:space="preserve"> plot just for organic experiments, or distribution of these studies together</w:t>
      </w:r>
    </w:p>
    <w:p w14:paraId="5CE7C4A5" w14:textId="77777777" w:rsidR="00CA68E4" w:rsidRPr="008029B9" w:rsidRDefault="00CA68E4" w:rsidP="00676DE4">
      <w:pPr>
        <w:pStyle w:val="NoSpacing"/>
        <w:rPr>
          <w:rFonts w:ascii="Times New Roman" w:hAnsi="Times New Roman" w:cs="Times New Roman"/>
          <w:sz w:val="24"/>
          <w:szCs w:val="24"/>
        </w:rPr>
      </w:pPr>
    </w:p>
    <w:p w14:paraId="426FD8CA" w14:textId="75CE8AC9" w:rsidR="00486004" w:rsidRPr="00A41CE4" w:rsidRDefault="00F04873" w:rsidP="00676DE4">
      <w:pPr>
        <w:pStyle w:val="NoSpacing"/>
        <w:rPr>
          <w:rFonts w:ascii="Times New Roman" w:hAnsi="Times New Roman" w:cs="Times New Roman"/>
          <w:sz w:val="24"/>
          <w:szCs w:val="24"/>
          <w:u w:val="single"/>
        </w:rPr>
      </w:pPr>
      <w:r w:rsidRPr="00A41CE4">
        <w:rPr>
          <w:rFonts w:ascii="Times New Roman" w:hAnsi="Times New Roman" w:cs="Times New Roman"/>
          <w:sz w:val="24"/>
          <w:szCs w:val="24"/>
          <w:u w:val="single"/>
        </w:rPr>
        <w:t>Other potential discussion points:</w:t>
      </w:r>
    </w:p>
    <w:p w14:paraId="44BEF616" w14:textId="11D96DA6" w:rsidR="00486004" w:rsidRPr="008029B9" w:rsidRDefault="00486004" w:rsidP="00676DE4">
      <w:pPr>
        <w:pStyle w:val="NoSpacing"/>
        <w:rPr>
          <w:rFonts w:ascii="Times New Roman" w:hAnsi="Times New Roman" w:cs="Times New Roman"/>
          <w:sz w:val="24"/>
          <w:szCs w:val="24"/>
        </w:rPr>
      </w:pPr>
    </w:p>
    <w:p w14:paraId="6CF38088" w14:textId="77777777" w:rsidR="00827950" w:rsidRPr="008029B9" w:rsidRDefault="00827950" w:rsidP="00676DE4">
      <w:pPr>
        <w:pStyle w:val="NoSpacing"/>
        <w:rPr>
          <w:rFonts w:ascii="Times New Roman" w:hAnsi="Times New Roman" w:cs="Times New Roman"/>
          <w:sz w:val="24"/>
          <w:szCs w:val="24"/>
        </w:rPr>
      </w:pPr>
      <w:r w:rsidRPr="008029B9">
        <w:rPr>
          <w:rFonts w:ascii="Times New Roman" w:hAnsi="Times New Roman" w:cs="Times New Roman"/>
          <w:sz w:val="24"/>
          <w:szCs w:val="24"/>
        </w:rPr>
        <w:lastRenderedPageBreak/>
        <w:t>Community of weeds vs individual weed species?</w:t>
      </w:r>
    </w:p>
    <w:p w14:paraId="3A2C1D13" w14:textId="59913E53" w:rsidR="00486004" w:rsidRPr="008029B9" w:rsidRDefault="00C501AE"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Is the method of planting stimulating weeds?</w:t>
      </w:r>
    </w:p>
    <w:p w14:paraId="54688DB8" w14:textId="5CB2527E" w:rsidR="00D53A48" w:rsidRPr="008029B9" w:rsidRDefault="00812116" w:rsidP="00676DE4">
      <w:pPr>
        <w:pStyle w:val="NoSpacing"/>
        <w:rPr>
          <w:rFonts w:ascii="Times New Roman" w:hAnsi="Times New Roman" w:cs="Times New Roman"/>
          <w:sz w:val="24"/>
          <w:szCs w:val="24"/>
        </w:rPr>
      </w:pPr>
      <w:r>
        <w:rPr>
          <w:rFonts w:ascii="Times New Roman" w:hAnsi="Times New Roman" w:cs="Times New Roman"/>
          <w:sz w:val="24"/>
          <w:szCs w:val="24"/>
        </w:rPr>
        <w:t>Possible l</w:t>
      </w:r>
      <w:r w:rsidR="00D53A48" w:rsidRPr="008029B9">
        <w:rPr>
          <w:rFonts w:ascii="Times New Roman" w:hAnsi="Times New Roman" w:cs="Times New Roman"/>
          <w:sz w:val="24"/>
          <w:szCs w:val="24"/>
        </w:rPr>
        <w:t>ong term weed seed bank changes with a cover crop</w:t>
      </w:r>
    </w:p>
    <w:p w14:paraId="4A119FFD" w14:textId="77777777" w:rsidR="00D53A48" w:rsidRPr="008029B9" w:rsidRDefault="00D53A48"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 xml:space="preserve">Management of herbicide resistant weeds </w:t>
      </w:r>
    </w:p>
    <w:p w14:paraId="21338614" w14:textId="407CC8A2" w:rsidR="00C501AE" w:rsidRDefault="00C501AE"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CC biomass relationship to yield</w:t>
      </w:r>
    </w:p>
    <w:p w14:paraId="0E29C8C5" w14:textId="7407DFD7" w:rsidR="005D7FA7" w:rsidRDefault="005D7FA7" w:rsidP="00676DE4">
      <w:pPr>
        <w:pStyle w:val="NoSpacing"/>
        <w:rPr>
          <w:rFonts w:ascii="Times New Roman" w:hAnsi="Times New Roman" w:cs="Times New Roman"/>
          <w:sz w:val="24"/>
          <w:szCs w:val="24"/>
        </w:rPr>
      </w:pPr>
    </w:p>
    <w:p w14:paraId="7F2C6D72" w14:textId="72CDDEF9" w:rsidR="00626459" w:rsidRPr="008029B9" w:rsidRDefault="00626459" w:rsidP="00676DE4">
      <w:pPr>
        <w:pStyle w:val="NoSpacing"/>
        <w:rPr>
          <w:rFonts w:ascii="Times New Roman" w:hAnsi="Times New Roman" w:cs="Times New Roman"/>
          <w:sz w:val="24"/>
          <w:szCs w:val="24"/>
        </w:rPr>
      </w:pPr>
    </w:p>
    <w:sectPr w:rsidR="00626459" w:rsidRPr="0080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AD" w15:userId="S-1-5-21-527237240-492894223-682003330-1963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817AF"/>
    <w:rsid w:val="000A551A"/>
    <w:rsid w:val="001D18B2"/>
    <w:rsid w:val="00316CEF"/>
    <w:rsid w:val="003E5556"/>
    <w:rsid w:val="003F1771"/>
    <w:rsid w:val="004032EA"/>
    <w:rsid w:val="00486004"/>
    <w:rsid w:val="00493B9E"/>
    <w:rsid w:val="00561834"/>
    <w:rsid w:val="005A0905"/>
    <w:rsid w:val="005D7FA7"/>
    <w:rsid w:val="005F3847"/>
    <w:rsid w:val="00616889"/>
    <w:rsid w:val="00626459"/>
    <w:rsid w:val="00676DE4"/>
    <w:rsid w:val="00723402"/>
    <w:rsid w:val="007357D6"/>
    <w:rsid w:val="0077460E"/>
    <w:rsid w:val="007D5930"/>
    <w:rsid w:val="007E6C4B"/>
    <w:rsid w:val="008029B9"/>
    <w:rsid w:val="00812116"/>
    <w:rsid w:val="00827950"/>
    <w:rsid w:val="008A1B12"/>
    <w:rsid w:val="00A41CE4"/>
    <w:rsid w:val="00A62D8C"/>
    <w:rsid w:val="00A64D69"/>
    <w:rsid w:val="00AC258E"/>
    <w:rsid w:val="00B31367"/>
    <w:rsid w:val="00B4717B"/>
    <w:rsid w:val="00B73B09"/>
    <w:rsid w:val="00BF7C47"/>
    <w:rsid w:val="00C501AE"/>
    <w:rsid w:val="00C56D13"/>
    <w:rsid w:val="00C6411A"/>
    <w:rsid w:val="00C7309B"/>
    <w:rsid w:val="00CA68E4"/>
    <w:rsid w:val="00CE66EA"/>
    <w:rsid w:val="00D53A48"/>
    <w:rsid w:val="00DC032D"/>
    <w:rsid w:val="00E02C6D"/>
    <w:rsid w:val="00EB589C"/>
    <w:rsid w:val="00F04873"/>
    <w:rsid w:val="00FB3BB1"/>
    <w:rsid w:val="00FE38AB"/>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Andrea Basche</cp:lastModifiedBy>
  <cp:revision>6</cp:revision>
  <dcterms:created xsi:type="dcterms:W3CDTF">2019-06-07T16:12:00Z</dcterms:created>
  <dcterms:modified xsi:type="dcterms:W3CDTF">2019-06-24T19:45:00Z</dcterms:modified>
</cp:coreProperties>
</file>