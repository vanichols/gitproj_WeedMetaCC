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050" w:rsidRDefault="00B22050" w:rsidP="00E67966">
      <w:pPr>
        <w:pStyle w:val="NoSpacing"/>
      </w:pPr>
      <w:r>
        <w:t>Title</w:t>
      </w:r>
    </w:p>
    <w:p w:rsidR="00992984" w:rsidRDefault="00992984" w:rsidP="00E67966">
      <w:pPr>
        <w:pStyle w:val="NoSpacing"/>
      </w:pPr>
      <w:r>
        <w:t>Weed suppression from winter cover crops in the U.S. Corn Belt: a meta-</w:t>
      </w:r>
      <w:commentRangeStart w:id="0"/>
      <w:r>
        <w:t>analysis</w:t>
      </w:r>
      <w:commentRangeEnd w:id="0"/>
      <w:r w:rsidR="009B32AF">
        <w:rPr>
          <w:rStyle w:val="CommentReference"/>
        </w:rPr>
        <w:commentReference w:id="0"/>
      </w:r>
    </w:p>
    <w:p w:rsidR="009B32AF" w:rsidRDefault="009B32AF" w:rsidP="00E67966">
      <w:pPr>
        <w:pStyle w:val="NoSpacing"/>
      </w:pPr>
    </w:p>
    <w:p w:rsidR="00A92B61" w:rsidRDefault="00B22050" w:rsidP="00E67966">
      <w:pPr>
        <w:pStyle w:val="NoSpacing"/>
      </w:pPr>
      <w:r>
        <w:t>Session we plan to submit to</w:t>
      </w:r>
    </w:p>
    <w:p w:rsidR="002C6C1B" w:rsidRDefault="00A92B61" w:rsidP="00E67966">
      <w:pPr>
        <w:pStyle w:val="NoSpacing"/>
      </w:pPr>
      <w:r>
        <w:t>Cover crop m</w:t>
      </w:r>
      <w:r w:rsidR="002C6C1B">
        <w:t>anagement 5-min oral and poster</w:t>
      </w:r>
    </w:p>
    <w:p w:rsidR="00A92B61" w:rsidRDefault="002C6C1B" w:rsidP="00E67966">
      <w:pPr>
        <w:pStyle w:val="NoSpacing"/>
      </w:pPr>
      <w:r w:rsidRPr="002C6C1B">
        <w:t>https://scisoc.confex.com/scisoc/2018am/webprogrampreliminary/Session18114.html</w:t>
      </w:r>
    </w:p>
    <w:p w:rsidR="00E67966" w:rsidRDefault="00E67966" w:rsidP="00E67966">
      <w:pPr>
        <w:pStyle w:val="NoSpacing"/>
      </w:pPr>
    </w:p>
    <w:p w:rsidR="002C6C1B" w:rsidRDefault="00B22050" w:rsidP="00E67966">
      <w:pPr>
        <w:pStyle w:val="NoSpacing"/>
      </w:pPr>
      <w:r>
        <w:t>Authors</w:t>
      </w:r>
    </w:p>
    <w:p w:rsidR="00E67966" w:rsidRDefault="00E67966" w:rsidP="00E67966">
      <w:pPr>
        <w:pStyle w:val="NoSpacing"/>
      </w:pPr>
      <w:r>
        <w:t>Andrea Basche,</w:t>
      </w:r>
      <w:r w:rsidR="00471C8A">
        <w:t xml:space="preserve"> </w:t>
      </w:r>
      <w:r>
        <w:t>David Weisberger, Virginia Nichols</w:t>
      </w:r>
      <w:proofErr w:type="gramStart"/>
      <w:r>
        <w:t xml:space="preserve">, </w:t>
      </w:r>
      <w:proofErr w:type="gramEnd"/>
      <w:del w:id="1" w:author="Sarah" w:date="2018-06-01T14:19:00Z">
        <w:r w:rsidDel="00105864">
          <w:delText>Stefan Gailans</w:delText>
        </w:r>
      </w:del>
      <w:r>
        <w:t>, Alisha Bower, Sarah Carlson</w:t>
      </w:r>
      <w:ins w:id="2" w:author="Sarah" w:date="2018-06-01T14:20:00Z">
        <w:r w:rsidR="00105864">
          <w:t xml:space="preserve">, Chris </w:t>
        </w:r>
        <w:proofErr w:type="spellStart"/>
        <w:r w:rsidR="00105864">
          <w:t>Wilbeck</w:t>
        </w:r>
      </w:ins>
      <w:proofErr w:type="spellEnd"/>
    </w:p>
    <w:p w:rsidR="00E67966" w:rsidRDefault="00E67966" w:rsidP="00E67966">
      <w:pPr>
        <w:pStyle w:val="NoSpacing"/>
      </w:pPr>
    </w:p>
    <w:p w:rsidR="002C6C1B" w:rsidRDefault="00B22050" w:rsidP="00E67966">
      <w:pPr>
        <w:pStyle w:val="NoSpacing"/>
      </w:pPr>
      <w:r>
        <w:t>Abstract (300 words max)</w:t>
      </w:r>
    </w:p>
    <w:p w:rsidR="008954BB" w:rsidRDefault="005262E3" w:rsidP="008954BB">
      <w:pPr>
        <w:pStyle w:val="NoSpacing"/>
      </w:pPr>
      <w:r>
        <w:t>The Corn Belt region of the U</w:t>
      </w:r>
      <w:r w:rsidR="00B61B08">
        <w:t>.</w:t>
      </w:r>
      <w:r>
        <w:t>S</w:t>
      </w:r>
      <w:r w:rsidR="00B61B08">
        <w:t>.</w:t>
      </w:r>
      <w:r>
        <w:t xml:space="preserve"> has seen a</w:t>
      </w:r>
      <w:ins w:id="3" w:author="Sarah" w:date="2018-06-01T14:23:00Z">
        <w:r w:rsidR="00105864">
          <w:t xml:space="preserve"> mode</w:t>
        </w:r>
      </w:ins>
      <w:ins w:id="4" w:author="Sarah" w:date="2018-06-01T14:24:00Z">
        <w:r w:rsidR="00105864">
          <w:t>st</w:t>
        </w:r>
      </w:ins>
      <w:del w:id="5" w:author="Sarah" w:date="2018-06-01T14:23:00Z">
        <w:r w:rsidDel="00105864">
          <w:delText>n</w:delText>
        </w:r>
      </w:del>
      <w:r>
        <w:t xml:space="preserve"> increase in winter cover crop use for the purposes of reducing both soil erosion a</w:t>
      </w:r>
      <w:r w:rsidR="00D60777">
        <w:t>nd nutrient leaching</w:t>
      </w:r>
      <w:ins w:id="6" w:author="Sarah" w:date="2018-06-01T14:20:00Z">
        <w:r w:rsidR="00105864">
          <w:t xml:space="preserve"> over the past 10 years</w:t>
        </w:r>
      </w:ins>
      <w:r w:rsidR="00D60777">
        <w:t>.</w:t>
      </w:r>
      <w:ins w:id="7" w:author="Sarah" w:date="2018-06-01T14:20:00Z">
        <w:r w:rsidR="00105864">
          <w:t xml:space="preserve"> </w:t>
        </w:r>
      </w:ins>
      <w:ins w:id="8" w:author="Sarah" w:date="2018-06-01T14:25:00Z">
        <w:r w:rsidR="00105864">
          <w:t xml:space="preserve">However to positively affect water </w:t>
        </w:r>
        <w:r w:rsidR="00105864">
          <w:t>quali</w:t>
        </w:r>
        <w:r w:rsidR="00105864">
          <w:t xml:space="preserve">ty, adoption of </w:t>
        </w:r>
      </w:ins>
      <w:ins w:id="9" w:author="Sarah" w:date="2018-06-01T14:31:00Z">
        <w:r w:rsidR="000663FD">
          <w:t>cover crops</w:t>
        </w:r>
      </w:ins>
      <w:ins w:id="10" w:author="Sarah" w:date="2018-06-01T14:25:00Z">
        <w:r w:rsidR="00105864">
          <w:t xml:space="preserve"> will need to scale </w:t>
        </w:r>
      </w:ins>
      <w:ins w:id="11" w:author="Sarah" w:date="2018-06-01T14:37:00Z">
        <w:r w:rsidR="000663FD">
          <w:t xml:space="preserve">from </w:t>
        </w:r>
        <w:commentRangeStart w:id="12"/>
        <w:r w:rsidR="000663FD">
          <w:t xml:space="preserve">5% </w:t>
        </w:r>
      </w:ins>
      <w:ins w:id="13" w:author="Sarah" w:date="2018-06-01T14:25:00Z">
        <w:r w:rsidR="00105864">
          <w:t xml:space="preserve">to </w:t>
        </w:r>
      </w:ins>
      <w:commentRangeEnd w:id="12"/>
      <w:ins w:id="14" w:author="Sarah" w:date="2018-06-01T14:38:00Z">
        <w:r w:rsidR="000663FD">
          <w:rPr>
            <w:rStyle w:val="CommentReference"/>
          </w:rPr>
          <w:commentReference w:id="12"/>
        </w:r>
      </w:ins>
      <w:ins w:id="15" w:author="Sarah" w:date="2018-06-01T14:25:00Z">
        <w:r w:rsidR="00105864">
          <w:t xml:space="preserve">more than </w:t>
        </w:r>
        <w:commentRangeStart w:id="16"/>
        <w:r w:rsidR="00105864">
          <w:t>5</w:t>
        </w:r>
        <w:r w:rsidR="000663FD">
          <w:t>0% of</w:t>
        </w:r>
        <w:r w:rsidR="00105864">
          <w:t xml:space="preserve"> cropland </w:t>
        </w:r>
      </w:ins>
      <w:commentRangeEnd w:id="16"/>
      <w:ins w:id="17" w:author="Sarah" w:date="2018-06-01T14:34:00Z">
        <w:r w:rsidR="000663FD">
          <w:rPr>
            <w:rStyle w:val="CommentReference"/>
          </w:rPr>
          <w:commentReference w:id="16"/>
        </w:r>
      </w:ins>
      <w:ins w:id="18" w:author="Sarah" w:date="2018-06-01T14:25:00Z">
        <w:r w:rsidR="00105864">
          <w:t xml:space="preserve">acres. </w:t>
        </w:r>
      </w:ins>
      <w:ins w:id="19" w:author="Sarah" w:date="2018-06-01T14:33:00Z">
        <w:r w:rsidR="000663FD">
          <w:t>At the same time o</w:t>
        </w:r>
      </w:ins>
      <w:ins w:id="20" w:author="Sarah" w:date="2018-06-01T14:20:00Z">
        <w:r w:rsidR="00105864">
          <w:t xml:space="preserve">bservational and on-farm </w:t>
        </w:r>
        <w:r w:rsidR="00105864">
          <w:t>research</w:t>
        </w:r>
        <w:r w:rsidR="00105864">
          <w:t xml:space="preserve"> </w:t>
        </w:r>
      </w:ins>
      <w:ins w:id="21" w:author="Sarah" w:date="2018-06-01T14:21:00Z">
        <w:r w:rsidR="00105864">
          <w:t xml:space="preserve">show that weed management is improved with addition of a winter cover crop to a corn and soy-based cropping system. </w:t>
        </w:r>
      </w:ins>
      <w:del w:id="22" w:author="Sarah" w:date="2018-06-01T14:21:00Z">
        <w:r w:rsidR="00D60777" w:rsidDel="00105864">
          <w:delText xml:space="preserve"> Managing</w:delText>
        </w:r>
        <w:r w:rsidR="008954BB" w:rsidDel="00105864">
          <w:delText xml:space="preserve"> weeds is </w:delText>
        </w:r>
        <w:r w:rsidDel="00105864">
          <w:delText xml:space="preserve">also </w:delText>
        </w:r>
        <w:r w:rsidR="008954BB" w:rsidDel="00105864">
          <w:delText xml:space="preserve">a </w:delText>
        </w:r>
        <w:commentRangeStart w:id="23"/>
        <w:r w:rsidR="008954BB" w:rsidDel="00105864">
          <w:delText xml:space="preserve">widely reported </w:delText>
        </w:r>
      </w:del>
      <w:commentRangeEnd w:id="23"/>
      <w:r w:rsidR="009B32AF">
        <w:rPr>
          <w:rStyle w:val="CommentReference"/>
        </w:rPr>
        <w:commentReference w:id="23"/>
      </w:r>
      <w:del w:id="24" w:author="Sarah" w:date="2018-06-01T14:21:00Z">
        <w:r w:rsidR="008954BB" w:rsidDel="00105864">
          <w:delText>benef</w:delText>
        </w:r>
        <w:r w:rsidDel="00105864">
          <w:delText>it of utilizing</w:delText>
        </w:r>
        <w:r w:rsidR="00910B8A" w:rsidDel="00105864">
          <w:delText xml:space="preserve"> winter</w:delText>
        </w:r>
        <w:r w:rsidR="000E2172" w:rsidDel="00105864">
          <w:delText xml:space="preserve"> cover crops, as</w:delText>
        </w:r>
        <w:r w:rsidR="00993208" w:rsidDel="00105864">
          <w:delText xml:space="preserve"> t</w:delText>
        </w:r>
      </w:del>
      <w:ins w:id="25" w:author="Sarah" w:date="2018-06-01T14:21:00Z">
        <w:r w:rsidR="00105864">
          <w:t>T</w:t>
        </w:r>
      </w:ins>
      <w:r>
        <w:t>heir use may aid in</w:t>
      </w:r>
      <w:r w:rsidR="008954BB">
        <w:t xml:space="preserve"> reduci</w:t>
      </w:r>
      <w:r>
        <w:t>ng herbicide costs and in providing</w:t>
      </w:r>
      <w:r w:rsidR="008954BB">
        <w:t xml:space="preserve"> a</w:t>
      </w:r>
      <w:r>
        <w:t xml:space="preserve">n alternative strategy </w:t>
      </w:r>
      <w:r w:rsidR="00E76DBD">
        <w:t>for</w:t>
      </w:r>
      <w:r w:rsidR="008954BB">
        <w:t xml:space="preserve"> man</w:t>
      </w:r>
      <w:r w:rsidR="000E0B6A">
        <w:t>a</w:t>
      </w:r>
      <w:r w:rsidR="008954BB">
        <w:t>ging he</w:t>
      </w:r>
      <w:r w:rsidR="00DE2A98">
        <w:t>rbicide resistant weeds</w:t>
      </w:r>
      <w:ins w:id="26" w:author="Sarah" w:date="2018-06-01T14:35:00Z">
        <w:r w:rsidR="000663FD">
          <w:t xml:space="preserve"> both important cost savings </w:t>
        </w:r>
      </w:ins>
      <w:ins w:id="27" w:author="Sarah" w:date="2018-06-01T14:38:00Z">
        <w:r w:rsidR="000663FD">
          <w:t>that</w:t>
        </w:r>
      </w:ins>
      <w:ins w:id="28" w:author="Sarah" w:date="2018-06-01T14:35:00Z">
        <w:r w:rsidR="000663FD">
          <w:t xml:space="preserve"> improve the short-term economics</w:t>
        </w:r>
      </w:ins>
      <w:ins w:id="29" w:author="Sarah" w:date="2018-06-01T14:39:00Z">
        <w:r w:rsidR="000663FD">
          <w:t xml:space="preserve">. </w:t>
        </w:r>
      </w:ins>
      <w:del w:id="30" w:author="Sarah" w:date="2018-06-01T14:35:00Z">
        <w:r w:rsidR="00DE2A98" w:rsidDel="000663FD">
          <w:delText xml:space="preserve">. </w:delText>
        </w:r>
      </w:del>
      <w:r w:rsidR="00DE2A98">
        <w:t>Presently</w:t>
      </w:r>
      <w:r w:rsidR="00D60777">
        <w:t xml:space="preserve"> however</w:t>
      </w:r>
      <w:r w:rsidR="008954BB">
        <w:t xml:space="preserve">, </w:t>
      </w:r>
      <w:r w:rsidR="00DE2A98">
        <w:t>the degree to which cover crop type,</w:t>
      </w:r>
      <w:ins w:id="31" w:author="Sarah" w:date="2018-06-01T14:22:00Z">
        <w:r w:rsidR="00105864">
          <w:t xml:space="preserve"> fall</w:t>
        </w:r>
      </w:ins>
      <w:r w:rsidR="00DE2A98">
        <w:t xml:space="preserve"> planting date and </w:t>
      </w:r>
      <w:ins w:id="32" w:author="Sarah" w:date="2018-06-01T14:22:00Z">
        <w:r w:rsidR="00105864">
          <w:t xml:space="preserve">spring </w:t>
        </w:r>
      </w:ins>
      <w:r w:rsidR="00DE2A98">
        <w:t>termination method affect weed management is n</w:t>
      </w:r>
      <w:r>
        <w:t>ot well understood</w:t>
      </w:r>
      <w:commentRangeStart w:id="33"/>
      <w:r>
        <w:t>. More so</w:t>
      </w:r>
      <w:r w:rsidR="00DE2A98">
        <w:t xml:space="preserve">, </w:t>
      </w:r>
      <w:r w:rsidR="00C57136">
        <w:t xml:space="preserve">the quantity of cover crop biomass needed for </w:t>
      </w:r>
      <w:r w:rsidR="00BD538C">
        <w:t xml:space="preserve">a significant reduction in </w:t>
      </w:r>
      <w:r w:rsidR="00C57136">
        <w:t>weeds</w:t>
      </w:r>
      <w:r w:rsidR="00BD538C">
        <w:t xml:space="preserve"> </w:t>
      </w:r>
      <w:r w:rsidR="00C57136">
        <w:t>is uncertain.</w:t>
      </w:r>
      <w:commentRangeEnd w:id="33"/>
      <w:r w:rsidR="009B32AF">
        <w:rPr>
          <w:rStyle w:val="CommentReference"/>
        </w:rPr>
        <w:commentReference w:id="33"/>
      </w:r>
      <w:r w:rsidR="00C57136">
        <w:t xml:space="preserve"> To address these questions, w</w:t>
      </w:r>
      <w:r w:rsidR="008954BB">
        <w:t xml:space="preserve">e conducted a meta-analysis to quantify the </w:t>
      </w:r>
      <w:r w:rsidR="002D152A">
        <w:t>effect</w:t>
      </w:r>
      <w:r w:rsidR="00CA2EA9">
        <w:t>s</w:t>
      </w:r>
      <w:r w:rsidR="002D152A">
        <w:t xml:space="preserve"> of winter cover crops</w:t>
      </w:r>
      <w:r w:rsidR="00CA2EA9">
        <w:t>, and their management,</w:t>
      </w:r>
      <w:r w:rsidR="002D152A">
        <w:t xml:space="preserve"> on weeds</w:t>
      </w:r>
      <w:r w:rsidR="008954BB">
        <w:t>.</w:t>
      </w:r>
      <w:r w:rsidR="002D152A">
        <w:t xml:space="preserve"> </w:t>
      </w:r>
      <w:r w:rsidR="00BD538C">
        <w:t>We included p</w:t>
      </w:r>
      <w:r w:rsidR="00CA2EA9">
        <w:t>eer-reviewed studies</w:t>
      </w:r>
      <w:r w:rsidR="00D60777">
        <w:t xml:space="preserve"> </w:t>
      </w:r>
      <w:r w:rsidR="00B64F0F">
        <w:t>in</w:t>
      </w:r>
      <w:r w:rsidR="00BD538C">
        <w:t xml:space="preserve"> our database </w:t>
      </w:r>
      <w:r w:rsidR="00CA2EA9">
        <w:t>if</w:t>
      </w:r>
      <w:r w:rsidR="008954BB">
        <w:t xml:space="preserve"> </w:t>
      </w:r>
      <w:r w:rsidR="00BD538C">
        <w:t>they</w:t>
      </w:r>
      <w:r>
        <w:t xml:space="preserve"> </w:t>
      </w:r>
      <w:ins w:id="34" w:author="Nichols, Virginia A" w:date="2018-06-01T13:57:00Z">
        <w:r w:rsidR="009B32AF">
          <w:t>(</w:t>
        </w:r>
      </w:ins>
      <w:r>
        <w:t>1</w:t>
      </w:r>
      <w:del w:id="35" w:author="Nichols, Virginia A" w:date="2018-06-01T13:57:00Z">
        <w:r w:rsidDel="009B32AF">
          <w:delText>.</w:delText>
        </w:r>
      </w:del>
      <w:ins w:id="36" w:author="Nichols, Virginia A" w:date="2018-06-01T13:57:00Z">
        <w:r w:rsidR="009B32AF">
          <w:t>)</w:t>
        </w:r>
      </w:ins>
      <w:r>
        <w:t xml:space="preserve"> W</w:t>
      </w:r>
      <w:r w:rsidR="003D090C">
        <w:t>ere located within one of the twelve</w:t>
      </w:r>
      <w:r>
        <w:t xml:space="preserve"> Corn Belt states</w:t>
      </w:r>
      <w:r w:rsidR="00BD538C">
        <w:t xml:space="preserve"> </w:t>
      </w:r>
      <w:ins w:id="37" w:author="Nichols, Virginia A" w:date="2018-06-01T13:58:00Z">
        <w:r w:rsidR="009B32AF">
          <w:t>(</w:t>
        </w:r>
      </w:ins>
      <w:r>
        <w:t>2</w:t>
      </w:r>
      <w:del w:id="38" w:author="Nichols, Virginia A" w:date="2018-06-01T13:58:00Z">
        <w:r w:rsidR="008954BB" w:rsidDel="009B32AF">
          <w:delText xml:space="preserve">. </w:delText>
        </w:r>
      </w:del>
      <w:ins w:id="39" w:author="Nichols, Virginia A" w:date="2018-06-01T13:58:00Z">
        <w:r w:rsidR="009B32AF">
          <w:t xml:space="preserve">) </w:t>
        </w:r>
      </w:ins>
      <w:r w:rsidR="008954BB">
        <w:t>Grew a fall seeded cover crop before a cas</w:t>
      </w:r>
      <w:r w:rsidR="00BD538C">
        <w:t>h crop of corn or soybean and;</w:t>
      </w:r>
      <w:r>
        <w:t xml:space="preserve"> </w:t>
      </w:r>
      <w:ins w:id="40" w:author="Nichols, Virginia A" w:date="2018-06-01T13:58:00Z">
        <w:r w:rsidR="009B32AF">
          <w:t>(</w:t>
        </w:r>
      </w:ins>
      <w:r>
        <w:t>3</w:t>
      </w:r>
      <w:del w:id="41" w:author="Nichols, Virginia A" w:date="2018-06-01T13:58:00Z">
        <w:r w:rsidR="008954BB" w:rsidDel="009B32AF">
          <w:delText xml:space="preserve">. </w:delText>
        </w:r>
      </w:del>
      <w:ins w:id="42" w:author="Nichols, Virginia A" w:date="2018-06-01T13:58:00Z">
        <w:r w:rsidR="009B32AF">
          <w:t>)</w:t>
        </w:r>
        <w:bookmarkStart w:id="43" w:name="_GoBack"/>
        <w:bookmarkEnd w:id="43"/>
        <w:r w:rsidR="009B32AF">
          <w:t xml:space="preserve"> </w:t>
        </w:r>
      </w:ins>
      <w:r w:rsidR="008954BB">
        <w:t>Measured and reported eithe</w:t>
      </w:r>
      <w:r w:rsidR="002D152A">
        <w:t xml:space="preserve">r weed biomass or weed density. </w:t>
      </w:r>
      <w:r w:rsidR="00B64F0F">
        <w:t>To date, w</w:t>
      </w:r>
      <w:r w:rsidR="008954BB">
        <w:t>e have analyzed data from twelve studies representing over 200 paired</w:t>
      </w:r>
      <w:r w:rsidR="00B64F0F">
        <w:t xml:space="preserve"> observations</w:t>
      </w:r>
      <w:r w:rsidR="00CA2EA9">
        <w:t xml:space="preserve">. </w:t>
      </w:r>
      <w:r w:rsidR="008954BB">
        <w:t xml:space="preserve">63% of </w:t>
      </w:r>
      <w:r w:rsidR="00993208">
        <w:t>paired observations</w:t>
      </w:r>
      <w:r w:rsidR="008954BB">
        <w:t xml:space="preserve"> demonstrated a reduc</w:t>
      </w:r>
      <w:r w:rsidR="00993208">
        <w:t xml:space="preserve">tion in weed biomass and 55% </w:t>
      </w:r>
      <w:r w:rsidR="008954BB">
        <w:t>demonstrated a reduction in weed density with cover crops. We found that large quantities of cover crop biomass (&gt;3000 kg ha</w:t>
      </w:r>
      <w:r w:rsidR="008954BB" w:rsidRPr="007D72A4">
        <w:rPr>
          <w:vertAlign w:val="superscript"/>
        </w:rPr>
        <w:t>-1</w:t>
      </w:r>
      <w:r w:rsidR="008954BB">
        <w:t xml:space="preserve">) are needed to provide at least a 50% reduction in weed biomass. We did not find </w:t>
      </w:r>
      <w:r w:rsidR="00E51CAD">
        <w:t xml:space="preserve">significant </w:t>
      </w:r>
      <w:r w:rsidR="00993208">
        <w:t>differences in the reductions of</w:t>
      </w:r>
      <w:r w:rsidR="00E51CAD">
        <w:t xml:space="preserve"> weed biomass or density</w:t>
      </w:r>
      <w:r w:rsidR="008954BB">
        <w:t xml:space="preserve"> when grouping the dataset by termination method or cover crop type.</w:t>
      </w:r>
      <w:r w:rsidR="00CA2EA9">
        <w:t xml:space="preserve"> </w:t>
      </w:r>
      <w:r w:rsidR="00E51CAD">
        <w:t>While this research helps to q</w:t>
      </w:r>
      <w:r w:rsidR="008954BB">
        <w:t>u</w:t>
      </w:r>
      <w:r w:rsidR="00E51CAD">
        <w:t xml:space="preserve">antify benefits of winter cover crops with respect to weed management, it also highlights the need for more precise information on how to most effectively manage cover crops to exploit their competitive interactions with weeds. </w:t>
      </w:r>
    </w:p>
    <w:p w:rsidR="00E51CAD" w:rsidRDefault="00E51CAD" w:rsidP="008954BB">
      <w:pPr>
        <w:pStyle w:val="NoSpacing"/>
      </w:pPr>
    </w:p>
    <w:p w:rsidR="00C57136" w:rsidRDefault="00C57136" w:rsidP="008954BB">
      <w:pPr>
        <w:pStyle w:val="NoSpacing"/>
      </w:pPr>
    </w:p>
    <w:p w:rsidR="00C57136" w:rsidRDefault="00C57136" w:rsidP="008954BB">
      <w:pPr>
        <w:pStyle w:val="NoSpacing"/>
      </w:pPr>
    </w:p>
    <w:p w:rsidR="00C57136" w:rsidRDefault="00C57136" w:rsidP="008954BB">
      <w:pPr>
        <w:pStyle w:val="NoSpacing"/>
      </w:pPr>
    </w:p>
    <w:p w:rsidR="008954BB" w:rsidRDefault="008954BB" w:rsidP="00E67966">
      <w:pPr>
        <w:pStyle w:val="NoSpacing"/>
      </w:pPr>
    </w:p>
    <w:p w:rsidR="00E67966" w:rsidRDefault="00E67966" w:rsidP="00E67966">
      <w:pPr>
        <w:pStyle w:val="NoSpacing"/>
      </w:pPr>
    </w:p>
    <w:p w:rsidR="00E67966" w:rsidRDefault="00E67966" w:rsidP="00E67966">
      <w:pPr>
        <w:pStyle w:val="NoSpacing"/>
      </w:pPr>
    </w:p>
    <w:sectPr w:rsidR="00E67966" w:rsidSect="00955FC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ichols, Virginia A" w:date="2018-06-01T14:39:00Z" w:initials="NVA">
    <w:p w:rsidR="009B32AF" w:rsidRDefault="009B32AF">
      <w:pPr>
        <w:pStyle w:val="CommentText"/>
      </w:pPr>
      <w:r>
        <w:rPr>
          <w:rStyle w:val="CommentReference"/>
        </w:rPr>
        <w:annotationRef/>
      </w:r>
      <w:r>
        <w:t xml:space="preserve">I myself like question titles, like your N2O one. Something like ‘Do winter cover crops suppress weeds in Midwestern corn- and soy-based systems? A meta-analysis’ But I don’t really care. </w:t>
      </w:r>
    </w:p>
    <w:p w:rsidR="00105864" w:rsidRDefault="00105864">
      <w:pPr>
        <w:pStyle w:val="CommentText"/>
      </w:pPr>
    </w:p>
    <w:p w:rsidR="00105864" w:rsidRDefault="00105864" w:rsidP="00105864">
      <w:pPr>
        <w:pStyle w:val="CommentText"/>
      </w:pPr>
      <w:r>
        <w:t xml:space="preserve">Me Too! </w:t>
      </w:r>
      <w:r w:rsidR="000663FD">
        <w:t xml:space="preserve">What about swapping </w:t>
      </w:r>
      <w:proofErr w:type="spellStart"/>
      <w:r w:rsidR="000663FD">
        <w:t>Cornbelt</w:t>
      </w:r>
      <w:proofErr w:type="spellEnd"/>
      <w:r w:rsidR="000663FD">
        <w:t xml:space="preserve"> for Midwestern?</w:t>
      </w:r>
    </w:p>
    <w:p w:rsidR="000663FD" w:rsidRDefault="000663FD" w:rsidP="00105864">
      <w:pPr>
        <w:pStyle w:val="CommentText"/>
      </w:pPr>
      <w:r>
        <w:t xml:space="preserve">‘Do winter cover crops suppress weeds in </w:t>
      </w:r>
      <w:proofErr w:type="spellStart"/>
      <w:r>
        <w:t>Cornbelt</w:t>
      </w:r>
      <w:proofErr w:type="spellEnd"/>
      <w:r>
        <w:t xml:space="preserve"> corn- and soy-based systems? A meta-analysis’ But I don’t really care.</w:t>
      </w:r>
    </w:p>
  </w:comment>
  <w:comment w:id="12" w:author="Sarah" w:date="2018-06-01T14:39:00Z" w:initials="S">
    <w:p w:rsidR="000663FD" w:rsidRDefault="000663FD">
      <w:pPr>
        <w:pStyle w:val="CommentText"/>
      </w:pPr>
      <w:r>
        <w:rPr>
          <w:rStyle w:val="CommentReference"/>
        </w:rPr>
        <w:annotationRef/>
      </w:r>
      <w:r>
        <w:t xml:space="preserve">I think this is the census of </w:t>
      </w:r>
      <w:proofErr w:type="spellStart"/>
      <w:r>
        <w:t>ag</w:t>
      </w:r>
      <w:proofErr w:type="spellEnd"/>
      <w:r>
        <w:t xml:space="preserve"> numbers?</w:t>
      </w:r>
    </w:p>
  </w:comment>
  <w:comment w:id="16" w:author="Sarah" w:date="2018-06-01T14:39:00Z" w:initials="S">
    <w:p w:rsidR="000663FD" w:rsidRDefault="000663FD">
      <w:pPr>
        <w:pStyle w:val="CommentText"/>
      </w:pPr>
      <w:r>
        <w:rPr>
          <w:rStyle w:val="CommentReference"/>
        </w:rPr>
        <w:annotationRef/>
      </w:r>
      <w:r>
        <w:t>Iowa’s goals Is 60% adoption; is there a hypoxia taskforce goal?</w:t>
      </w:r>
    </w:p>
  </w:comment>
  <w:comment w:id="23" w:author="Nichols, Virginia A" w:date="2018-06-01T14:39:00Z" w:initials="NVA">
    <w:p w:rsidR="009B32AF" w:rsidRDefault="009B32AF">
      <w:pPr>
        <w:pStyle w:val="CommentText"/>
      </w:pPr>
      <w:r>
        <w:rPr>
          <w:rStyle w:val="CommentReference"/>
        </w:rPr>
        <w:annotationRef/>
      </w:r>
      <w:r>
        <w:t>Is it widely reported or just anecdotal? ‘Managing weeds’ isn’t a benefit itself, it’s the potential to change the way weeds are managed that is the benefit. Maybe ‘Changes in weed management is also a potential benefit…’</w:t>
      </w:r>
    </w:p>
  </w:comment>
  <w:comment w:id="33" w:author="Nichols, Virginia A" w:date="2018-06-01T14:39:00Z" w:initials="NVA">
    <w:p w:rsidR="009B32AF" w:rsidRDefault="009B32AF">
      <w:pPr>
        <w:pStyle w:val="CommentText"/>
      </w:pPr>
      <w:r>
        <w:rPr>
          <w:rStyle w:val="CommentReference"/>
        </w:rPr>
        <w:annotationRef/>
      </w:r>
      <w:r>
        <w:t>Love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3EF351" w15:done="0"/>
  <w15:commentEx w15:paraId="362DCAA4" w15:done="0"/>
  <w15:commentEx w15:paraId="37C5CF9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w15:presenceInfo w15:providerId="None" w15:userId="Nichols, Virginia 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E67966"/>
    <w:rsid w:val="00023BFB"/>
    <w:rsid w:val="000663FD"/>
    <w:rsid w:val="000E0B6A"/>
    <w:rsid w:val="000E2172"/>
    <w:rsid w:val="00105864"/>
    <w:rsid w:val="002C6C1B"/>
    <w:rsid w:val="002D152A"/>
    <w:rsid w:val="002F528F"/>
    <w:rsid w:val="00342C34"/>
    <w:rsid w:val="003D090C"/>
    <w:rsid w:val="00471C8A"/>
    <w:rsid w:val="005262E3"/>
    <w:rsid w:val="006045A0"/>
    <w:rsid w:val="00616889"/>
    <w:rsid w:val="007B26EB"/>
    <w:rsid w:val="007D0F46"/>
    <w:rsid w:val="007D72A4"/>
    <w:rsid w:val="008918E2"/>
    <w:rsid w:val="008954BB"/>
    <w:rsid w:val="008E5A6C"/>
    <w:rsid w:val="00910B8A"/>
    <w:rsid w:val="00955FCF"/>
    <w:rsid w:val="00992984"/>
    <w:rsid w:val="00993208"/>
    <w:rsid w:val="009B32AF"/>
    <w:rsid w:val="00A92B61"/>
    <w:rsid w:val="00B22050"/>
    <w:rsid w:val="00B61B08"/>
    <w:rsid w:val="00B64F0F"/>
    <w:rsid w:val="00BD538C"/>
    <w:rsid w:val="00BF7C47"/>
    <w:rsid w:val="00C57136"/>
    <w:rsid w:val="00C85F55"/>
    <w:rsid w:val="00CA2EA9"/>
    <w:rsid w:val="00D357F0"/>
    <w:rsid w:val="00D60777"/>
    <w:rsid w:val="00DE2A98"/>
    <w:rsid w:val="00E51CAD"/>
    <w:rsid w:val="00E67966"/>
    <w:rsid w:val="00E76DBD"/>
    <w:rsid w:val="00ED2599"/>
    <w:rsid w:val="00F45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966"/>
    <w:pPr>
      <w:spacing w:after="0" w:line="240" w:lineRule="auto"/>
    </w:pPr>
  </w:style>
  <w:style w:type="character" w:styleId="CommentReference">
    <w:name w:val="annotation reference"/>
    <w:basedOn w:val="DefaultParagraphFont"/>
    <w:uiPriority w:val="99"/>
    <w:semiHidden/>
    <w:unhideWhenUsed/>
    <w:rsid w:val="00342C34"/>
    <w:rPr>
      <w:sz w:val="16"/>
      <w:szCs w:val="16"/>
    </w:rPr>
  </w:style>
  <w:style w:type="paragraph" w:styleId="CommentText">
    <w:name w:val="annotation text"/>
    <w:basedOn w:val="Normal"/>
    <w:link w:val="CommentTextChar"/>
    <w:uiPriority w:val="99"/>
    <w:unhideWhenUsed/>
    <w:rsid w:val="00342C34"/>
    <w:pPr>
      <w:spacing w:line="240" w:lineRule="auto"/>
    </w:pPr>
    <w:rPr>
      <w:sz w:val="20"/>
      <w:szCs w:val="20"/>
    </w:rPr>
  </w:style>
  <w:style w:type="character" w:customStyle="1" w:styleId="CommentTextChar">
    <w:name w:val="Comment Text Char"/>
    <w:basedOn w:val="DefaultParagraphFont"/>
    <w:link w:val="CommentText"/>
    <w:uiPriority w:val="99"/>
    <w:rsid w:val="00342C34"/>
    <w:rPr>
      <w:sz w:val="20"/>
      <w:szCs w:val="20"/>
    </w:rPr>
  </w:style>
  <w:style w:type="paragraph" w:styleId="CommentSubject">
    <w:name w:val="annotation subject"/>
    <w:basedOn w:val="CommentText"/>
    <w:next w:val="CommentText"/>
    <w:link w:val="CommentSubjectChar"/>
    <w:uiPriority w:val="99"/>
    <w:semiHidden/>
    <w:unhideWhenUsed/>
    <w:rsid w:val="00342C34"/>
    <w:rPr>
      <w:b/>
      <w:bCs/>
    </w:rPr>
  </w:style>
  <w:style w:type="character" w:customStyle="1" w:styleId="CommentSubjectChar">
    <w:name w:val="Comment Subject Char"/>
    <w:basedOn w:val="CommentTextChar"/>
    <w:link w:val="CommentSubject"/>
    <w:uiPriority w:val="99"/>
    <w:semiHidden/>
    <w:rsid w:val="00342C34"/>
    <w:rPr>
      <w:b/>
      <w:bCs/>
      <w:sz w:val="20"/>
      <w:szCs w:val="20"/>
    </w:rPr>
  </w:style>
  <w:style w:type="paragraph" w:styleId="BalloonText">
    <w:name w:val="Balloon Text"/>
    <w:basedOn w:val="Normal"/>
    <w:link w:val="BalloonTextChar"/>
    <w:uiPriority w:val="99"/>
    <w:semiHidden/>
    <w:unhideWhenUsed/>
    <w:rsid w:val="00342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C3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889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Sarah</cp:lastModifiedBy>
  <cp:revision>3</cp:revision>
  <dcterms:created xsi:type="dcterms:W3CDTF">2018-06-01T18:59:00Z</dcterms:created>
  <dcterms:modified xsi:type="dcterms:W3CDTF">2018-06-01T19:39:00Z</dcterms:modified>
</cp:coreProperties>
</file>